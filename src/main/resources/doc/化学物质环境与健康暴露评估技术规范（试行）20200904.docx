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E5" w:rsidRDefault="003C4FE5">
      <w:pPr>
        <w:autoSpaceDE w:val="0"/>
        <w:autoSpaceDN w:val="0"/>
        <w:adjustRightInd w:val="0"/>
        <w:snapToGrid w:val="0"/>
        <w:spacing w:line="360" w:lineRule="auto"/>
        <w:jc w:val="center"/>
        <w:rPr>
          <w:rFonts w:eastAsia="黑体" w:cs="Times New Roman"/>
          <w:b/>
          <w:bCs/>
          <w:sz w:val="36"/>
          <w:szCs w:val="36"/>
        </w:rPr>
      </w:pPr>
    </w:p>
    <w:p w:rsidR="003C4FE5" w:rsidRDefault="003C4FE5">
      <w:pPr>
        <w:autoSpaceDE w:val="0"/>
        <w:autoSpaceDN w:val="0"/>
        <w:adjustRightInd w:val="0"/>
        <w:snapToGrid w:val="0"/>
        <w:spacing w:line="360" w:lineRule="auto"/>
        <w:jc w:val="center"/>
        <w:rPr>
          <w:rFonts w:eastAsia="黑体" w:cs="Times New Roman"/>
          <w:b/>
          <w:bCs/>
          <w:sz w:val="36"/>
          <w:szCs w:val="36"/>
        </w:rPr>
      </w:pPr>
    </w:p>
    <w:p w:rsidR="003C4FE5" w:rsidRDefault="003C4FE5">
      <w:pPr>
        <w:autoSpaceDE w:val="0"/>
        <w:autoSpaceDN w:val="0"/>
        <w:adjustRightInd w:val="0"/>
        <w:snapToGrid w:val="0"/>
        <w:spacing w:line="360" w:lineRule="auto"/>
        <w:jc w:val="center"/>
        <w:rPr>
          <w:rFonts w:eastAsia="黑体" w:cs="Times New Roman"/>
          <w:b/>
          <w:bCs/>
          <w:sz w:val="36"/>
          <w:szCs w:val="36"/>
        </w:rPr>
      </w:pPr>
    </w:p>
    <w:p w:rsidR="003C4FE5" w:rsidRDefault="003C4FE5">
      <w:pPr>
        <w:autoSpaceDE w:val="0"/>
        <w:autoSpaceDN w:val="0"/>
        <w:adjustRightInd w:val="0"/>
        <w:snapToGrid w:val="0"/>
        <w:spacing w:line="360" w:lineRule="auto"/>
        <w:jc w:val="center"/>
        <w:rPr>
          <w:rFonts w:eastAsia="黑体" w:cs="Times New Roman"/>
          <w:b/>
          <w:bCs/>
          <w:sz w:val="36"/>
          <w:szCs w:val="36"/>
        </w:rPr>
      </w:pPr>
    </w:p>
    <w:p w:rsidR="003C4FE5" w:rsidRDefault="003C4FE5">
      <w:pPr>
        <w:autoSpaceDE w:val="0"/>
        <w:autoSpaceDN w:val="0"/>
        <w:adjustRightInd w:val="0"/>
        <w:snapToGrid w:val="0"/>
        <w:spacing w:line="360" w:lineRule="auto"/>
        <w:jc w:val="center"/>
        <w:rPr>
          <w:rFonts w:eastAsia="黑体" w:cs="Times New Roman"/>
          <w:b/>
          <w:bCs/>
          <w:sz w:val="36"/>
          <w:szCs w:val="36"/>
        </w:rPr>
      </w:pPr>
    </w:p>
    <w:p w:rsidR="003C4FE5" w:rsidRDefault="003C4FE5">
      <w:pPr>
        <w:autoSpaceDE w:val="0"/>
        <w:autoSpaceDN w:val="0"/>
        <w:adjustRightInd w:val="0"/>
        <w:snapToGrid w:val="0"/>
        <w:spacing w:line="360" w:lineRule="auto"/>
        <w:jc w:val="center"/>
        <w:rPr>
          <w:rFonts w:eastAsia="黑体" w:cs="Times New Roman"/>
          <w:b/>
          <w:bCs/>
          <w:sz w:val="36"/>
          <w:szCs w:val="36"/>
        </w:rPr>
      </w:pPr>
    </w:p>
    <w:p w:rsidR="003C4FE5" w:rsidRPr="00D60F0C" w:rsidRDefault="008D45DD">
      <w:pPr>
        <w:autoSpaceDE w:val="0"/>
        <w:autoSpaceDN w:val="0"/>
        <w:adjustRightInd w:val="0"/>
        <w:snapToGrid w:val="0"/>
        <w:spacing w:line="360" w:lineRule="auto"/>
        <w:jc w:val="center"/>
        <w:rPr>
          <w:rFonts w:ascii="华文中宋" w:eastAsia="华文中宋" w:hAnsi="华文中宋" w:cs="Times New Roman"/>
          <w:b/>
          <w:bCs/>
          <w:sz w:val="36"/>
          <w:szCs w:val="36"/>
          <w:highlight w:val="yellow"/>
        </w:rPr>
      </w:pPr>
      <w:r w:rsidRPr="00D60F0C">
        <w:rPr>
          <w:rFonts w:ascii="华文中宋" w:eastAsia="华文中宋" w:hAnsi="华文中宋" w:cs="Times New Roman"/>
          <w:b/>
          <w:bCs/>
          <w:sz w:val="36"/>
          <w:szCs w:val="36"/>
        </w:rPr>
        <w:t>化学物质环境与健康暴露评估技术规范</w:t>
      </w:r>
    </w:p>
    <w:p w:rsidR="003C4FE5" w:rsidRPr="00D60F0C" w:rsidRDefault="008D45DD">
      <w:pPr>
        <w:widowControl/>
        <w:jc w:val="center"/>
        <w:rPr>
          <w:rFonts w:ascii="华文中宋" w:eastAsia="华文中宋" w:hAnsi="华文中宋" w:cs="Times New Roman"/>
          <w:b/>
          <w:bCs/>
          <w:sz w:val="36"/>
          <w:szCs w:val="36"/>
        </w:rPr>
      </w:pPr>
      <w:r w:rsidRPr="00D60F0C">
        <w:rPr>
          <w:rFonts w:ascii="华文中宋" w:eastAsia="华文中宋" w:hAnsi="华文中宋" w:cs="Times New Roman"/>
          <w:b/>
          <w:bCs/>
          <w:sz w:val="36"/>
          <w:szCs w:val="36"/>
        </w:rPr>
        <w:t>（试行）</w:t>
      </w: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3C4FE5">
      <w:pPr>
        <w:widowControl/>
        <w:jc w:val="left"/>
        <w:rPr>
          <w:rFonts w:eastAsia="黑体" w:cs="Times New Roman"/>
          <w:b/>
          <w:bCs/>
          <w:sz w:val="36"/>
          <w:szCs w:val="36"/>
          <w:highlight w:val="yellow"/>
        </w:rPr>
      </w:pPr>
    </w:p>
    <w:p w:rsidR="003C4FE5" w:rsidRDefault="008D45DD">
      <w:pPr>
        <w:widowControl/>
        <w:jc w:val="center"/>
        <w:rPr>
          <w:rFonts w:eastAsia="黑体" w:cs="Times New Roman"/>
          <w:b/>
          <w:bCs/>
          <w:sz w:val="36"/>
          <w:szCs w:val="36"/>
        </w:rPr>
      </w:pPr>
      <w:r>
        <w:rPr>
          <w:rFonts w:eastAsia="黑体" w:cs="Times New Roman"/>
          <w:b/>
          <w:bCs/>
          <w:sz w:val="36"/>
          <w:szCs w:val="36"/>
        </w:rPr>
        <w:t>2020</w:t>
      </w:r>
      <w:r>
        <w:rPr>
          <w:rFonts w:eastAsia="黑体" w:cs="Times New Roman"/>
          <w:b/>
          <w:bCs/>
          <w:sz w:val="36"/>
          <w:szCs w:val="36"/>
        </w:rPr>
        <w:t>年</w:t>
      </w:r>
      <w:r>
        <w:rPr>
          <w:rFonts w:eastAsia="黑体" w:cs="Times New Roman"/>
          <w:b/>
          <w:bCs/>
          <w:sz w:val="36"/>
          <w:szCs w:val="36"/>
        </w:rPr>
        <w:t>8</w:t>
      </w:r>
      <w:r>
        <w:rPr>
          <w:rFonts w:eastAsia="黑体" w:cs="Times New Roman"/>
          <w:b/>
          <w:bCs/>
          <w:sz w:val="36"/>
          <w:szCs w:val="36"/>
        </w:rPr>
        <w:t>月</w:t>
      </w:r>
    </w:p>
    <w:p w:rsidR="003C4FE5" w:rsidRDefault="003C4FE5">
      <w:pPr>
        <w:widowControl/>
        <w:jc w:val="left"/>
        <w:rPr>
          <w:rFonts w:eastAsia="黑体" w:cs="Times New Roman"/>
          <w:b/>
          <w:bCs/>
          <w:sz w:val="36"/>
          <w:szCs w:val="36"/>
        </w:rPr>
        <w:sectPr w:rsidR="003C4FE5">
          <w:headerReference w:type="even" r:id="rId9"/>
          <w:headerReference w:type="default" r:id="rId10"/>
          <w:footerReference w:type="even" r:id="rId11"/>
          <w:footerReference w:type="default" r:id="rId12"/>
          <w:pgSz w:w="11906" w:h="16838"/>
          <w:pgMar w:top="1440" w:right="1797" w:bottom="1440" w:left="1797" w:header="851" w:footer="992" w:gutter="0"/>
          <w:cols w:space="720"/>
          <w:docGrid w:linePitch="312"/>
        </w:sectPr>
      </w:pPr>
    </w:p>
    <w:p w:rsidR="003C4FE5" w:rsidRDefault="003C4FE5">
      <w:pPr>
        <w:widowControl/>
        <w:jc w:val="left"/>
        <w:rPr>
          <w:rFonts w:eastAsia="黑体" w:cs="Times New Roman"/>
          <w:b/>
          <w:bCs/>
          <w:sz w:val="36"/>
          <w:szCs w:val="36"/>
        </w:rPr>
      </w:pPr>
    </w:p>
    <w:p w:rsidR="003C4FE5" w:rsidRDefault="008D45DD">
      <w:pPr>
        <w:autoSpaceDE w:val="0"/>
        <w:autoSpaceDN w:val="0"/>
        <w:adjustRightInd w:val="0"/>
        <w:snapToGrid w:val="0"/>
        <w:spacing w:line="360" w:lineRule="auto"/>
        <w:jc w:val="center"/>
        <w:rPr>
          <w:rFonts w:eastAsia="黑体" w:cs="Times New Roman"/>
          <w:bCs/>
          <w:sz w:val="30"/>
          <w:szCs w:val="30"/>
        </w:rPr>
      </w:pPr>
      <w:r>
        <w:rPr>
          <w:rFonts w:eastAsia="黑体" w:cs="Times New Roman"/>
          <w:bCs/>
          <w:sz w:val="30"/>
          <w:szCs w:val="30"/>
        </w:rPr>
        <w:t>目录</w:t>
      </w:r>
    </w:p>
    <w:p w:rsidR="003C4FE5" w:rsidRDefault="003C4FE5">
      <w:pPr>
        <w:autoSpaceDE w:val="0"/>
        <w:autoSpaceDN w:val="0"/>
        <w:adjustRightInd w:val="0"/>
        <w:snapToGrid w:val="0"/>
        <w:spacing w:line="360" w:lineRule="auto"/>
        <w:jc w:val="center"/>
        <w:rPr>
          <w:rFonts w:eastAsia="黑体" w:cs="Times New Roman"/>
          <w:bCs/>
          <w:sz w:val="30"/>
          <w:szCs w:val="30"/>
        </w:rPr>
      </w:pPr>
    </w:p>
    <w:p w:rsidR="0099035E" w:rsidRPr="0099035E" w:rsidRDefault="008D45DD">
      <w:pPr>
        <w:pStyle w:val="10"/>
        <w:snapToGrid w:val="0"/>
        <w:spacing w:before="0" w:line="360" w:lineRule="auto"/>
        <w:rPr>
          <w:rFonts w:ascii="仿宋_GB2312" w:eastAsia="仿宋_GB2312" w:hAnsiTheme="minorHAnsi"/>
          <w:b w:val="0"/>
          <w:bCs w:val="0"/>
          <w:caps w:val="0"/>
          <w:noProof/>
          <w:sz w:val="28"/>
          <w:szCs w:val="28"/>
          <w:rPrChange w:id="0" w:author="周 林军" w:date="2020-09-04T15:16:00Z">
            <w:rPr>
              <w:rFonts w:asciiTheme="minorHAnsi" w:eastAsiaTheme="minorEastAsia" w:hAnsiTheme="minorHAnsi"/>
              <w:b w:val="0"/>
              <w:bCs w:val="0"/>
              <w:caps w:val="0"/>
              <w:noProof/>
              <w:sz w:val="21"/>
              <w:szCs w:val="22"/>
            </w:rPr>
          </w:rPrChange>
        </w:rPr>
        <w:pPrChange w:id="1" w:author="周 林军" w:date="2020-09-04T15:16:00Z">
          <w:pPr>
            <w:pStyle w:val="10"/>
          </w:pPr>
        </w:pPrChange>
      </w:pPr>
      <w:r w:rsidRPr="0099035E">
        <w:rPr>
          <w:rFonts w:ascii="仿宋_GB2312" w:eastAsia="仿宋_GB2312" w:cs="Times New Roman"/>
          <w:b w:val="0"/>
          <w:bCs w:val="0"/>
          <w:caps w:val="0"/>
          <w:sz w:val="28"/>
          <w:szCs w:val="28"/>
          <w:rPrChange w:id="2" w:author="周 林军" w:date="2020-09-04T15:16:00Z">
            <w:rPr>
              <w:rFonts w:ascii="Times New Roman" w:eastAsiaTheme="minorEastAsia" w:cs="Times New Roman"/>
              <w:b w:val="0"/>
              <w:bCs w:val="0"/>
              <w:caps w:val="0"/>
              <w:sz w:val="21"/>
            </w:rPr>
          </w:rPrChange>
        </w:rPr>
        <w:fldChar w:fldCharType="begin"/>
      </w:r>
      <w:r w:rsidRPr="0099035E">
        <w:rPr>
          <w:rFonts w:ascii="仿宋_GB2312" w:eastAsia="仿宋_GB2312" w:cs="Times New Roman"/>
          <w:b w:val="0"/>
          <w:bCs w:val="0"/>
          <w:caps w:val="0"/>
          <w:sz w:val="28"/>
          <w:szCs w:val="28"/>
          <w:rPrChange w:id="3" w:author="周 林军" w:date="2020-09-04T15:16:00Z">
            <w:rPr>
              <w:rFonts w:ascii="Times New Roman" w:eastAsiaTheme="minorEastAsia" w:cs="Times New Roman"/>
              <w:b w:val="0"/>
              <w:bCs w:val="0"/>
              <w:caps w:val="0"/>
              <w:sz w:val="21"/>
            </w:rPr>
          </w:rPrChange>
        </w:rPr>
        <w:instrText xml:space="preserve"> TOC \o "1-1" \h \z \u \t "</w:instrText>
      </w:r>
      <w:r w:rsidRPr="0099035E">
        <w:rPr>
          <w:rFonts w:ascii="仿宋_GB2312" w:eastAsia="仿宋_GB2312" w:cs="Times New Roman" w:hint="eastAsia"/>
          <w:b w:val="0"/>
          <w:bCs w:val="0"/>
          <w:caps w:val="0"/>
          <w:sz w:val="28"/>
          <w:szCs w:val="28"/>
          <w:rPrChange w:id="4" w:author="周 林军" w:date="2020-09-04T15:16:00Z">
            <w:rPr>
              <w:rFonts w:ascii="Times New Roman" w:eastAsiaTheme="minorEastAsia" w:cs="Times New Roman" w:hint="eastAsia"/>
              <w:b w:val="0"/>
              <w:bCs w:val="0"/>
              <w:caps w:val="0"/>
              <w:sz w:val="21"/>
            </w:rPr>
          </w:rPrChange>
        </w:rPr>
        <w:instrText>标题</w:instrText>
      </w:r>
      <w:r w:rsidRPr="0099035E">
        <w:rPr>
          <w:rFonts w:ascii="仿宋_GB2312" w:eastAsia="仿宋_GB2312" w:cs="Times New Roman"/>
          <w:b w:val="0"/>
          <w:bCs w:val="0"/>
          <w:caps w:val="0"/>
          <w:sz w:val="28"/>
          <w:szCs w:val="28"/>
          <w:rPrChange w:id="5" w:author="周 林军" w:date="2020-09-04T15:16:00Z">
            <w:rPr>
              <w:rFonts w:ascii="Times New Roman" w:eastAsiaTheme="minorEastAsia" w:cs="Times New Roman"/>
              <w:b w:val="0"/>
              <w:bCs w:val="0"/>
              <w:caps w:val="0"/>
              <w:sz w:val="21"/>
            </w:rPr>
          </w:rPrChange>
        </w:rPr>
        <w:instrText xml:space="preserve"> 7,1" </w:instrText>
      </w:r>
      <w:r w:rsidRPr="0099035E">
        <w:rPr>
          <w:rFonts w:ascii="仿宋_GB2312" w:eastAsia="仿宋_GB2312" w:cs="Times New Roman"/>
          <w:b w:val="0"/>
          <w:bCs w:val="0"/>
          <w:caps w:val="0"/>
          <w:sz w:val="28"/>
          <w:szCs w:val="28"/>
          <w:rPrChange w:id="6" w:author="周 林军" w:date="2020-09-04T15:16:00Z">
            <w:rPr>
              <w:rFonts w:ascii="Times New Roman" w:eastAsiaTheme="minorEastAsia" w:cs="Times New Roman"/>
              <w:b w:val="0"/>
              <w:sz w:val="21"/>
            </w:rPr>
          </w:rPrChange>
        </w:rPr>
        <w:fldChar w:fldCharType="separate"/>
      </w:r>
      <w:r w:rsidR="0099035E" w:rsidRPr="0099035E">
        <w:rPr>
          <w:rStyle w:val="afff9"/>
          <w:rFonts w:ascii="仿宋_GB2312" w:eastAsia="仿宋_GB2312"/>
          <w:b w:val="0"/>
          <w:noProof/>
          <w:sz w:val="28"/>
          <w:szCs w:val="28"/>
          <w:rPrChange w:id="7" w:author="周 林军" w:date="2020-09-04T15:16:00Z">
            <w:rPr>
              <w:rStyle w:val="afff9"/>
              <w:noProof/>
            </w:rPr>
          </w:rPrChange>
        </w:rPr>
        <w:fldChar w:fldCharType="begin"/>
      </w:r>
      <w:r w:rsidR="0099035E" w:rsidRPr="0099035E">
        <w:rPr>
          <w:rStyle w:val="afff9"/>
          <w:rFonts w:ascii="仿宋_GB2312" w:eastAsia="仿宋_GB2312"/>
          <w:b w:val="0"/>
          <w:noProof/>
          <w:sz w:val="28"/>
          <w:szCs w:val="28"/>
          <w:rPrChange w:id="8" w:author="周 林军" w:date="2020-09-04T15:16:00Z">
            <w:rPr>
              <w:rStyle w:val="afff9"/>
              <w:noProof/>
            </w:rPr>
          </w:rPrChange>
        </w:rPr>
        <w:instrText xml:space="preserve"> </w:instrText>
      </w:r>
      <w:r w:rsidR="0099035E" w:rsidRPr="0099035E">
        <w:rPr>
          <w:rFonts w:ascii="仿宋_GB2312" w:eastAsia="仿宋_GB2312"/>
          <w:b w:val="0"/>
          <w:noProof/>
          <w:sz w:val="28"/>
          <w:szCs w:val="28"/>
          <w:rPrChange w:id="9" w:author="周 林军" w:date="2020-09-04T15:16:00Z">
            <w:rPr>
              <w:noProof/>
            </w:rPr>
          </w:rPrChange>
        </w:rPr>
        <w:instrText>HYPERLINK \l "_Toc50124961"</w:instrText>
      </w:r>
      <w:r w:rsidR="0099035E" w:rsidRPr="0099035E">
        <w:rPr>
          <w:rStyle w:val="afff9"/>
          <w:rFonts w:ascii="仿宋_GB2312" w:eastAsia="仿宋_GB2312"/>
          <w:b w:val="0"/>
          <w:noProof/>
          <w:sz w:val="28"/>
          <w:szCs w:val="28"/>
          <w:rPrChange w:id="10" w:author="周 林军" w:date="2020-09-04T15:16:00Z">
            <w:rPr>
              <w:rStyle w:val="afff9"/>
              <w:noProof/>
            </w:rPr>
          </w:rPrChange>
        </w:rPr>
        <w:instrText xml:space="preserve"> </w:instrText>
      </w:r>
      <w:r w:rsidR="0099035E" w:rsidRPr="0099035E">
        <w:rPr>
          <w:rStyle w:val="afff9"/>
          <w:rFonts w:ascii="仿宋_GB2312" w:eastAsia="仿宋_GB2312"/>
          <w:b w:val="0"/>
          <w:noProof/>
          <w:sz w:val="28"/>
          <w:szCs w:val="28"/>
          <w:rPrChange w:id="11" w:author="周 林军" w:date="2020-09-04T15:16:00Z">
            <w:rPr>
              <w:rStyle w:val="afff9"/>
              <w:noProof/>
            </w:rPr>
          </w:rPrChange>
        </w:rPr>
        <w:fldChar w:fldCharType="separate"/>
      </w:r>
      <w:r w:rsidR="0099035E" w:rsidRPr="0099035E">
        <w:rPr>
          <w:rStyle w:val="afff9"/>
          <w:rFonts w:ascii="仿宋_GB2312" w:eastAsia="仿宋_GB2312" w:cs="Times New Roman"/>
          <w:b w:val="0"/>
          <w:noProof/>
          <w:sz w:val="28"/>
          <w:szCs w:val="28"/>
          <w:rPrChange w:id="12" w:author="周 林军" w:date="2020-09-04T15:16:00Z">
            <w:rPr>
              <w:rStyle w:val="afff9"/>
              <w:rFonts w:cs="Times New Roman"/>
              <w:noProof/>
            </w:rPr>
          </w:rPrChange>
        </w:rPr>
        <w:t>1</w:t>
      </w:r>
      <w:r w:rsidR="0099035E" w:rsidRPr="0099035E">
        <w:rPr>
          <w:rStyle w:val="afff9"/>
          <w:rFonts w:ascii="仿宋_GB2312" w:eastAsia="仿宋_GB2312" w:cs="Times New Roman"/>
          <w:b w:val="0"/>
          <w:noProof/>
          <w:sz w:val="28"/>
          <w:szCs w:val="28"/>
          <w:rPrChange w:id="13" w:author="周 林军" w:date="2020-09-04T15:16:00Z">
            <w:rPr>
              <w:rStyle w:val="afff9"/>
              <w:rFonts w:ascii="Times New Roman" w:cs="Times New Roman"/>
              <w:noProof/>
            </w:rPr>
          </w:rPrChange>
        </w:rPr>
        <w:t xml:space="preserve"> </w:t>
      </w:r>
      <w:r w:rsidR="0099035E" w:rsidRPr="0099035E">
        <w:rPr>
          <w:rStyle w:val="afff9"/>
          <w:rFonts w:ascii="仿宋_GB2312" w:eastAsia="仿宋_GB2312" w:hAnsi="宋体" w:cs="宋体" w:hint="eastAsia"/>
          <w:b w:val="0"/>
          <w:noProof/>
          <w:sz w:val="28"/>
          <w:szCs w:val="28"/>
          <w:rPrChange w:id="14" w:author="周 林军" w:date="2020-09-04T15:16:00Z">
            <w:rPr>
              <w:rStyle w:val="afff9"/>
              <w:rFonts w:ascii="宋体" w:eastAsia="宋体" w:hAnsi="宋体" w:cs="宋体" w:hint="eastAsia"/>
              <w:noProof/>
            </w:rPr>
          </w:rPrChange>
        </w:rPr>
        <w:t>适用范围</w:t>
      </w:r>
      <w:r w:rsidR="0099035E" w:rsidRPr="0099035E">
        <w:rPr>
          <w:rFonts w:ascii="仿宋_GB2312" w:eastAsia="仿宋_GB2312"/>
          <w:b w:val="0"/>
          <w:noProof/>
          <w:webHidden/>
          <w:sz w:val="28"/>
          <w:szCs w:val="28"/>
          <w:rPrChange w:id="15" w:author="周 林军" w:date="2020-09-04T15:16:00Z">
            <w:rPr>
              <w:noProof/>
              <w:webHidden/>
            </w:rPr>
          </w:rPrChange>
        </w:rPr>
        <w:tab/>
      </w:r>
      <w:r w:rsidR="0099035E" w:rsidRPr="0099035E">
        <w:rPr>
          <w:rFonts w:ascii="仿宋_GB2312" w:eastAsia="仿宋_GB2312"/>
          <w:b w:val="0"/>
          <w:noProof/>
          <w:webHidden/>
          <w:sz w:val="28"/>
          <w:szCs w:val="28"/>
          <w:rPrChange w:id="16" w:author="周 林军" w:date="2020-09-04T15:16:00Z">
            <w:rPr>
              <w:noProof/>
              <w:webHidden/>
            </w:rPr>
          </w:rPrChange>
        </w:rPr>
        <w:fldChar w:fldCharType="begin"/>
      </w:r>
      <w:r w:rsidR="0099035E" w:rsidRPr="0099035E">
        <w:rPr>
          <w:rFonts w:ascii="仿宋_GB2312" w:eastAsia="仿宋_GB2312"/>
          <w:b w:val="0"/>
          <w:noProof/>
          <w:webHidden/>
          <w:sz w:val="28"/>
          <w:szCs w:val="28"/>
          <w:rPrChange w:id="17" w:author="周 林军" w:date="2020-09-04T15:16:00Z">
            <w:rPr>
              <w:noProof/>
              <w:webHidden/>
            </w:rPr>
          </w:rPrChange>
        </w:rPr>
        <w:instrText xml:space="preserve"> PAGEREF _Toc50124961 \h </w:instrText>
      </w:r>
      <w:r w:rsidR="0099035E" w:rsidRPr="0099035E">
        <w:rPr>
          <w:rFonts w:ascii="仿宋_GB2312" w:eastAsia="仿宋_GB2312"/>
          <w:b w:val="0"/>
          <w:noProof/>
          <w:webHidden/>
          <w:sz w:val="28"/>
          <w:szCs w:val="28"/>
          <w:rPrChange w:id="18" w:author="周 林军" w:date="2020-09-04T15:16:00Z">
            <w:rPr>
              <w:rFonts w:ascii="仿宋_GB2312" w:eastAsia="仿宋_GB2312"/>
              <w:b w:val="0"/>
              <w:noProof/>
              <w:webHidden/>
              <w:sz w:val="28"/>
              <w:szCs w:val="28"/>
            </w:rPr>
          </w:rPrChange>
        </w:rPr>
      </w:r>
      <w:r w:rsidR="0099035E" w:rsidRPr="0099035E">
        <w:rPr>
          <w:rFonts w:ascii="仿宋_GB2312" w:eastAsia="仿宋_GB2312"/>
          <w:b w:val="0"/>
          <w:noProof/>
          <w:webHidden/>
          <w:sz w:val="28"/>
          <w:szCs w:val="28"/>
          <w:rPrChange w:id="19" w:author="周 林军" w:date="2020-09-04T15:16:00Z">
            <w:rPr>
              <w:noProof/>
              <w:webHidden/>
            </w:rPr>
          </w:rPrChange>
        </w:rPr>
        <w:fldChar w:fldCharType="separate"/>
      </w:r>
      <w:r w:rsidR="0099035E" w:rsidRPr="0099035E">
        <w:rPr>
          <w:rFonts w:ascii="仿宋_GB2312" w:eastAsia="仿宋_GB2312"/>
          <w:b w:val="0"/>
          <w:noProof/>
          <w:webHidden/>
          <w:sz w:val="28"/>
          <w:szCs w:val="28"/>
          <w:rPrChange w:id="20" w:author="周 林军" w:date="2020-09-04T15:16:00Z">
            <w:rPr>
              <w:noProof/>
              <w:webHidden/>
            </w:rPr>
          </w:rPrChange>
        </w:rPr>
        <w:t>1</w:t>
      </w:r>
      <w:r w:rsidR="0099035E" w:rsidRPr="0099035E">
        <w:rPr>
          <w:rFonts w:ascii="仿宋_GB2312" w:eastAsia="仿宋_GB2312"/>
          <w:b w:val="0"/>
          <w:noProof/>
          <w:webHidden/>
          <w:sz w:val="28"/>
          <w:szCs w:val="28"/>
          <w:rPrChange w:id="21" w:author="周 林军" w:date="2020-09-04T15:16:00Z">
            <w:rPr>
              <w:noProof/>
              <w:webHidden/>
            </w:rPr>
          </w:rPrChange>
        </w:rPr>
        <w:fldChar w:fldCharType="end"/>
      </w:r>
      <w:r w:rsidR="0099035E" w:rsidRPr="0099035E">
        <w:rPr>
          <w:rStyle w:val="afff9"/>
          <w:rFonts w:ascii="仿宋_GB2312" w:eastAsia="仿宋_GB2312"/>
          <w:b w:val="0"/>
          <w:noProof/>
          <w:sz w:val="28"/>
          <w:szCs w:val="28"/>
          <w:rPrChange w:id="22"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23" w:author="周 林军" w:date="2020-09-04T15:16:00Z">
            <w:rPr>
              <w:rFonts w:asciiTheme="minorHAnsi" w:eastAsiaTheme="minorEastAsia" w:hAnsiTheme="minorHAnsi"/>
              <w:b w:val="0"/>
              <w:bCs w:val="0"/>
              <w:caps w:val="0"/>
              <w:noProof/>
              <w:sz w:val="21"/>
              <w:szCs w:val="22"/>
            </w:rPr>
          </w:rPrChange>
        </w:rPr>
        <w:pPrChange w:id="24" w:author="周 林军" w:date="2020-09-04T15:16:00Z">
          <w:pPr>
            <w:pStyle w:val="10"/>
          </w:pPr>
        </w:pPrChange>
      </w:pPr>
      <w:r w:rsidRPr="0099035E">
        <w:rPr>
          <w:rStyle w:val="afff9"/>
          <w:rFonts w:ascii="仿宋_GB2312" w:eastAsia="仿宋_GB2312"/>
          <w:b w:val="0"/>
          <w:noProof/>
          <w:sz w:val="28"/>
          <w:szCs w:val="28"/>
          <w:rPrChange w:id="25" w:author="周 林军" w:date="2020-09-04T15:16:00Z">
            <w:rPr>
              <w:rStyle w:val="afff9"/>
              <w:noProof/>
            </w:rPr>
          </w:rPrChange>
        </w:rPr>
        <w:fldChar w:fldCharType="begin"/>
      </w:r>
      <w:r w:rsidRPr="0099035E">
        <w:rPr>
          <w:rStyle w:val="afff9"/>
          <w:rFonts w:ascii="仿宋_GB2312" w:eastAsia="仿宋_GB2312"/>
          <w:b w:val="0"/>
          <w:noProof/>
          <w:sz w:val="28"/>
          <w:szCs w:val="28"/>
          <w:rPrChange w:id="26" w:author="周 林军" w:date="2020-09-04T15:16:00Z">
            <w:rPr>
              <w:rStyle w:val="afff9"/>
              <w:noProof/>
            </w:rPr>
          </w:rPrChange>
        </w:rPr>
        <w:instrText xml:space="preserve"> </w:instrText>
      </w:r>
      <w:r w:rsidRPr="0099035E">
        <w:rPr>
          <w:rFonts w:ascii="仿宋_GB2312" w:eastAsia="仿宋_GB2312"/>
          <w:b w:val="0"/>
          <w:noProof/>
          <w:sz w:val="28"/>
          <w:szCs w:val="28"/>
          <w:rPrChange w:id="27" w:author="周 林军" w:date="2020-09-04T15:16:00Z">
            <w:rPr>
              <w:noProof/>
            </w:rPr>
          </w:rPrChange>
        </w:rPr>
        <w:instrText>HYPERLINK \l "_Toc50124962"</w:instrText>
      </w:r>
      <w:r w:rsidRPr="0099035E">
        <w:rPr>
          <w:rStyle w:val="afff9"/>
          <w:rFonts w:ascii="仿宋_GB2312" w:eastAsia="仿宋_GB2312"/>
          <w:b w:val="0"/>
          <w:noProof/>
          <w:sz w:val="28"/>
          <w:szCs w:val="28"/>
          <w:rPrChange w:id="28"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29"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30" w:author="周 林军" w:date="2020-09-04T15:16:00Z">
            <w:rPr>
              <w:rStyle w:val="afff9"/>
              <w:rFonts w:cs="Times New Roman"/>
              <w:noProof/>
            </w:rPr>
          </w:rPrChange>
        </w:rPr>
        <w:t>2</w:t>
      </w:r>
      <w:r w:rsidRPr="0099035E">
        <w:rPr>
          <w:rStyle w:val="afff9"/>
          <w:rFonts w:ascii="仿宋_GB2312" w:eastAsia="仿宋_GB2312" w:cs="Times New Roman"/>
          <w:b w:val="0"/>
          <w:noProof/>
          <w:sz w:val="28"/>
          <w:szCs w:val="28"/>
          <w:rPrChange w:id="31"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32" w:author="周 林军" w:date="2020-09-04T15:16:00Z">
            <w:rPr>
              <w:rStyle w:val="afff9"/>
              <w:rFonts w:ascii="宋体" w:eastAsia="宋体" w:hAnsi="宋体" w:cs="宋体" w:hint="eastAsia"/>
              <w:noProof/>
            </w:rPr>
          </w:rPrChange>
        </w:rPr>
        <w:t>规范性引用文件</w:t>
      </w:r>
      <w:r w:rsidRPr="0099035E">
        <w:rPr>
          <w:rFonts w:ascii="仿宋_GB2312" w:eastAsia="仿宋_GB2312"/>
          <w:b w:val="0"/>
          <w:noProof/>
          <w:webHidden/>
          <w:sz w:val="28"/>
          <w:szCs w:val="28"/>
          <w:rPrChange w:id="33" w:author="周 林军" w:date="2020-09-04T15:16:00Z">
            <w:rPr>
              <w:noProof/>
              <w:webHidden/>
            </w:rPr>
          </w:rPrChange>
        </w:rPr>
        <w:tab/>
      </w:r>
      <w:r w:rsidRPr="0099035E">
        <w:rPr>
          <w:rFonts w:ascii="仿宋_GB2312" w:eastAsia="仿宋_GB2312"/>
          <w:b w:val="0"/>
          <w:noProof/>
          <w:webHidden/>
          <w:sz w:val="28"/>
          <w:szCs w:val="28"/>
          <w:rPrChange w:id="34" w:author="周 林军" w:date="2020-09-04T15:16:00Z">
            <w:rPr>
              <w:noProof/>
              <w:webHidden/>
            </w:rPr>
          </w:rPrChange>
        </w:rPr>
        <w:fldChar w:fldCharType="begin"/>
      </w:r>
      <w:r w:rsidRPr="0099035E">
        <w:rPr>
          <w:rFonts w:ascii="仿宋_GB2312" w:eastAsia="仿宋_GB2312"/>
          <w:b w:val="0"/>
          <w:noProof/>
          <w:webHidden/>
          <w:sz w:val="28"/>
          <w:szCs w:val="28"/>
          <w:rPrChange w:id="35" w:author="周 林军" w:date="2020-09-04T15:16:00Z">
            <w:rPr>
              <w:noProof/>
              <w:webHidden/>
            </w:rPr>
          </w:rPrChange>
        </w:rPr>
        <w:instrText xml:space="preserve"> PAGEREF _Toc50124962 \h </w:instrText>
      </w:r>
      <w:r w:rsidRPr="0099035E">
        <w:rPr>
          <w:rFonts w:ascii="仿宋_GB2312" w:eastAsia="仿宋_GB2312"/>
          <w:b w:val="0"/>
          <w:noProof/>
          <w:webHidden/>
          <w:sz w:val="28"/>
          <w:szCs w:val="28"/>
          <w:rPrChange w:id="36"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37" w:author="周 林军" w:date="2020-09-04T15:16:00Z">
            <w:rPr>
              <w:noProof/>
              <w:webHidden/>
            </w:rPr>
          </w:rPrChange>
        </w:rPr>
        <w:fldChar w:fldCharType="separate"/>
      </w:r>
      <w:r w:rsidRPr="0099035E">
        <w:rPr>
          <w:rFonts w:ascii="仿宋_GB2312" w:eastAsia="仿宋_GB2312"/>
          <w:b w:val="0"/>
          <w:noProof/>
          <w:webHidden/>
          <w:sz w:val="28"/>
          <w:szCs w:val="28"/>
          <w:rPrChange w:id="38" w:author="周 林军" w:date="2020-09-04T15:16:00Z">
            <w:rPr>
              <w:noProof/>
              <w:webHidden/>
            </w:rPr>
          </w:rPrChange>
        </w:rPr>
        <w:t>1</w:t>
      </w:r>
      <w:r w:rsidRPr="0099035E">
        <w:rPr>
          <w:rFonts w:ascii="仿宋_GB2312" w:eastAsia="仿宋_GB2312"/>
          <w:b w:val="0"/>
          <w:noProof/>
          <w:webHidden/>
          <w:sz w:val="28"/>
          <w:szCs w:val="28"/>
          <w:rPrChange w:id="39" w:author="周 林军" w:date="2020-09-04T15:16:00Z">
            <w:rPr>
              <w:noProof/>
              <w:webHidden/>
            </w:rPr>
          </w:rPrChange>
        </w:rPr>
        <w:fldChar w:fldCharType="end"/>
      </w:r>
      <w:r w:rsidRPr="0099035E">
        <w:rPr>
          <w:rStyle w:val="afff9"/>
          <w:rFonts w:ascii="仿宋_GB2312" w:eastAsia="仿宋_GB2312"/>
          <w:b w:val="0"/>
          <w:noProof/>
          <w:sz w:val="28"/>
          <w:szCs w:val="28"/>
          <w:rPrChange w:id="40"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41" w:author="周 林军" w:date="2020-09-04T15:16:00Z">
            <w:rPr>
              <w:rFonts w:asciiTheme="minorHAnsi" w:eastAsiaTheme="minorEastAsia" w:hAnsiTheme="minorHAnsi"/>
              <w:b w:val="0"/>
              <w:bCs w:val="0"/>
              <w:caps w:val="0"/>
              <w:noProof/>
              <w:sz w:val="21"/>
              <w:szCs w:val="22"/>
            </w:rPr>
          </w:rPrChange>
        </w:rPr>
        <w:pPrChange w:id="42" w:author="周 林军" w:date="2020-09-04T15:16:00Z">
          <w:pPr>
            <w:pStyle w:val="10"/>
          </w:pPr>
        </w:pPrChange>
      </w:pPr>
      <w:r w:rsidRPr="0099035E">
        <w:rPr>
          <w:rStyle w:val="afff9"/>
          <w:rFonts w:ascii="仿宋_GB2312" w:eastAsia="仿宋_GB2312"/>
          <w:b w:val="0"/>
          <w:noProof/>
          <w:sz w:val="28"/>
          <w:szCs w:val="28"/>
          <w:rPrChange w:id="43" w:author="周 林军" w:date="2020-09-04T15:16:00Z">
            <w:rPr>
              <w:rStyle w:val="afff9"/>
              <w:noProof/>
            </w:rPr>
          </w:rPrChange>
        </w:rPr>
        <w:fldChar w:fldCharType="begin"/>
      </w:r>
      <w:r w:rsidRPr="0099035E">
        <w:rPr>
          <w:rStyle w:val="afff9"/>
          <w:rFonts w:ascii="仿宋_GB2312" w:eastAsia="仿宋_GB2312"/>
          <w:b w:val="0"/>
          <w:noProof/>
          <w:sz w:val="28"/>
          <w:szCs w:val="28"/>
          <w:rPrChange w:id="44" w:author="周 林军" w:date="2020-09-04T15:16:00Z">
            <w:rPr>
              <w:rStyle w:val="afff9"/>
              <w:noProof/>
            </w:rPr>
          </w:rPrChange>
        </w:rPr>
        <w:instrText xml:space="preserve"> </w:instrText>
      </w:r>
      <w:r w:rsidRPr="0099035E">
        <w:rPr>
          <w:rFonts w:ascii="仿宋_GB2312" w:eastAsia="仿宋_GB2312"/>
          <w:b w:val="0"/>
          <w:noProof/>
          <w:sz w:val="28"/>
          <w:szCs w:val="28"/>
          <w:rPrChange w:id="45" w:author="周 林军" w:date="2020-09-04T15:16:00Z">
            <w:rPr>
              <w:noProof/>
            </w:rPr>
          </w:rPrChange>
        </w:rPr>
        <w:instrText>HYPERLINK \l "_Toc50124963"</w:instrText>
      </w:r>
      <w:r w:rsidRPr="0099035E">
        <w:rPr>
          <w:rStyle w:val="afff9"/>
          <w:rFonts w:ascii="仿宋_GB2312" w:eastAsia="仿宋_GB2312"/>
          <w:b w:val="0"/>
          <w:noProof/>
          <w:sz w:val="28"/>
          <w:szCs w:val="28"/>
          <w:rPrChange w:id="46"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47"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48" w:author="周 林军" w:date="2020-09-04T15:16:00Z">
            <w:rPr>
              <w:rStyle w:val="afff9"/>
              <w:rFonts w:cs="Times New Roman"/>
              <w:noProof/>
            </w:rPr>
          </w:rPrChange>
        </w:rPr>
        <w:t>3</w:t>
      </w:r>
      <w:r w:rsidRPr="0099035E">
        <w:rPr>
          <w:rStyle w:val="afff9"/>
          <w:rFonts w:ascii="仿宋_GB2312" w:eastAsia="仿宋_GB2312" w:cs="Times New Roman"/>
          <w:b w:val="0"/>
          <w:noProof/>
          <w:sz w:val="28"/>
          <w:szCs w:val="28"/>
          <w:rPrChange w:id="49"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50" w:author="周 林军" w:date="2020-09-04T15:16:00Z">
            <w:rPr>
              <w:rStyle w:val="afff9"/>
              <w:rFonts w:ascii="宋体" w:eastAsia="宋体" w:hAnsi="宋体" w:cs="宋体" w:hint="eastAsia"/>
              <w:noProof/>
            </w:rPr>
          </w:rPrChange>
        </w:rPr>
        <w:t>术语和定义</w:t>
      </w:r>
      <w:r w:rsidRPr="0099035E">
        <w:rPr>
          <w:rFonts w:ascii="仿宋_GB2312" w:eastAsia="仿宋_GB2312"/>
          <w:b w:val="0"/>
          <w:noProof/>
          <w:webHidden/>
          <w:sz w:val="28"/>
          <w:szCs w:val="28"/>
          <w:rPrChange w:id="51" w:author="周 林军" w:date="2020-09-04T15:16:00Z">
            <w:rPr>
              <w:noProof/>
              <w:webHidden/>
            </w:rPr>
          </w:rPrChange>
        </w:rPr>
        <w:tab/>
      </w:r>
      <w:r w:rsidRPr="0099035E">
        <w:rPr>
          <w:rFonts w:ascii="仿宋_GB2312" w:eastAsia="仿宋_GB2312"/>
          <w:b w:val="0"/>
          <w:noProof/>
          <w:webHidden/>
          <w:sz w:val="28"/>
          <w:szCs w:val="28"/>
          <w:rPrChange w:id="52" w:author="周 林军" w:date="2020-09-04T15:16:00Z">
            <w:rPr>
              <w:noProof/>
              <w:webHidden/>
            </w:rPr>
          </w:rPrChange>
        </w:rPr>
        <w:fldChar w:fldCharType="begin"/>
      </w:r>
      <w:r w:rsidRPr="0099035E">
        <w:rPr>
          <w:rFonts w:ascii="仿宋_GB2312" w:eastAsia="仿宋_GB2312"/>
          <w:b w:val="0"/>
          <w:noProof/>
          <w:webHidden/>
          <w:sz w:val="28"/>
          <w:szCs w:val="28"/>
          <w:rPrChange w:id="53" w:author="周 林军" w:date="2020-09-04T15:16:00Z">
            <w:rPr>
              <w:noProof/>
              <w:webHidden/>
            </w:rPr>
          </w:rPrChange>
        </w:rPr>
        <w:instrText xml:space="preserve"> PAGEREF _Toc50124963 \h </w:instrText>
      </w:r>
      <w:r w:rsidRPr="0099035E">
        <w:rPr>
          <w:rFonts w:ascii="仿宋_GB2312" w:eastAsia="仿宋_GB2312"/>
          <w:b w:val="0"/>
          <w:noProof/>
          <w:webHidden/>
          <w:sz w:val="28"/>
          <w:szCs w:val="28"/>
          <w:rPrChange w:id="54"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55" w:author="周 林军" w:date="2020-09-04T15:16:00Z">
            <w:rPr>
              <w:noProof/>
              <w:webHidden/>
            </w:rPr>
          </w:rPrChange>
        </w:rPr>
        <w:fldChar w:fldCharType="separate"/>
      </w:r>
      <w:r w:rsidRPr="0099035E">
        <w:rPr>
          <w:rFonts w:ascii="仿宋_GB2312" w:eastAsia="仿宋_GB2312"/>
          <w:b w:val="0"/>
          <w:noProof/>
          <w:webHidden/>
          <w:sz w:val="28"/>
          <w:szCs w:val="28"/>
          <w:rPrChange w:id="56" w:author="周 林军" w:date="2020-09-04T15:16:00Z">
            <w:rPr>
              <w:noProof/>
              <w:webHidden/>
            </w:rPr>
          </w:rPrChange>
        </w:rPr>
        <w:t>1</w:t>
      </w:r>
      <w:r w:rsidRPr="0099035E">
        <w:rPr>
          <w:rFonts w:ascii="仿宋_GB2312" w:eastAsia="仿宋_GB2312"/>
          <w:b w:val="0"/>
          <w:noProof/>
          <w:webHidden/>
          <w:sz w:val="28"/>
          <w:szCs w:val="28"/>
          <w:rPrChange w:id="57" w:author="周 林军" w:date="2020-09-04T15:16:00Z">
            <w:rPr>
              <w:noProof/>
              <w:webHidden/>
            </w:rPr>
          </w:rPrChange>
        </w:rPr>
        <w:fldChar w:fldCharType="end"/>
      </w:r>
      <w:r w:rsidRPr="0099035E">
        <w:rPr>
          <w:rStyle w:val="afff9"/>
          <w:rFonts w:ascii="仿宋_GB2312" w:eastAsia="仿宋_GB2312"/>
          <w:b w:val="0"/>
          <w:noProof/>
          <w:sz w:val="28"/>
          <w:szCs w:val="28"/>
          <w:rPrChange w:id="58"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59" w:author="周 林军" w:date="2020-09-04T15:16:00Z">
            <w:rPr>
              <w:rFonts w:asciiTheme="minorHAnsi" w:eastAsiaTheme="minorEastAsia" w:hAnsiTheme="minorHAnsi"/>
              <w:b w:val="0"/>
              <w:bCs w:val="0"/>
              <w:caps w:val="0"/>
              <w:noProof/>
              <w:sz w:val="21"/>
              <w:szCs w:val="22"/>
            </w:rPr>
          </w:rPrChange>
        </w:rPr>
        <w:pPrChange w:id="60" w:author="周 林军" w:date="2020-09-04T15:16:00Z">
          <w:pPr>
            <w:pStyle w:val="10"/>
          </w:pPr>
        </w:pPrChange>
      </w:pPr>
      <w:r w:rsidRPr="0099035E">
        <w:rPr>
          <w:rStyle w:val="afff9"/>
          <w:rFonts w:ascii="仿宋_GB2312" w:eastAsia="仿宋_GB2312"/>
          <w:b w:val="0"/>
          <w:noProof/>
          <w:sz w:val="28"/>
          <w:szCs w:val="28"/>
          <w:rPrChange w:id="61" w:author="周 林军" w:date="2020-09-04T15:16:00Z">
            <w:rPr>
              <w:rStyle w:val="afff9"/>
              <w:noProof/>
            </w:rPr>
          </w:rPrChange>
        </w:rPr>
        <w:fldChar w:fldCharType="begin"/>
      </w:r>
      <w:r w:rsidRPr="0099035E">
        <w:rPr>
          <w:rStyle w:val="afff9"/>
          <w:rFonts w:ascii="仿宋_GB2312" w:eastAsia="仿宋_GB2312"/>
          <w:b w:val="0"/>
          <w:noProof/>
          <w:sz w:val="28"/>
          <w:szCs w:val="28"/>
          <w:rPrChange w:id="62" w:author="周 林军" w:date="2020-09-04T15:16:00Z">
            <w:rPr>
              <w:rStyle w:val="afff9"/>
              <w:noProof/>
            </w:rPr>
          </w:rPrChange>
        </w:rPr>
        <w:instrText xml:space="preserve"> </w:instrText>
      </w:r>
      <w:r w:rsidRPr="0099035E">
        <w:rPr>
          <w:rFonts w:ascii="仿宋_GB2312" w:eastAsia="仿宋_GB2312"/>
          <w:b w:val="0"/>
          <w:noProof/>
          <w:sz w:val="28"/>
          <w:szCs w:val="28"/>
          <w:rPrChange w:id="63" w:author="周 林军" w:date="2020-09-04T15:16:00Z">
            <w:rPr>
              <w:noProof/>
            </w:rPr>
          </w:rPrChange>
        </w:rPr>
        <w:instrText>HYPERLINK \l "_Toc50124964"</w:instrText>
      </w:r>
      <w:r w:rsidRPr="0099035E">
        <w:rPr>
          <w:rStyle w:val="afff9"/>
          <w:rFonts w:ascii="仿宋_GB2312" w:eastAsia="仿宋_GB2312"/>
          <w:b w:val="0"/>
          <w:noProof/>
          <w:sz w:val="28"/>
          <w:szCs w:val="28"/>
          <w:rPrChange w:id="64"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65"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66" w:author="周 林军" w:date="2020-09-04T15:16:00Z">
            <w:rPr>
              <w:rStyle w:val="afff9"/>
              <w:rFonts w:cs="Times New Roman"/>
              <w:noProof/>
            </w:rPr>
          </w:rPrChange>
        </w:rPr>
        <w:t>4</w:t>
      </w:r>
      <w:r w:rsidRPr="0099035E">
        <w:rPr>
          <w:rStyle w:val="afff9"/>
          <w:rFonts w:ascii="仿宋_GB2312" w:eastAsia="仿宋_GB2312" w:cs="Times New Roman"/>
          <w:b w:val="0"/>
          <w:noProof/>
          <w:sz w:val="28"/>
          <w:szCs w:val="28"/>
          <w:rPrChange w:id="67"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68" w:author="周 林军" w:date="2020-09-04T15:16:00Z">
            <w:rPr>
              <w:rStyle w:val="afff9"/>
              <w:rFonts w:ascii="宋体" w:eastAsia="宋体" w:hAnsi="宋体" w:cs="宋体" w:hint="eastAsia"/>
              <w:noProof/>
            </w:rPr>
          </w:rPrChange>
        </w:rPr>
        <w:t>评估原则</w:t>
      </w:r>
      <w:r w:rsidRPr="0099035E">
        <w:rPr>
          <w:rFonts w:ascii="仿宋_GB2312" w:eastAsia="仿宋_GB2312"/>
          <w:b w:val="0"/>
          <w:noProof/>
          <w:webHidden/>
          <w:sz w:val="28"/>
          <w:szCs w:val="28"/>
          <w:rPrChange w:id="69" w:author="周 林军" w:date="2020-09-04T15:16:00Z">
            <w:rPr>
              <w:noProof/>
              <w:webHidden/>
            </w:rPr>
          </w:rPrChange>
        </w:rPr>
        <w:tab/>
      </w:r>
      <w:r w:rsidRPr="0099035E">
        <w:rPr>
          <w:rFonts w:ascii="仿宋_GB2312" w:eastAsia="仿宋_GB2312"/>
          <w:b w:val="0"/>
          <w:noProof/>
          <w:webHidden/>
          <w:sz w:val="28"/>
          <w:szCs w:val="28"/>
          <w:rPrChange w:id="70" w:author="周 林军" w:date="2020-09-04T15:16:00Z">
            <w:rPr>
              <w:noProof/>
              <w:webHidden/>
            </w:rPr>
          </w:rPrChange>
        </w:rPr>
        <w:fldChar w:fldCharType="begin"/>
      </w:r>
      <w:r w:rsidRPr="0099035E">
        <w:rPr>
          <w:rFonts w:ascii="仿宋_GB2312" w:eastAsia="仿宋_GB2312"/>
          <w:b w:val="0"/>
          <w:noProof/>
          <w:webHidden/>
          <w:sz w:val="28"/>
          <w:szCs w:val="28"/>
          <w:rPrChange w:id="71" w:author="周 林军" w:date="2020-09-04T15:16:00Z">
            <w:rPr>
              <w:noProof/>
              <w:webHidden/>
            </w:rPr>
          </w:rPrChange>
        </w:rPr>
        <w:instrText xml:space="preserve"> PAGEREF _Toc50124964 \h </w:instrText>
      </w:r>
      <w:r w:rsidRPr="0099035E">
        <w:rPr>
          <w:rFonts w:ascii="仿宋_GB2312" w:eastAsia="仿宋_GB2312"/>
          <w:b w:val="0"/>
          <w:noProof/>
          <w:webHidden/>
          <w:sz w:val="28"/>
          <w:szCs w:val="28"/>
          <w:rPrChange w:id="72"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73" w:author="周 林军" w:date="2020-09-04T15:16:00Z">
            <w:rPr>
              <w:noProof/>
              <w:webHidden/>
            </w:rPr>
          </w:rPrChange>
        </w:rPr>
        <w:fldChar w:fldCharType="separate"/>
      </w:r>
      <w:r w:rsidRPr="0099035E">
        <w:rPr>
          <w:rFonts w:ascii="仿宋_GB2312" w:eastAsia="仿宋_GB2312"/>
          <w:b w:val="0"/>
          <w:noProof/>
          <w:webHidden/>
          <w:sz w:val="28"/>
          <w:szCs w:val="28"/>
          <w:rPrChange w:id="74" w:author="周 林军" w:date="2020-09-04T15:16:00Z">
            <w:rPr>
              <w:noProof/>
              <w:webHidden/>
            </w:rPr>
          </w:rPrChange>
        </w:rPr>
        <w:t>3</w:t>
      </w:r>
      <w:r w:rsidRPr="0099035E">
        <w:rPr>
          <w:rFonts w:ascii="仿宋_GB2312" w:eastAsia="仿宋_GB2312"/>
          <w:b w:val="0"/>
          <w:noProof/>
          <w:webHidden/>
          <w:sz w:val="28"/>
          <w:szCs w:val="28"/>
          <w:rPrChange w:id="75" w:author="周 林军" w:date="2020-09-04T15:16:00Z">
            <w:rPr>
              <w:noProof/>
              <w:webHidden/>
            </w:rPr>
          </w:rPrChange>
        </w:rPr>
        <w:fldChar w:fldCharType="end"/>
      </w:r>
      <w:r w:rsidRPr="0099035E">
        <w:rPr>
          <w:rStyle w:val="afff9"/>
          <w:rFonts w:ascii="仿宋_GB2312" w:eastAsia="仿宋_GB2312"/>
          <w:b w:val="0"/>
          <w:noProof/>
          <w:sz w:val="28"/>
          <w:szCs w:val="28"/>
          <w:rPrChange w:id="76"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77" w:author="周 林军" w:date="2020-09-04T15:16:00Z">
            <w:rPr>
              <w:rFonts w:asciiTheme="minorHAnsi" w:eastAsiaTheme="minorEastAsia" w:hAnsiTheme="minorHAnsi"/>
              <w:b w:val="0"/>
              <w:bCs w:val="0"/>
              <w:caps w:val="0"/>
              <w:noProof/>
              <w:sz w:val="21"/>
              <w:szCs w:val="22"/>
            </w:rPr>
          </w:rPrChange>
        </w:rPr>
        <w:pPrChange w:id="78" w:author="周 林军" w:date="2020-09-04T15:16:00Z">
          <w:pPr>
            <w:pStyle w:val="10"/>
          </w:pPr>
        </w:pPrChange>
      </w:pPr>
      <w:r w:rsidRPr="0099035E">
        <w:rPr>
          <w:rStyle w:val="afff9"/>
          <w:rFonts w:ascii="仿宋_GB2312" w:eastAsia="仿宋_GB2312"/>
          <w:b w:val="0"/>
          <w:noProof/>
          <w:sz w:val="28"/>
          <w:szCs w:val="28"/>
          <w:rPrChange w:id="79" w:author="周 林军" w:date="2020-09-04T15:16:00Z">
            <w:rPr>
              <w:rStyle w:val="afff9"/>
              <w:noProof/>
            </w:rPr>
          </w:rPrChange>
        </w:rPr>
        <w:fldChar w:fldCharType="begin"/>
      </w:r>
      <w:r w:rsidRPr="0099035E">
        <w:rPr>
          <w:rStyle w:val="afff9"/>
          <w:rFonts w:ascii="仿宋_GB2312" w:eastAsia="仿宋_GB2312"/>
          <w:b w:val="0"/>
          <w:noProof/>
          <w:sz w:val="28"/>
          <w:szCs w:val="28"/>
          <w:rPrChange w:id="80" w:author="周 林军" w:date="2020-09-04T15:16:00Z">
            <w:rPr>
              <w:rStyle w:val="afff9"/>
              <w:noProof/>
            </w:rPr>
          </w:rPrChange>
        </w:rPr>
        <w:instrText xml:space="preserve"> </w:instrText>
      </w:r>
      <w:r w:rsidRPr="0099035E">
        <w:rPr>
          <w:rFonts w:ascii="仿宋_GB2312" w:eastAsia="仿宋_GB2312"/>
          <w:b w:val="0"/>
          <w:noProof/>
          <w:sz w:val="28"/>
          <w:szCs w:val="28"/>
          <w:rPrChange w:id="81" w:author="周 林军" w:date="2020-09-04T15:16:00Z">
            <w:rPr>
              <w:noProof/>
            </w:rPr>
          </w:rPrChange>
        </w:rPr>
        <w:instrText>HYPERLINK \l "_Toc50124965"</w:instrText>
      </w:r>
      <w:r w:rsidRPr="0099035E">
        <w:rPr>
          <w:rStyle w:val="afff9"/>
          <w:rFonts w:ascii="仿宋_GB2312" w:eastAsia="仿宋_GB2312"/>
          <w:b w:val="0"/>
          <w:noProof/>
          <w:sz w:val="28"/>
          <w:szCs w:val="28"/>
          <w:rPrChange w:id="82"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83"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84" w:author="周 林军" w:date="2020-09-04T15:16:00Z">
            <w:rPr>
              <w:rStyle w:val="afff9"/>
              <w:rFonts w:cs="Times New Roman"/>
              <w:noProof/>
            </w:rPr>
          </w:rPrChange>
        </w:rPr>
        <w:t>5</w:t>
      </w:r>
      <w:r w:rsidRPr="0099035E">
        <w:rPr>
          <w:rStyle w:val="afff9"/>
          <w:rFonts w:ascii="仿宋_GB2312" w:eastAsia="仿宋_GB2312" w:cs="Times New Roman"/>
          <w:b w:val="0"/>
          <w:noProof/>
          <w:sz w:val="28"/>
          <w:szCs w:val="28"/>
          <w:rPrChange w:id="85"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86" w:author="周 林军" w:date="2020-09-04T15:16:00Z">
            <w:rPr>
              <w:rStyle w:val="afff9"/>
              <w:rFonts w:ascii="宋体" w:eastAsia="宋体" w:hAnsi="宋体" w:cs="宋体" w:hint="eastAsia"/>
              <w:noProof/>
            </w:rPr>
          </w:rPrChange>
        </w:rPr>
        <w:t>评估程序</w:t>
      </w:r>
      <w:r w:rsidRPr="0099035E">
        <w:rPr>
          <w:rFonts w:ascii="仿宋_GB2312" w:eastAsia="仿宋_GB2312"/>
          <w:b w:val="0"/>
          <w:noProof/>
          <w:webHidden/>
          <w:sz w:val="28"/>
          <w:szCs w:val="28"/>
          <w:rPrChange w:id="87" w:author="周 林军" w:date="2020-09-04T15:16:00Z">
            <w:rPr>
              <w:noProof/>
              <w:webHidden/>
            </w:rPr>
          </w:rPrChange>
        </w:rPr>
        <w:tab/>
      </w:r>
      <w:r w:rsidRPr="0099035E">
        <w:rPr>
          <w:rFonts w:ascii="仿宋_GB2312" w:eastAsia="仿宋_GB2312"/>
          <w:b w:val="0"/>
          <w:noProof/>
          <w:webHidden/>
          <w:sz w:val="28"/>
          <w:szCs w:val="28"/>
          <w:rPrChange w:id="88" w:author="周 林军" w:date="2020-09-04T15:16:00Z">
            <w:rPr>
              <w:noProof/>
              <w:webHidden/>
            </w:rPr>
          </w:rPrChange>
        </w:rPr>
        <w:fldChar w:fldCharType="begin"/>
      </w:r>
      <w:r w:rsidRPr="0099035E">
        <w:rPr>
          <w:rFonts w:ascii="仿宋_GB2312" w:eastAsia="仿宋_GB2312"/>
          <w:b w:val="0"/>
          <w:noProof/>
          <w:webHidden/>
          <w:sz w:val="28"/>
          <w:szCs w:val="28"/>
          <w:rPrChange w:id="89" w:author="周 林军" w:date="2020-09-04T15:16:00Z">
            <w:rPr>
              <w:noProof/>
              <w:webHidden/>
            </w:rPr>
          </w:rPrChange>
        </w:rPr>
        <w:instrText xml:space="preserve"> PAGEREF _Toc50124965 \h </w:instrText>
      </w:r>
      <w:r w:rsidRPr="0099035E">
        <w:rPr>
          <w:rFonts w:ascii="仿宋_GB2312" w:eastAsia="仿宋_GB2312"/>
          <w:b w:val="0"/>
          <w:noProof/>
          <w:webHidden/>
          <w:sz w:val="28"/>
          <w:szCs w:val="28"/>
          <w:rPrChange w:id="90"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91" w:author="周 林军" w:date="2020-09-04T15:16:00Z">
            <w:rPr>
              <w:noProof/>
              <w:webHidden/>
            </w:rPr>
          </w:rPrChange>
        </w:rPr>
        <w:fldChar w:fldCharType="separate"/>
      </w:r>
      <w:r w:rsidRPr="0099035E">
        <w:rPr>
          <w:rFonts w:ascii="仿宋_GB2312" w:eastAsia="仿宋_GB2312"/>
          <w:b w:val="0"/>
          <w:noProof/>
          <w:webHidden/>
          <w:sz w:val="28"/>
          <w:szCs w:val="28"/>
          <w:rPrChange w:id="92" w:author="周 林军" w:date="2020-09-04T15:16:00Z">
            <w:rPr>
              <w:noProof/>
              <w:webHidden/>
            </w:rPr>
          </w:rPrChange>
        </w:rPr>
        <w:t>3</w:t>
      </w:r>
      <w:r w:rsidRPr="0099035E">
        <w:rPr>
          <w:rFonts w:ascii="仿宋_GB2312" w:eastAsia="仿宋_GB2312"/>
          <w:b w:val="0"/>
          <w:noProof/>
          <w:webHidden/>
          <w:sz w:val="28"/>
          <w:szCs w:val="28"/>
          <w:rPrChange w:id="93" w:author="周 林军" w:date="2020-09-04T15:16:00Z">
            <w:rPr>
              <w:noProof/>
              <w:webHidden/>
            </w:rPr>
          </w:rPrChange>
        </w:rPr>
        <w:fldChar w:fldCharType="end"/>
      </w:r>
      <w:r w:rsidRPr="0099035E">
        <w:rPr>
          <w:rStyle w:val="afff9"/>
          <w:rFonts w:ascii="仿宋_GB2312" w:eastAsia="仿宋_GB2312"/>
          <w:b w:val="0"/>
          <w:noProof/>
          <w:sz w:val="28"/>
          <w:szCs w:val="28"/>
          <w:rPrChange w:id="94"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95" w:author="周 林军" w:date="2020-09-04T15:16:00Z">
            <w:rPr>
              <w:rFonts w:asciiTheme="minorHAnsi" w:eastAsiaTheme="minorEastAsia" w:hAnsiTheme="minorHAnsi"/>
              <w:b w:val="0"/>
              <w:bCs w:val="0"/>
              <w:caps w:val="0"/>
              <w:noProof/>
              <w:sz w:val="21"/>
              <w:szCs w:val="22"/>
            </w:rPr>
          </w:rPrChange>
        </w:rPr>
        <w:pPrChange w:id="96" w:author="周 林军" w:date="2020-09-04T15:16:00Z">
          <w:pPr>
            <w:pStyle w:val="10"/>
          </w:pPr>
        </w:pPrChange>
      </w:pPr>
      <w:r w:rsidRPr="0099035E">
        <w:rPr>
          <w:rStyle w:val="afff9"/>
          <w:rFonts w:ascii="仿宋_GB2312" w:eastAsia="仿宋_GB2312"/>
          <w:b w:val="0"/>
          <w:noProof/>
          <w:sz w:val="28"/>
          <w:szCs w:val="28"/>
          <w:rPrChange w:id="97" w:author="周 林军" w:date="2020-09-04T15:16:00Z">
            <w:rPr>
              <w:rStyle w:val="afff9"/>
              <w:noProof/>
            </w:rPr>
          </w:rPrChange>
        </w:rPr>
        <w:fldChar w:fldCharType="begin"/>
      </w:r>
      <w:r w:rsidRPr="0099035E">
        <w:rPr>
          <w:rStyle w:val="afff9"/>
          <w:rFonts w:ascii="仿宋_GB2312" w:eastAsia="仿宋_GB2312"/>
          <w:b w:val="0"/>
          <w:noProof/>
          <w:sz w:val="28"/>
          <w:szCs w:val="28"/>
          <w:rPrChange w:id="98" w:author="周 林军" w:date="2020-09-04T15:16:00Z">
            <w:rPr>
              <w:rStyle w:val="afff9"/>
              <w:noProof/>
            </w:rPr>
          </w:rPrChange>
        </w:rPr>
        <w:instrText xml:space="preserve"> </w:instrText>
      </w:r>
      <w:r w:rsidRPr="0099035E">
        <w:rPr>
          <w:rFonts w:ascii="仿宋_GB2312" w:eastAsia="仿宋_GB2312"/>
          <w:b w:val="0"/>
          <w:noProof/>
          <w:sz w:val="28"/>
          <w:szCs w:val="28"/>
          <w:rPrChange w:id="99" w:author="周 林军" w:date="2020-09-04T15:16:00Z">
            <w:rPr>
              <w:noProof/>
            </w:rPr>
          </w:rPrChange>
        </w:rPr>
        <w:instrText>HYPERLINK \l "_Toc50124966"</w:instrText>
      </w:r>
      <w:r w:rsidRPr="0099035E">
        <w:rPr>
          <w:rStyle w:val="afff9"/>
          <w:rFonts w:ascii="仿宋_GB2312" w:eastAsia="仿宋_GB2312"/>
          <w:b w:val="0"/>
          <w:noProof/>
          <w:sz w:val="28"/>
          <w:szCs w:val="28"/>
          <w:rPrChange w:id="100"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101"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102" w:author="周 林军" w:date="2020-09-04T15:16:00Z">
            <w:rPr>
              <w:rStyle w:val="afff9"/>
              <w:rFonts w:cs="Times New Roman"/>
              <w:noProof/>
            </w:rPr>
          </w:rPrChange>
        </w:rPr>
        <w:t>6</w:t>
      </w:r>
      <w:r w:rsidRPr="0099035E">
        <w:rPr>
          <w:rStyle w:val="afff9"/>
          <w:rFonts w:ascii="仿宋_GB2312" w:eastAsia="仿宋_GB2312" w:cs="Times New Roman"/>
          <w:b w:val="0"/>
          <w:noProof/>
          <w:sz w:val="28"/>
          <w:szCs w:val="28"/>
          <w:rPrChange w:id="103"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104" w:author="周 林军" w:date="2020-09-04T15:16:00Z">
            <w:rPr>
              <w:rStyle w:val="afff9"/>
              <w:rFonts w:ascii="宋体" w:eastAsia="宋体" w:hAnsi="宋体" w:cs="宋体" w:hint="eastAsia"/>
              <w:noProof/>
            </w:rPr>
          </w:rPrChange>
        </w:rPr>
        <w:t>方案制定</w:t>
      </w:r>
      <w:r w:rsidRPr="0099035E">
        <w:rPr>
          <w:rFonts w:ascii="仿宋_GB2312" w:eastAsia="仿宋_GB2312"/>
          <w:b w:val="0"/>
          <w:noProof/>
          <w:webHidden/>
          <w:sz w:val="28"/>
          <w:szCs w:val="28"/>
          <w:rPrChange w:id="105" w:author="周 林军" w:date="2020-09-04T15:16:00Z">
            <w:rPr>
              <w:noProof/>
              <w:webHidden/>
            </w:rPr>
          </w:rPrChange>
        </w:rPr>
        <w:tab/>
      </w:r>
      <w:r w:rsidRPr="0099035E">
        <w:rPr>
          <w:rFonts w:ascii="仿宋_GB2312" w:eastAsia="仿宋_GB2312"/>
          <w:b w:val="0"/>
          <w:noProof/>
          <w:webHidden/>
          <w:sz w:val="28"/>
          <w:szCs w:val="28"/>
          <w:rPrChange w:id="106" w:author="周 林军" w:date="2020-09-04T15:16:00Z">
            <w:rPr>
              <w:noProof/>
              <w:webHidden/>
            </w:rPr>
          </w:rPrChange>
        </w:rPr>
        <w:fldChar w:fldCharType="begin"/>
      </w:r>
      <w:r w:rsidRPr="0099035E">
        <w:rPr>
          <w:rFonts w:ascii="仿宋_GB2312" w:eastAsia="仿宋_GB2312"/>
          <w:b w:val="0"/>
          <w:noProof/>
          <w:webHidden/>
          <w:sz w:val="28"/>
          <w:szCs w:val="28"/>
          <w:rPrChange w:id="107" w:author="周 林军" w:date="2020-09-04T15:16:00Z">
            <w:rPr>
              <w:noProof/>
              <w:webHidden/>
            </w:rPr>
          </w:rPrChange>
        </w:rPr>
        <w:instrText xml:space="preserve"> PAGEREF _Toc50124966 \h </w:instrText>
      </w:r>
      <w:r w:rsidRPr="0099035E">
        <w:rPr>
          <w:rFonts w:ascii="仿宋_GB2312" w:eastAsia="仿宋_GB2312"/>
          <w:b w:val="0"/>
          <w:noProof/>
          <w:webHidden/>
          <w:sz w:val="28"/>
          <w:szCs w:val="28"/>
          <w:rPrChange w:id="108"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109" w:author="周 林军" w:date="2020-09-04T15:16:00Z">
            <w:rPr>
              <w:noProof/>
              <w:webHidden/>
            </w:rPr>
          </w:rPrChange>
        </w:rPr>
        <w:fldChar w:fldCharType="separate"/>
      </w:r>
      <w:r w:rsidRPr="0099035E">
        <w:rPr>
          <w:rFonts w:ascii="仿宋_GB2312" w:eastAsia="仿宋_GB2312"/>
          <w:b w:val="0"/>
          <w:noProof/>
          <w:webHidden/>
          <w:sz w:val="28"/>
          <w:szCs w:val="28"/>
          <w:rPrChange w:id="110" w:author="周 林军" w:date="2020-09-04T15:16:00Z">
            <w:rPr>
              <w:noProof/>
              <w:webHidden/>
            </w:rPr>
          </w:rPrChange>
        </w:rPr>
        <w:t>4</w:t>
      </w:r>
      <w:r w:rsidRPr="0099035E">
        <w:rPr>
          <w:rFonts w:ascii="仿宋_GB2312" w:eastAsia="仿宋_GB2312"/>
          <w:b w:val="0"/>
          <w:noProof/>
          <w:webHidden/>
          <w:sz w:val="28"/>
          <w:szCs w:val="28"/>
          <w:rPrChange w:id="111" w:author="周 林军" w:date="2020-09-04T15:16:00Z">
            <w:rPr>
              <w:noProof/>
              <w:webHidden/>
            </w:rPr>
          </w:rPrChange>
        </w:rPr>
        <w:fldChar w:fldCharType="end"/>
      </w:r>
      <w:r w:rsidRPr="0099035E">
        <w:rPr>
          <w:rStyle w:val="afff9"/>
          <w:rFonts w:ascii="仿宋_GB2312" w:eastAsia="仿宋_GB2312"/>
          <w:b w:val="0"/>
          <w:noProof/>
          <w:sz w:val="28"/>
          <w:szCs w:val="28"/>
          <w:rPrChange w:id="112"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113" w:author="周 林军" w:date="2020-09-04T15:16:00Z">
            <w:rPr>
              <w:rFonts w:asciiTheme="minorHAnsi" w:eastAsiaTheme="minorEastAsia" w:hAnsiTheme="minorHAnsi"/>
              <w:b w:val="0"/>
              <w:bCs w:val="0"/>
              <w:caps w:val="0"/>
              <w:noProof/>
              <w:sz w:val="21"/>
              <w:szCs w:val="22"/>
            </w:rPr>
          </w:rPrChange>
        </w:rPr>
        <w:pPrChange w:id="114" w:author="周 林军" w:date="2020-09-04T15:16:00Z">
          <w:pPr>
            <w:pStyle w:val="10"/>
          </w:pPr>
        </w:pPrChange>
      </w:pPr>
      <w:r w:rsidRPr="0099035E">
        <w:rPr>
          <w:rStyle w:val="afff9"/>
          <w:rFonts w:ascii="仿宋_GB2312" w:eastAsia="仿宋_GB2312"/>
          <w:b w:val="0"/>
          <w:noProof/>
          <w:sz w:val="28"/>
          <w:szCs w:val="28"/>
          <w:rPrChange w:id="115" w:author="周 林军" w:date="2020-09-04T15:16:00Z">
            <w:rPr>
              <w:rStyle w:val="afff9"/>
              <w:noProof/>
            </w:rPr>
          </w:rPrChange>
        </w:rPr>
        <w:fldChar w:fldCharType="begin"/>
      </w:r>
      <w:r w:rsidRPr="0099035E">
        <w:rPr>
          <w:rStyle w:val="afff9"/>
          <w:rFonts w:ascii="仿宋_GB2312" w:eastAsia="仿宋_GB2312"/>
          <w:b w:val="0"/>
          <w:noProof/>
          <w:sz w:val="28"/>
          <w:szCs w:val="28"/>
          <w:rPrChange w:id="116" w:author="周 林军" w:date="2020-09-04T15:16:00Z">
            <w:rPr>
              <w:rStyle w:val="afff9"/>
              <w:noProof/>
            </w:rPr>
          </w:rPrChange>
        </w:rPr>
        <w:instrText xml:space="preserve"> </w:instrText>
      </w:r>
      <w:r w:rsidRPr="0099035E">
        <w:rPr>
          <w:rFonts w:ascii="仿宋_GB2312" w:eastAsia="仿宋_GB2312"/>
          <w:b w:val="0"/>
          <w:noProof/>
          <w:sz w:val="28"/>
          <w:szCs w:val="28"/>
          <w:rPrChange w:id="117" w:author="周 林军" w:date="2020-09-04T15:16:00Z">
            <w:rPr>
              <w:noProof/>
            </w:rPr>
          </w:rPrChange>
        </w:rPr>
        <w:instrText>HYPERLINK \l "_Toc50124967"</w:instrText>
      </w:r>
      <w:r w:rsidRPr="0099035E">
        <w:rPr>
          <w:rStyle w:val="afff9"/>
          <w:rFonts w:ascii="仿宋_GB2312" w:eastAsia="仿宋_GB2312"/>
          <w:b w:val="0"/>
          <w:noProof/>
          <w:sz w:val="28"/>
          <w:szCs w:val="28"/>
          <w:rPrChange w:id="118"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119"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120" w:author="周 林军" w:date="2020-09-04T15:16:00Z">
            <w:rPr>
              <w:rStyle w:val="afff9"/>
              <w:rFonts w:cs="Times New Roman"/>
              <w:noProof/>
            </w:rPr>
          </w:rPrChange>
        </w:rPr>
        <w:t>7</w:t>
      </w:r>
      <w:r w:rsidRPr="0099035E">
        <w:rPr>
          <w:rStyle w:val="afff9"/>
          <w:rFonts w:ascii="仿宋_GB2312" w:eastAsia="仿宋_GB2312" w:cs="Times New Roman"/>
          <w:b w:val="0"/>
          <w:noProof/>
          <w:sz w:val="28"/>
          <w:szCs w:val="28"/>
          <w:rPrChange w:id="121"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122" w:author="周 林军" w:date="2020-09-04T15:16:00Z">
            <w:rPr>
              <w:rStyle w:val="afff9"/>
              <w:rFonts w:ascii="宋体" w:eastAsia="宋体" w:hAnsi="宋体" w:cs="宋体" w:hint="eastAsia"/>
              <w:noProof/>
            </w:rPr>
          </w:rPrChange>
        </w:rPr>
        <w:t>信息收集</w:t>
      </w:r>
      <w:r w:rsidRPr="0099035E">
        <w:rPr>
          <w:rFonts w:ascii="仿宋_GB2312" w:eastAsia="仿宋_GB2312"/>
          <w:b w:val="0"/>
          <w:noProof/>
          <w:webHidden/>
          <w:sz w:val="28"/>
          <w:szCs w:val="28"/>
          <w:rPrChange w:id="123" w:author="周 林军" w:date="2020-09-04T15:16:00Z">
            <w:rPr>
              <w:noProof/>
              <w:webHidden/>
            </w:rPr>
          </w:rPrChange>
        </w:rPr>
        <w:tab/>
      </w:r>
      <w:r w:rsidRPr="0099035E">
        <w:rPr>
          <w:rFonts w:ascii="仿宋_GB2312" w:eastAsia="仿宋_GB2312"/>
          <w:b w:val="0"/>
          <w:noProof/>
          <w:webHidden/>
          <w:sz w:val="28"/>
          <w:szCs w:val="28"/>
          <w:rPrChange w:id="124" w:author="周 林军" w:date="2020-09-04T15:16:00Z">
            <w:rPr>
              <w:noProof/>
              <w:webHidden/>
            </w:rPr>
          </w:rPrChange>
        </w:rPr>
        <w:fldChar w:fldCharType="begin"/>
      </w:r>
      <w:r w:rsidRPr="0099035E">
        <w:rPr>
          <w:rFonts w:ascii="仿宋_GB2312" w:eastAsia="仿宋_GB2312"/>
          <w:b w:val="0"/>
          <w:noProof/>
          <w:webHidden/>
          <w:sz w:val="28"/>
          <w:szCs w:val="28"/>
          <w:rPrChange w:id="125" w:author="周 林军" w:date="2020-09-04T15:16:00Z">
            <w:rPr>
              <w:noProof/>
              <w:webHidden/>
            </w:rPr>
          </w:rPrChange>
        </w:rPr>
        <w:instrText xml:space="preserve"> PAGEREF _Toc50124967 \h </w:instrText>
      </w:r>
      <w:r w:rsidRPr="0099035E">
        <w:rPr>
          <w:rFonts w:ascii="仿宋_GB2312" w:eastAsia="仿宋_GB2312"/>
          <w:b w:val="0"/>
          <w:noProof/>
          <w:webHidden/>
          <w:sz w:val="28"/>
          <w:szCs w:val="28"/>
          <w:rPrChange w:id="126"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127" w:author="周 林军" w:date="2020-09-04T15:16:00Z">
            <w:rPr>
              <w:noProof/>
              <w:webHidden/>
            </w:rPr>
          </w:rPrChange>
        </w:rPr>
        <w:fldChar w:fldCharType="separate"/>
      </w:r>
      <w:r w:rsidRPr="0099035E">
        <w:rPr>
          <w:rFonts w:ascii="仿宋_GB2312" w:eastAsia="仿宋_GB2312"/>
          <w:b w:val="0"/>
          <w:noProof/>
          <w:webHidden/>
          <w:sz w:val="28"/>
          <w:szCs w:val="28"/>
          <w:rPrChange w:id="128" w:author="周 林军" w:date="2020-09-04T15:16:00Z">
            <w:rPr>
              <w:noProof/>
              <w:webHidden/>
            </w:rPr>
          </w:rPrChange>
        </w:rPr>
        <w:t>7</w:t>
      </w:r>
      <w:r w:rsidRPr="0099035E">
        <w:rPr>
          <w:rFonts w:ascii="仿宋_GB2312" w:eastAsia="仿宋_GB2312"/>
          <w:b w:val="0"/>
          <w:noProof/>
          <w:webHidden/>
          <w:sz w:val="28"/>
          <w:szCs w:val="28"/>
          <w:rPrChange w:id="129" w:author="周 林军" w:date="2020-09-04T15:16:00Z">
            <w:rPr>
              <w:noProof/>
              <w:webHidden/>
            </w:rPr>
          </w:rPrChange>
        </w:rPr>
        <w:fldChar w:fldCharType="end"/>
      </w:r>
      <w:r w:rsidRPr="0099035E">
        <w:rPr>
          <w:rStyle w:val="afff9"/>
          <w:rFonts w:ascii="仿宋_GB2312" w:eastAsia="仿宋_GB2312"/>
          <w:b w:val="0"/>
          <w:noProof/>
          <w:sz w:val="28"/>
          <w:szCs w:val="28"/>
          <w:rPrChange w:id="130"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131" w:author="周 林军" w:date="2020-09-04T15:16:00Z">
            <w:rPr>
              <w:rFonts w:asciiTheme="minorHAnsi" w:eastAsiaTheme="minorEastAsia" w:hAnsiTheme="minorHAnsi"/>
              <w:b w:val="0"/>
              <w:bCs w:val="0"/>
              <w:caps w:val="0"/>
              <w:noProof/>
              <w:sz w:val="21"/>
              <w:szCs w:val="22"/>
            </w:rPr>
          </w:rPrChange>
        </w:rPr>
        <w:pPrChange w:id="132" w:author="周 林军" w:date="2020-09-04T15:16:00Z">
          <w:pPr>
            <w:pStyle w:val="10"/>
          </w:pPr>
        </w:pPrChange>
      </w:pPr>
      <w:r w:rsidRPr="0099035E">
        <w:rPr>
          <w:rStyle w:val="afff9"/>
          <w:rFonts w:ascii="仿宋_GB2312" w:eastAsia="仿宋_GB2312"/>
          <w:b w:val="0"/>
          <w:noProof/>
          <w:sz w:val="28"/>
          <w:szCs w:val="28"/>
          <w:rPrChange w:id="133" w:author="周 林军" w:date="2020-09-04T15:16:00Z">
            <w:rPr>
              <w:rStyle w:val="afff9"/>
              <w:noProof/>
            </w:rPr>
          </w:rPrChange>
        </w:rPr>
        <w:fldChar w:fldCharType="begin"/>
      </w:r>
      <w:r w:rsidRPr="0099035E">
        <w:rPr>
          <w:rStyle w:val="afff9"/>
          <w:rFonts w:ascii="仿宋_GB2312" w:eastAsia="仿宋_GB2312"/>
          <w:b w:val="0"/>
          <w:noProof/>
          <w:sz w:val="28"/>
          <w:szCs w:val="28"/>
          <w:rPrChange w:id="134" w:author="周 林军" w:date="2020-09-04T15:16:00Z">
            <w:rPr>
              <w:rStyle w:val="afff9"/>
              <w:noProof/>
            </w:rPr>
          </w:rPrChange>
        </w:rPr>
        <w:instrText xml:space="preserve"> </w:instrText>
      </w:r>
      <w:r w:rsidRPr="0099035E">
        <w:rPr>
          <w:rFonts w:ascii="仿宋_GB2312" w:eastAsia="仿宋_GB2312"/>
          <w:b w:val="0"/>
          <w:noProof/>
          <w:sz w:val="28"/>
          <w:szCs w:val="28"/>
          <w:rPrChange w:id="135" w:author="周 林军" w:date="2020-09-04T15:16:00Z">
            <w:rPr>
              <w:noProof/>
            </w:rPr>
          </w:rPrChange>
        </w:rPr>
        <w:instrText>HYPERLINK \l "_Toc50124968"</w:instrText>
      </w:r>
      <w:r w:rsidRPr="0099035E">
        <w:rPr>
          <w:rStyle w:val="afff9"/>
          <w:rFonts w:ascii="仿宋_GB2312" w:eastAsia="仿宋_GB2312"/>
          <w:b w:val="0"/>
          <w:noProof/>
          <w:sz w:val="28"/>
          <w:szCs w:val="28"/>
          <w:rPrChange w:id="136"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137"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138" w:author="周 林军" w:date="2020-09-04T15:16:00Z">
            <w:rPr>
              <w:rStyle w:val="afff9"/>
              <w:rFonts w:cs="Times New Roman"/>
              <w:noProof/>
            </w:rPr>
          </w:rPrChange>
        </w:rPr>
        <w:t>8</w:t>
      </w:r>
      <w:r w:rsidRPr="0099035E">
        <w:rPr>
          <w:rStyle w:val="afff9"/>
          <w:rFonts w:ascii="仿宋_GB2312" w:eastAsia="仿宋_GB2312" w:cs="Times New Roman"/>
          <w:b w:val="0"/>
          <w:noProof/>
          <w:sz w:val="28"/>
          <w:szCs w:val="28"/>
          <w:rPrChange w:id="139"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140" w:author="周 林军" w:date="2020-09-04T15:16:00Z">
            <w:rPr>
              <w:rStyle w:val="afff9"/>
              <w:rFonts w:ascii="宋体" w:eastAsia="宋体" w:hAnsi="宋体" w:cs="宋体" w:hint="eastAsia"/>
              <w:noProof/>
            </w:rPr>
          </w:rPrChange>
        </w:rPr>
        <w:t>暴露场景构建</w:t>
      </w:r>
      <w:r w:rsidRPr="0099035E">
        <w:rPr>
          <w:rFonts w:ascii="仿宋_GB2312" w:eastAsia="仿宋_GB2312"/>
          <w:b w:val="0"/>
          <w:noProof/>
          <w:webHidden/>
          <w:sz w:val="28"/>
          <w:szCs w:val="28"/>
          <w:rPrChange w:id="141" w:author="周 林军" w:date="2020-09-04T15:16:00Z">
            <w:rPr>
              <w:noProof/>
              <w:webHidden/>
            </w:rPr>
          </w:rPrChange>
        </w:rPr>
        <w:tab/>
      </w:r>
      <w:r w:rsidRPr="0099035E">
        <w:rPr>
          <w:rFonts w:ascii="仿宋_GB2312" w:eastAsia="仿宋_GB2312"/>
          <w:b w:val="0"/>
          <w:noProof/>
          <w:webHidden/>
          <w:sz w:val="28"/>
          <w:szCs w:val="28"/>
          <w:rPrChange w:id="142" w:author="周 林军" w:date="2020-09-04T15:16:00Z">
            <w:rPr>
              <w:noProof/>
              <w:webHidden/>
            </w:rPr>
          </w:rPrChange>
        </w:rPr>
        <w:fldChar w:fldCharType="begin"/>
      </w:r>
      <w:r w:rsidRPr="0099035E">
        <w:rPr>
          <w:rFonts w:ascii="仿宋_GB2312" w:eastAsia="仿宋_GB2312"/>
          <w:b w:val="0"/>
          <w:noProof/>
          <w:webHidden/>
          <w:sz w:val="28"/>
          <w:szCs w:val="28"/>
          <w:rPrChange w:id="143" w:author="周 林军" w:date="2020-09-04T15:16:00Z">
            <w:rPr>
              <w:noProof/>
              <w:webHidden/>
            </w:rPr>
          </w:rPrChange>
        </w:rPr>
        <w:instrText xml:space="preserve"> PAGEREF _Toc50124968 \h </w:instrText>
      </w:r>
      <w:r w:rsidRPr="0099035E">
        <w:rPr>
          <w:rFonts w:ascii="仿宋_GB2312" w:eastAsia="仿宋_GB2312"/>
          <w:b w:val="0"/>
          <w:noProof/>
          <w:webHidden/>
          <w:sz w:val="28"/>
          <w:szCs w:val="28"/>
          <w:rPrChange w:id="144"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145" w:author="周 林军" w:date="2020-09-04T15:16:00Z">
            <w:rPr>
              <w:noProof/>
              <w:webHidden/>
            </w:rPr>
          </w:rPrChange>
        </w:rPr>
        <w:fldChar w:fldCharType="separate"/>
      </w:r>
      <w:r w:rsidRPr="0099035E">
        <w:rPr>
          <w:rFonts w:ascii="仿宋_GB2312" w:eastAsia="仿宋_GB2312"/>
          <w:b w:val="0"/>
          <w:noProof/>
          <w:webHidden/>
          <w:sz w:val="28"/>
          <w:szCs w:val="28"/>
          <w:rPrChange w:id="146" w:author="周 林军" w:date="2020-09-04T15:16:00Z">
            <w:rPr>
              <w:noProof/>
              <w:webHidden/>
            </w:rPr>
          </w:rPrChange>
        </w:rPr>
        <w:t>7</w:t>
      </w:r>
      <w:r w:rsidRPr="0099035E">
        <w:rPr>
          <w:rFonts w:ascii="仿宋_GB2312" w:eastAsia="仿宋_GB2312"/>
          <w:b w:val="0"/>
          <w:noProof/>
          <w:webHidden/>
          <w:sz w:val="28"/>
          <w:szCs w:val="28"/>
          <w:rPrChange w:id="147" w:author="周 林军" w:date="2020-09-04T15:16:00Z">
            <w:rPr>
              <w:noProof/>
              <w:webHidden/>
            </w:rPr>
          </w:rPrChange>
        </w:rPr>
        <w:fldChar w:fldCharType="end"/>
      </w:r>
      <w:r w:rsidRPr="0099035E">
        <w:rPr>
          <w:rStyle w:val="afff9"/>
          <w:rFonts w:ascii="仿宋_GB2312" w:eastAsia="仿宋_GB2312"/>
          <w:b w:val="0"/>
          <w:noProof/>
          <w:sz w:val="28"/>
          <w:szCs w:val="28"/>
          <w:rPrChange w:id="148"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149" w:author="周 林军" w:date="2020-09-04T15:16:00Z">
            <w:rPr>
              <w:rFonts w:asciiTheme="minorHAnsi" w:eastAsiaTheme="minorEastAsia" w:hAnsiTheme="minorHAnsi"/>
              <w:b w:val="0"/>
              <w:bCs w:val="0"/>
              <w:caps w:val="0"/>
              <w:noProof/>
              <w:sz w:val="21"/>
              <w:szCs w:val="22"/>
            </w:rPr>
          </w:rPrChange>
        </w:rPr>
        <w:pPrChange w:id="150" w:author="周 林军" w:date="2020-09-04T15:16:00Z">
          <w:pPr>
            <w:pStyle w:val="10"/>
          </w:pPr>
        </w:pPrChange>
      </w:pPr>
      <w:r w:rsidRPr="0099035E">
        <w:rPr>
          <w:rStyle w:val="afff9"/>
          <w:rFonts w:ascii="仿宋_GB2312" w:eastAsia="仿宋_GB2312"/>
          <w:b w:val="0"/>
          <w:noProof/>
          <w:sz w:val="28"/>
          <w:szCs w:val="28"/>
          <w:rPrChange w:id="151" w:author="周 林军" w:date="2020-09-04T15:16:00Z">
            <w:rPr>
              <w:rStyle w:val="afff9"/>
              <w:noProof/>
            </w:rPr>
          </w:rPrChange>
        </w:rPr>
        <w:fldChar w:fldCharType="begin"/>
      </w:r>
      <w:r w:rsidRPr="0099035E">
        <w:rPr>
          <w:rStyle w:val="afff9"/>
          <w:rFonts w:ascii="仿宋_GB2312" w:eastAsia="仿宋_GB2312"/>
          <w:b w:val="0"/>
          <w:noProof/>
          <w:sz w:val="28"/>
          <w:szCs w:val="28"/>
          <w:rPrChange w:id="152" w:author="周 林军" w:date="2020-09-04T15:16:00Z">
            <w:rPr>
              <w:rStyle w:val="afff9"/>
              <w:noProof/>
            </w:rPr>
          </w:rPrChange>
        </w:rPr>
        <w:instrText xml:space="preserve"> </w:instrText>
      </w:r>
      <w:r w:rsidRPr="0099035E">
        <w:rPr>
          <w:rFonts w:ascii="仿宋_GB2312" w:eastAsia="仿宋_GB2312"/>
          <w:b w:val="0"/>
          <w:noProof/>
          <w:sz w:val="28"/>
          <w:szCs w:val="28"/>
          <w:rPrChange w:id="153" w:author="周 林军" w:date="2020-09-04T15:16:00Z">
            <w:rPr>
              <w:noProof/>
            </w:rPr>
          </w:rPrChange>
        </w:rPr>
        <w:instrText>HYPERLINK \l "_Toc50124969"</w:instrText>
      </w:r>
      <w:r w:rsidRPr="0099035E">
        <w:rPr>
          <w:rStyle w:val="afff9"/>
          <w:rFonts w:ascii="仿宋_GB2312" w:eastAsia="仿宋_GB2312"/>
          <w:b w:val="0"/>
          <w:noProof/>
          <w:sz w:val="28"/>
          <w:szCs w:val="28"/>
          <w:rPrChange w:id="154"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155"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156" w:author="周 林军" w:date="2020-09-04T15:16:00Z">
            <w:rPr>
              <w:rStyle w:val="afff9"/>
              <w:rFonts w:cs="Times New Roman"/>
              <w:noProof/>
            </w:rPr>
          </w:rPrChange>
        </w:rPr>
        <w:t>9</w:t>
      </w:r>
      <w:r w:rsidRPr="0099035E">
        <w:rPr>
          <w:rStyle w:val="afff9"/>
          <w:rFonts w:ascii="仿宋_GB2312" w:eastAsia="仿宋_GB2312" w:cs="Times New Roman"/>
          <w:b w:val="0"/>
          <w:noProof/>
          <w:sz w:val="28"/>
          <w:szCs w:val="28"/>
          <w:rPrChange w:id="157"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158" w:author="周 林军" w:date="2020-09-04T15:16:00Z">
            <w:rPr>
              <w:rStyle w:val="afff9"/>
              <w:rFonts w:ascii="宋体" w:eastAsia="宋体" w:hAnsi="宋体" w:cs="宋体" w:hint="eastAsia"/>
              <w:noProof/>
            </w:rPr>
          </w:rPrChange>
        </w:rPr>
        <w:t>排放估算</w:t>
      </w:r>
      <w:r w:rsidRPr="0099035E">
        <w:rPr>
          <w:rFonts w:ascii="仿宋_GB2312" w:eastAsia="仿宋_GB2312"/>
          <w:b w:val="0"/>
          <w:noProof/>
          <w:webHidden/>
          <w:sz w:val="28"/>
          <w:szCs w:val="28"/>
          <w:rPrChange w:id="159" w:author="周 林军" w:date="2020-09-04T15:16:00Z">
            <w:rPr>
              <w:noProof/>
              <w:webHidden/>
            </w:rPr>
          </w:rPrChange>
        </w:rPr>
        <w:tab/>
      </w:r>
      <w:r w:rsidRPr="0099035E">
        <w:rPr>
          <w:rFonts w:ascii="仿宋_GB2312" w:eastAsia="仿宋_GB2312"/>
          <w:b w:val="0"/>
          <w:noProof/>
          <w:webHidden/>
          <w:sz w:val="28"/>
          <w:szCs w:val="28"/>
          <w:rPrChange w:id="160" w:author="周 林军" w:date="2020-09-04T15:16:00Z">
            <w:rPr>
              <w:noProof/>
              <w:webHidden/>
            </w:rPr>
          </w:rPrChange>
        </w:rPr>
        <w:fldChar w:fldCharType="begin"/>
      </w:r>
      <w:r w:rsidRPr="0099035E">
        <w:rPr>
          <w:rFonts w:ascii="仿宋_GB2312" w:eastAsia="仿宋_GB2312"/>
          <w:b w:val="0"/>
          <w:noProof/>
          <w:webHidden/>
          <w:sz w:val="28"/>
          <w:szCs w:val="28"/>
          <w:rPrChange w:id="161" w:author="周 林军" w:date="2020-09-04T15:16:00Z">
            <w:rPr>
              <w:noProof/>
              <w:webHidden/>
            </w:rPr>
          </w:rPrChange>
        </w:rPr>
        <w:instrText xml:space="preserve"> PAGEREF _Toc50124969 \h </w:instrText>
      </w:r>
      <w:r w:rsidRPr="0099035E">
        <w:rPr>
          <w:rFonts w:ascii="仿宋_GB2312" w:eastAsia="仿宋_GB2312"/>
          <w:b w:val="0"/>
          <w:noProof/>
          <w:webHidden/>
          <w:sz w:val="28"/>
          <w:szCs w:val="28"/>
          <w:rPrChange w:id="162"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163" w:author="周 林军" w:date="2020-09-04T15:16:00Z">
            <w:rPr>
              <w:noProof/>
              <w:webHidden/>
            </w:rPr>
          </w:rPrChange>
        </w:rPr>
        <w:fldChar w:fldCharType="separate"/>
      </w:r>
      <w:r w:rsidRPr="0099035E">
        <w:rPr>
          <w:rFonts w:ascii="仿宋_GB2312" w:eastAsia="仿宋_GB2312"/>
          <w:b w:val="0"/>
          <w:noProof/>
          <w:webHidden/>
          <w:sz w:val="28"/>
          <w:szCs w:val="28"/>
          <w:rPrChange w:id="164" w:author="周 林军" w:date="2020-09-04T15:16:00Z">
            <w:rPr>
              <w:noProof/>
              <w:webHidden/>
            </w:rPr>
          </w:rPrChange>
        </w:rPr>
        <w:t>12</w:t>
      </w:r>
      <w:r w:rsidRPr="0099035E">
        <w:rPr>
          <w:rFonts w:ascii="仿宋_GB2312" w:eastAsia="仿宋_GB2312"/>
          <w:b w:val="0"/>
          <w:noProof/>
          <w:webHidden/>
          <w:sz w:val="28"/>
          <w:szCs w:val="28"/>
          <w:rPrChange w:id="165" w:author="周 林军" w:date="2020-09-04T15:16:00Z">
            <w:rPr>
              <w:noProof/>
              <w:webHidden/>
            </w:rPr>
          </w:rPrChange>
        </w:rPr>
        <w:fldChar w:fldCharType="end"/>
      </w:r>
      <w:r w:rsidRPr="0099035E">
        <w:rPr>
          <w:rStyle w:val="afff9"/>
          <w:rFonts w:ascii="仿宋_GB2312" w:eastAsia="仿宋_GB2312"/>
          <w:b w:val="0"/>
          <w:noProof/>
          <w:sz w:val="28"/>
          <w:szCs w:val="28"/>
          <w:rPrChange w:id="166"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167" w:author="周 林军" w:date="2020-09-04T15:16:00Z">
            <w:rPr>
              <w:rFonts w:asciiTheme="minorHAnsi" w:eastAsiaTheme="minorEastAsia" w:hAnsiTheme="minorHAnsi"/>
              <w:b w:val="0"/>
              <w:bCs w:val="0"/>
              <w:caps w:val="0"/>
              <w:noProof/>
              <w:sz w:val="21"/>
              <w:szCs w:val="22"/>
            </w:rPr>
          </w:rPrChange>
        </w:rPr>
        <w:pPrChange w:id="168" w:author="周 林军" w:date="2020-09-04T15:16:00Z">
          <w:pPr>
            <w:pStyle w:val="10"/>
          </w:pPr>
        </w:pPrChange>
      </w:pPr>
      <w:r w:rsidRPr="0099035E">
        <w:rPr>
          <w:rStyle w:val="afff9"/>
          <w:rFonts w:ascii="仿宋_GB2312" w:eastAsia="仿宋_GB2312"/>
          <w:b w:val="0"/>
          <w:noProof/>
          <w:sz w:val="28"/>
          <w:szCs w:val="28"/>
          <w:rPrChange w:id="169" w:author="周 林军" w:date="2020-09-04T15:16:00Z">
            <w:rPr>
              <w:rStyle w:val="afff9"/>
              <w:noProof/>
            </w:rPr>
          </w:rPrChange>
        </w:rPr>
        <w:fldChar w:fldCharType="begin"/>
      </w:r>
      <w:r w:rsidRPr="0099035E">
        <w:rPr>
          <w:rStyle w:val="afff9"/>
          <w:rFonts w:ascii="仿宋_GB2312" w:eastAsia="仿宋_GB2312"/>
          <w:b w:val="0"/>
          <w:noProof/>
          <w:sz w:val="28"/>
          <w:szCs w:val="28"/>
          <w:rPrChange w:id="170" w:author="周 林军" w:date="2020-09-04T15:16:00Z">
            <w:rPr>
              <w:rStyle w:val="afff9"/>
              <w:noProof/>
            </w:rPr>
          </w:rPrChange>
        </w:rPr>
        <w:instrText xml:space="preserve"> </w:instrText>
      </w:r>
      <w:r w:rsidRPr="0099035E">
        <w:rPr>
          <w:rFonts w:ascii="仿宋_GB2312" w:eastAsia="仿宋_GB2312"/>
          <w:b w:val="0"/>
          <w:noProof/>
          <w:sz w:val="28"/>
          <w:szCs w:val="28"/>
          <w:rPrChange w:id="171" w:author="周 林军" w:date="2020-09-04T15:16:00Z">
            <w:rPr>
              <w:noProof/>
            </w:rPr>
          </w:rPrChange>
        </w:rPr>
        <w:instrText>HYPERLINK \l "_Toc50124970"</w:instrText>
      </w:r>
      <w:r w:rsidRPr="0099035E">
        <w:rPr>
          <w:rStyle w:val="afff9"/>
          <w:rFonts w:ascii="仿宋_GB2312" w:eastAsia="仿宋_GB2312"/>
          <w:b w:val="0"/>
          <w:noProof/>
          <w:sz w:val="28"/>
          <w:szCs w:val="28"/>
          <w:rPrChange w:id="172"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173"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174" w:author="周 林军" w:date="2020-09-04T15:16:00Z">
            <w:rPr>
              <w:rStyle w:val="afff9"/>
              <w:rFonts w:cs="Times New Roman"/>
              <w:noProof/>
            </w:rPr>
          </w:rPrChange>
        </w:rPr>
        <w:t>10</w:t>
      </w:r>
      <w:r w:rsidRPr="0099035E">
        <w:rPr>
          <w:rStyle w:val="afff9"/>
          <w:rFonts w:ascii="仿宋_GB2312" w:eastAsia="仿宋_GB2312" w:cs="Times New Roman"/>
          <w:b w:val="0"/>
          <w:noProof/>
          <w:sz w:val="28"/>
          <w:szCs w:val="28"/>
          <w:rPrChange w:id="175"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176" w:author="周 林军" w:date="2020-09-04T15:16:00Z">
            <w:rPr>
              <w:rStyle w:val="afff9"/>
              <w:rFonts w:ascii="宋体" w:eastAsia="宋体" w:hAnsi="宋体" w:cs="宋体" w:hint="eastAsia"/>
              <w:noProof/>
            </w:rPr>
          </w:rPrChange>
        </w:rPr>
        <w:t>环境暴露评估</w:t>
      </w:r>
      <w:r w:rsidRPr="0099035E">
        <w:rPr>
          <w:rFonts w:ascii="仿宋_GB2312" w:eastAsia="仿宋_GB2312"/>
          <w:b w:val="0"/>
          <w:noProof/>
          <w:webHidden/>
          <w:sz w:val="28"/>
          <w:szCs w:val="28"/>
          <w:rPrChange w:id="177" w:author="周 林军" w:date="2020-09-04T15:16:00Z">
            <w:rPr>
              <w:noProof/>
              <w:webHidden/>
            </w:rPr>
          </w:rPrChange>
        </w:rPr>
        <w:tab/>
      </w:r>
      <w:r w:rsidRPr="0099035E">
        <w:rPr>
          <w:rFonts w:ascii="仿宋_GB2312" w:eastAsia="仿宋_GB2312"/>
          <w:b w:val="0"/>
          <w:noProof/>
          <w:webHidden/>
          <w:sz w:val="28"/>
          <w:szCs w:val="28"/>
          <w:rPrChange w:id="178" w:author="周 林军" w:date="2020-09-04T15:16:00Z">
            <w:rPr>
              <w:noProof/>
              <w:webHidden/>
            </w:rPr>
          </w:rPrChange>
        </w:rPr>
        <w:fldChar w:fldCharType="begin"/>
      </w:r>
      <w:r w:rsidRPr="0099035E">
        <w:rPr>
          <w:rFonts w:ascii="仿宋_GB2312" w:eastAsia="仿宋_GB2312"/>
          <w:b w:val="0"/>
          <w:noProof/>
          <w:webHidden/>
          <w:sz w:val="28"/>
          <w:szCs w:val="28"/>
          <w:rPrChange w:id="179" w:author="周 林军" w:date="2020-09-04T15:16:00Z">
            <w:rPr>
              <w:noProof/>
              <w:webHidden/>
            </w:rPr>
          </w:rPrChange>
        </w:rPr>
        <w:instrText xml:space="preserve"> PAGEREF _Toc50124970 \h </w:instrText>
      </w:r>
      <w:r w:rsidRPr="0099035E">
        <w:rPr>
          <w:rFonts w:ascii="仿宋_GB2312" w:eastAsia="仿宋_GB2312"/>
          <w:b w:val="0"/>
          <w:noProof/>
          <w:webHidden/>
          <w:sz w:val="28"/>
          <w:szCs w:val="28"/>
          <w:rPrChange w:id="180"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181" w:author="周 林军" w:date="2020-09-04T15:16:00Z">
            <w:rPr>
              <w:noProof/>
              <w:webHidden/>
            </w:rPr>
          </w:rPrChange>
        </w:rPr>
        <w:fldChar w:fldCharType="separate"/>
      </w:r>
      <w:r w:rsidRPr="0099035E">
        <w:rPr>
          <w:rFonts w:ascii="仿宋_GB2312" w:eastAsia="仿宋_GB2312"/>
          <w:b w:val="0"/>
          <w:noProof/>
          <w:webHidden/>
          <w:sz w:val="28"/>
          <w:szCs w:val="28"/>
          <w:rPrChange w:id="182" w:author="周 林军" w:date="2020-09-04T15:16:00Z">
            <w:rPr>
              <w:noProof/>
              <w:webHidden/>
            </w:rPr>
          </w:rPrChange>
        </w:rPr>
        <w:t>17</w:t>
      </w:r>
      <w:r w:rsidRPr="0099035E">
        <w:rPr>
          <w:rFonts w:ascii="仿宋_GB2312" w:eastAsia="仿宋_GB2312"/>
          <w:b w:val="0"/>
          <w:noProof/>
          <w:webHidden/>
          <w:sz w:val="28"/>
          <w:szCs w:val="28"/>
          <w:rPrChange w:id="183" w:author="周 林军" w:date="2020-09-04T15:16:00Z">
            <w:rPr>
              <w:noProof/>
              <w:webHidden/>
            </w:rPr>
          </w:rPrChange>
        </w:rPr>
        <w:fldChar w:fldCharType="end"/>
      </w:r>
      <w:r w:rsidRPr="0099035E">
        <w:rPr>
          <w:rStyle w:val="afff9"/>
          <w:rFonts w:ascii="仿宋_GB2312" w:eastAsia="仿宋_GB2312"/>
          <w:b w:val="0"/>
          <w:noProof/>
          <w:sz w:val="28"/>
          <w:szCs w:val="28"/>
          <w:rPrChange w:id="184"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185" w:author="周 林军" w:date="2020-09-04T15:16:00Z">
            <w:rPr>
              <w:rFonts w:asciiTheme="minorHAnsi" w:eastAsiaTheme="minorEastAsia" w:hAnsiTheme="minorHAnsi"/>
              <w:b w:val="0"/>
              <w:bCs w:val="0"/>
              <w:caps w:val="0"/>
              <w:noProof/>
              <w:sz w:val="21"/>
              <w:szCs w:val="22"/>
            </w:rPr>
          </w:rPrChange>
        </w:rPr>
        <w:pPrChange w:id="186" w:author="周 林军" w:date="2020-09-04T15:16:00Z">
          <w:pPr>
            <w:pStyle w:val="10"/>
          </w:pPr>
        </w:pPrChange>
      </w:pPr>
      <w:r w:rsidRPr="0099035E">
        <w:rPr>
          <w:rStyle w:val="afff9"/>
          <w:rFonts w:ascii="仿宋_GB2312" w:eastAsia="仿宋_GB2312"/>
          <w:b w:val="0"/>
          <w:noProof/>
          <w:sz w:val="28"/>
          <w:szCs w:val="28"/>
          <w:rPrChange w:id="187" w:author="周 林军" w:date="2020-09-04T15:16:00Z">
            <w:rPr>
              <w:rStyle w:val="afff9"/>
              <w:noProof/>
            </w:rPr>
          </w:rPrChange>
        </w:rPr>
        <w:fldChar w:fldCharType="begin"/>
      </w:r>
      <w:r w:rsidRPr="0099035E">
        <w:rPr>
          <w:rStyle w:val="afff9"/>
          <w:rFonts w:ascii="仿宋_GB2312" w:eastAsia="仿宋_GB2312"/>
          <w:b w:val="0"/>
          <w:noProof/>
          <w:sz w:val="28"/>
          <w:szCs w:val="28"/>
          <w:rPrChange w:id="188" w:author="周 林军" w:date="2020-09-04T15:16:00Z">
            <w:rPr>
              <w:rStyle w:val="afff9"/>
              <w:noProof/>
            </w:rPr>
          </w:rPrChange>
        </w:rPr>
        <w:instrText xml:space="preserve"> </w:instrText>
      </w:r>
      <w:r w:rsidRPr="0099035E">
        <w:rPr>
          <w:rFonts w:ascii="仿宋_GB2312" w:eastAsia="仿宋_GB2312"/>
          <w:b w:val="0"/>
          <w:noProof/>
          <w:sz w:val="28"/>
          <w:szCs w:val="28"/>
          <w:rPrChange w:id="189" w:author="周 林军" w:date="2020-09-04T15:16:00Z">
            <w:rPr>
              <w:noProof/>
            </w:rPr>
          </w:rPrChange>
        </w:rPr>
        <w:instrText>HYPERLINK \l "_Toc50124971"</w:instrText>
      </w:r>
      <w:r w:rsidRPr="0099035E">
        <w:rPr>
          <w:rStyle w:val="afff9"/>
          <w:rFonts w:ascii="仿宋_GB2312" w:eastAsia="仿宋_GB2312"/>
          <w:b w:val="0"/>
          <w:noProof/>
          <w:sz w:val="28"/>
          <w:szCs w:val="28"/>
          <w:rPrChange w:id="190"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191" w:author="周 林军" w:date="2020-09-04T15:16:00Z">
            <w:rPr>
              <w:rStyle w:val="afff9"/>
              <w:noProof/>
            </w:rPr>
          </w:rPrChange>
        </w:rPr>
        <w:fldChar w:fldCharType="separate"/>
      </w:r>
      <w:r w:rsidRPr="0099035E">
        <w:rPr>
          <w:rStyle w:val="afff9"/>
          <w:rFonts w:ascii="仿宋_GB2312" w:eastAsia="仿宋_GB2312" w:cs="Times New Roman"/>
          <w:b w:val="0"/>
          <w:noProof/>
          <w:sz w:val="28"/>
          <w:szCs w:val="28"/>
          <w:rPrChange w:id="192" w:author="周 林军" w:date="2020-09-04T15:16:00Z">
            <w:rPr>
              <w:rStyle w:val="afff9"/>
              <w:rFonts w:cs="Times New Roman"/>
              <w:noProof/>
            </w:rPr>
          </w:rPrChange>
        </w:rPr>
        <w:t>11</w:t>
      </w:r>
      <w:r w:rsidRPr="0099035E">
        <w:rPr>
          <w:rStyle w:val="afff9"/>
          <w:rFonts w:ascii="仿宋_GB2312" w:eastAsia="仿宋_GB2312" w:cs="Times New Roman"/>
          <w:b w:val="0"/>
          <w:noProof/>
          <w:sz w:val="28"/>
          <w:szCs w:val="28"/>
          <w:rPrChange w:id="193" w:author="周 林军" w:date="2020-09-04T15:16:00Z">
            <w:rPr>
              <w:rStyle w:val="afff9"/>
              <w:rFonts w:ascii="Times New Roman" w:cs="Times New Roman"/>
              <w:noProof/>
            </w:rPr>
          </w:rPrChange>
        </w:rPr>
        <w:t xml:space="preserve"> </w:t>
      </w:r>
      <w:r w:rsidRPr="0099035E">
        <w:rPr>
          <w:rStyle w:val="afff9"/>
          <w:rFonts w:ascii="仿宋_GB2312" w:eastAsia="仿宋_GB2312" w:hAnsi="宋体" w:cs="宋体" w:hint="eastAsia"/>
          <w:b w:val="0"/>
          <w:noProof/>
          <w:sz w:val="28"/>
          <w:szCs w:val="28"/>
          <w:rPrChange w:id="194" w:author="周 林军" w:date="2020-09-04T15:16:00Z">
            <w:rPr>
              <w:rStyle w:val="afff9"/>
              <w:rFonts w:ascii="宋体" w:eastAsia="宋体" w:hAnsi="宋体" w:cs="宋体" w:hint="eastAsia"/>
              <w:noProof/>
            </w:rPr>
          </w:rPrChange>
        </w:rPr>
        <w:t>健康暴露评估</w:t>
      </w:r>
      <w:r w:rsidRPr="0099035E">
        <w:rPr>
          <w:rFonts w:ascii="仿宋_GB2312" w:eastAsia="仿宋_GB2312"/>
          <w:b w:val="0"/>
          <w:noProof/>
          <w:webHidden/>
          <w:sz w:val="28"/>
          <w:szCs w:val="28"/>
          <w:rPrChange w:id="195" w:author="周 林军" w:date="2020-09-04T15:16:00Z">
            <w:rPr>
              <w:noProof/>
              <w:webHidden/>
            </w:rPr>
          </w:rPrChange>
        </w:rPr>
        <w:tab/>
      </w:r>
      <w:r w:rsidRPr="0099035E">
        <w:rPr>
          <w:rFonts w:ascii="仿宋_GB2312" w:eastAsia="仿宋_GB2312"/>
          <w:b w:val="0"/>
          <w:noProof/>
          <w:webHidden/>
          <w:sz w:val="28"/>
          <w:szCs w:val="28"/>
          <w:rPrChange w:id="196" w:author="周 林军" w:date="2020-09-04T15:16:00Z">
            <w:rPr>
              <w:noProof/>
              <w:webHidden/>
            </w:rPr>
          </w:rPrChange>
        </w:rPr>
        <w:fldChar w:fldCharType="begin"/>
      </w:r>
      <w:r w:rsidRPr="0099035E">
        <w:rPr>
          <w:rFonts w:ascii="仿宋_GB2312" w:eastAsia="仿宋_GB2312"/>
          <w:b w:val="0"/>
          <w:noProof/>
          <w:webHidden/>
          <w:sz w:val="28"/>
          <w:szCs w:val="28"/>
          <w:rPrChange w:id="197" w:author="周 林军" w:date="2020-09-04T15:16:00Z">
            <w:rPr>
              <w:noProof/>
              <w:webHidden/>
            </w:rPr>
          </w:rPrChange>
        </w:rPr>
        <w:instrText xml:space="preserve"> PAGEREF _Toc50124971 \h </w:instrText>
      </w:r>
      <w:r w:rsidRPr="0099035E">
        <w:rPr>
          <w:rFonts w:ascii="仿宋_GB2312" w:eastAsia="仿宋_GB2312"/>
          <w:b w:val="0"/>
          <w:noProof/>
          <w:webHidden/>
          <w:sz w:val="28"/>
          <w:szCs w:val="28"/>
          <w:rPrChange w:id="198"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199" w:author="周 林军" w:date="2020-09-04T15:16:00Z">
            <w:rPr>
              <w:noProof/>
              <w:webHidden/>
            </w:rPr>
          </w:rPrChange>
        </w:rPr>
        <w:fldChar w:fldCharType="separate"/>
      </w:r>
      <w:r w:rsidRPr="0099035E">
        <w:rPr>
          <w:rFonts w:ascii="仿宋_GB2312" w:eastAsia="仿宋_GB2312"/>
          <w:b w:val="0"/>
          <w:noProof/>
          <w:webHidden/>
          <w:sz w:val="28"/>
          <w:szCs w:val="28"/>
          <w:rPrChange w:id="200" w:author="周 林军" w:date="2020-09-04T15:16:00Z">
            <w:rPr>
              <w:noProof/>
              <w:webHidden/>
            </w:rPr>
          </w:rPrChange>
        </w:rPr>
        <w:t>24</w:t>
      </w:r>
      <w:r w:rsidRPr="0099035E">
        <w:rPr>
          <w:rFonts w:ascii="仿宋_GB2312" w:eastAsia="仿宋_GB2312"/>
          <w:b w:val="0"/>
          <w:noProof/>
          <w:webHidden/>
          <w:sz w:val="28"/>
          <w:szCs w:val="28"/>
          <w:rPrChange w:id="201" w:author="周 林军" w:date="2020-09-04T15:16:00Z">
            <w:rPr>
              <w:noProof/>
              <w:webHidden/>
            </w:rPr>
          </w:rPrChange>
        </w:rPr>
        <w:fldChar w:fldCharType="end"/>
      </w:r>
      <w:r w:rsidRPr="0099035E">
        <w:rPr>
          <w:rStyle w:val="afff9"/>
          <w:rFonts w:ascii="仿宋_GB2312" w:eastAsia="仿宋_GB2312"/>
          <w:b w:val="0"/>
          <w:noProof/>
          <w:sz w:val="28"/>
          <w:szCs w:val="28"/>
          <w:rPrChange w:id="202"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203" w:author="周 林军" w:date="2020-09-04T15:16:00Z">
            <w:rPr>
              <w:rFonts w:asciiTheme="minorHAnsi" w:eastAsiaTheme="minorEastAsia" w:hAnsiTheme="minorHAnsi"/>
              <w:b w:val="0"/>
              <w:bCs w:val="0"/>
              <w:caps w:val="0"/>
              <w:noProof/>
              <w:sz w:val="21"/>
              <w:szCs w:val="22"/>
            </w:rPr>
          </w:rPrChange>
        </w:rPr>
        <w:pPrChange w:id="204" w:author="周 林军" w:date="2020-09-04T15:16:00Z">
          <w:pPr>
            <w:pStyle w:val="10"/>
          </w:pPr>
        </w:pPrChange>
      </w:pPr>
      <w:r w:rsidRPr="0099035E">
        <w:rPr>
          <w:rStyle w:val="afff9"/>
          <w:rFonts w:ascii="仿宋_GB2312" w:eastAsia="仿宋_GB2312"/>
          <w:b w:val="0"/>
          <w:noProof/>
          <w:sz w:val="28"/>
          <w:szCs w:val="28"/>
          <w:rPrChange w:id="205" w:author="周 林军" w:date="2020-09-04T15:16:00Z">
            <w:rPr>
              <w:rStyle w:val="afff9"/>
              <w:noProof/>
            </w:rPr>
          </w:rPrChange>
        </w:rPr>
        <w:fldChar w:fldCharType="begin"/>
      </w:r>
      <w:r w:rsidRPr="0099035E">
        <w:rPr>
          <w:rStyle w:val="afff9"/>
          <w:rFonts w:ascii="仿宋_GB2312" w:eastAsia="仿宋_GB2312"/>
          <w:b w:val="0"/>
          <w:noProof/>
          <w:sz w:val="28"/>
          <w:szCs w:val="28"/>
          <w:rPrChange w:id="206" w:author="周 林军" w:date="2020-09-04T15:16:00Z">
            <w:rPr>
              <w:rStyle w:val="afff9"/>
              <w:noProof/>
            </w:rPr>
          </w:rPrChange>
        </w:rPr>
        <w:instrText xml:space="preserve"> </w:instrText>
      </w:r>
      <w:r w:rsidRPr="0099035E">
        <w:rPr>
          <w:rFonts w:ascii="仿宋_GB2312" w:eastAsia="仿宋_GB2312"/>
          <w:b w:val="0"/>
          <w:noProof/>
          <w:sz w:val="28"/>
          <w:szCs w:val="28"/>
          <w:rPrChange w:id="207" w:author="周 林军" w:date="2020-09-04T15:16:00Z">
            <w:rPr>
              <w:noProof/>
            </w:rPr>
          </w:rPrChange>
        </w:rPr>
        <w:instrText>HYPERLINK \l "_Toc50124972"</w:instrText>
      </w:r>
      <w:r w:rsidRPr="0099035E">
        <w:rPr>
          <w:rStyle w:val="afff9"/>
          <w:rFonts w:ascii="仿宋_GB2312" w:eastAsia="仿宋_GB2312"/>
          <w:b w:val="0"/>
          <w:noProof/>
          <w:sz w:val="28"/>
          <w:szCs w:val="28"/>
          <w:rPrChange w:id="208"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209" w:author="周 林军" w:date="2020-09-04T15:16:00Z">
            <w:rPr>
              <w:rStyle w:val="afff9"/>
              <w:noProof/>
            </w:rPr>
          </w:rPrChange>
        </w:rPr>
        <w:fldChar w:fldCharType="separate"/>
      </w:r>
      <w:r w:rsidRPr="0099035E">
        <w:rPr>
          <w:rStyle w:val="afff9"/>
          <w:rFonts w:ascii="仿宋_GB2312" w:eastAsia="仿宋_GB2312"/>
          <w:b w:val="0"/>
          <w:noProof/>
          <w:sz w:val="28"/>
          <w:szCs w:val="28"/>
          <w:rPrChange w:id="210" w:author="周 林军" w:date="2020-09-04T15:16:00Z">
            <w:rPr>
              <w:rStyle w:val="afff9"/>
              <w:noProof/>
            </w:rPr>
          </w:rPrChange>
        </w:rPr>
        <w:t xml:space="preserve">12 </w:t>
      </w:r>
      <w:r w:rsidRPr="0099035E">
        <w:rPr>
          <w:rStyle w:val="afff9"/>
          <w:rFonts w:ascii="仿宋_GB2312" w:eastAsia="仿宋_GB2312" w:hAnsi="宋体" w:cs="宋体" w:hint="eastAsia"/>
          <w:b w:val="0"/>
          <w:noProof/>
          <w:sz w:val="28"/>
          <w:szCs w:val="28"/>
          <w:rPrChange w:id="211" w:author="周 林军" w:date="2020-09-04T15:16:00Z">
            <w:rPr>
              <w:rStyle w:val="afff9"/>
              <w:rFonts w:ascii="宋体" w:eastAsia="宋体" w:hAnsi="宋体" w:cs="宋体" w:hint="eastAsia"/>
              <w:noProof/>
            </w:rPr>
          </w:rPrChange>
        </w:rPr>
        <w:t>暴露评估报告</w:t>
      </w:r>
      <w:r w:rsidRPr="0099035E">
        <w:rPr>
          <w:rFonts w:ascii="仿宋_GB2312" w:eastAsia="仿宋_GB2312"/>
          <w:b w:val="0"/>
          <w:noProof/>
          <w:webHidden/>
          <w:sz w:val="28"/>
          <w:szCs w:val="28"/>
          <w:rPrChange w:id="212" w:author="周 林军" w:date="2020-09-04T15:16:00Z">
            <w:rPr>
              <w:noProof/>
              <w:webHidden/>
            </w:rPr>
          </w:rPrChange>
        </w:rPr>
        <w:tab/>
      </w:r>
      <w:r w:rsidRPr="0099035E">
        <w:rPr>
          <w:rFonts w:ascii="仿宋_GB2312" w:eastAsia="仿宋_GB2312"/>
          <w:b w:val="0"/>
          <w:noProof/>
          <w:webHidden/>
          <w:sz w:val="28"/>
          <w:szCs w:val="28"/>
          <w:rPrChange w:id="213" w:author="周 林军" w:date="2020-09-04T15:16:00Z">
            <w:rPr>
              <w:noProof/>
              <w:webHidden/>
            </w:rPr>
          </w:rPrChange>
        </w:rPr>
        <w:fldChar w:fldCharType="begin"/>
      </w:r>
      <w:r w:rsidRPr="0099035E">
        <w:rPr>
          <w:rFonts w:ascii="仿宋_GB2312" w:eastAsia="仿宋_GB2312"/>
          <w:b w:val="0"/>
          <w:noProof/>
          <w:webHidden/>
          <w:sz w:val="28"/>
          <w:szCs w:val="28"/>
          <w:rPrChange w:id="214" w:author="周 林军" w:date="2020-09-04T15:16:00Z">
            <w:rPr>
              <w:noProof/>
              <w:webHidden/>
            </w:rPr>
          </w:rPrChange>
        </w:rPr>
        <w:instrText xml:space="preserve"> PAGEREF _Toc50124972 \h </w:instrText>
      </w:r>
      <w:r w:rsidRPr="0099035E">
        <w:rPr>
          <w:rFonts w:ascii="仿宋_GB2312" w:eastAsia="仿宋_GB2312"/>
          <w:b w:val="0"/>
          <w:noProof/>
          <w:webHidden/>
          <w:sz w:val="28"/>
          <w:szCs w:val="28"/>
          <w:rPrChange w:id="215"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216" w:author="周 林军" w:date="2020-09-04T15:16:00Z">
            <w:rPr>
              <w:noProof/>
              <w:webHidden/>
            </w:rPr>
          </w:rPrChange>
        </w:rPr>
        <w:fldChar w:fldCharType="separate"/>
      </w:r>
      <w:r w:rsidRPr="0099035E">
        <w:rPr>
          <w:rFonts w:ascii="仿宋_GB2312" w:eastAsia="仿宋_GB2312"/>
          <w:b w:val="0"/>
          <w:noProof/>
          <w:webHidden/>
          <w:sz w:val="28"/>
          <w:szCs w:val="28"/>
          <w:rPrChange w:id="217" w:author="周 林军" w:date="2020-09-04T15:16:00Z">
            <w:rPr>
              <w:noProof/>
              <w:webHidden/>
            </w:rPr>
          </w:rPrChange>
        </w:rPr>
        <w:t>26</w:t>
      </w:r>
      <w:r w:rsidRPr="0099035E">
        <w:rPr>
          <w:rFonts w:ascii="仿宋_GB2312" w:eastAsia="仿宋_GB2312"/>
          <w:b w:val="0"/>
          <w:noProof/>
          <w:webHidden/>
          <w:sz w:val="28"/>
          <w:szCs w:val="28"/>
          <w:rPrChange w:id="218" w:author="周 林军" w:date="2020-09-04T15:16:00Z">
            <w:rPr>
              <w:noProof/>
              <w:webHidden/>
            </w:rPr>
          </w:rPrChange>
        </w:rPr>
        <w:fldChar w:fldCharType="end"/>
      </w:r>
      <w:r w:rsidRPr="0099035E">
        <w:rPr>
          <w:rStyle w:val="afff9"/>
          <w:rFonts w:ascii="仿宋_GB2312" w:eastAsia="仿宋_GB2312"/>
          <w:b w:val="0"/>
          <w:noProof/>
          <w:sz w:val="28"/>
          <w:szCs w:val="28"/>
          <w:rPrChange w:id="219"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220" w:author="周 林军" w:date="2020-09-04T15:16:00Z">
            <w:rPr>
              <w:rFonts w:asciiTheme="minorHAnsi" w:eastAsiaTheme="minorEastAsia" w:hAnsiTheme="minorHAnsi"/>
              <w:b w:val="0"/>
              <w:bCs w:val="0"/>
              <w:caps w:val="0"/>
              <w:noProof/>
              <w:sz w:val="21"/>
              <w:szCs w:val="22"/>
            </w:rPr>
          </w:rPrChange>
        </w:rPr>
        <w:pPrChange w:id="221" w:author="周 林军" w:date="2020-09-04T15:16:00Z">
          <w:pPr>
            <w:pStyle w:val="10"/>
          </w:pPr>
        </w:pPrChange>
      </w:pPr>
      <w:r w:rsidRPr="0099035E">
        <w:rPr>
          <w:rStyle w:val="afff9"/>
          <w:rFonts w:ascii="仿宋_GB2312" w:eastAsia="仿宋_GB2312"/>
          <w:b w:val="0"/>
          <w:noProof/>
          <w:sz w:val="28"/>
          <w:szCs w:val="28"/>
          <w:rPrChange w:id="222" w:author="周 林军" w:date="2020-09-04T15:16:00Z">
            <w:rPr>
              <w:rStyle w:val="afff9"/>
              <w:noProof/>
            </w:rPr>
          </w:rPrChange>
        </w:rPr>
        <w:fldChar w:fldCharType="begin"/>
      </w:r>
      <w:r w:rsidRPr="0099035E">
        <w:rPr>
          <w:rStyle w:val="afff9"/>
          <w:rFonts w:ascii="仿宋_GB2312" w:eastAsia="仿宋_GB2312"/>
          <w:b w:val="0"/>
          <w:noProof/>
          <w:sz w:val="28"/>
          <w:szCs w:val="28"/>
          <w:rPrChange w:id="223" w:author="周 林军" w:date="2020-09-04T15:16:00Z">
            <w:rPr>
              <w:rStyle w:val="afff9"/>
              <w:noProof/>
            </w:rPr>
          </w:rPrChange>
        </w:rPr>
        <w:instrText xml:space="preserve"> </w:instrText>
      </w:r>
      <w:r w:rsidRPr="0099035E">
        <w:rPr>
          <w:rFonts w:ascii="仿宋_GB2312" w:eastAsia="仿宋_GB2312"/>
          <w:b w:val="0"/>
          <w:noProof/>
          <w:sz w:val="28"/>
          <w:szCs w:val="28"/>
          <w:rPrChange w:id="224" w:author="周 林军" w:date="2020-09-04T15:16:00Z">
            <w:rPr>
              <w:noProof/>
            </w:rPr>
          </w:rPrChange>
        </w:rPr>
        <w:instrText>HYPERLINK \l "_Toc50124973"</w:instrText>
      </w:r>
      <w:r w:rsidRPr="0099035E">
        <w:rPr>
          <w:rStyle w:val="afff9"/>
          <w:rFonts w:ascii="仿宋_GB2312" w:eastAsia="仿宋_GB2312"/>
          <w:b w:val="0"/>
          <w:noProof/>
          <w:sz w:val="28"/>
          <w:szCs w:val="28"/>
          <w:rPrChange w:id="225"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226" w:author="周 林军" w:date="2020-09-04T15:16:00Z">
            <w:rPr>
              <w:rStyle w:val="afff9"/>
              <w:noProof/>
            </w:rPr>
          </w:rPrChange>
        </w:rPr>
        <w:fldChar w:fldCharType="separate"/>
      </w:r>
      <w:r w:rsidRPr="0099035E">
        <w:rPr>
          <w:rStyle w:val="afff9"/>
          <w:rFonts w:ascii="仿宋_GB2312" w:eastAsia="仿宋_GB2312" w:hAnsi="宋体" w:cs="宋体" w:hint="eastAsia"/>
          <w:b w:val="0"/>
          <w:noProof/>
          <w:sz w:val="28"/>
          <w:szCs w:val="28"/>
          <w:rPrChange w:id="227" w:author="周 林军" w:date="2020-09-04T15:16:00Z">
            <w:rPr>
              <w:rStyle w:val="afff9"/>
              <w:rFonts w:ascii="宋体" w:eastAsia="宋体" w:hAnsi="宋体" w:cs="宋体" w:hint="eastAsia"/>
              <w:noProof/>
            </w:rPr>
          </w:rPrChange>
        </w:rPr>
        <w:t>附录</w:t>
      </w:r>
      <w:r w:rsidRPr="0099035E">
        <w:rPr>
          <w:rStyle w:val="afff9"/>
          <w:rFonts w:ascii="仿宋_GB2312" w:eastAsia="仿宋_GB2312"/>
          <w:b w:val="0"/>
          <w:noProof/>
          <w:sz w:val="28"/>
          <w:szCs w:val="28"/>
          <w:rPrChange w:id="228" w:author="周 林军" w:date="2020-09-04T15:16:00Z">
            <w:rPr>
              <w:rStyle w:val="afff9"/>
              <w:noProof/>
            </w:rPr>
          </w:rPrChange>
        </w:rPr>
        <w:t xml:space="preserve">A </w:t>
      </w:r>
      <w:r w:rsidRPr="0099035E">
        <w:rPr>
          <w:rStyle w:val="afff9"/>
          <w:rFonts w:ascii="仿宋_GB2312" w:eastAsia="仿宋_GB2312" w:hAnsi="微软雅黑" w:cs="微软雅黑" w:hint="eastAsia"/>
          <w:b w:val="0"/>
          <w:noProof/>
          <w:sz w:val="28"/>
          <w:szCs w:val="28"/>
          <w:rPrChange w:id="229" w:author="周 林军" w:date="2020-09-04T15:16:00Z">
            <w:rPr>
              <w:rStyle w:val="afff9"/>
              <w:rFonts w:ascii="微软雅黑" w:eastAsia="微软雅黑" w:hAnsi="微软雅黑" w:cs="微软雅黑" w:hint="eastAsia"/>
              <w:noProof/>
            </w:rPr>
          </w:rPrChange>
        </w:rPr>
        <w:t>（资料性附录）</w:t>
      </w:r>
      <w:r w:rsidRPr="0099035E">
        <w:rPr>
          <w:rStyle w:val="afff9"/>
          <w:rFonts w:ascii="仿宋_GB2312" w:eastAsia="仿宋_GB2312"/>
          <w:b w:val="0"/>
          <w:noProof/>
          <w:sz w:val="28"/>
          <w:szCs w:val="28"/>
          <w:rPrChange w:id="230" w:author="周 林军" w:date="2020-09-04T15:16:00Z">
            <w:rPr>
              <w:rStyle w:val="afff9"/>
              <w:noProof/>
            </w:rPr>
          </w:rPrChange>
        </w:rPr>
        <w:t xml:space="preserve"> </w:t>
      </w:r>
      <w:r w:rsidRPr="0099035E">
        <w:rPr>
          <w:rStyle w:val="afff9"/>
          <w:rFonts w:ascii="仿宋_GB2312" w:eastAsia="仿宋_GB2312" w:hAnsi="微软雅黑" w:cs="微软雅黑" w:hint="eastAsia"/>
          <w:b w:val="0"/>
          <w:noProof/>
          <w:sz w:val="28"/>
          <w:szCs w:val="28"/>
          <w:rPrChange w:id="231" w:author="周 林军" w:date="2020-09-04T15:16:00Z">
            <w:rPr>
              <w:rStyle w:val="afff9"/>
              <w:rFonts w:ascii="微软雅黑" w:eastAsia="微软雅黑" w:hAnsi="微软雅黑" w:cs="微软雅黑" w:hint="eastAsia"/>
              <w:noProof/>
            </w:rPr>
          </w:rPrChange>
        </w:rPr>
        <w:t>化学物质环境排放系数</w:t>
      </w:r>
      <w:r w:rsidRPr="0099035E">
        <w:rPr>
          <w:rFonts w:ascii="仿宋_GB2312" w:eastAsia="仿宋_GB2312"/>
          <w:b w:val="0"/>
          <w:noProof/>
          <w:webHidden/>
          <w:sz w:val="28"/>
          <w:szCs w:val="28"/>
          <w:rPrChange w:id="232" w:author="周 林军" w:date="2020-09-04T15:16:00Z">
            <w:rPr>
              <w:noProof/>
              <w:webHidden/>
            </w:rPr>
          </w:rPrChange>
        </w:rPr>
        <w:tab/>
      </w:r>
      <w:r w:rsidRPr="0099035E">
        <w:rPr>
          <w:rFonts w:ascii="仿宋_GB2312" w:eastAsia="仿宋_GB2312"/>
          <w:b w:val="0"/>
          <w:noProof/>
          <w:webHidden/>
          <w:sz w:val="28"/>
          <w:szCs w:val="28"/>
          <w:rPrChange w:id="233" w:author="周 林军" w:date="2020-09-04T15:16:00Z">
            <w:rPr>
              <w:noProof/>
              <w:webHidden/>
            </w:rPr>
          </w:rPrChange>
        </w:rPr>
        <w:fldChar w:fldCharType="begin"/>
      </w:r>
      <w:r w:rsidRPr="0099035E">
        <w:rPr>
          <w:rFonts w:ascii="仿宋_GB2312" w:eastAsia="仿宋_GB2312"/>
          <w:b w:val="0"/>
          <w:noProof/>
          <w:webHidden/>
          <w:sz w:val="28"/>
          <w:szCs w:val="28"/>
          <w:rPrChange w:id="234" w:author="周 林军" w:date="2020-09-04T15:16:00Z">
            <w:rPr>
              <w:noProof/>
              <w:webHidden/>
            </w:rPr>
          </w:rPrChange>
        </w:rPr>
        <w:instrText xml:space="preserve"> PAGEREF _Toc50124973 \h </w:instrText>
      </w:r>
      <w:r w:rsidRPr="0099035E">
        <w:rPr>
          <w:rFonts w:ascii="仿宋_GB2312" w:eastAsia="仿宋_GB2312"/>
          <w:b w:val="0"/>
          <w:noProof/>
          <w:webHidden/>
          <w:sz w:val="28"/>
          <w:szCs w:val="28"/>
          <w:rPrChange w:id="235"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236" w:author="周 林军" w:date="2020-09-04T15:16:00Z">
            <w:rPr>
              <w:noProof/>
              <w:webHidden/>
            </w:rPr>
          </w:rPrChange>
        </w:rPr>
        <w:fldChar w:fldCharType="separate"/>
      </w:r>
      <w:r w:rsidRPr="0099035E">
        <w:rPr>
          <w:rFonts w:ascii="仿宋_GB2312" w:eastAsia="仿宋_GB2312"/>
          <w:b w:val="0"/>
          <w:noProof/>
          <w:webHidden/>
          <w:sz w:val="28"/>
          <w:szCs w:val="28"/>
          <w:rPrChange w:id="237" w:author="周 林军" w:date="2020-09-04T15:16:00Z">
            <w:rPr>
              <w:noProof/>
              <w:webHidden/>
            </w:rPr>
          </w:rPrChange>
        </w:rPr>
        <w:t>28</w:t>
      </w:r>
      <w:r w:rsidRPr="0099035E">
        <w:rPr>
          <w:rFonts w:ascii="仿宋_GB2312" w:eastAsia="仿宋_GB2312"/>
          <w:b w:val="0"/>
          <w:noProof/>
          <w:webHidden/>
          <w:sz w:val="28"/>
          <w:szCs w:val="28"/>
          <w:rPrChange w:id="238" w:author="周 林军" w:date="2020-09-04T15:16:00Z">
            <w:rPr>
              <w:noProof/>
              <w:webHidden/>
            </w:rPr>
          </w:rPrChange>
        </w:rPr>
        <w:fldChar w:fldCharType="end"/>
      </w:r>
      <w:r w:rsidRPr="0099035E">
        <w:rPr>
          <w:rStyle w:val="afff9"/>
          <w:rFonts w:ascii="仿宋_GB2312" w:eastAsia="仿宋_GB2312"/>
          <w:b w:val="0"/>
          <w:noProof/>
          <w:sz w:val="28"/>
          <w:szCs w:val="28"/>
          <w:rPrChange w:id="239"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240" w:author="周 林军" w:date="2020-09-04T15:16:00Z">
            <w:rPr>
              <w:rFonts w:asciiTheme="minorHAnsi" w:eastAsiaTheme="minorEastAsia" w:hAnsiTheme="minorHAnsi"/>
              <w:b w:val="0"/>
              <w:bCs w:val="0"/>
              <w:caps w:val="0"/>
              <w:noProof/>
              <w:sz w:val="21"/>
              <w:szCs w:val="22"/>
            </w:rPr>
          </w:rPrChange>
        </w:rPr>
        <w:pPrChange w:id="241" w:author="周 林军" w:date="2020-09-04T15:16:00Z">
          <w:pPr>
            <w:pStyle w:val="10"/>
          </w:pPr>
        </w:pPrChange>
      </w:pPr>
      <w:r w:rsidRPr="0099035E">
        <w:rPr>
          <w:rStyle w:val="afff9"/>
          <w:rFonts w:ascii="仿宋_GB2312" w:eastAsia="仿宋_GB2312"/>
          <w:b w:val="0"/>
          <w:noProof/>
          <w:sz w:val="28"/>
          <w:szCs w:val="28"/>
          <w:rPrChange w:id="242" w:author="周 林军" w:date="2020-09-04T15:16:00Z">
            <w:rPr>
              <w:rStyle w:val="afff9"/>
              <w:noProof/>
            </w:rPr>
          </w:rPrChange>
        </w:rPr>
        <w:fldChar w:fldCharType="begin"/>
      </w:r>
      <w:r w:rsidRPr="0099035E">
        <w:rPr>
          <w:rStyle w:val="afff9"/>
          <w:rFonts w:ascii="仿宋_GB2312" w:eastAsia="仿宋_GB2312"/>
          <w:b w:val="0"/>
          <w:noProof/>
          <w:sz w:val="28"/>
          <w:szCs w:val="28"/>
          <w:rPrChange w:id="243" w:author="周 林军" w:date="2020-09-04T15:16:00Z">
            <w:rPr>
              <w:rStyle w:val="afff9"/>
              <w:noProof/>
            </w:rPr>
          </w:rPrChange>
        </w:rPr>
        <w:instrText xml:space="preserve"> </w:instrText>
      </w:r>
      <w:r w:rsidRPr="0099035E">
        <w:rPr>
          <w:rFonts w:ascii="仿宋_GB2312" w:eastAsia="仿宋_GB2312"/>
          <w:b w:val="0"/>
          <w:noProof/>
          <w:sz w:val="28"/>
          <w:szCs w:val="28"/>
          <w:rPrChange w:id="244" w:author="周 林军" w:date="2020-09-04T15:16:00Z">
            <w:rPr>
              <w:noProof/>
            </w:rPr>
          </w:rPrChange>
        </w:rPr>
        <w:instrText>HYPERLINK \l "_Toc50124974"</w:instrText>
      </w:r>
      <w:r w:rsidRPr="0099035E">
        <w:rPr>
          <w:rStyle w:val="afff9"/>
          <w:rFonts w:ascii="仿宋_GB2312" w:eastAsia="仿宋_GB2312"/>
          <w:b w:val="0"/>
          <w:noProof/>
          <w:sz w:val="28"/>
          <w:szCs w:val="28"/>
          <w:rPrChange w:id="245"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246" w:author="周 林军" w:date="2020-09-04T15:16:00Z">
            <w:rPr>
              <w:rStyle w:val="afff9"/>
              <w:noProof/>
            </w:rPr>
          </w:rPrChange>
        </w:rPr>
        <w:fldChar w:fldCharType="separate"/>
      </w:r>
      <w:r w:rsidRPr="0099035E">
        <w:rPr>
          <w:rStyle w:val="afff9"/>
          <w:rFonts w:ascii="仿宋_GB2312" w:eastAsia="仿宋_GB2312" w:hAnsi="宋体" w:cs="宋体" w:hint="eastAsia"/>
          <w:b w:val="0"/>
          <w:noProof/>
          <w:sz w:val="28"/>
          <w:szCs w:val="28"/>
          <w:rPrChange w:id="247" w:author="周 林军" w:date="2020-09-04T15:16:00Z">
            <w:rPr>
              <w:rStyle w:val="afff9"/>
              <w:rFonts w:ascii="宋体" w:eastAsia="宋体" w:hAnsi="宋体" w:cs="宋体" w:hint="eastAsia"/>
              <w:noProof/>
            </w:rPr>
          </w:rPrChange>
        </w:rPr>
        <w:t>附录</w:t>
      </w:r>
      <w:r w:rsidRPr="0099035E">
        <w:rPr>
          <w:rStyle w:val="afff9"/>
          <w:rFonts w:ascii="仿宋_GB2312" w:eastAsia="仿宋_GB2312" w:cs="Times New Roman"/>
          <w:b w:val="0"/>
          <w:noProof/>
          <w:sz w:val="28"/>
          <w:szCs w:val="28"/>
          <w:rPrChange w:id="248" w:author="周 林军" w:date="2020-09-04T15:16:00Z">
            <w:rPr>
              <w:rStyle w:val="afff9"/>
              <w:rFonts w:ascii="Times New Roman" w:cs="Times New Roman"/>
              <w:noProof/>
            </w:rPr>
          </w:rPrChange>
        </w:rPr>
        <w:t xml:space="preserve">B </w:t>
      </w:r>
      <w:r w:rsidRPr="0099035E">
        <w:rPr>
          <w:rStyle w:val="afff9"/>
          <w:rFonts w:ascii="仿宋_GB2312" w:eastAsia="仿宋_GB2312" w:hAnsi="微软雅黑" w:cs="微软雅黑" w:hint="eastAsia"/>
          <w:b w:val="0"/>
          <w:noProof/>
          <w:sz w:val="28"/>
          <w:szCs w:val="28"/>
          <w:rPrChange w:id="249" w:author="周 林军" w:date="2020-09-04T15:16:00Z">
            <w:rPr>
              <w:rStyle w:val="afff9"/>
              <w:rFonts w:ascii="微软雅黑" w:eastAsia="微软雅黑" w:hAnsi="微软雅黑" w:cs="微软雅黑" w:hint="eastAsia"/>
              <w:noProof/>
            </w:rPr>
          </w:rPrChange>
        </w:rPr>
        <w:t>（资料性附录）</w:t>
      </w:r>
      <w:r w:rsidRPr="0099035E">
        <w:rPr>
          <w:rStyle w:val="afff9"/>
          <w:rFonts w:ascii="仿宋_GB2312" w:eastAsia="仿宋_GB2312" w:cs="Times New Roman"/>
          <w:b w:val="0"/>
          <w:noProof/>
          <w:sz w:val="28"/>
          <w:szCs w:val="28"/>
          <w:rPrChange w:id="250" w:author="周 林军" w:date="2020-09-04T15:16:00Z">
            <w:rPr>
              <w:rStyle w:val="afff9"/>
              <w:rFonts w:ascii="Times New Roman" w:cs="Times New Roman"/>
              <w:noProof/>
            </w:rPr>
          </w:rPrChange>
        </w:rPr>
        <w:t xml:space="preserve"> </w:t>
      </w:r>
      <w:r w:rsidRPr="0099035E">
        <w:rPr>
          <w:rStyle w:val="afff9"/>
          <w:rFonts w:ascii="仿宋_GB2312" w:eastAsia="仿宋_GB2312" w:hAnsi="微软雅黑" w:cs="微软雅黑" w:hint="eastAsia"/>
          <w:b w:val="0"/>
          <w:noProof/>
          <w:sz w:val="28"/>
          <w:szCs w:val="28"/>
          <w:rPrChange w:id="251" w:author="周 林军" w:date="2020-09-04T15:16:00Z">
            <w:rPr>
              <w:rStyle w:val="afff9"/>
              <w:rFonts w:ascii="微软雅黑" w:eastAsia="微软雅黑" w:hAnsi="微软雅黑" w:cs="微软雅黑" w:hint="eastAsia"/>
              <w:noProof/>
            </w:rPr>
          </w:rPrChange>
        </w:rPr>
        <w:t>暴露参数推荐值</w:t>
      </w:r>
      <w:r w:rsidRPr="0099035E">
        <w:rPr>
          <w:rFonts w:ascii="仿宋_GB2312" w:eastAsia="仿宋_GB2312"/>
          <w:b w:val="0"/>
          <w:noProof/>
          <w:webHidden/>
          <w:sz w:val="28"/>
          <w:szCs w:val="28"/>
          <w:rPrChange w:id="252" w:author="周 林军" w:date="2020-09-04T15:16:00Z">
            <w:rPr>
              <w:noProof/>
              <w:webHidden/>
            </w:rPr>
          </w:rPrChange>
        </w:rPr>
        <w:tab/>
      </w:r>
      <w:r w:rsidRPr="0099035E">
        <w:rPr>
          <w:rFonts w:ascii="仿宋_GB2312" w:eastAsia="仿宋_GB2312"/>
          <w:b w:val="0"/>
          <w:noProof/>
          <w:webHidden/>
          <w:sz w:val="28"/>
          <w:szCs w:val="28"/>
          <w:rPrChange w:id="253" w:author="周 林军" w:date="2020-09-04T15:16:00Z">
            <w:rPr>
              <w:noProof/>
              <w:webHidden/>
            </w:rPr>
          </w:rPrChange>
        </w:rPr>
        <w:fldChar w:fldCharType="begin"/>
      </w:r>
      <w:r w:rsidRPr="0099035E">
        <w:rPr>
          <w:rFonts w:ascii="仿宋_GB2312" w:eastAsia="仿宋_GB2312"/>
          <w:b w:val="0"/>
          <w:noProof/>
          <w:webHidden/>
          <w:sz w:val="28"/>
          <w:szCs w:val="28"/>
          <w:rPrChange w:id="254" w:author="周 林军" w:date="2020-09-04T15:16:00Z">
            <w:rPr>
              <w:noProof/>
              <w:webHidden/>
            </w:rPr>
          </w:rPrChange>
        </w:rPr>
        <w:instrText xml:space="preserve"> PAGEREF _Toc50124974 \h </w:instrText>
      </w:r>
      <w:r w:rsidRPr="0099035E">
        <w:rPr>
          <w:rFonts w:ascii="仿宋_GB2312" w:eastAsia="仿宋_GB2312"/>
          <w:b w:val="0"/>
          <w:noProof/>
          <w:webHidden/>
          <w:sz w:val="28"/>
          <w:szCs w:val="28"/>
          <w:rPrChange w:id="255"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256" w:author="周 林军" w:date="2020-09-04T15:16:00Z">
            <w:rPr>
              <w:noProof/>
              <w:webHidden/>
            </w:rPr>
          </w:rPrChange>
        </w:rPr>
        <w:fldChar w:fldCharType="separate"/>
      </w:r>
      <w:r w:rsidRPr="0099035E">
        <w:rPr>
          <w:rFonts w:ascii="仿宋_GB2312" w:eastAsia="仿宋_GB2312"/>
          <w:b w:val="0"/>
          <w:noProof/>
          <w:webHidden/>
          <w:sz w:val="28"/>
          <w:szCs w:val="28"/>
          <w:rPrChange w:id="257" w:author="周 林军" w:date="2020-09-04T15:16:00Z">
            <w:rPr>
              <w:noProof/>
              <w:webHidden/>
            </w:rPr>
          </w:rPrChange>
        </w:rPr>
        <w:t>50</w:t>
      </w:r>
      <w:r w:rsidRPr="0099035E">
        <w:rPr>
          <w:rFonts w:ascii="仿宋_GB2312" w:eastAsia="仿宋_GB2312"/>
          <w:b w:val="0"/>
          <w:noProof/>
          <w:webHidden/>
          <w:sz w:val="28"/>
          <w:szCs w:val="28"/>
          <w:rPrChange w:id="258" w:author="周 林军" w:date="2020-09-04T15:16:00Z">
            <w:rPr>
              <w:noProof/>
              <w:webHidden/>
            </w:rPr>
          </w:rPrChange>
        </w:rPr>
        <w:fldChar w:fldCharType="end"/>
      </w:r>
      <w:r w:rsidRPr="0099035E">
        <w:rPr>
          <w:rStyle w:val="afff9"/>
          <w:rFonts w:ascii="仿宋_GB2312" w:eastAsia="仿宋_GB2312"/>
          <w:b w:val="0"/>
          <w:noProof/>
          <w:sz w:val="28"/>
          <w:szCs w:val="28"/>
          <w:rPrChange w:id="259"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260" w:author="周 林军" w:date="2020-09-04T15:16:00Z">
            <w:rPr>
              <w:rFonts w:asciiTheme="minorHAnsi" w:eastAsiaTheme="minorEastAsia" w:hAnsiTheme="minorHAnsi"/>
              <w:b w:val="0"/>
              <w:bCs w:val="0"/>
              <w:caps w:val="0"/>
              <w:noProof/>
              <w:sz w:val="21"/>
              <w:szCs w:val="22"/>
            </w:rPr>
          </w:rPrChange>
        </w:rPr>
        <w:pPrChange w:id="261" w:author="周 林军" w:date="2020-09-04T15:16:00Z">
          <w:pPr>
            <w:pStyle w:val="10"/>
          </w:pPr>
        </w:pPrChange>
      </w:pPr>
      <w:r w:rsidRPr="0099035E">
        <w:rPr>
          <w:rStyle w:val="afff9"/>
          <w:rFonts w:ascii="仿宋_GB2312" w:eastAsia="仿宋_GB2312"/>
          <w:b w:val="0"/>
          <w:noProof/>
          <w:sz w:val="28"/>
          <w:szCs w:val="28"/>
          <w:rPrChange w:id="262" w:author="周 林军" w:date="2020-09-04T15:16:00Z">
            <w:rPr>
              <w:rStyle w:val="afff9"/>
              <w:noProof/>
            </w:rPr>
          </w:rPrChange>
        </w:rPr>
        <w:fldChar w:fldCharType="begin"/>
      </w:r>
      <w:r w:rsidRPr="0099035E">
        <w:rPr>
          <w:rStyle w:val="afff9"/>
          <w:rFonts w:ascii="仿宋_GB2312" w:eastAsia="仿宋_GB2312"/>
          <w:b w:val="0"/>
          <w:noProof/>
          <w:sz w:val="28"/>
          <w:szCs w:val="28"/>
          <w:rPrChange w:id="263" w:author="周 林军" w:date="2020-09-04T15:16:00Z">
            <w:rPr>
              <w:rStyle w:val="afff9"/>
              <w:noProof/>
            </w:rPr>
          </w:rPrChange>
        </w:rPr>
        <w:instrText xml:space="preserve"> </w:instrText>
      </w:r>
      <w:r w:rsidRPr="0099035E">
        <w:rPr>
          <w:rFonts w:ascii="仿宋_GB2312" w:eastAsia="仿宋_GB2312"/>
          <w:b w:val="0"/>
          <w:noProof/>
          <w:sz w:val="28"/>
          <w:szCs w:val="28"/>
          <w:rPrChange w:id="264" w:author="周 林军" w:date="2020-09-04T15:16:00Z">
            <w:rPr>
              <w:noProof/>
            </w:rPr>
          </w:rPrChange>
        </w:rPr>
        <w:instrText>HYPERLINK \l "_Toc50124975"</w:instrText>
      </w:r>
      <w:r w:rsidRPr="0099035E">
        <w:rPr>
          <w:rStyle w:val="afff9"/>
          <w:rFonts w:ascii="仿宋_GB2312" w:eastAsia="仿宋_GB2312"/>
          <w:b w:val="0"/>
          <w:noProof/>
          <w:sz w:val="28"/>
          <w:szCs w:val="28"/>
          <w:rPrChange w:id="265"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266" w:author="周 林军" w:date="2020-09-04T15:16:00Z">
            <w:rPr>
              <w:rStyle w:val="afff9"/>
              <w:noProof/>
            </w:rPr>
          </w:rPrChange>
        </w:rPr>
        <w:fldChar w:fldCharType="separate"/>
      </w:r>
      <w:r w:rsidRPr="0099035E">
        <w:rPr>
          <w:rStyle w:val="afff9"/>
          <w:rFonts w:ascii="仿宋_GB2312" w:eastAsia="仿宋_GB2312" w:hAnsi="宋体" w:cs="宋体" w:hint="eastAsia"/>
          <w:b w:val="0"/>
          <w:noProof/>
          <w:sz w:val="28"/>
          <w:szCs w:val="28"/>
          <w:rPrChange w:id="267" w:author="周 林军" w:date="2020-09-04T15:16:00Z">
            <w:rPr>
              <w:rStyle w:val="afff9"/>
              <w:rFonts w:ascii="宋体" w:eastAsia="宋体" w:hAnsi="宋体" w:cs="宋体" w:hint="eastAsia"/>
              <w:noProof/>
            </w:rPr>
          </w:rPrChange>
        </w:rPr>
        <w:t>附录</w:t>
      </w:r>
      <w:r w:rsidRPr="0099035E">
        <w:rPr>
          <w:rStyle w:val="afff9"/>
          <w:rFonts w:ascii="仿宋_GB2312" w:eastAsia="仿宋_GB2312" w:cs="Times New Roman"/>
          <w:b w:val="0"/>
          <w:noProof/>
          <w:sz w:val="28"/>
          <w:szCs w:val="28"/>
          <w:rPrChange w:id="268" w:author="周 林军" w:date="2020-09-04T15:16:00Z">
            <w:rPr>
              <w:rStyle w:val="afff9"/>
              <w:rFonts w:ascii="Times New Roman" w:cs="Times New Roman"/>
              <w:noProof/>
            </w:rPr>
          </w:rPrChange>
        </w:rPr>
        <w:t xml:space="preserve">C </w:t>
      </w:r>
      <w:r w:rsidRPr="0099035E">
        <w:rPr>
          <w:rStyle w:val="afff9"/>
          <w:rFonts w:ascii="仿宋_GB2312" w:eastAsia="仿宋_GB2312" w:hAnsi="微软雅黑" w:cs="微软雅黑" w:hint="eastAsia"/>
          <w:b w:val="0"/>
          <w:noProof/>
          <w:sz w:val="28"/>
          <w:szCs w:val="28"/>
          <w:rPrChange w:id="269" w:author="周 林军" w:date="2020-09-04T15:16:00Z">
            <w:rPr>
              <w:rStyle w:val="afff9"/>
              <w:rFonts w:ascii="微软雅黑" w:eastAsia="微软雅黑" w:hAnsi="微软雅黑" w:cs="微软雅黑" w:hint="eastAsia"/>
              <w:noProof/>
            </w:rPr>
          </w:rPrChange>
        </w:rPr>
        <w:t>（资料性附录）</w:t>
      </w:r>
      <w:r w:rsidRPr="0099035E">
        <w:rPr>
          <w:rStyle w:val="afff9"/>
          <w:rFonts w:ascii="仿宋_GB2312" w:eastAsia="仿宋_GB2312" w:cs="Times New Roman"/>
          <w:b w:val="0"/>
          <w:noProof/>
          <w:sz w:val="28"/>
          <w:szCs w:val="28"/>
          <w:rPrChange w:id="270" w:author="周 林军" w:date="2020-09-04T15:16:00Z">
            <w:rPr>
              <w:rStyle w:val="afff9"/>
              <w:rFonts w:ascii="Times New Roman" w:cs="Times New Roman"/>
              <w:noProof/>
            </w:rPr>
          </w:rPrChange>
        </w:rPr>
        <w:t xml:space="preserve"> </w:t>
      </w:r>
      <w:r w:rsidRPr="0099035E">
        <w:rPr>
          <w:rStyle w:val="afff9"/>
          <w:rFonts w:ascii="仿宋_GB2312" w:eastAsia="仿宋_GB2312" w:hAnsi="微软雅黑" w:cs="微软雅黑" w:hint="eastAsia"/>
          <w:b w:val="0"/>
          <w:noProof/>
          <w:sz w:val="28"/>
          <w:szCs w:val="28"/>
          <w:rPrChange w:id="271" w:author="周 林军" w:date="2020-09-04T15:16:00Z">
            <w:rPr>
              <w:rStyle w:val="afff9"/>
              <w:rFonts w:ascii="微软雅黑" w:eastAsia="微软雅黑" w:hAnsi="微软雅黑" w:cs="微软雅黑" w:hint="eastAsia"/>
              <w:noProof/>
            </w:rPr>
          </w:rPrChange>
        </w:rPr>
        <w:t>环境行为与归趋参数计算</w:t>
      </w:r>
      <w:r w:rsidRPr="0099035E">
        <w:rPr>
          <w:rFonts w:ascii="仿宋_GB2312" w:eastAsia="仿宋_GB2312"/>
          <w:b w:val="0"/>
          <w:noProof/>
          <w:webHidden/>
          <w:sz w:val="28"/>
          <w:szCs w:val="28"/>
          <w:rPrChange w:id="272" w:author="周 林军" w:date="2020-09-04T15:16:00Z">
            <w:rPr>
              <w:noProof/>
              <w:webHidden/>
            </w:rPr>
          </w:rPrChange>
        </w:rPr>
        <w:tab/>
      </w:r>
      <w:r w:rsidRPr="0099035E">
        <w:rPr>
          <w:rFonts w:ascii="仿宋_GB2312" w:eastAsia="仿宋_GB2312"/>
          <w:b w:val="0"/>
          <w:noProof/>
          <w:webHidden/>
          <w:sz w:val="28"/>
          <w:szCs w:val="28"/>
          <w:rPrChange w:id="273" w:author="周 林军" w:date="2020-09-04T15:16:00Z">
            <w:rPr>
              <w:noProof/>
              <w:webHidden/>
            </w:rPr>
          </w:rPrChange>
        </w:rPr>
        <w:fldChar w:fldCharType="begin"/>
      </w:r>
      <w:r w:rsidRPr="0099035E">
        <w:rPr>
          <w:rFonts w:ascii="仿宋_GB2312" w:eastAsia="仿宋_GB2312"/>
          <w:b w:val="0"/>
          <w:noProof/>
          <w:webHidden/>
          <w:sz w:val="28"/>
          <w:szCs w:val="28"/>
          <w:rPrChange w:id="274" w:author="周 林军" w:date="2020-09-04T15:16:00Z">
            <w:rPr>
              <w:noProof/>
              <w:webHidden/>
            </w:rPr>
          </w:rPrChange>
        </w:rPr>
        <w:instrText xml:space="preserve"> PAGEREF _Toc50124975 \h </w:instrText>
      </w:r>
      <w:r w:rsidRPr="0099035E">
        <w:rPr>
          <w:rFonts w:ascii="仿宋_GB2312" w:eastAsia="仿宋_GB2312"/>
          <w:b w:val="0"/>
          <w:noProof/>
          <w:webHidden/>
          <w:sz w:val="28"/>
          <w:szCs w:val="28"/>
          <w:rPrChange w:id="275"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276" w:author="周 林军" w:date="2020-09-04T15:16:00Z">
            <w:rPr>
              <w:noProof/>
              <w:webHidden/>
            </w:rPr>
          </w:rPrChange>
        </w:rPr>
        <w:fldChar w:fldCharType="separate"/>
      </w:r>
      <w:r w:rsidRPr="0099035E">
        <w:rPr>
          <w:rFonts w:ascii="仿宋_GB2312" w:eastAsia="仿宋_GB2312"/>
          <w:b w:val="0"/>
          <w:noProof/>
          <w:webHidden/>
          <w:sz w:val="28"/>
          <w:szCs w:val="28"/>
          <w:rPrChange w:id="277" w:author="周 林军" w:date="2020-09-04T15:16:00Z">
            <w:rPr>
              <w:noProof/>
              <w:webHidden/>
            </w:rPr>
          </w:rPrChange>
        </w:rPr>
        <w:t>53</w:t>
      </w:r>
      <w:r w:rsidRPr="0099035E">
        <w:rPr>
          <w:rFonts w:ascii="仿宋_GB2312" w:eastAsia="仿宋_GB2312"/>
          <w:b w:val="0"/>
          <w:noProof/>
          <w:webHidden/>
          <w:sz w:val="28"/>
          <w:szCs w:val="28"/>
          <w:rPrChange w:id="278" w:author="周 林军" w:date="2020-09-04T15:16:00Z">
            <w:rPr>
              <w:noProof/>
              <w:webHidden/>
            </w:rPr>
          </w:rPrChange>
        </w:rPr>
        <w:fldChar w:fldCharType="end"/>
      </w:r>
      <w:r w:rsidRPr="0099035E">
        <w:rPr>
          <w:rStyle w:val="afff9"/>
          <w:rFonts w:ascii="仿宋_GB2312" w:eastAsia="仿宋_GB2312"/>
          <w:b w:val="0"/>
          <w:noProof/>
          <w:sz w:val="28"/>
          <w:szCs w:val="28"/>
          <w:rPrChange w:id="279"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280" w:author="周 林军" w:date="2020-09-04T15:16:00Z">
            <w:rPr>
              <w:rFonts w:asciiTheme="minorHAnsi" w:eastAsiaTheme="minorEastAsia" w:hAnsiTheme="minorHAnsi"/>
              <w:b w:val="0"/>
              <w:bCs w:val="0"/>
              <w:caps w:val="0"/>
              <w:noProof/>
              <w:sz w:val="21"/>
              <w:szCs w:val="22"/>
            </w:rPr>
          </w:rPrChange>
        </w:rPr>
        <w:pPrChange w:id="281" w:author="周 林军" w:date="2020-09-04T15:16:00Z">
          <w:pPr>
            <w:pStyle w:val="10"/>
          </w:pPr>
        </w:pPrChange>
      </w:pPr>
      <w:r w:rsidRPr="0099035E">
        <w:rPr>
          <w:rStyle w:val="afff9"/>
          <w:rFonts w:ascii="仿宋_GB2312" w:eastAsia="仿宋_GB2312"/>
          <w:b w:val="0"/>
          <w:noProof/>
          <w:sz w:val="28"/>
          <w:szCs w:val="28"/>
          <w:rPrChange w:id="282" w:author="周 林军" w:date="2020-09-04T15:16:00Z">
            <w:rPr>
              <w:rStyle w:val="afff9"/>
              <w:noProof/>
            </w:rPr>
          </w:rPrChange>
        </w:rPr>
        <w:fldChar w:fldCharType="begin"/>
      </w:r>
      <w:r w:rsidRPr="0099035E">
        <w:rPr>
          <w:rStyle w:val="afff9"/>
          <w:rFonts w:ascii="仿宋_GB2312" w:eastAsia="仿宋_GB2312"/>
          <w:b w:val="0"/>
          <w:noProof/>
          <w:sz w:val="28"/>
          <w:szCs w:val="28"/>
          <w:rPrChange w:id="283" w:author="周 林军" w:date="2020-09-04T15:16:00Z">
            <w:rPr>
              <w:rStyle w:val="afff9"/>
              <w:noProof/>
            </w:rPr>
          </w:rPrChange>
        </w:rPr>
        <w:instrText xml:space="preserve"> </w:instrText>
      </w:r>
      <w:r w:rsidRPr="0099035E">
        <w:rPr>
          <w:rFonts w:ascii="仿宋_GB2312" w:eastAsia="仿宋_GB2312"/>
          <w:b w:val="0"/>
          <w:noProof/>
          <w:sz w:val="28"/>
          <w:szCs w:val="28"/>
          <w:rPrChange w:id="284" w:author="周 林军" w:date="2020-09-04T15:16:00Z">
            <w:rPr>
              <w:noProof/>
            </w:rPr>
          </w:rPrChange>
        </w:rPr>
        <w:instrText>HYPERLINK \l "_Toc50124976"</w:instrText>
      </w:r>
      <w:r w:rsidRPr="0099035E">
        <w:rPr>
          <w:rStyle w:val="afff9"/>
          <w:rFonts w:ascii="仿宋_GB2312" w:eastAsia="仿宋_GB2312"/>
          <w:b w:val="0"/>
          <w:noProof/>
          <w:sz w:val="28"/>
          <w:szCs w:val="28"/>
          <w:rPrChange w:id="285"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286" w:author="周 林军" w:date="2020-09-04T15:16:00Z">
            <w:rPr>
              <w:rStyle w:val="afff9"/>
              <w:noProof/>
            </w:rPr>
          </w:rPrChange>
        </w:rPr>
        <w:fldChar w:fldCharType="separate"/>
      </w:r>
      <w:r w:rsidRPr="0099035E">
        <w:rPr>
          <w:rStyle w:val="afff9"/>
          <w:rFonts w:ascii="仿宋_GB2312" w:eastAsia="仿宋_GB2312" w:hAnsi="宋体" w:cs="宋体" w:hint="eastAsia"/>
          <w:b w:val="0"/>
          <w:noProof/>
          <w:sz w:val="28"/>
          <w:szCs w:val="28"/>
          <w:rPrChange w:id="287" w:author="周 林军" w:date="2020-09-04T15:16:00Z">
            <w:rPr>
              <w:rStyle w:val="afff9"/>
              <w:rFonts w:ascii="宋体" w:eastAsia="宋体" w:hAnsi="宋体" w:cs="宋体" w:hint="eastAsia"/>
              <w:noProof/>
            </w:rPr>
          </w:rPrChange>
        </w:rPr>
        <w:t>附录</w:t>
      </w:r>
      <w:r w:rsidRPr="0099035E">
        <w:rPr>
          <w:rStyle w:val="afff9"/>
          <w:rFonts w:ascii="仿宋_GB2312" w:eastAsia="仿宋_GB2312" w:cs="Times New Roman"/>
          <w:b w:val="0"/>
          <w:noProof/>
          <w:sz w:val="28"/>
          <w:szCs w:val="28"/>
          <w:rPrChange w:id="288" w:author="周 林军" w:date="2020-09-04T15:16:00Z">
            <w:rPr>
              <w:rStyle w:val="afff9"/>
              <w:rFonts w:ascii="Times New Roman" w:cs="Times New Roman"/>
              <w:noProof/>
            </w:rPr>
          </w:rPrChange>
        </w:rPr>
        <w:t xml:space="preserve">D </w:t>
      </w:r>
      <w:r w:rsidRPr="0099035E">
        <w:rPr>
          <w:rStyle w:val="afff9"/>
          <w:rFonts w:ascii="仿宋_GB2312" w:eastAsia="仿宋_GB2312" w:hAnsi="微软雅黑" w:cs="微软雅黑" w:hint="eastAsia"/>
          <w:b w:val="0"/>
          <w:noProof/>
          <w:sz w:val="28"/>
          <w:szCs w:val="28"/>
          <w:rPrChange w:id="289" w:author="周 林军" w:date="2020-09-04T15:16:00Z">
            <w:rPr>
              <w:rStyle w:val="afff9"/>
              <w:rFonts w:ascii="微软雅黑" w:eastAsia="微软雅黑" w:hAnsi="微软雅黑" w:cs="微软雅黑" w:hint="eastAsia"/>
              <w:noProof/>
            </w:rPr>
          </w:rPrChange>
        </w:rPr>
        <w:t>（资料性附录）</w:t>
      </w:r>
      <w:r w:rsidRPr="0099035E">
        <w:rPr>
          <w:rStyle w:val="afff9"/>
          <w:rFonts w:ascii="仿宋_GB2312" w:eastAsia="仿宋_GB2312" w:cs="Times New Roman"/>
          <w:b w:val="0"/>
          <w:noProof/>
          <w:sz w:val="28"/>
          <w:szCs w:val="28"/>
          <w:rPrChange w:id="290" w:author="周 林军" w:date="2020-09-04T15:16:00Z">
            <w:rPr>
              <w:rStyle w:val="afff9"/>
              <w:rFonts w:ascii="Times New Roman" w:cs="Times New Roman"/>
              <w:noProof/>
            </w:rPr>
          </w:rPrChange>
        </w:rPr>
        <w:t xml:space="preserve"> </w:t>
      </w:r>
      <w:r w:rsidRPr="0099035E">
        <w:rPr>
          <w:rStyle w:val="afff9"/>
          <w:rFonts w:ascii="仿宋_GB2312" w:eastAsia="仿宋_GB2312" w:hAnsi="微软雅黑" w:cs="微软雅黑" w:hint="eastAsia"/>
          <w:b w:val="0"/>
          <w:noProof/>
          <w:sz w:val="28"/>
          <w:szCs w:val="28"/>
          <w:rPrChange w:id="291" w:author="周 林军" w:date="2020-09-04T15:16:00Z">
            <w:rPr>
              <w:rStyle w:val="afff9"/>
              <w:rFonts w:ascii="微软雅黑" w:eastAsia="微软雅黑" w:hAnsi="微软雅黑" w:cs="微软雅黑" w:hint="eastAsia"/>
              <w:noProof/>
            </w:rPr>
          </w:rPrChange>
        </w:rPr>
        <w:t>基于</w:t>
      </w:r>
      <w:r w:rsidRPr="0099035E">
        <w:rPr>
          <w:rStyle w:val="afff9"/>
          <w:rFonts w:ascii="仿宋_GB2312" w:eastAsia="仿宋_GB2312" w:cs="Times New Roman"/>
          <w:b w:val="0"/>
          <w:noProof/>
          <w:sz w:val="28"/>
          <w:szCs w:val="28"/>
          <w:rPrChange w:id="292" w:author="周 林军" w:date="2020-09-04T15:16:00Z">
            <w:rPr>
              <w:rStyle w:val="afff9"/>
              <w:rFonts w:ascii="Times New Roman" w:cs="Times New Roman"/>
              <w:noProof/>
            </w:rPr>
          </w:rPrChange>
        </w:rPr>
        <w:t>C-STP</w:t>
      </w:r>
      <w:r w:rsidRPr="0099035E">
        <w:rPr>
          <w:rStyle w:val="afff9"/>
          <w:rFonts w:ascii="仿宋_GB2312" w:eastAsia="仿宋_GB2312" w:hAnsi="微软雅黑" w:cs="微软雅黑" w:hint="eastAsia"/>
          <w:b w:val="0"/>
          <w:noProof/>
          <w:sz w:val="28"/>
          <w:szCs w:val="28"/>
          <w:rPrChange w:id="293" w:author="周 林军" w:date="2020-09-04T15:16:00Z">
            <w:rPr>
              <w:rStyle w:val="afff9"/>
              <w:rFonts w:ascii="微软雅黑" w:eastAsia="微软雅黑" w:hAnsi="微软雅黑" w:cs="微软雅黑" w:hint="eastAsia"/>
              <w:noProof/>
            </w:rPr>
          </w:rPrChange>
        </w:rPr>
        <w:t>（</w:t>
      </w:r>
      <w:r w:rsidRPr="0099035E">
        <w:rPr>
          <w:rStyle w:val="afff9"/>
          <w:rFonts w:ascii="仿宋_GB2312" w:eastAsia="仿宋_GB2312" w:cs="Times New Roman"/>
          <w:b w:val="0"/>
          <w:noProof/>
          <w:sz w:val="28"/>
          <w:szCs w:val="28"/>
          <w:rPrChange w:id="294" w:author="周 林军" w:date="2020-09-04T15:16:00Z">
            <w:rPr>
              <w:rStyle w:val="afff9"/>
              <w:rFonts w:ascii="Times New Roman" w:cs="Times New Roman"/>
              <w:noProof/>
            </w:rPr>
          </w:rPrChange>
        </w:rPr>
        <w:t>O</w:t>
      </w:r>
      <w:r w:rsidRPr="0099035E">
        <w:rPr>
          <w:rStyle w:val="afff9"/>
          <w:rFonts w:ascii="仿宋_GB2312" w:eastAsia="仿宋_GB2312" w:hAnsi="微软雅黑" w:cs="微软雅黑" w:hint="eastAsia"/>
          <w:b w:val="0"/>
          <w:noProof/>
          <w:sz w:val="28"/>
          <w:szCs w:val="28"/>
          <w:rPrChange w:id="295" w:author="周 林军" w:date="2020-09-04T15:16:00Z">
            <w:rPr>
              <w:rStyle w:val="afff9"/>
              <w:rFonts w:ascii="微软雅黑" w:eastAsia="微软雅黑" w:hAnsi="微软雅黑" w:cs="微软雅黑" w:hint="eastAsia"/>
              <w:noProof/>
            </w:rPr>
          </w:rPrChange>
        </w:rPr>
        <w:t>）模型的化学物质在</w:t>
      </w:r>
      <w:r w:rsidRPr="0099035E">
        <w:rPr>
          <w:rStyle w:val="afff9"/>
          <w:rFonts w:ascii="仿宋_GB2312" w:eastAsia="仿宋_GB2312" w:cs="Times New Roman"/>
          <w:b w:val="0"/>
          <w:noProof/>
          <w:sz w:val="28"/>
          <w:szCs w:val="28"/>
          <w:rPrChange w:id="296" w:author="周 林军" w:date="2020-09-04T15:16:00Z">
            <w:rPr>
              <w:rStyle w:val="afff9"/>
              <w:rFonts w:ascii="Times New Roman" w:cs="Times New Roman"/>
              <w:noProof/>
            </w:rPr>
          </w:rPrChange>
        </w:rPr>
        <w:t>STP</w:t>
      </w:r>
      <w:r w:rsidRPr="0099035E">
        <w:rPr>
          <w:rStyle w:val="afff9"/>
          <w:rFonts w:ascii="仿宋_GB2312" w:eastAsia="仿宋_GB2312" w:hAnsi="微软雅黑" w:cs="微软雅黑" w:hint="eastAsia"/>
          <w:b w:val="0"/>
          <w:noProof/>
          <w:sz w:val="28"/>
          <w:szCs w:val="28"/>
          <w:rPrChange w:id="297" w:author="周 林军" w:date="2020-09-04T15:16:00Z">
            <w:rPr>
              <w:rStyle w:val="afff9"/>
              <w:rFonts w:ascii="微软雅黑" w:eastAsia="微软雅黑" w:hAnsi="微软雅黑" w:cs="微软雅黑" w:hint="eastAsia"/>
              <w:noProof/>
            </w:rPr>
          </w:rPrChange>
        </w:rPr>
        <w:t>中的归趋和暴露估算</w:t>
      </w:r>
      <w:r w:rsidRPr="0099035E">
        <w:rPr>
          <w:rFonts w:ascii="仿宋_GB2312" w:eastAsia="仿宋_GB2312"/>
          <w:b w:val="0"/>
          <w:noProof/>
          <w:webHidden/>
          <w:sz w:val="28"/>
          <w:szCs w:val="28"/>
          <w:rPrChange w:id="298" w:author="周 林军" w:date="2020-09-04T15:16:00Z">
            <w:rPr>
              <w:noProof/>
              <w:webHidden/>
            </w:rPr>
          </w:rPrChange>
        </w:rPr>
        <w:tab/>
      </w:r>
      <w:r w:rsidRPr="0099035E">
        <w:rPr>
          <w:rFonts w:ascii="仿宋_GB2312" w:eastAsia="仿宋_GB2312"/>
          <w:b w:val="0"/>
          <w:noProof/>
          <w:webHidden/>
          <w:sz w:val="28"/>
          <w:szCs w:val="28"/>
          <w:rPrChange w:id="299" w:author="周 林军" w:date="2020-09-04T15:16:00Z">
            <w:rPr>
              <w:noProof/>
              <w:webHidden/>
            </w:rPr>
          </w:rPrChange>
        </w:rPr>
        <w:fldChar w:fldCharType="begin"/>
      </w:r>
      <w:r w:rsidRPr="0099035E">
        <w:rPr>
          <w:rFonts w:ascii="仿宋_GB2312" w:eastAsia="仿宋_GB2312"/>
          <w:b w:val="0"/>
          <w:noProof/>
          <w:webHidden/>
          <w:sz w:val="28"/>
          <w:szCs w:val="28"/>
          <w:rPrChange w:id="300" w:author="周 林军" w:date="2020-09-04T15:16:00Z">
            <w:rPr>
              <w:noProof/>
              <w:webHidden/>
            </w:rPr>
          </w:rPrChange>
        </w:rPr>
        <w:instrText xml:space="preserve"> PAGEREF _Toc50124976 \h </w:instrText>
      </w:r>
      <w:r w:rsidRPr="0099035E">
        <w:rPr>
          <w:rFonts w:ascii="仿宋_GB2312" w:eastAsia="仿宋_GB2312"/>
          <w:b w:val="0"/>
          <w:noProof/>
          <w:webHidden/>
          <w:sz w:val="28"/>
          <w:szCs w:val="28"/>
          <w:rPrChange w:id="301"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302" w:author="周 林军" w:date="2020-09-04T15:16:00Z">
            <w:rPr>
              <w:noProof/>
              <w:webHidden/>
            </w:rPr>
          </w:rPrChange>
        </w:rPr>
        <w:fldChar w:fldCharType="separate"/>
      </w:r>
      <w:r w:rsidRPr="0099035E">
        <w:rPr>
          <w:rFonts w:ascii="仿宋_GB2312" w:eastAsia="仿宋_GB2312"/>
          <w:b w:val="0"/>
          <w:noProof/>
          <w:webHidden/>
          <w:sz w:val="28"/>
          <w:szCs w:val="28"/>
          <w:rPrChange w:id="303" w:author="周 林军" w:date="2020-09-04T15:16:00Z">
            <w:rPr>
              <w:noProof/>
              <w:webHidden/>
            </w:rPr>
          </w:rPrChange>
        </w:rPr>
        <w:t>58</w:t>
      </w:r>
      <w:r w:rsidRPr="0099035E">
        <w:rPr>
          <w:rFonts w:ascii="仿宋_GB2312" w:eastAsia="仿宋_GB2312"/>
          <w:b w:val="0"/>
          <w:noProof/>
          <w:webHidden/>
          <w:sz w:val="28"/>
          <w:szCs w:val="28"/>
          <w:rPrChange w:id="304" w:author="周 林军" w:date="2020-09-04T15:16:00Z">
            <w:rPr>
              <w:noProof/>
              <w:webHidden/>
            </w:rPr>
          </w:rPrChange>
        </w:rPr>
        <w:fldChar w:fldCharType="end"/>
      </w:r>
      <w:r w:rsidRPr="0099035E">
        <w:rPr>
          <w:rStyle w:val="afff9"/>
          <w:rFonts w:ascii="仿宋_GB2312" w:eastAsia="仿宋_GB2312"/>
          <w:b w:val="0"/>
          <w:noProof/>
          <w:sz w:val="28"/>
          <w:szCs w:val="28"/>
          <w:rPrChange w:id="305"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306" w:author="周 林军" w:date="2020-09-04T15:16:00Z">
            <w:rPr>
              <w:rFonts w:asciiTheme="minorHAnsi" w:eastAsiaTheme="minorEastAsia" w:hAnsiTheme="minorHAnsi"/>
              <w:b w:val="0"/>
              <w:bCs w:val="0"/>
              <w:caps w:val="0"/>
              <w:noProof/>
              <w:sz w:val="21"/>
              <w:szCs w:val="22"/>
            </w:rPr>
          </w:rPrChange>
        </w:rPr>
        <w:pPrChange w:id="307" w:author="周 林军" w:date="2020-09-04T15:16:00Z">
          <w:pPr>
            <w:pStyle w:val="10"/>
          </w:pPr>
        </w:pPrChange>
      </w:pPr>
      <w:r w:rsidRPr="0099035E">
        <w:rPr>
          <w:rStyle w:val="afff9"/>
          <w:rFonts w:ascii="仿宋_GB2312" w:eastAsia="仿宋_GB2312"/>
          <w:b w:val="0"/>
          <w:noProof/>
          <w:sz w:val="28"/>
          <w:szCs w:val="28"/>
          <w:rPrChange w:id="308" w:author="周 林军" w:date="2020-09-04T15:16:00Z">
            <w:rPr>
              <w:rStyle w:val="afff9"/>
              <w:noProof/>
            </w:rPr>
          </w:rPrChange>
        </w:rPr>
        <w:fldChar w:fldCharType="begin"/>
      </w:r>
      <w:r w:rsidRPr="0099035E">
        <w:rPr>
          <w:rStyle w:val="afff9"/>
          <w:rFonts w:ascii="仿宋_GB2312" w:eastAsia="仿宋_GB2312"/>
          <w:b w:val="0"/>
          <w:noProof/>
          <w:sz w:val="28"/>
          <w:szCs w:val="28"/>
          <w:rPrChange w:id="309" w:author="周 林军" w:date="2020-09-04T15:16:00Z">
            <w:rPr>
              <w:rStyle w:val="afff9"/>
              <w:noProof/>
            </w:rPr>
          </w:rPrChange>
        </w:rPr>
        <w:instrText xml:space="preserve"> </w:instrText>
      </w:r>
      <w:r w:rsidRPr="0099035E">
        <w:rPr>
          <w:rFonts w:ascii="仿宋_GB2312" w:eastAsia="仿宋_GB2312"/>
          <w:b w:val="0"/>
          <w:noProof/>
          <w:sz w:val="28"/>
          <w:szCs w:val="28"/>
          <w:rPrChange w:id="310" w:author="周 林军" w:date="2020-09-04T15:16:00Z">
            <w:rPr>
              <w:noProof/>
            </w:rPr>
          </w:rPrChange>
        </w:rPr>
        <w:instrText>HYPERLINK \l "_Toc50124977"</w:instrText>
      </w:r>
      <w:r w:rsidRPr="0099035E">
        <w:rPr>
          <w:rStyle w:val="afff9"/>
          <w:rFonts w:ascii="仿宋_GB2312" w:eastAsia="仿宋_GB2312"/>
          <w:b w:val="0"/>
          <w:noProof/>
          <w:sz w:val="28"/>
          <w:szCs w:val="28"/>
          <w:rPrChange w:id="311"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312" w:author="周 林军" w:date="2020-09-04T15:16:00Z">
            <w:rPr>
              <w:rStyle w:val="afff9"/>
              <w:noProof/>
            </w:rPr>
          </w:rPrChange>
        </w:rPr>
        <w:fldChar w:fldCharType="separate"/>
      </w:r>
      <w:r w:rsidRPr="0099035E">
        <w:rPr>
          <w:rStyle w:val="afff9"/>
          <w:rFonts w:ascii="仿宋_GB2312" w:eastAsia="仿宋_GB2312" w:hAnsi="宋体" w:cs="宋体" w:hint="eastAsia"/>
          <w:b w:val="0"/>
          <w:noProof/>
          <w:sz w:val="28"/>
          <w:szCs w:val="28"/>
          <w:rPrChange w:id="313" w:author="周 林军" w:date="2020-09-04T15:16:00Z">
            <w:rPr>
              <w:rStyle w:val="afff9"/>
              <w:rFonts w:ascii="宋体" w:eastAsia="宋体" w:hAnsi="宋体" w:cs="宋体" w:hint="eastAsia"/>
              <w:noProof/>
            </w:rPr>
          </w:rPrChange>
        </w:rPr>
        <w:t>附录</w:t>
      </w:r>
      <w:r w:rsidRPr="0099035E">
        <w:rPr>
          <w:rStyle w:val="afff9"/>
          <w:rFonts w:ascii="仿宋_GB2312" w:eastAsia="仿宋_GB2312"/>
          <w:b w:val="0"/>
          <w:noProof/>
          <w:sz w:val="28"/>
          <w:szCs w:val="28"/>
          <w:rPrChange w:id="314" w:author="周 林军" w:date="2020-09-04T15:16:00Z">
            <w:rPr>
              <w:rStyle w:val="afff9"/>
              <w:noProof/>
            </w:rPr>
          </w:rPrChange>
        </w:rPr>
        <w:t xml:space="preserve">E </w:t>
      </w:r>
      <w:r w:rsidRPr="0099035E">
        <w:rPr>
          <w:rStyle w:val="afff9"/>
          <w:rFonts w:ascii="仿宋_GB2312" w:eastAsia="仿宋_GB2312" w:hAnsi="微软雅黑" w:cs="微软雅黑" w:hint="eastAsia"/>
          <w:b w:val="0"/>
          <w:noProof/>
          <w:sz w:val="28"/>
          <w:szCs w:val="28"/>
          <w:rPrChange w:id="315" w:author="周 林军" w:date="2020-09-04T15:16:00Z">
            <w:rPr>
              <w:rStyle w:val="afff9"/>
              <w:rFonts w:ascii="微软雅黑" w:eastAsia="微软雅黑" w:hAnsi="微软雅黑" w:cs="微软雅黑" w:hint="eastAsia"/>
              <w:noProof/>
            </w:rPr>
          </w:rPrChange>
        </w:rPr>
        <w:t>（规范性附录）</w:t>
      </w:r>
      <w:r w:rsidRPr="0099035E">
        <w:rPr>
          <w:rStyle w:val="afff9"/>
          <w:rFonts w:ascii="仿宋_GB2312" w:eastAsia="仿宋_GB2312"/>
          <w:b w:val="0"/>
          <w:noProof/>
          <w:sz w:val="28"/>
          <w:szCs w:val="28"/>
          <w:rPrChange w:id="316" w:author="周 林军" w:date="2020-09-04T15:16:00Z">
            <w:rPr>
              <w:rStyle w:val="afff9"/>
              <w:noProof/>
            </w:rPr>
          </w:rPrChange>
        </w:rPr>
        <w:t xml:space="preserve"> </w:t>
      </w:r>
      <w:r w:rsidRPr="0099035E">
        <w:rPr>
          <w:rStyle w:val="afff9"/>
          <w:rFonts w:ascii="仿宋_GB2312" w:eastAsia="仿宋_GB2312" w:hAnsi="微软雅黑" w:cs="微软雅黑" w:hint="eastAsia"/>
          <w:b w:val="0"/>
          <w:noProof/>
          <w:sz w:val="28"/>
          <w:szCs w:val="28"/>
          <w:rPrChange w:id="317" w:author="周 林军" w:date="2020-09-04T15:16:00Z">
            <w:rPr>
              <w:rStyle w:val="afff9"/>
              <w:rFonts w:ascii="微软雅黑" w:eastAsia="微软雅黑" w:hAnsi="微软雅黑" w:cs="微软雅黑" w:hint="eastAsia"/>
              <w:noProof/>
            </w:rPr>
          </w:rPrChange>
        </w:rPr>
        <w:t>局部尺度环境暴露估算模型</w:t>
      </w:r>
      <w:r w:rsidRPr="0099035E">
        <w:rPr>
          <w:rFonts w:ascii="仿宋_GB2312" w:eastAsia="仿宋_GB2312"/>
          <w:b w:val="0"/>
          <w:noProof/>
          <w:webHidden/>
          <w:sz w:val="28"/>
          <w:szCs w:val="28"/>
          <w:rPrChange w:id="318" w:author="周 林军" w:date="2020-09-04T15:16:00Z">
            <w:rPr>
              <w:noProof/>
              <w:webHidden/>
            </w:rPr>
          </w:rPrChange>
        </w:rPr>
        <w:tab/>
      </w:r>
      <w:r w:rsidRPr="0099035E">
        <w:rPr>
          <w:rFonts w:ascii="仿宋_GB2312" w:eastAsia="仿宋_GB2312"/>
          <w:b w:val="0"/>
          <w:noProof/>
          <w:webHidden/>
          <w:sz w:val="28"/>
          <w:szCs w:val="28"/>
          <w:rPrChange w:id="319" w:author="周 林军" w:date="2020-09-04T15:16:00Z">
            <w:rPr>
              <w:noProof/>
              <w:webHidden/>
            </w:rPr>
          </w:rPrChange>
        </w:rPr>
        <w:fldChar w:fldCharType="begin"/>
      </w:r>
      <w:r w:rsidRPr="0099035E">
        <w:rPr>
          <w:rFonts w:ascii="仿宋_GB2312" w:eastAsia="仿宋_GB2312"/>
          <w:b w:val="0"/>
          <w:noProof/>
          <w:webHidden/>
          <w:sz w:val="28"/>
          <w:szCs w:val="28"/>
          <w:rPrChange w:id="320" w:author="周 林军" w:date="2020-09-04T15:16:00Z">
            <w:rPr>
              <w:noProof/>
              <w:webHidden/>
            </w:rPr>
          </w:rPrChange>
        </w:rPr>
        <w:instrText xml:space="preserve"> PAGEREF _Toc50124977 \h </w:instrText>
      </w:r>
      <w:r w:rsidRPr="0099035E">
        <w:rPr>
          <w:rFonts w:ascii="仿宋_GB2312" w:eastAsia="仿宋_GB2312"/>
          <w:b w:val="0"/>
          <w:noProof/>
          <w:webHidden/>
          <w:sz w:val="28"/>
          <w:szCs w:val="28"/>
          <w:rPrChange w:id="321"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322" w:author="周 林军" w:date="2020-09-04T15:16:00Z">
            <w:rPr>
              <w:noProof/>
              <w:webHidden/>
            </w:rPr>
          </w:rPrChange>
        </w:rPr>
        <w:fldChar w:fldCharType="separate"/>
      </w:r>
      <w:r w:rsidRPr="0099035E">
        <w:rPr>
          <w:rFonts w:ascii="仿宋_GB2312" w:eastAsia="仿宋_GB2312"/>
          <w:b w:val="0"/>
          <w:noProof/>
          <w:webHidden/>
          <w:sz w:val="28"/>
          <w:szCs w:val="28"/>
          <w:rPrChange w:id="323" w:author="周 林军" w:date="2020-09-04T15:16:00Z">
            <w:rPr>
              <w:noProof/>
              <w:webHidden/>
            </w:rPr>
          </w:rPrChange>
        </w:rPr>
        <w:t>65</w:t>
      </w:r>
      <w:r w:rsidRPr="0099035E">
        <w:rPr>
          <w:rFonts w:ascii="仿宋_GB2312" w:eastAsia="仿宋_GB2312"/>
          <w:b w:val="0"/>
          <w:noProof/>
          <w:webHidden/>
          <w:sz w:val="28"/>
          <w:szCs w:val="28"/>
          <w:rPrChange w:id="324" w:author="周 林军" w:date="2020-09-04T15:16:00Z">
            <w:rPr>
              <w:noProof/>
              <w:webHidden/>
            </w:rPr>
          </w:rPrChange>
        </w:rPr>
        <w:fldChar w:fldCharType="end"/>
      </w:r>
      <w:r w:rsidRPr="0099035E">
        <w:rPr>
          <w:rStyle w:val="afff9"/>
          <w:rFonts w:ascii="仿宋_GB2312" w:eastAsia="仿宋_GB2312"/>
          <w:b w:val="0"/>
          <w:noProof/>
          <w:sz w:val="28"/>
          <w:szCs w:val="28"/>
          <w:rPrChange w:id="325"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326" w:author="周 林军" w:date="2020-09-04T15:16:00Z">
            <w:rPr>
              <w:rFonts w:asciiTheme="minorHAnsi" w:eastAsiaTheme="minorEastAsia" w:hAnsiTheme="minorHAnsi"/>
              <w:b w:val="0"/>
              <w:bCs w:val="0"/>
              <w:caps w:val="0"/>
              <w:noProof/>
              <w:sz w:val="21"/>
              <w:szCs w:val="22"/>
            </w:rPr>
          </w:rPrChange>
        </w:rPr>
        <w:pPrChange w:id="327" w:author="周 林军" w:date="2020-09-04T15:16:00Z">
          <w:pPr>
            <w:pStyle w:val="10"/>
          </w:pPr>
        </w:pPrChange>
      </w:pPr>
      <w:r w:rsidRPr="0099035E">
        <w:rPr>
          <w:rStyle w:val="afff9"/>
          <w:rFonts w:ascii="仿宋_GB2312" w:eastAsia="仿宋_GB2312"/>
          <w:b w:val="0"/>
          <w:noProof/>
          <w:sz w:val="28"/>
          <w:szCs w:val="28"/>
          <w:rPrChange w:id="328" w:author="周 林军" w:date="2020-09-04T15:16:00Z">
            <w:rPr>
              <w:rStyle w:val="afff9"/>
              <w:noProof/>
            </w:rPr>
          </w:rPrChange>
        </w:rPr>
        <w:fldChar w:fldCharType="begin"/>
      </w:r>
      <w:r w:rsidRPr="0099035E">
        <w:rPr>
          <w:rStyle w:val="afff9"/>
          <w:rFonts w:ascii="仿宋_GB2312" w:eastAsia="仿宋_GB2312"/>
          <w:b w:val="0"/>
          <w:noProof/>
          <w:sz w:val="28"/>
          <w:szCs w:val="28"/>
          <w:rPrChange w:id="329" w:author="周 林军" w:date="2020-09-04T15:16:00Z">
            <w:rPr>
              <w:rStyle w:val="afff9"/>
              <w:noProof/>
            </w:rPr>
          </w:rPrChange>
        </w:rPr>
        <w:instrText xml:space="preserve"> </w:instrText>
      </w:r>
      <w:r w:rsidRPr="0099035E">
        <w:rPr>
          <w:rFonts w:ascii="仿宋_GB2312" w:eastAsia="仿宋_GB2312"/>
          <w:b w:val="0"/>
          <w:noProof/>
          <w:sz w:val="28"/>
          <w:szCs w:val="28"/>
          <w:rPrChange w:id="330" w:author="周 林军" w:date="2020-09-04T15:16:00Z">
            <w:rPr>
              <w:noProof/>
            </w:rPr>
          </w:rPrChange>
        </w:rPr>
        <w:instrText>HYPERLINK \l "_Toc50124978"</w:instrText>
      </w:r>
      <w:r w:rsidRPr="0099035E">
        <w:rPr>
          <w:rStyle w:val="afff9"/>
          <w:rFonts w:ascii="仿宋_GB2312" w:eastAsia="仿宋_GB2312"/>
          <w:b w:val="0"/>
          <w:noProof/>
          <w:sz w:val="28"/>
          <w:szCs w:val="28"/>
          <w:rPrChange w:id="331"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332" w:author="周 林军" w:date="2020-09-04T15:16:00Z">
            <w:rPr>
              <w:rStyle w:val="afff9"/>
              <w:noProof/>
            </w:rPr>
          </w:rPrChange>
        </w:rPr>
        <w:fldChar w:fldCharType="separate"/>
      </w:r>
      <w:r w:rsidRPr="0099035E">
        <w:rPr>
          <w:rStyle w:val="afff9"/>
          <w:rFonts w:ascii="仿宋_GB2312" w:eastAsia="仿宋_GB2312" w:hAnsi="宋体" w:cs="宋体" w:hint="eastAsia"/>
          <w:b w:val="0"/>
          <w:noProof/>
          <w:sz w:val="28"/>
          <w:szCs w:val="28"/>
          <w:rPrChange w:id="333" w:author="周 林军" w:date="2020-09-04T15:16:00Z">
            <w:rPr>
              <w:rStyle w:val="afff9"/>
              <w:rFonts w:ascii="宋体" w:eastAsia="宋体" w:hAnsi="宋体" w:cs="宋体" w:hint="eastAsia"/>
              <w:noProof/>
            </w:rPr>
          </w:rPrChange>
        </w:rPr>
        <w:t>附录</w:t>
      </w:r>
      <w:r w:rsidRPr="0099035E">
        <w:rPr>
          <w:rStyle w:val="afff9"/>
          <w:rFonts w:ascii="仿宋_GB2312" w:eastAsia="仿宋_GB2312" w:cs="Times New Roman"/>
          <w:b w:val="0"/>
          <w:noProof/>
          <w:sz w:val="28"/>
          <w:szCs w:val="28"/>
          <w:rPrChange w:id="334" w:author="周 林军" w:date="2020-09-04T15:16:00Z">
            <w:rPr>
              <w:rStyle w:val="afff9"/>
              <w:rFonts w:ascii="Times New Roman" w:cs="Times New Roman"/>
              <w:noProof/>
            </w:rPr>
          </w:rPrChange>
        </w:rPr>
        <w:t xml:space="preserve">F </w:t>
      </w:r>
      <w:r w:rsidRPr="0099035E">
        <w:rPr>
          <w:rStyle w:val="afff9"/>
          <w:rFonts w:ascii="仿宋_GB2312" w:eastAsia="仿宋_GB2312" w:hAnsi="微软雅黑" w:cs="微软雅黑" w:hint="eastAsia"/>
          <w:b w:val="0"/>
          <w:noProof/>
          <w:sz w:val="28"/>
          <w:szCs w:val="28"/>
          <w:rPrChange w:id="335" w:author="周 林军" w:date="2020-09-04T15:16:00Z">
            <w:rPr>
              <w:rStyle w:val="afff9"/>
              <w:rFonts w:ascii="微软雅黑" w:eastAsia="微软雅黑" w:hAnsi="微软雅黑" w:cs="微软雅黑" w:hint="eastAsia"/>
              <w:noProof/>
            </w:rPr>
          </w:rPrChange>
        </w:rPr>
        <w:t>（规范性附录）</w:t>
      </w:r>
      <w:r w:rsidRPr="0099035E">
        <w:rPr>
          <w:rStyle w:val="afff9"/>
          <w:rFonts w:ascii="仿宋_GB2312" w:eastAsia="仿宋_GB2312" w:cs="Times New Roman"/>
          <w:b w:val="0"/>
          <w:noProof/>
          <w:sz w:val="28"/>
          <w:szCs w:val="28"/>
          <w:rPrChange w:id="336" w:author="周 林军" w:date="2020-09-04T15:16:00Z">
            <w:rPr>
              <w:rStyle w:val="afff9"/>
              <w:rFonts w:ascii="Times New Roman" w:cs="Times New Roman"/>
              <w:noProof/>
            </w:rPr>
          </w:rPrChange>
        </w:rPr>
        <w:t xml:space="preserve"> </w:t>
      </w:r>
      <w:r w:rsidRPr="0099035E">
        <w:rPr>
          <w:rStyle w:val="afff9"/>
          <w:rFonts w:ascii="仿宋_GB2312" w:eastAsia="仿宋_GB2312" w:hAnsi="微软雅黑" w:cs="微软雅黑" w:hint="eastAsia"/>
          <w:b w:val="0"/>
          <w:noProof/>
          <w:sz w:val="28"/>
          <w:szCs w:val="28"/>
          <w:rPrChange w:id="337" w:author="周 林军" w:date="2020-09-04T15:16:00Z">
            <w:rPr>
              <w:rStyle w:val="afff9"/>
              <w:rFonts w:ascii="微软雅黑" w:eastAsia="微软雅黑" w:hAnsi="微软雅黑" w:cs="微软雅黑" w:hint="eastAsia"/>
              <w:noProof/>
            </w:rPr>
          </w:rPrChange>
        </w:rPr>
        <w:t>局部尺度人体健康暴露估算模型</w:t>
      </w:r>
      <w:r w:rsidRPr="0099035E">
        <w:rPr>
          <w:rFonts w:ascii="仿宋_GB2312" w:eastAsia="仿宋_GB2312"/>
          <w:b w:val="0"/>
          <w:noProof/>
          <w:webHidden/>
          <w:sz w:val="28"/>
          <w:szCs w:val="28"/>
          <w:rPrChange w:id="338" w:author="周 林军" w:date="2020-09-04T15:16:00Z">
            <w:rPr>
              <w:noProof/>
              <w:webHidden/>
            </w:rPr>
          </w:rPrChange>
        </w:rPr>
        <w:tab/>
      </w:r>
      <w:r w:rsidRPr="0099035E">
        <w:rPr>
          <w:rFonts w:ascii="仿宋_GB2312" w:eastAsia="仿宋_GB2312"/>
          <w:b w:val="0"/>
          <w:noProof/>
          <w:webHidden/>
          <w:sz w:val="28"/>
          <w:szCs w:val="28"/>
          <w:rPrChange w:id="339" w:author="周 林军" w:date="2020-09-04T15:16:00Z">
            <w:rPr>
              <w:noProof/>
              <w:webHidden/>
            </w:rPr>
          </w:rPrChange>
        </w:rPr>
        <w:fldChar w:fldCharType="begin"/>
      </w:r>
      <w:r w:rsidRPr="0099035E">
        <w:rPr>
          <w:rFonts w:ascii="仿宋_GB2312" w:eastAsia="仿宋_GB2312"/>
          <w:b w:val="0"/>
          <w:noProof/>
          <w:webHidden/>
          <w:sz w:val="28"/>
          <w:szCs w:val="28"/>
          <w:rPrChange w:id="340" w:author="周 林军" w:date="2020-09-04T15:16:00Z">
            <w:rPr>
              <w:noProof/>
              <w:webHidden/>
            </w:rPr>
          </w:rPrChange>
        </w:rPr>
        <w:instrText xml:space="preserve"> PAGEREF _Toc50124978 \h </w:instrText>
      </w:r>
      <w:r w:rsidRPr="0099035E">
        <w:rPr>
          <w:rFonts w:ascii="仿宋_GB2312" w:eastAsia="仿宋_GB2312"/>
          <w:b w:val="0"/>
          <w:noProof/>
          <w:webHidden/>
          <w:sz w:val="28"/>
          <w:szCs w:val="28"/>
          <w:rPrChange w:id="341"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342" w:author="周 林军" w:date="2020-09-04T15:16:00Z">
            <w:rPr>
              <w:noProof/>
              <w:webHidden/>
            </w:rPr>
          </w:rPrChange>
        </w:rPr>
        <w:fldChar w:fldCharType="separate"/>
      </w:r>
      <w:r w:rsidRPr="0099035E">
        <w:rPr>
          <w:rFonts w:ascii="仿宋_GB2312" w:eastAsia="仿宋_GB2312"/>
          <w:b w:val="0"/>
          <w:noProof/>
          <w:webHidden/>
          <w:sz w:val="28"/>
          <w:szCs w:val="28"/>
          <w:rPrChange w:id="343" w:author="周 林军" w:date="2020-09-04T15:16:00Z">
            <w:rPr>
              <w:noProof/>
              <w:webHidden/>
            </w:rPr>
          </w:rPrChange>
        </w:rPr>
        <w:t>72</w:t>
      </w:r>
      <w:r w:rsidRPr="0099035E">
        <w:rPr>
          <w:rFonts w:ascii="仿宋_GB2312" w:eastAsia="仿宋_GB2312"/>
          <w:b w:val="0"/>
          <w:noProof/>
          <w:webHidden/>
          <w:sz w:val="28"/>
          <w:szCs w:val="28"/>
          <w:rPrChange w:id="344" w:author="周 林军" w:date="2020-09-04T15:16:00Z">
            <w:rPr>
              <w:noProof/>
              <w:webHidden/>
            </w:rPr>
          </w:rPrChange>
        </w:rPr>
        <w:fldChar w:fldCharType="end"/>
      </w:r>
      <w:r w:rsidRPr="0099035E">
        <w:rPr>
          <w:rStyle w:val="afff9"/>
          <w:rFonts w:ascii="仿宋_GB2312" w:eastAsia="仿宋_GB2312"/>
          <w:b w:val="0"/>
          <w:noProof/>
          <w:sz w:val="28"/>
          <w:szCs w:val="28"/>
          <w:rPrChange w:id="345" w:author="周 林军" w:date="2020-09-04T15:16:00Z">
            <w:rPr>
              <w:rStyle w:val="afff9"/>
              <w:noProof/>
            </w:rPr>
          </w:rPrChange>
        </w:rPr>
        <w:fldChar w:fldCharType="end"/>
      </w:r>
    </w:p>
    <w:p w:rsidR="0099035E" w:rsidRPr="0099035E" w:rsidRDefault="0099035E">
      <w:pPr>
        <w:pStyle w:val="10"/>
        <w:snapToGrid w:val="0"/>
        <w:spacing w:before="0" w:line="360" w:lineRule="auto"/>
        <w:rPr>
          <w:rFonts w:ascii="仿宋_GB2312" w:eastAsia="仿宋_GB2312" w:hAnsiTheme="minorHAnsi"/>
          <w:b w:val="0"/>
          <w:bCs w:val="0"/>
          <w:caps w:val="0"/>
          <w:noProof/>
          <w:sz w:val="28"/>
          <w:szCs w:val="28"/>
          <w:rPrChange w:id="346" w:author="周 林军" w:date="2020-09-04T15:16:00Z">
            <w:rPr>
              <w:rFonts w:asciiTheme="minorHAnsi" w:eastAsiaTheme="minorEastAsia" w:hAnsiTheme="minorHAnsi"/>
              <w:b w:val="0"/>
              <w:bCs w:val="0"/>
              <w:caps w:val="0"/>
              <w:noProof/>
              <w:sz w:val="21"/>
              <w:szCs w:val="22"/>
            </w:rPr>
          </w:rPrChange>
        </w:rPr>
        <w:pPrChange w:id="347" w:author="周 林军" w:date="2020-09-04T15:16:00Z">
          <w:pPr>
            <w:pStyle w:val="10"/>
          </w:pPr>
        </w:pPrChange>
      </w:pPr>
      <w:r w:rsidRPr="0099035E">
        <w:rPr>
          <w:rStyle w:val="afff9"/>
          <w:rFonts w:ascii="仿宋_GB2312" w:eastAsia="仿宋_GB2312"/>
          <w:b w:val="0"/>
          <w:noProof/>
          <w:sz w:val="28"/>
          <w:szCs w:val="28"/>
          <w:rPrChange w:id="348" w:author="周 林军" w:date="2020-09-04T15:16:00Z">
            <w:rPr>
              <w:rStyle w:val="afff9"/>
              <w:noProof/>
            </w:rPr>
          </w:rPrChange>
        </w:rPr>
        <w:fldChar w:fldCharType="begin"/>
      </w:r>
      <w:r w:rsidRPr="0099035E">
        <w:rPr>
          <w:rStyle w:val="afff9"/>
          <w:rFonts w:ascii="仿宋_GB2312" w:eastAsia="仿宋_GB2312"/>
          <w:b w:val="0"/>
          <w:noProof/>
          <w:sz w:val="28"/>
          <w:szCs w:val="28"/>
          <w:rPrChange w:id="349" w:author="周 林军" w:date="2020-09-04T15:16:00Z">
            <w:rPr>
              <w:rStyle w:val="afff9"/>
              <w:noProof/>
            </w:rPr>
          </w:rPrChange>
        </w:rPr>
        <w:instrText xml:space="preserve"> </w:instrText>
      </w:r>
      <w:r w:rsidRPr="0099035E">
        <w:rPr>
          <w:rFonts w:ascii="仿宋_GB2312" w:eastAsia="仿宋_GB2312"/>
          <w:b w:val="0"/>
          <w:noProof/>
          <w:sz w:val="28"/>
          <w:szCs w:val="28"/>
          <w:rPrChange w:id="350" w:author="周 林军" w:date="2020-09-04T15:16:00Z">
            <w:rPr>
              <w:noProof/>
            </w:rPr>
          </w:rPrChange>
        </w:rPr>
        <w:instrText>HYPERLINK \l "_Toc50124979"</w:instrText>
      </w:r>
      <w:r w:rsidRPr="0099035E">
        <w:rPr>
          <w:rStyle w:val="afff9"/>
          <w:rFonts w:ascii="仿宋_GB2312" w:eastAsia="仿宋_GB2312"/>
          <w:b w:val="0"/>
          <w:noProof/>
          <w:sz w:val="28"/>
          <w:szCs w:val="28"/>
          <w:rPrChange w:id="351" w:author="周 林军" w:date="2020-09-04T15:16:00Z">
            <w:rPr>
              <w:rStyle w:val="afff9"/>
              <w:noProof/>
            </w:rPr>
          </w:rPrChange>
        </w:rPr>
        <w:instrText xml:space="preserve"> </w:instrText>
      </w:r>
      <w:r w:rsidRPr="0099035E">
        <w:rPr>
          <w:rStyle w:val="afff9"/>
          <w:rFonts w:ascii="仿宋_GB2312" w:eastAsia="仿宋_GB2312"/>
          <w:b w:val="0"/>
          <w:noProof/>
          <w:sz w:val="28"/>
          <w:szCs w:val="28"/>
          <w:rPrChange w:id="352" w:author="周 林军" w:date="2020-09-04T15:16:00Z">
            <w:rPr>
              <w:rStyle w:val="afff9"/>
              <w:noProof/>
            </w:rPr>
          </w:rPrChange>
        </w:rPr>
        <w:fldChar w:fldCharType="separate"/>
      </w:r>
      <w:r w:rsidRPr="0099035E">
        <w:rPr>
          <w:rStyle w:val="afff9"/>
          <w:rFonts w:ascii="仿宋_GB2312" w:eastAsia="仿宋_GB2312" w:hAnsi="宋体" w:cs="宋体" w:hint="eastAsia"/>
          <w:b w:val="0"/>
          <w:noProof/>
          <w:sz w:val="28"/>
          <w:szCs w:val="28"/>
          <w:rPrChange w:id="353" w:author="周 林军" w:date="2020-09-04T15:16:00Z">
            <w:rPr>
              <w:rStyle w:val="afff9"/>
              <w:rFonts w:ascii="宋体" w:eastAsia="宋体" w:hAnsi="宋体" w:cs="宋体" w:hint="eastAsia"/>
              <w:noProof/>
            </w:rPr>
          </w:rPrChange>
        </w:rPr>
        <w:t>附录</w:t>
      </w:r>
      <w:r w:rsidRPr="0099035E">
        <w:rPr>
          <w:rStyle w:val="afff9"/>
          <w:rFonts w:ascii="仿宋_GB2312" w:eastAsia="仿宋_GB2312" w:cs="Times New Roman"/>
          <w:b w:val="0"/>
          <w:noProof/>
          <w:sz w:val="28"/>
          <w:szCs w:val="28"/>
          <w:rPrChange w:id="354" w:author="周 林军" w:date="2020-09-04T15:16:00Z">
            <w:rPr>
              <w:rStyle w:val="afff9"/>
              <w:rFonts w:ascii="Times New Roman" w:cs="Times New Roman"/>
              <w:noProof/>
            </w:rPr>
          </w:rPrChange>
        </w:rPr>
        <w:t xml:space="preserve">G </w:t>
      </w:r>
      <w:r w:rsidRPr="0099035E">
        <w:rPr>
          <w:rStyle w:val="afff9"/>
          <w:rFonts w:ascii="仿宋_GB2312" w:eastAsia="仿宋_GB2312" w:hAnsi="微软雅黑" w:cs="微软雅黑" w:hint="eastAsia"/>
          <w:b w:val="0"/>
          <w:noProof/>
          <w:sz w:val="28"/>
          <w:szCs w:val="28"/>
          <w:rPrChange w:id="355" w:author="周 林军" w:date="2020-09-04T15:16:00Z">
            <w:rPr>
              <w:rStyle w:val="afff9"/>
              <w:rFonts w:ascii="微软雅黑" w:eastAsia="微软雅黑" w:hAnsi="微软雅黑" w:cs="微软雅黑" w:hint="eastAsia"/>
              <w:noProof/>
            </w:rPr>
          </w:rPrChange>
        </w:rPr>
        <w:t>（资料性附录）</w:t>
      </w:r>
      <w:r w:rsidRPr="0099035E">
        <w:rPr>
          <w:rStyle w:val="afff9"/>
          <w:rFonts w:ascii="仿宋_GB2312" w:eastAsia="仿宋_GB2312" w:cs="Times New Roman"/>
          <w:b w:val="0"/>
          <w:noProof/>
          <w:sz w:val="28"/>
          <w:szCs w:val="28"/>
          <w:rPrChange w:id="356" w:author="周 林军" w:date="2020-09-04T15:16:00Z">
            <w:rPr>
              <w:rStyle w:val="afff9"/>
              <w:rFonts w:ascii="Times New Roman" w:cs="Times New Roman"/>
              <w:noProof/>
            </w:rPr>
          </w:rPrChange>
        </w:rPr>
        <w:t xml:space="preserve"> </w:t>
      </w:r>
      <w:r w:rsidRPr="0099035E">
        <w:rPr>
          <w:rStyle w:val="afff9"/>
          <w:rFonts w:ascii="仿宋_GB2312" w:eastAsia="仿宋_GB2312" w:hAnsi="微软雅黑" w:cs="微软雅黑" w:hint="eastAsia"/>
          <w:b w:val="0"/>
          <w:noProof/>
          <w:sz w:val="28"/>
          <w:szCs w:val="28"/>
          <w:rPrChange w:id="357" w:author="周 林军" w:date="2020-09-04T15:16:00Z">
            <w:rPr>
              <w:rStyle w:val="afff9"/>
              <w:rFonts w:ascii="微软雅黑" w:eastAsia="微软雅黑" w:hAnsi="微软雅黑" w:cs="微软雅黑" w:hint="eastAsia"/>
              <w:noProof/>
            </w:rPr>
          </w:rPrChange>
        </w:rPr>
        <w:t>暴露估算工具（</w:t>
      </w:r>
      <w:r w:rsidRPr="0099035E">
        <w:rPr>
          <w:rStyle w:val="afff9"/>
          <w:rFonts w:ascii="仿宋_GB2312" w:eastAsia="仿宋_GB2312" w:cs="Times New Roman"/>
          <w:b w:val="0"/>
          <w:noProof/>
          <w:sz w:val="28"/>
          <w:szCs w:val="28"/>
          <w:rPrChange w:id="358" w:author="周 林军" w:date="2020-09-04T15:16:00Z">
            <w:rPr>
              <w:rStyle w:val="afff9"/>
              <w:rFonts w:ascii="Times New Roman" w:cs="Times New Roman"/>
              <w:noProof/>
            </w:rPr>
          </w:rPrChange>
        </w:rPr>
        <w:t>CET</w:t>
      </w:r>
      <w:r w:rsidRPr="0099035E">
        <w:rPr>
          <w:rStyle w:val="afff9"/>
          <w:rFonts w:ascii="仿宋_GB2312" w:eastAsia="仿宋_GB2312" w:hAnsi="微软雅黑" w:cs="微软雅黑" w:hint="eastAsia"/>
          <w:b w:val="0"/>
          <w:noProof/>
          <w:sz w:val="28"/>
          <w:szCs w:val="28"/>
          <w:rPrChange w:id="359" w:author="周 林军" w:date="2020-09-04T15:16:00Z">
            <w:rPr>
              <w:rStyle w:val="afff9"/>
              <w:rFonts w:ascii="微软雅黑" w:eastAsia="微软雅黑" w:hAnsi="微软雅黑" w:cs="微软雅黑" w:hint="eastAsia"/>
              <w:noProof/>
            </w:rPr>
          </w:rPrChange>
        </w:rPr>
        <w:t>）</w:t>
      </w:r>
      <w:r w:rsidRPr="0099035E">
        <w:rPr>
          <w:rFonts w:ascii="仿宋_GB2312" w:eastAsia="仿宋_GB2312"/>
          <w:b w:val="0"/>
          <w:noProof/>
          <w:webHidden/>
          <w:sz w:val="28"/>
          <w:szCs w:val="28"/>
          <w:rPrChange w:id="360" w:author="周 林军" w:date="2020-09-04T15:16:00Z">
            <w:rPr>
              <w:noProof/>
              <w:webHidden/>
            </w:rPr>
          </w:rPrChange>
        </w:rPr>
        <w:tab/>
      </w:r>
      <w:r w:rsidRPr="0099035E">
        <w:rPr>
          <w:rFonts w:ascii="仿宋_GB2312" w:eastAsia="仿宋_GB2312"/>
          <w:b w:val="0"/>
          <w:noProof/>
          <w:webHidden/>
          <w:sz w:val="28"/>
          <w:szCs w:val="28"/>
          <w:rPrChange w:id="361" w:author="周 林军" w:date="2020-09-04T15:16:00Z">
            <w:rPr>
              <w:noProof/>
              <w:webHidden/>
            </w:rPr>
          </w:rPrChange>
        </w:rPr>
        <w:fldChar w:fldCharType="begin"/>
      </w:r>
      <w:r w:rsidRPr="0099035E">
        <w:rPr>
          <w:rFonts w:ascii="仿宋_GB2312" w:eastAsia="仿宋_GB2312"/>
          <w:b w:val="0"/>
          <w:noProof/>
          <w:webHidden/>
          <w:sz w:val="28"/>
          <w:szCs w:val="28"/>
          <w:rPrChange w:id="362" w:author="周 林军" w:date="2020-09-04T15:16:00Z">
            <w:rPr>
              <w:noProof/>
              <w:webHidden/>
            </w:rPr>
          </w:rPrChange>
        </w:rPr>
        <w:instrText xml:space="preserve"> PAGEREF _Toc50124979 \h </w:instrText>
      </w:r>
      <w:r w:rsidRPr="0099035E">
        <w:rPr>
          <w:rFonts w:ascii="仿宋_GB2312" w:eastAsia="仿宋_GB2312"/>
          <w:b w:val="0"/>
          <w:noProof/>
          <w:webHidden/>
          <w:sz w:val="28"/>
          <w:szCs w:val="28"/>
          <w:rPrChange w:id="363" w:author="周 林军" w:date="2020-09-04T15:16:00Z">
            <w:rPr>
              <w:rFonts w:ascii="仿宋_GB2312" w:eastAsia="仿宋_GB2312"/>
              <w:b w:val="0"/>
              <w:noProof/>
              <w:webHidden/>
              <w:sz w:val="28"/>
              <w:szCs w:val="28"/>
            </w:rPr>
          </w:rPrChange>
        </w:rPr>
      </w:r>
      <w:r w:rsidRPr="0099035E">
        <w:rPr>
          <w:rFonts w:ascii="仿宋_GB2312" w:eastAsia="仿宋_GB2312"/>
          <w:b w:val="0"/>
          <w:noProof/>
          <w:webHidden/>
          <w:sz w:val="28"/>
          <w:szCs w:val="28"/>
          <w:rPrChange w:id="364" w:author="周 林军" w:date="2020-09-04T15:16:00Z">
            <w:rPr>
              <w:noProof/>
              <w:webHidden/>
            </w:rPr>
          </w:rPrChange>
        </w:rPr>
        <w:fldChar w:fldCharType="separate"/>
      </w:r>
      <w:r w:rsidRPr="0099035E">
        <w:rPr>
          <w:rFonts w:ascii="仿宋_GB2312" w:eastAsia="仿宋_GB2312"/>
          <w:b w:val="0"/>
          <w:noProof/>
          <w:webHidden/>
          <w:sz w:val="28"/>
          <w:szCs w:val="28"/>
          <w:rPrChange w:id="365" w:author="周 林军" w:date="2020-09-04T15:16:00Z">
            <w:rPr>
              <w:noProof/>
              <w:webHidden/>
            </w:rPr>
          </w:rPrChange>
        </w:rPr>
        <w:t>74</w:t>
      </w:r>
      <w:r w:rsidRPr="0099035E">
        <w:rPr>
          <w:rFonts w:ascii="仿宋_GB2312" w:eastAsia="仿宋_GB2312"/>
          <w:b w:val="0"/>
          <w:noProof/>
          <w:webHidden/>
          <w:sz w:val="28"/>
          <w:szCs w:val="28"/>
          <w:rPrChange w:id="366" w:author="周 林军" w:date="2020-09-04T15:16:00Z">
            <w:rPr>
              <w:noProof/>
              <w:webHidden/>
            </w:rPr>
          </w:rPrChange>
        </w:rPr>
        <w:fldChar w:fldCharType="end"/>
      </w:r>
      <w:r w:rsidRPr="0099035E">
        <w:rPr>
          <w:rStyle w:val="afff9"/>
          <w:rFonts w:ascii="仿宋_GB2312" w:eastAsia="仿宋_GB2312"/>
          <w:b w:val="0"/>
          <w:noProof/>
          <w:sz w:val="28"/>
          <w:szCs w:val="28"/>
          <w:rPrChange w:id="367" w:author="周 林军" w:date="2020-09-04T15:16:00Z">
            <w:rPr>
              <w:rStyle w:val="afff9"/>
              <w:noProof/>
            </w:rPr>
          </w:rPrChange>
        </w:rPr>
        <w:fldChar w:fldCharType="end"/>
      </w:r>
    </w:p>
    <w:p w:rsidR="00C41123" w:rsidRPr="0099035E" w:rsidDel="0099035E" w:rsidRDefault="00C41123">
      <w:pPr>
        <w:pStyle w:val="10"/>
        <w:snapToGrid w:val="0"/>
        <w:spacing w:before="0" w:line="360" w:lineRule="auto"/>
        <w:rPr>
          <w:del w:id="368" w:author="周 林军" w:date="2020-09-04T15:15:00Z"/>
          <w:rFonts w:ascii="仿宋_GB2312" w:eastAsia="仿宋_GB2312" w:hAnsiTheme="minorHAnsi"/>
          <w:b w:val="0"/>
          <w:bCs w:val="0"/>
          <w:caps w:val="0"/>
          <w:noProof/>
          <w:sz w:val="28"/>
          <w:szCs w:val="28"/>
          <w:rPrChange w:id="369" w:author="周 林军" w:date="2020-09-04T15:16:00Z">
            <w:rPr>
              <w:del w:id="370" w:author="周 林军" w:date="2020-09-04T15:15:00Z"/>
              <w:rFonts w:asciiTheme="minorHAnsi" w:eastAsiaTheme="minorEastAsia" w:hAnsiTheme="minorHAnsi"/>
              <w:b w:val="0"/>
              <w:bCs w:val="0"/>
              <w:caps w:val="0"/>
              <w:noProof/>
              <w:sz w:val="21"/>
              <w:szCs w:val="22"/>
            </w:rPr>
          </w:rPrChange>
        </w:rPr>
        <w:pPrChange w:id="371" w:author="周 林军" w:date="2020-09-04T15:16:00Z">
          <w:pPr>
            <w:pStyle w:val="10"/>
          </w:pPr>
        </w:pPrChange>
      </w:pPr>
      <w:del w:id="372" w:author="周 林军" w:date="2020-09-04T15:15:00Z">
        <w:r w:rsidRPr="0099035E" w:rsidDel="0099035E">
          <w:rPr>
            <w:rStyle w:val="afff9"/>
            <w:rFonts w:ascii="仿宋_GB2312" w:eastAsia="仿宋_GB2312" w:cs="Times New Roman"/>
            <w:b w:val="0"/>
            <w:bCs w:val="0"/>
            <w:caps w:val="0"/>
            <w:noProof/>
            <w:sz w:val="28"/>
            <w:szCs w:val="28"/>
            <w:rPrChange w:id="373" w:author="周 林军" w:date="2020-09-04T15:16:00Z">
              <w:rPr>
                <w:rStyle w:val="afff9"/>
                <w:rFonts w:cs="Times New Roman"/>
                <w:b w:val="0"/>
                <w:bCs w:val="0"/>
                <w:caps w:val="0"/>
                <w:noProof/>
              </w:rPr>
            </w:rPrChange>
          </w:rPr>
          <w:delText xml:space="preserve">1 </w:delText>
        </w:r>
        <w:r w:rsidRPr="0099035E" w:rsidDel="0099035E">
          <w:rPr>
            <w:rStyle w:val="afff9"/>
            <w:rFonts w:ascii="仿宋_GB2312" w:eastAsia="仿宋_GB2312" w:hAnsi="宋体" w:cs="宋体" w:hint="eastAsia"/>
            <w:b w:val="0"/>
            <w:bCs w:val="0"/>
            <w:caps w:val="0"/>
            <w:noProof/>
            <w:sz w:val="28"/>
            <w:szCs w:val="28"/>
            <w:rPrChange w:id="374" w:author="周 林军" w:date="2020-09-04T15:16:00Z">
              <w:rPr>
                <w:rStyle w:val="afff9"/>
                <w:rFonts w:ascii="宋体" w:hAnsi="宋体" w:cs="宋体" w:hint="eastAsia"/>
                <w:b w:val="0"/>
                <w:bCs w:val="0"/>
                <w:caps w:val="0"/>
                <w:noProof/>
              </w:rPr>
            </w:rPrChange>
          </w:rPr>
          <w:delText>适用范围</w:delText>
        </w:r>
        <w:r w:rsidRPr="0099035E" w:rsidDel="0099035E">
          <w:rPr>
            <w:rFonts w:ascii="仿宋_GB2312" w:eastAsia="仿宋_GB2312"/>
            <w:b w:val="0"/>
            <w:bCs w:val="0"/>
            <w:caps w:val="0"/>
            <w:noProof/>
            <w:webHidden/>
            <w:sz w:val="28"/>
            <w:szCs w:val="28"/>
            <w:rPrChange w:id="375" w:author="周 林军" w:date="2020-09-04T15:16:00Z">
              <w:rPr>
                <w:b w:val="0"/>
                <w:bCs w:val="0"/>
                <w:caps w:val="0"/>
                <w:noProof/>
                <w:webHidden/>
              </w:rPr>
            </w:rPrChange>
          </w:rPr>
          <w:tab/>
          <w:delText>1</w:delText>
        </w:r>
      </w:del>
    </w:p>
    <w:p w:rsidR="00C41123" w:rsidRPr="0099035E" w:rsidDel="0099035E" w:rsidRDefault="00C41123">
      <w:pPr>
        <w:pStyle w:val="10"/>
        <w:snapToGrid w:val="0"/>
        <w:spacing w:before="0" w:line="360" w:lineRule="auto"/>
        <w:rPr>
          <w:del w:id="376" w:author="周 林军" w:date="2020-09-04T15:15:00Z"/>
          <w:rFonts w:ascii="仿宋_GB2312" w:eastAsia="仿宋_GB2312" w:hAnsiTheme="minorHAnsi"/>
          <w:b w:val="0"/>
          <w:bCs w:val="0"/>
          <w:caps w:val="0"/>
          <w:noProof/>
          <w:sz w:val="28"/>
          <w:szCs w:val="28"/>
          <w:rPrChange w:id="377" w:author="周 林军" w:date="2020-09-04T15:16:00Z">
            <w:rPr>
              <w:del w:id="378" w:author="周 林军" w:date="2020-09-04T15:15:00Z"/>
              <w:rFonts w:asciiTheme="minorHAnsi" w:eastAsiaTheme="minorEastAsia" w:hAnsiTheme="minorHAnsi"/>
              <w:b w:val="0"/>
              <w:bCs w:val="0"/>
              <w:caps w:val="0"/>
              <w:noProof/>
              <w:sz w:val="21"/>
              <w:szCs w:val="22"/>
            </w:rPr>
          </w:rPrChange>
        </w:rPr>
        <w:pPrChange w:id="379" w:author="周 林军" w:date="2020-09-04T15:16:00Z">
          <w:pPr>
            <w:pStyle w:val="10"/>
          </w:pPr>
        </w:pPrChange>
      </w:pPr>
      <w:del w:id="380" w:author="周 林军" w:date="2020-09-04T15:15:00Z">
        <w:r w:rsidRPr="0099035E" w:rsidDel="0099035E">
          <w:rPr>
            <w:rStyle w:val="afff9"/>
            <w:rFonts w:ascii="仿宋_GB2312" w:eastAsia="仿宋_GB2312" w:cs="Times New Roman"/>
            <w:b w:val="0"/>
            <w:bCs w:val="0"/>
            <w:caps w:val="0"/>
            <w:noProof/>
            <w:sz w:val="28"/>
            <w:szCs w:val="28"/>
            <w:rPrChange w:id="381" w:author="周 林军" w:date="2020-09-04T15:16:00Z">
              <w:rPr>
                <w:rStyle w:val="afff9"/>
                <w:rFonts w:cs="Times New Roman"/>
                <w:b w:val="0"/>
                <w:bCs w:val="0"/>
                <w:caps w:val="0"/>
                <w:noProof/>
              </w:rPr>
            </w:rPrChange>
          </w:rPr>
          <w:delText xml:space="preserve">2 </w:delText>
        </w:r>
        <w:r w:rsidRPr="0099035E" w:rsidDel="0099035E">
          <w:rPr>
            <w:rStyle w:val="afff9"/>
            <w:rFonts w:ascii="仿宋_GB2312" w:eastAsia="仿宋_GB2312" w:hAnsi="宋体" w:cs="宋体" w:hint="eastAsia"/>
            <w:b w:val="0"/>
            <w:bCs w:val="0"/>
            <w:caps w:val="0"/>
            <w:noProof/>
            <w:sz w:val="28"/>
            <w:szCs w:val="28"/>
            <w:rPrChange w:id="382" w:author="周 林军" w:date="2020-09-04T15:16:00Z">
              <w:rPr>
                <w:rStyle w:val="afff9"/>
                <w:rFonts w:ascii="宋体" w:hAnsi="宋体" w:cs="宋体" w:hint="eastAsia"/>
                <w:b w:val="0"/>
                <w:bCs w:val="0"/>
                <w:caps w:val="0"/>
                <w:noProof/>
              </w:rPr>
            </w:rPrChange>
          </w:rPr>
          <w:delText>规范性引用文件</w:delText>
        </w:r>
        <w:r w:rsidRPr="0099035E" w:rsidDel="0099035E">
          <w:rPr>
            <w:rFonts w:ascii="仿宋_GB2312" w:eastAsia="仿宋_GB2312"/>
            <w:b w:val="0"/>
            <w:bCs w:val="0"/>
            <w:caps w:val="0"/>
            <w:noProof/>
            <w:webHidden/>
            <w:sz w:val="28"/>
            <w:szCs w:val="28"/>
            <w:rPrChange w:id="383" w:author="周 林军" w:date="2020-09-04T15:16:00Z">
              <w:rPr>
                <w:b w:val="0"/>
                <w:bCs w:val="0"/>
                <w:caps w:val="0"/>
                <w:noProof/>
                <w:webHidden/>
              </w:rPr>
            </w:rPrChange>
          </w:rPr>
          <w:tab/>
          <w:delText>1</w:delText>
        </w:r>
      </w:del>
    </w:p>
    <w:p w:rsidR="00C41123" w:rsidRPr="0099035E" w:rsidDel="0099035E" w:rsidRDefault="00C41123">
      <w:pPr>
        <w:pStyle w:val="10"/>
        <w:snapToGrid w:val="0"/>
        <w:spacing w:before="0" w:line="360" w:lineRule="auto"/>
        <w:rPr>
          <w:del w:id="384" w:author="周 林军" w:date="2020-09-04T15:15:00Z"/>
          <w:rFonts w:ascii="仿宋_GB2312" w:eastAsia="仿宋_GB2312" w:hAnsiTheme="minorHAnsi"/>
          <w:b w:val="0"/>
          <w:bCs w:val="0"/>
          <w:caps w:val="0"/>
          <w:noProof/>
          <w:sz w:val="28"/>
          <w:szCs w:val="28"/>
          <w:rPrChange w:id="385" w:author="周 林军" w:date="2020-09-04T15:16:00Z">
            <w:rPr>
              <w:del w:id="386" w:author="周 林军" w:date="2020-09-04T15:15:00Z"/>
              <w:rFonts w:asciiTheme="minorHAnsi" w:eastAsiaTheme="minorEastAsia" w:hAnsiTheme="minorHAnsi"/>
              <w:b w:val="0"/>
              <w:bCs w:val="0"/>
              <w:caps w:val="0"/>
              <w:noProof/>
              <w:sz w:val="21"/>
              <w:szCs w:val="22"/>
            </w:rPr>
          </w:rPrChange>
        </w:rPr>
        <w:pPrChange w:id="387" w:author="周 林军" w:date="2020-09-04T15:16:00Z">
          <w:pPr>
            <w:pStyle w:val="10"/>
          </w:pPr>
        </w:pPrChange>
      </w:pPr>
      <w:del w:id="388" w:author="周 林军" w:date="2020-09-04T15:15:00Z">
        <w:r w:rsidRPr="0099035E" w:rsidDel="0099035E">
          <w:rPr>
            <w:rStyle w:val="afff9"/>
            <w:rFonts w:ascii="仿宋_GB2312" w:eastAsia="仿宋_GB2312" w:cs="Times New Roman"/>
            <w:b w:val="0"/>
            <w:bCs w:val="0"/>
            <w:caps w:val="0"/>
            <w:noProof/>
            <w:sz w:val="28"/>
            <w:szCs w:val="28"/>
            <w:rPrChange w:id="389" w:author="周 林军" w:date="2020-09-04T15:16:00Z">
              <w:rPr>
                <w:rStyle w:val="afff9"/>
                <w:rFonts w:cs="Times New Roman"/>
                <w:b w:val="0"/>
                <w:bCs w:val="0"/>
                <w:caps w:val="0"/>
                <w:noProof/>
              </w:rPr>
            </w:rPrChange>
          </w:rPr>
          <w:delText xml:space="preserve">3 </w:delText>
        </w:r>
        <w:r w:rsidRPr="0099035E" w:rsidDel="0099035E">
          <w:rPr>
            <w:rStyle w:val="afff9"/>
            <w:rFonts w:ascii="仿宋_GB2312" w:eastAsia="仿宋_GB2312" w:hAnsi="宋体" w:cs="宋体" w:hint="eastAsia"/>
            <w:b w:val="0"/>
            <w:bCs w:val="0"/>
            <w:caps w:val="0"/>
            <w:noProof/>
            <w:sz w:val="28"/>
            <w:szCs w:val="28"/>
            <w:rPrChange w:id="390" w:author="周 林军" w:date="2020-09-04T15:16:00Z">
              <w:rPr>
                <w:rStyle w:val="afff9"/>
                <w:rFonts w:ascii="宋体" w:hAnsi="宋体" w:cs="宋体" w:hint="eastAsia"/>
                <w:b w:val="0"/>
                <w:bCs w:val="0"/>
                <w:caps w:val="0"/>
                <w:noProof/>
              </w:rPr>
            </w:rPrChange>
          </w:rPr>
          <w:delText>术语和定义</w:delText>
        </w:r>
        <w:r w:rsidRPr="0099035E" w:rsidDel="0099035E">
          <w:rPr>
            <w:rFonts w:ascii="仿宋_GB2312" w:eastAsia="仿宋_GB2312"/>
            <w:b w:val="0"/>
            <w:bCs w:val="0"/>
            <w:caps w:val="0"/>
            <w:noProof/>
            <w:webHidden/>
            <w:sz w:val="28"/>
            <w:szCs w:val="28"/>
            <w:rPrChange w:id="391" w:author="周 林军" w:date="2020-09-04T15:16:00Z">
              <w:rPr>
                <w:b w:val="0"/>
                <w:bCs w:val="0"/>
                <w:caps w:val="0"/>
                <w:noProof/>
                <w:webHidden/>
              </w:rPr>
            </w:rPrChange>
          </w:rPr>
          <w:tab/>
          <w:delText>1</w:delText>
        </w:r>
      </w:del>
    </w:p>
    <w:p w:rsidR="00C41123" w:rsidRPr="0099035E" w:rsidDel="0099035E" w:rsidRDefault="00C41123">
      <w:pPr>
        <w:pStyle w:val="10"/>
        <w:snapToGrid w:val="0"/>
        <w:spacing w:before="0" w:line="360" w:lineRule="auto"/>
        <w:rPr>
          <w:del w:id="392" w:author="周 林军" w:date="2020-09-04T15:15:00Z"/>
          <w:rFonts w:ascii="仿宋_GB2312" w:eastAsia="仿宋_GB2312" w:hAnsiTheme="minorHAnsi"/>
          <w:b w:val="0"/>
          <w:bCs w:val="0"/>
          <w:caps w:val="0"/>
          <w:noProof/>
          <w:sz w:val="28"/>
          <w:szCs w:val="28"/>
          <w:rPrChange w:id="393" w:author="周 林军" w:date="2020-09-04T15:16:00Z">
            <w:rPr>
              <w:del w:id="394" w:author="周 林军" w:date="2020-09-04T15:15:00Z"/>
              <w:rFonts w:asciiTheme="minorHAnsi" w:eastAsiaTheme="minorEastAsia" w:hAnsiTheme="minorHAnsi"/>
              <w:b w:val="0"/>
              <w:bCs w:val="0"/>
              <w:caps w:val="0"/>
              <w:noProof/>
              <w:sz w:val="21"/>
              <w:szCs w:val="22"/>
            </w:rPr>
          </w:rPrChange>
        </w:rPr>
        <w:pPrChange w:id="395" w:author="周 林军" w:date="2020-09-04T15:16:00Z">
          <w:pPr>
            <w:pStyle w:val="10"/>
          </w:pPr>
        </w:pPrChange>
      </w:pPr>
      <w:del w:id="396" w:author="周 林军" w:date="2020-09-04T15:15:00Z">
        <w:r w:rsidRPr="0099035E" w:rsidDel="0099035E">
          <w:rPr>
            <w:rStyle w:val="afff9"/>
            <w:rFonts w:ascii="仿宋_GB2312" w:eastAsia="仿宋_GB2312" w:cs="Times New Roman"/>
            <w:b w:val="0"/>
            <w:bCs w:val="0"/>
            <w:caps w:val="0"/>
            <w:noProof/>
            <w:sz w:val="28"/>
            <w:szCs w:val="28"/>
            <w:rPrChange w:id="397" w:author="周 林军" w:date="2020-09-04T15:16:00Z">
              <w:rPr>
                <w:rStyle w:val="afff9"/>
                <w:rFonts w:cs="Times New Roman"/>
                <w:b w:val="0"/>
                <w:bCs w:val="0"/>
                <w:caps w:val="0"/>
                <w:noProof/>
              </w:rPr>
            </w:rPrChange>
          </w:rPr>
          <w:delText xml:space="preserve">4 </w:delText>
        </w:r>
        <w:r w:rsidRPr="0099035E" w:rsidDel="0099035E">
          <w:rPr>
            <w:rStyle w:val="afff9"/>
            <w:rFonts w:ascii="仿宋_GB2312" w:eastAsia="仿宋_GB2312" w:hAnsi="宋体" w:cs="宋体" w:hint="eastAsia"/>
            <w:b w:val="0"/>
            <w:bCs w:val="0"/>
            <w:caps w:val="0"/>
            <w:noProof/>
            <w:sz w:val="28"/>
            <w:szCs w:val="28"/>
            <w:rPrChange w:id="398" w:author="周 林军" w:date="2020-09-04T15:16:00Z">
              <w:rPr>
                <w:rStyle w:val="afff9"/>
                <w:rFonts w:ascii="宋体" w:hAnsi="宋体" w:cs="宋体" w:hint="eastAsia"/>
                <w:b w:val="0"/>
                <w:bCs w:val="0"/>
                <w:caps w:val="0"/>
                <w:noProof/>
              </w:rPr>
            </w:rPrChange>
          </w:rPr>
          <w:delText>评估原则</w:delText>
        </w:r>
        <w:r w:rsidRPr="0099035E" w:rsidDel="0099035E">
          <w:rPr>
            <w:rFonts w:ascii="仿宋_GB2312" w:eastAsia="仿宋_GB2312"/>
            <w:b w:val="0"/>
            <w:bCs w:val="0"/>
            <w:caps w:val="0"/>
            <w:noProof/>
            <w:webHidden/>
            <w:sz w:val="28"/>
            <w:szCs w:val="28"/>
            <w:rPrChange w:id="399" w:author="周 林军" w:date="2020-09-04T15:16:00Z">
              <w:rPr>
                <w:b w:val="0"/>
                <w:bCs w:val="0"/>
                <w:caps w:val="0"/>
                <w:noProof/>
                <w:webHidden/>
              </w:rPr>
            </w:rPrChange>
          </w:rPr>
          <w:tab/>
          <w:delText>2</w:delText>
        </w:r>
      </w:del>
    </w:p>
    <w:p w:rsidR="00C41123" w:rsidRPr="0099035E" w:rsidDel="0099035E" w:rsidRDefault="00C41123">
      <w:pPr>
        <w:pStyle w:val="10"/>
        <w:snapToGrid w:val="0"/>
        <w:spacing w:before="0" w:line="360" w:lineRule="auto"/>
        <w:rPr>
          <w:del w:id="400" w:author="周 林军" w:date="2020-09-04T15:15:00Z"/>
          <w:rFonts w:ascii="仿宋_GB2312" w:eastAsia="仿宋_GB2312" w:hAnsiTheme="minorHAnsi"/>
          <w:b w:val="0"/>
          <w:bCs w:val="0"/>
          <w:caps w:val="0"/>
          <w:noProof/>
          <w:sz w:val="28"/>
          <w:szCs w:val="28"/>
          <w:rPrChange w:id="401" w:author="周 林军" w:date="2020-09-04T15:16:00Z">
            <w:rPr>
              <w:del w:id="402" w:author="周 林军" w:date="2020-09-04T15:15:00Z"/>
              <w:rFonts w:asciiTheme="minorHAnsi" w:eastAsiaTheme="minorEastAsia" w:hAnsiTheme="minorHAnsi"/>
              <w:b w:val="0"/>
              <w:bCs w:val="0"/>
              <w:caps w:val="0"/>
              <w:noProof/>
              <w:sz w:val="21"/>
              <w:szCs w:val="22"/>
            </w:rPr>
          </w:rPrChange>
        </w:rPr>
        <w:pPrChange w:id="403" w:author="周 林军" w:date="2020-09-04T15:16:00Z">
          <w:pPr>
            <w:pStyle w:val="10"/>
          </w:pPr>
        </w:pPrChange>
      </w:pPr>
      <w:del w:id="404" w:author="周 林军" w:date="2020-09-04T15:15:00Z">
        <w:r w:rsidRPr="0099035E" w:rsidDel="0099035E">
          <w:rPr>
            <w:rStyle w:val="afff9"/>
            <w:rFonts w:ascii="仿宋_GB2312" w:eastAsia="仿宋_GB2312" w:cs="Times New Roman"/>
            <w:b w:val="0"/>
            <w:bCs w:val="0"/>
            <w:caps w:val="0"/>
            <w:noProof/>
            <w:sz w:val="28"/>
            <w:szCs w:val="28"/>
            <w:rPrChange w:id="405" w:author="周 林军" w:date="2020-09-04T15:16:00Z">
              <w:rPr>
                <w:rStyle w:val="afff9"/>
                <w:rFonts w:cs="Times New Roman"/>
                <w:b w:val="0"/>
                <w:bCs w:val="0"/>
                <w:caps w:val="0"/>
                <w:noProof/>
              </w:rPr>
            </w:rPrChange>
          </w:rPr>
          <w:delText xml:space="preserve">5 </w:delText>
        </w:r>
        <w:r w:rsidRPr="0099035E" w:rsidDel="0099035E">
          <w:rPr>
            <w:rStyle w:val="afff9"/>
            <w:rFonts w:ascii="仿宋_GB2312" w:eastAsia="仿宋_GB2312" w:hAnsi="宋体" w:cs="宋体" w:hint="eastAsia"/>
            <w:b w:val="0"/>
            <w:bCs w:val="0"/>
            <w:caps w:val="0"/>
            <w:noProof/>
            <w:sz w:val="28"/>
            <w:szCs w:val="28"/>
            <w:rPrChange w:id="406" w:author="周 林军" w:date="2020-09-04T15:16:00Z">
              <w:rPr>
                <w:rStyle w:val="afff9"/>
                <w:rFonts w:ascii="宋体" w:hAnsi="宋体" w:cs="宋体" w:hint="eastAsia"/>
                <w:b w:val="0"/>
                <w:bCs w:val="0"/>
                <w:caps w:val="0"/>
                <w:noProof/>
              </w:rPr>
            </w:rPrChange>
          </w:rPr>
          <w:delText>评估程序</w:delText>
        </w:r>
        <w:r w:rsidRPr="0099035E" w:rsidDel="0099035E">
          <w:rPr>
            <w:rFonts w:ascii="仿宋_GB2312" w:eastAsia="仿宋_GB2312"/>
            <w:b w:val="0"/>
            <w:bCs w:val="0"/>
            <w:caps w:val="0"/>
            <w:noProof/>
            <w:webHidden/>
            <w:sz w:val="28"/>
            <w:szCs w:val="28"/>
            <w:rPrChange w:id="407" w:author="周 林军" w:date="2020-09-04T15:16:00Z">
              <w:rPr>
                <w:b w:val="0"/>
                <w:bCs w:val="0"/>
                <w:caps w:val="0"/>
                <w:noProof/>
                <w:webHidden/>
              </w:rPr>
            </w:rPrChange>
          </w:rPr>
          <w:tab/>
          <w:delText>2</w:delText>
        </w:r>
      </w:del>
    </w:p>
    <w:p w:rsidR="00C41123" w:rsidRPr="0099035E" w:rsidDel="0099035E" w:rsidRDefault="00C41123">
      <w:pPr>
        <w:pStyle w:val="10"/>
        <w:snapToGrid w:val="0"/>
        <w:spacing w:before="0" w:line="360" w:lineRule="auto"/>
        <w:rPr>
          <w:del w:id="408" w:author="周 林军" w:date="2020-09-04T15:15:00Z"/>
          <w:rFonts w:ascii="仿宋_GB2312" w:eastAsia="仿宋_GB2312" w:hAnsiTheme="minorHAnsi"/>
          <w:b w:val="0"/>
          <w:bCs w:val="0"/>
          <w:caps w:val="0"/>
          <w:noProof/>
          <w:sz w:val="28"/>
          <w:szCs w:val="28"/>
          <w:rPrChange w:id="409" w:author="周 林军" w:date="2020-09-04T15:16:00Z">
            <w:rPr>
              <w:del w:id="410" w:author="周 林军" w:date="2020-09-04T15:15:00Z"/>
              <w:rFonts w:asciiTheme="minorHAnsi" w:eastAsiaTheme="minorEastAsia" w:hAnsiTheme="minorHAnsi"/>
              <w:b w:val="0"/>
              <w:bCs w:val="0"/>
              <w:caps w:val="0"/>
              <w:noProof/>
              <w:sz w:val="21"/>
              <w:szCs w:val="22"/>
            </w:rPr>
          </w:rPrChange>
        </w:rPr>
        <w:pPrChange w:id="411" w:author="周 林军" w:date="2020-09-04T15:16:00Z">
          <w:pPr>
            <w:pStyle w:val="10"/>
          </w:pPr>
        </w:pPrChange>
      </w:pPr>
      <w:del w:id="412" w:author="周 林军" w:date="2020-09-04T15:15:00Z">
        <w:r w:rsidRPr="0099035E" w:rsidDel="0099035E">
          <w:rPr>
            <w:rStyle w:val="afff9"/>
            <w:rFonts w:ascii="仿宋_GB2312" w:eastAsia="仿宋_GB2312" w:cs="Times New Roman"/>
            <w:b w:val="0"/>
            <w:bCs w:val="0"/>
            <w:caps w:val="0"/>
            <w:noProof/>
            <w:sz w:val="28"/>
            <w:szCs w:val="28"/>
            <w:rPrChange w:id="413" w:author="周 林军" w:date="2020-09-04T15:16:00Z">
              <w:rPr>
                <w:rStyle w:val="afff9"/>
                <w:rFonts w:cs="Times New Roman"/>
                <w:b w:val="0"/>
                <w:bCs w:val="0"/>
                <w:caps w:val="0"/>
                <w:noProof/>
              </w:rPr>
            </w:rPrChange>
          </w:rPr>
          <w:delText xml:space="preserve">6 </w:delText>
        </w:r>
        <w:r w:rsidRPr="0099035E" w:rsidDel="0099035E">
          <w:rPr>
            <w:rStyle w:val="afff9"/>
            <w:rFonts w:ascii="仿宋_GB2312" w:eastAsia="仿宋_GB2312" w:hAnsi="宋体" w:cs="宋体" w:hint="eastAsia"/>
            <w:b w:val="0"/>
            <w:bCs w:val="0"/>
            <w:caps w:val="0"/>
            <w:noProof/>
            <w:sz w:val="28"/>
            <w:szCs w:val="28"/>
            <w:rPrChange w:id="414" w:author="周 林军" w:date="2020-09-04T15:16:00Z">
              <w:rPr>
                <w:rStyle w:val="afff9"/>
                <w:rFonts w:ascii="宋体" w:hAnsi="宋体" w:cs="宋体" w:hint="eastAsia"/>
                <w:b w:val="0"/>
                <w:bCs w:val="0"/>
                <w:caps w:val="0"/>
                <w:noProof/>
              </w:rPr>
            </w:rPrChange>
          </w:rPr>
          <w:delText>方案制定</w:delText>
        </w:r>
        <w:r w:rsidRPr="0099035E" w:rsidDel="0099035E">
          <w:rPr>
            <w:rFonts w:ascii="仿宋_GB2312" w:eastAsia="仿宋_GB2312"/>
            <w:b w:val="0"/>
            <w:bCs w:val="0"/>
            <w:caps w:val="0"/>
            <w:noProof/>
            <w:webHidden/>
            <w:sz w:val="28"/>
            <w:szCs w:val="28"/>
            <w:rPrChange w:id="415" w:author="周 林军" w:date="2020-09-04T15:16:00Z">
              <w:rPr>
                <w:b w:val="0"/>
                <w:bCs w:val="0"/>
                <w:caps w:val="0"/>
                <w:noProof/>
                <w:webHidden/>
              </w:rPr>
            </w:rPrChange>
          </w:rPr>
          <w:tab/>
          <w:delText>3</w:delText>
        </w:r>
      </w:del>
    </w:p>
    <w:p w:rsidR="00C41123" w:rsidRPr="0099035E" w:rsidDel="0099035E" w:rsidRDefault="00C41123">
      <w:pPr>
        <w:pStyle w:val="10"/>
        <w:snapToGrid w:val="0"/>
        <w:spacing w:before="0" w:line="360" w:lineRule="auto"/>
        <w:rPr>
          <w:del w:id="416" w:author="周 林军" w:date="2020-09-04T15:15:00Z"/>
          <w:rFonts w:ascii="仿宋_GB2312" w:eastAsia="仿宋_GB2312" w:hAnsiTheme="minorHAnsi"/>
          <w:b w:val="0"/>
          <w:bCs w:val="0"/>
          <w:caps w:val="0"/>
          <w:noProof/>
          <w:sz w:val="28"/>
          <w:szCs w:val="28"/>
          <w:rPrChange w:id="417" w:author="周 林军" w:date="2020-09-04T15:16:00Z">
            <w:rPr>
              <w:del w:id="418" w:author="周 林军" w:date="2020-09-04T15:15:00Z"/>
              <w:rFonts w:asciiTheme="minorHAnsi" w:eastAsiaTheme="minorEastAsia" w:hAnsiTheme="minorHAnsi"/>
              <w:b w:val="0"/>
              <w:bCs w:val="0"/>
              <w:caps w:val="0"/>
              <w:noProof/>
              <w:sz w:val="21"/>
              <w:szCs w:val="22"/>
            </w:rPr>
          </w:rPrChange>
        </w:rPr>
        <w:pPrChange w:id="419" w:author="周 林军" w:date="2020-09-04T15:16:00Z">
          <w:pPr>
            <w:pStyle w:val="10"/>
          </w:pPr>
        </w:pPrChange>
      </w:pPr>
      <w:del w:id="420" w:author="周 林军" w:date="2020-09-04T15:15:00Z">
        <w:r w:rsidRPr="0099035E" w:rsidDel="0099035E">
          <w:rPr>
            <w:rStyle w:val="afff9"/>
            <w:rFonts w:ascii="仿宋_GB2312" w:eastAsia="仿宋_GB2312" w:cs="Times New Roman"/>
            <w:b w:val="0"/>
            <w:bCs w:val="0"/>
            <w:caps w:val="0"/>
            <w:noProof/>
            <w:sz w:val="28"/>
            <w:szCs w:val="28"/>
            <w:rPrChange w:id="421" w:author="周 林军" w:date="2020-09-04T15:16:00Z">
              <w:rPr>
                <w:rStyle w:val="afff9"/>
                <w:rFonts w:cs="Times New Roman"/>
                <w:b w:val="0"/>
                <w:bCs w:val="0"/>
                <w:caps w:val="0"/>
                <w:noProof/>
              </w:rPr>
            </w:rPrChange>
          </w:rPr>
          <w:delText xml:space="preserve">7 </w:delText>
        </w:r>
        <w:r w:rsidRPr="0099035E" w:rsidDel="0099035E">
          <w:rPr>
            <w:rStyle w:val="afff9"/>
            <w:rFonts w:ascii="仿宋_GB2312" w:eastAsia="仿宋_GB2312" w:hAnsi="宋体" w:cs="宋体" w:hint="eastAsia"/>
            <w:b w:val="0"/>
            <w:bCs w:val="0"/>
            <w:caps w:val="0"/>
            <w:noProof/>
            <w:sz w:val="28"/>
            <w:szCs w:val="28"/>
            <w:rPrChange w:id="422" w:author="周 林军" w:date="2020-09-04T15:16:00Z">
              <w:rPr>
                <w:rStyle w:val="afff9"/>
                <w:rFonts w:ascii="宋体" w:hAnsi="宋体" w:cs="宋体" w:hint="eastAsia"/>
                <w:b w:val="0"/>
                <w:bCs w:val="0"/>
                <w:caps w:val="0"/>
                <w:noProof/>
              </w:rPr>
            </w:rPrChange>
          </w:rPr>
          <w:delText>信息收集</w:delText>
        </w:r>
        <w:r w:rsidRPr="0099035E" w:rsidDel="0099035E">
          <w:rPr>
            <w:rFonts w:ascii="仿宋_GB2312" w:eastAsia="仿宋_GB2312"/>
            <w:b w:val="0"/>
            <w:bCs w:val="0"/>
            <w:caps w:val="0"/>
            <w:noProof/>
            <w:webHidden/>
            <w:sz w:val="28"/>
            <w:szCs w:val="28"/>
            <w:rPrChange w:id="423" w:author="周 林军" w:date="2020-09-04T15:16:00Z">
              <w:rPr>
                <w:b w:val="0"/>
                <w:bCs w:val="0"/>
                <w:caps w:val="0"/>
                <w:noProof/>
                <w:webHidden/>
              </w:rPr>
            </w:rPrChange>
          </w:rPr>
          <w:tab/>
          <w:delText>5</w:delText>
        </w:r>
      </w:del>
    </w:p>
    <w:p w:rsidR="00C41123" w:rsidRPr="0099035E" w:rsidDel="0099035E" w:rsidRDefault="00C41123">
      <w:pPr>
        <w:pStyle w:val="10"/>
        <w:snapToGrid w:val="0"/>
        <w:spacing w:before="0" w:line="360" w:lineRule="auto"/>
        <w:rPr>
          <w:del w:id="424" w:author="周 林军" w:date="2020-09-04T15:15:00Z"/>
          <w:rFonts w:ascii="仿宋_GB2312" w:eastAsia="仿宋_GB2312" w:hAnsiTheme="minorHAnsi"/>
          <w:b w:val="0"/>
          <w:bCs w:val="0"/>
          <w:caps w:val="0"/>
          <w:noProof/>
          <w:sz w:val="28"/>
          <w:szCs w:val="28"/>
          <w:rPrChange w:id="425" w:author="周 林军" w:date="2020-09-04T15:16:00Z">
            <w:rPr>
              <w:del w:id="426" w:author="周 林军" w:date="2020-09-04T15:15:00Z"/>
              <w:rFonts w:asciiTheme="minorHAnsi" w:eastAsiaTheme="minorEastAsia" w:hAnsiTheme="minorHAnsi"/>
              <w:b w:val="0"/>
              <w:bCs w:val="0"/>
              <w:caps w:val="0"/>
              <w:noProof/>
              <w:sz w:val="21"/>
              <w:szCs w:val="22"/>
            </w:rPr>
          </w:rPrChange>
        </w:rPr>
        <w:pPrChange w:id="427" w:author="周 林军" w:date="2020-09-04T15:16:00Z">
          <w:pPr>
            <w:pStyle w:val="10"/>
          </w:pPr>
        </w:pPrChange>
      </w:pPr>
      <w:del w:id="428" w:author="周 林军" w:date="2020-09-04T15:15:00Z">
        <w:r w:rsidRPr="0099035E" w:rsidDel="0099035E">
          <w:rPr>
            <w:rStyle w:val="afff9"/>
            <w:rFonts w:ascii="仿宋_GB2312" w:eastAsia="仿宋_GB2312" w:cs="Times New Roman"/>
            <w:b w:val="0"/>
            <w:bCs w:val="0"/>
            <w:caps w:val="0"/>
            <w:noProof/>
            <w:sz w:val="28"/>
            <w:szCs w:val="28"/>
            <w:rPrChange w:id="429" w:author="周 林军" w:date="2020-09-04T15:16:00Z">
              <w:rPr>
                <w:rStyle w:val="afff9"/>
                <w:rFonts w:cs="Times New Roman"/>
                <w:b w:val="0"/>
                <w:bCs w:val="0"/>
                <w:caps w:val="0"/>
                <w:noProof/>
              </w:rPr>
            </w:rPrChange>
          </w:rPr>
          <w:delText xml:space="preserve">8 </w:delText>
        </w:r>
        <w:r w:rsidRPr="0099035E" w:rsidDel="0099035E">
          <w:rPr>
            <w:rStyle w:val="afff9"/>
            <w:rFonts w:ascii="仿宋_GB2312" w:eastAsia="仿宋_GB2312" w:hAnsi="宋体" w:cs="宋体" w:hint="eastAsia"/>
            <w:b w:val="0"/>
            <w:bCs w:val="0"/>
            <w:caps w:val="0"/>
            <w:noProof/>
            <w:sz w:val="28"/>
            <w:szCs w:val="28"/>
            <w:rPrChange w:id="430" w:author="周 林军" w:date="2020-09-04T15:16:00Z">
              <w:rPr>
                <w:rStyle w:val="afff9"/>
                <w:rFonts w:ascii="宋体" w:hAnsi="宋体" w:cs="宋体" w:hint="eastAsia"/>
                <w:b w:val="0"/>
                <w:bCs w:val="0"/>
                <w:caps w:val="0"/>
                <w:noProof/>
              </w:rPr>
            </w:rPrChange>
          </w:rPr>
          <w:delText>暴露场景构建</w:delText>
        </w:r>
        <w:r w:rsidRPr="0099035E" w:rsidDel="0099035E">
          <w:rPr>
            <w:rFonts w:ascii="仿宋_GB2312" w:eastAsia="仿宋_GB2312"/>
            <w:b w:val="0"/>
            <w:bCs w:val="0"/>
            <w:caps w:val="0"/>
            <w:noProof/>
            <w:webHidden/>
            <w:sz w:val="28"/>
            <w:szCs w:val="28"/>
            <w:rPrChange w:id="431" w:author="周 林军" w:date="2020-09-04T15:16:00Z">
              <w:rPr>
                <w:b w:val="0"/>
                <w:bCs w:val="0"/>
                <w:caps w:val="0"/>
                <w:noProof/>
                <w:webHidden/>
              </w:rPr>
            </w:rPrChange>
          </w:rPr>
          <w:tab/>
          <w:delText>5</w:delText>
        </w:r>
      </w:del>
    </w:p>
    <w:p w:rsidR="00C41123" w:rsidRPr="0099035E" w:rsidDel="0099035E" w:rsidRDefault="00C41123">
      <w:pPr>
        <w:pStyle w:val="10"/>
        <w:snapToGrid w:val="0"/>
        <w:spacing w:before="0" w:line="360" w:lineRule="auto"/>
        <w:rPr>
          <w:del w:id="432" w:author="周 林军" w:date="2020-09-04T15:15:00Z"/>
          <w:rFonts w:ascii="仿宋_GB2312" w:eastAsia="仿宋_GB2312" w:hAnsiTheme="minorHAnsi"/>
          <w:b w:val="0"/>
          <w:bCs w:val="0"/>
          <w:caps w:val="0"/>
          <w:noProof/>
          <w:sz w:val="28"/>
          <w:szCs w:val="28"/>
          <w:rPrChange w:id="433" w:author="周 林军" w:date="2020-09-04T15:16:00Z">
            <w:rPr>
              <w:del w:id="434" w:author="周 林军" w:date="2020-09-04T15:15:00Z"/>
              <w:rFonts w:asciiTheme="minorHAnsi" w:eastAsiaTheme="minorEastAsia" w:hAnsiTheme="minorHAnsi"/>
              <w:b w:val="0"/>
              <w:bCs w:val="0"/>
              <w:caps w:val="0"/>
              <w:noProof/>
              <w:sz w:val="21"/>
              <w:szCs w:val="22"/>
            </w:rPr>
          </w:rPrChange>
        </w:rPr>
        <w:pPrChange w:id="435" w:author="周 林军" w:date="2020-09-04T15:16:00Z">
          <w:pPr>
            <w:pStyle w:val="10"/>
          </w:pPr>
        </w:pPrChange>
      </w:pPr>
      <w:del w:id="436" w:author="周 林军" w:date="2020-09-04T15:15:00Z">
        <w:r w:rsidRPr="0099035E" w:rsidDel="0099035E">
          <w:rPr>
            <w:rStyle w:val="afff9"/>
            <w:rFonts w:ascii="仿宋_GB2312" w:eastAsia="仿宋_GB2312" w:cs="Times New Roman"/>
            <w:b w:val="0"/>
            <w:bCs w:val="0"/>
            <w:caps w:val="0"/>
            <w:noProof/>
            <w:sz w:val="28"/>
            <w:szCs w:val="28"/>
            <w:rPrChange w:id="437" w:author="周 林军" w:date="2020-09-04T15:16:00Z">
              <w:rPr>
                <w:rStyle w:val="afff9"/>
                <w:rFonts w:cs="Times New Roman"/>
                <w:b w:val="0"/>
                <w:bCs w:val="0"/>
                <w:caps w:val="0"/>
                <w:noProof/>
              </w:rPr>
            </w:rPrChange>
          </w:rPr>
          <w:delText xml:space="preserve">9 </w:delText>
        </w:r>
        <w:r w:rsidRPr="0099035E" w:rsidDel="0099035E">
          <w:rPr>
            <w:rStyle w:val="afff9"/>
            <w:rFonts w:ascii="仿宋_GB2312" w:eastAsia="仿宋_GB2312" w:hAnsi="宋体" w:cs="宋体" w:hint="eastAsia"/>
            <w:b w:val="0"/>
            <w:bCs w:val="0"/>
            <w:caps w:val="0"/>
            <w:noProof/>
            <w:sz w:val="28"/>
            <w:szCs w:val="28"/>
            <w:rPrChange w:id="438" w:author="周 林军" w:date="2020-09-04T15:16:00Z">
              <w:rPr>
                <w:rStyle w:val="afff9"/>
                <w:rFonts w:ascii="宋体" w:hAnsi="宋体" w:cs="宋体" w:hint="eastAsia"/>
                <w:b w:val="0"/>
                <w:bCs w:val="0"/>
                <w:caps w:val="0"/>
                <w:noProof/>
              </w:rPr>
            </w:rPrChange>
          </w:rPr>
          <w:delText>排放估算</w:delText>
        </w:r>
        <w:r w:rsidRPr="0099035E" w:rsidDel="0099035E">
          <w:rPr>
            <w:rFonts w:ascii="仿宋_GB2312" w:eastAsia="仿宋_GB2312"/>
            <w:b w:val="0"/>
            <w:bCs w:val="0"/>
            <w:caps w:val="0"/>
            <w:noProof/>
            <w:webHidden/>
            <w:sz w:val="28"/>
            <w:szCs w:val="28"/>
            <w:rPrChange w:id="439" w:author="周 林军" w:date="2020-09-04T15:16:00Z">
              <w:rPr>
                <w:b w:val="0"/>
                <w:bCs w:val="0"/>
                <w:caps w:val="0"/>
                <w:noProof/>
                <w:webHidden/>
              </w:rPr>
            </w:rPrChange>
          </w:rPr>
          <w:tab/>
          <w:delText>8</w:delText>
        </w:r>
      </w:del>
    </w:p>
    <w:p w:rsidR="00C41123" w:rsidRPr="0099035E" w:rsidDel="0099035E" w:rsidRDefault="00C41123">
      <w:pPr>
        <w:pStyle w:val="10"/>
        <w:snapToGrid w:val="0"/>
        <w:spacing w:before="0" w:line="360" w:lineRule="auto"/>
        <w:rPr>
          <w:del w:id="440" w:author="周 林军" w:date="2020-09-04T15:15:00Z"/>
          <w:rFonts w:ascii="仿宋_GB2312" w:eastAsia="仿宋_GB2312" w:hAnsiTheme="minorHAnsi"/>
          <w:b w:val="0"/>
          <w:bCs w:val="0"/>
          <w:caps w:val="0"/>
          <w:noProof/>
          <w:sz w:val="28"/>
          <w:szCs w:val="28"/>
          <w:rPrChange w:id="441" w:author="周 林军" w:date="2020-09-04T15:16:00Z">
            <w:rPr>
              <w:del w:id="442" w:author="周 林军" w:date="2020-09-04T15:15:00Z"/>
              <w:rFonts w:asciiTheme="minorHAnsi" w:eastAsiaTheme="minorEastAsia" w:hAnsiTheme="minorHAnsi"/>
              <w:b w:val="0"/>
              <w:bCs w:val="0"/>
              <w:caps w:val="0"/>
              <w:noProof/>
              <w:sz w:val="21"/>
              <w:szCs w:val="22"/>
            </w:rPr>
          </w:rPrChange>
        </w:rPr>
        <w:pPrChange w:id="443" w:author="周 林军" w:date="2020-09-04T15:16:00Z">
          <w:pPr>
            <w:pStyle w:val="10"/>
          </w:pPr>
        </w:pPrChange>
      </w:pPr>
      <w:del w:id="444" w:author="周 林军" w:date="2020-09-04T15:15:00Z">
        <w:r w:rsidRPr="0099035E" w:rsidDel="0099035E">
          <w:rPr>
            <w:rStyle w:val="afff9"/>
            <w:rFonts w:ascii="仿宋_GB2312" w:eastAsia="仿宋_GB2312" w:cs="Times New Roman"/>
            <w:b w:val="0"/>
            <w:bCs w:val="0"/>
            <w:caps w:val="0"/>
            <w:noProof/>
            <w:sz w:val="28"/>
            <w:szCs w:val="28"/>
            <w:rPrChange w:id="445" w:author="周 林军" w:date="2020-09-04T15:16:00Z">
              <w:rPr>
                <w:rStyle w:val="afff9"/>
                <w:rFonts w:cs="Times New Roman"/>
                <w:b w:val="0"/>
                <w:bCs w:val="0"/>
                <w:caps w:val="0"/>
                <w:noProof/>
              </w:rPr>
            </w:rPrChange>
          </w:rPr>
          <w:delText xml:space="preserve">10 </w:delText>
        </w:r>
        <w:r w:rsidRPr="0099035E" w:rsidDel="0099035E">
          <w:rPr>
            <w:rStyle w:val="afff9"/>
            <w:rFonts w:ascii="仿宋_GB2312" w:eastAsia="仿宋_GB2312" w:hAnsi="宋体" w:cs="宋体" w:hint="eastAsia"/>
            <w:b w:val="0"/>
            <w:bCs w:val="0"/>
            <w:caps w:val="0"/>
            <w:noProof/>
            <w:sz w:val="28"/>
            <w:szCs w:val="28"/>
            <w:rPrChange w:id="446" w:author="周 林军" w:date="2020-09-04T15:16:00Z">
              <w:rPr>
                <w:rStyle w:val="afff9"/>
                <w:rFonts w:ascii="宋体" w:hAnsi="宋体" w:cs="宋体" w:hint="eastAsia"/>
                <w:b w:val="0"/>
                <w:bCs w:val="0"/>
                <w:caps w:val="0"/>
                <w:noProof/>
              </w:rPr>
            </w:rPrChange>
          </w:rPr>
          <w:delText>环境暴露评估</w:delText>
        </w:r>
        <w:r w:rsidRPr="0099035E" w:rsidDel="0099035E">
          <w:rPr>
            <w:rFonts w:ascii="仿宋_GB2312" w:eastAsia="仿宋_GB2312"/>
            <w:b w:val="0"/>
            <w:bCs w:val="0"/>
            <w:caps w:val="0"/>
            <w:noProof/>
            <w:webHidden/>
            <w:sz w:val="28"/>
            <w:szCs w:val="28"/>
            <w:rPrChange w:id="447" w:author="周 林军" w:date="2020-09-04T15:16:00Z">
              <w:rPr>
                <w:b w:val="0"/>
                <w:bCs w:val="0"/>
                <w:caps w:val="0"/>
                <w:noProof/>
                <w:webHidden/>
              </w:rPr>
            </w:rPrChange>
          </w:rPr>
          <w:tab/>
          <w:delText>11</w:delText>
        </w:r>
      </w:del>
    </w:p>
    <w:p w:rsidR="00C41123" w:rsidRPr="0099035E" w:rsidDel="0099035E" w:rsidRDefault="00C41123">
      <w:pPr>
        <w:pStyle w:val="10"/>
        <w:snapToGrid w:val="0"/>
        <w:spacing w:before="0" w:line="360" w:lineRule="auto"/>
        <w:rPr>
          <w:del w:id="448" w:author="周 林军" w:date="2020-09-04T15:15:00Z"/>
          <w:rFonts w:ascii="仿宋_GB2312" w:eastAsia="仿宋_GB2312" w:hAnsiTheme="minorHAnsi"/>
          <w:b w:val="0"/>
          <w:bCs w:val="0"/>
          <w:caps w:val="0"/>
          <w:noProof/>
          <w:sz w:val="28"/>
          <w:szCs w:val="28"/>
          <w:rPrChange w:id="449" w:author="周 林军" w:date="2020-09-04T15:16:00Z">
            <w:rPr>
              <w:del w:id="450" w:author="周 林军" w:date="2020-09-04T15:15:00Z"/>
              <w:rFonts w:asciiTheme="minorHAnsi" w:eastAsiaTheme="minorEastAsia" w:hAnsiTheme="minorHAnsi"/>
              <w:b w:val="0"/>
              <w:bCs w:val="0"/>
              <w:caps w:val="0"/>
              <w:noProof/>
              <w:sz w:val="21"/>
              <w:szCs w:val="22"/>
            </w:rPr>
          </w:rPrChange>
        </w:rPr>
        <w:pPrChange w:id="451" w:author="周 林军" w:date="2020-09-04T15:16:00Z">
          <w:pPr>
            <w:pStyle w:val="10"/>
          </w:pPr>
        </w:pPrChange>
      </w:pPr>
      <w:del w:id="452" w:author="周 林军" w:date="2020-09-04T15:15:00Z">
        <w:r w:rsidRPr="0099035E" w:rsidDel="0099035E">
          <w:rPr>
            <w:rStyle w:val="afff9"/>
            <w:rFonts w:ascii="仿宋_GB2312" w:eastAsia="仿宋_GB2312" w:cs="Times New Roman"/>
            <w:b w:val="0"/>
            <w:bCs w:val="0"/>
            <w:caps w:val="0"/>
            <w:noProof/>
            <w:sz w:val="28"/>
            <w:szCs w:val="28"/>
            <w:highlight w:val="yellow"/>
            <w:rPrChange w:id="453" w:author="周 林军" w:date="2020-09-04T15:16:00Z">
              <w:rPr>
                <w:rStyle w:val="afff9"/>
                <w:rFonts w:cs="Times New Roman"/>
                <w:b w:val="0"/>
                <w:bCs w:val="0"/>
                <w:caps w:val="0"/>
                <w:noProof/>
                <w:highlight w:val="yellow"/>
              </w:rPr>
            </w:rPrChange>
          </w:rPr>
          <w:delText xml:space="preserve">11 </w:delText>
        </w:r>
        <w:r w:rsidRPr="0099035E" w:rsidDel="0099035E">
          <w:rPr>
            <w:rStyle w:val="afff9"/>
            <w:rFonts w:ascii="仿宋_GB2312" w:eastAsia="仿宋_GB2312" w:hAnsi="宋体" w:cs="宋体" w:hint="eastAsia"/>
            <w:b w:val="0"/>
            <w:bCs w:val="0"/>
            <w:caps w:val="0"/>
            <w:noProof/>
            <w:sz w:val="28"/>
            <w:szCs w:val="28"/>
            <w:highlight w:val="yellow"/>
            <w:rPrChange w:id="454" w:author="周 林军" w:date="2020-09-04T15:16:00Z">
              <w:rPr>
                <w:rStyle w:val="afff9"/>
                <w:rFonts w:ascii="宋体" w:hAnsi="宋体" w:cs="宋体" w:hint="eastAsia"/>
                <w:b w:val="0"/>
                <w:bCs w:val="0"/>
                <w:caps w:val="0"/>
                <w:noProof/>
                <w:highlight w:val="yellow"/>
              </w:rPr>
            </w:rPrChange>
          </w:rPr>
          <w:delText>健康暴露评估</w:delText>
        </w:r>
        <w:r w:rsidRPr="0099035E" w:rsidDel="0099035E">
          <w:rPr>
            <w:rFonts w:ascii="仿宋_GB2312" w:eastAsia="仿宋_GB2312"/>
            <w:b w:val="0"/>
            <w:bCs w:val="0"/>
            <w:caps w:val="0"/>
            <w:noProof/>
            <w:webHidden/>
            <w:sz w:val="28"/>
            <w:szCs w:val="28"/>
            <w:rPrChange w:id="455" w:author="周 林军" w:date="2020-09-04T15:16:00Z">
              <w:rPr>
                <w:b w:val="0"/>
                <w:bCs w:val="0"/>
                <w:caps w:val="0"/>
                <w:noProof/>
                <w:webHidden/>
              </w:rPr>
            </w:rPrChange>
          </w:rPr>
          <w:tab/>
          <w:delText>15</w:delText>
        </w:r>
      </w:del>
    </w:p>
    <w:p w:rsidR="00C41123" w:rsidRPr="0099035E" w:rsidDel="0099035E" w:rsidRDefault="00C41123">
      <w:pPr>
        <w:pStyle w:val="10"/>
        <w:snapToGrid w:val="0"/>
        <w:spacing w:before="0" w:line="360" w:lineRule="auto"/>
        <w:rPr>
          <w:del w:id="456" w:author="周 林军" w:date="2020-09-04T15:15:00Z"/>
          <w:rFonts w:ascii="仿宋_GB2312" w:eastAsia="仿宋_GB2312" w:hAnsiTheme="minorHAnsi"/>
          <w:b w:val="0"/>
          <w:bCs w:val="0"/>
          <w:caps w:val="0"/>
          <w:noProof/>
          <w:sz w:val="28"/>
          <w:szCs w:val="28"/>
          <w:rPrChange w:id="457" w:author="周 林军" w:date="2020-09-04T15:16:00Z">
            <w:rPr>
              <w:del w:id="458" w:author="周 林军" w:date="2020-09-04T15:15:00Z"/>
              <w:rFonts w:asciiTheme="minorHAnsi" w:eastAsiaTheme="minorEastAsia" w:hAnsiTheme="minorHAnsi"/>
              <w:b w:val="0"/>
              <w:bCs w:val="0"/>
              <w:caps w:val="0"/>
              <w:noProof/>
              <w:sz w:val="21"/>
              <w:szCs w:val="22"/>
            </w:rPr>
          </w:rPrChange>
        </w:rPr>
        <w:pPrChange w:id="459" w:author="周 林军" w:date="2020-09-04T15:16:00Z">
          <w:pPr>
            <w:pStyle w:val="10"/>
          </w:pPr>
        </w:pPrChange>
      </w:pPr>
      <w:del w:id="460" w:author="周 林军" w:date="2020-09-04T15:15:00Z">
        <w:r w:rsidRPr="0099035E" w:rsidDel="0099035E">
          <w:rPr>
            <w:rStyle w:val="afff9"/>
            <w:rFonts w:ascii="仿宋_GB2312" w:eastAsia="仿宋_GB2312"/>
            <w:b w:val="0"/>
            <w:bCs w:val="0"/>
            <w:caps w:val="0"/>
            <w:noProof/>
            <w:sz w:val="28"/>
            <w:szCs w:val="28"/>
            <w:rPrChange w:id="461" w:author="周 林军" w:date="2020-09-04T15:16:00Z">
              <w:rPr>
                <w:rStyle w:val="afff9"/>
                <w:b w:val="0"/>
                <w:bCs w:val="0"/>
                <w:caps w:val="0"/>
                <w:noProof/>
              </w:rPr>
            </w:rPrChange>
          </w:rPr>
          <w:delText>12</w:delText>
        </w:r>
        <w:r w:rsidRPr="0099035E" w:rsidDel="0099035E">
          <w:rPr>
            <w:rStyle w:val="afff9"/>
            <w:rFonts w:ascii="仿宋_GB2312" w:eastAsia="仿宋_GB2312"/>
            <w:b w:val="0"/>
            <w:bCs w:val="0"/>
            <w:caps w:val="0"/>
            <w:noProof/>
            <w:sz w:val="28"/>
            <w:szCs w:val="28"/>
            <w:highlight w:val="yellow"/>
            <w:rPrChange w:id="462" w:author="周 林军" w:date="2020-09-04T15:16:00Z">
              <w:rPr>
                <w:rStyle w:val="afff9"/>
                <w:b w:val="0"/>
                <w:bCs w:val="0"/>
                <w:caps w:val="0"/>
                <w:noProof/>
                <w:highlight w:val="yellow"/>
              </w:rPr>
            </w:rPrChange>
          </w:rPr>
          <w:delText xml:space="preserve"> </w:delText>
        </w:r>
        <w:r w:rsidRPr="0099035E" w:rsidDel="0099035E">
          <w:rPr>
            <w:rStyle w:val="afff9"/>
            <w:rFonts w:ascii="仿宋_GB2312" w:eastAsia="仿宋_GB2312" w:hAnsi="宋体" w:cs="宋体" w:hint="eastAsia"/>
            <w:b w:val="0"/>
            <w:bCs w:val="0"/>
            <w:caps w:val="0"/>
            <w:noProof/>
            <w:sz w:val="28"/>
            <w:szCs w:val="28"/>
            <w:highlight w:val="yellow"/>
            <w:rPrChange w:id="463" w:author="周 林军" w:date="2020-09-04T15:16:00Z">
              <w:rPr>
                <w:rStyle w:val="afff9"/>
                <w:rFonts w:ascii="宋体" w:hAnsi="宋体" w:cs="宋体" w:hint="eastAsia"/>
                <w:b w:val="0"/>
                <w:bCs w:val="0"/>
                <w:caps w:val="0"/>
                <w:noProof/>
                <w:highlight w:val="yellow"/>
              </w:rPr>
            </w:rPrChange>
          </w:rPr>
          <w:delText>暴露评估报告</w:delText>
        </w:r>
        <w:r w:rsidRPr="0099035E" w:rsidDel="0099035E">
          <w:rPr>
            <w:rFonts w:ascii="仿宋_GB2312" w:eastAsia="仿宋_GB2312"/>
            <w:b w:val="0"/>
            <w:bCs w:val="0"/>
            <w:caps w:val="0"/>
            <w:noProof/>
            <w:webHidden/>
            <w:sz w:val="28"/>
            <w:szCs w:val="28"/>
            <w:rPrChange w:id="464" w:author="周 林军" w:date="2020-09-04T15:16:00Z">
              <w:rPr>
                <w:b w:val="0"/>
                <w:bCs w:val="0"/>
                <w:caps w:val="0"/>
                <w:noProof/>
                <w:webHidden/>
              </w:rPr>
            </w:rPrChange>
          </w:rPr>
          <w:tab/>
          <w:delText>16</w:delText>
        </w:r>
      </w:del>
    </w:p>
    <w:p w:rsidR="00C41123" w:rsidRPr="0099035E" w:rsidDel="0099035E" w:rsidRDefault="00C41123">
      <w:pPr>
        <w:pStyle w:val="10"/>
        <w:snapToGrid w:val="0"/>
        <w:spacing w:before="0" w:line="360" w:lineRule="auto"/>
        <w:rPr>
          <w:del w:id="465" w:author="周 林军" w:date="2020-09-04T15:15:00Z"/>
          <w:rFonts w:ascii="仿宋_GB2312" w:eastAsia="仿宋_GB2312" w:hAnsiTheme="minorHAnsi"/>
          <w:b w:val="0"/>
          <w:bCs w:val="0"/>
          <w:caps w:val="0"/>
          <w:noProof/>
          <w:sz w:val="28"/>
          <w:szCs w:val="28"/>
          <w:rPrChange w:id="466" w:author="周 林军" w:date="2020-09-04T15:16:00Z">
            <w:rPr>
              <w:del w:id="467" w:author="周 林军" w:date="2020-09-04T15:15:00Z"/>
              <w:rFonts w:asciiTheme="minorHAnsi" w:eastAsiaTheme="minorEastAsia" w:hAnsiTheme="minorHAnsi"/>
              <w:b w:val="0"/>
              <w:bCs w:val="0"/>
              <w:caps w:val="0"/>
              <w:noProof/>
              <w:sz w:val="21"/>
              <w:szCs w:val="22"/>
            </w:rPr>
          </w:rPrChange>
        </w:rPr>
        <w:pPrChange w:id="468" w:author="周 林军" w:date="2020-09-04T15:16:00Z">
          <w:pPr>
            <w:pStyle w:val="10"/>
          </w:pPr>
        </w:pPrChange>
      </w:pPr>
      <w:del w:id="469" w:author="周 林军" w:date="2020-09-04T15:15:00Z">
        <w:r w:rsidRPr="0099035E" w:rsidDel="0099035E">
          <w:rPr>
            <w:rStyle w:val="afff9"/>
            <w:rFonts w:ascii="仿宋_GB2312" w:eastAsia="仿宋_GB2312" w:hAnsi="宋体" w:cs="宋体" w:hint="eastAsia"/>
            <w:b w:val="0"/>
            <w:bCs w:val="0"/>
            <w:caps w:val="0"/>
            <w:noProof/>
            <w:sz w:val="28"/>
            <w:szCs w:val="28"/>
            <w:rPrChange w:id="470" w:author="周 林军" w:date="2020-09-04T15:16:00Z">
              <w:rPr>
                <w:rStyle w:val="afff9"/>
                <w:rFonts w:ascii="宋体" w:hAnsi="宋体" w:cs="宋体" w:hint="eastAsia"/>
                <w:b w:val="0"/>
                <w:bCs w:val="0"/>
                <w:caps w:val="0"/>
                <w:noProof/>
              </w:rPr>
            </w:rPrChange>
          </w:rPr>
          <w:delText>附录</w:delText>
        </w:r>
        <w:r w:rsidRPr="0099035E" w:rsidDel="0099035E">
          <w:rPr>
            <w:rStyle w:val="afff9"/>
            <w:rFonts w:ascii="仿宋_GB2312" w:eastAsia="仿宋_GB2312"/>
            <w:b w:val="0"/>
            <w:bCs w:val="0"/>
            <w:caps w:val="0"/>
            <w:noProof/>
            <w:sz w:val="28"/>
            <w:szCs w:val="28"/>
            <w:rPrChange w:id="471" w:author="周 林军" w:date="2020-09-04T15:16:00Z">
              <w:rPr>
                <w:rStyle w:val="afff9"/>
                <w:b w:val="0"/>
                <w:bCs w:val="0"/>
                <w:caps w:val="0"/>
                <w:noProof/>
              </w:rPr>
            </w:rPrChange>
          </w:rPr>
          <w:delText xml:space="preserve">A </w:delText>
        </w:r>
        <w:r w:rsidRPr="0099035E" w:rsidDel="0099035E">
          <w:rPr>
            <w:rStyle w:val="afff9"/>
            <w:rFonts w:ascii="仿宋_GB2312" w:eastAsia="仿宋_GB2312" w:hAnsi="微软雅黑" w:cs="微软雅黑" w:hint="eastAsia"/>
            <w:b w:val="0"/>
            <w:bCs w:val="0"/>
            <w:caps w:val="0"/>
            <w:noProof/>
            <w:sz w:val="28"/>
            <w:szCs w:val="28"/>
            <w:rPrChange w:id="472" w:author="周 林军" w:date="2020-09-04T15:16:00Z">
              <w:rPr>
                <w:rStyle w:val="afff9"/>
                <w:rFonts w:ascii="微软雅黑" w:eastAsia="微软雅黑" w:hAnsi="微软雅黑" w:cs="微软雅黑" w:hint="eastAsia"/>
                <w:b w:val="0"/>
                <w:bCs w:val="0"/>
                <w:caps w:val="0"/>
                <w:noProof/>
              </w:rPr>
            </w:rPrChange>
          </w:rPr>
          <w:delText>（资料性附录）</w:delText>
        </w:r>
        <w:r w:rsidRPr="0099035E" w:rsidDel="0099035E">
          <w:rPr>
            <w:rStyle w:val="afff9"/>
            <w:rFonts w:ascii="仿宋_GB2312" w:eastAsia="仿宋_GB2312"/>
            <w:b w:val="0"/>
            <w:bCs w:val="0"/>
            <w:caps w:val="0"/>
            <w:noProof/>
            <w:sz w:val="28"/>
            <w:szCs w:val="28"/>
            <w:rPrChange w:id="473" w:author="周 林军" w:date="2020-09-04T15:16:00Z">
              <w:rPr>
                <w:rStyle w:val="afff9"/>
                <w:b w:val="0"/>
                <w:bCs w:val="0"/>
                <w:caps w:val="0"/>
                <w:noProof/>
              </w:rPr>
            </w:rPrChange>
          </w:rPr>
          <w:delText xml:space="preserve"> </w:delText>
        </w:r>
        <w:r w:rsidRPr="0099035E" w:rsidDel="0099035E">
          <w:rPr>
            <w:rStyle w:val="afff9"/>
            <w:rFonts w:ascii="仿宋_GB2312" w:eastAsia="仿宋_GB2312" w:hAnsi="微软雅黑" w:cs="微软雅黑" w:hint="eastAsia"/>
            <w:b w:val="0"/>
            <w:bCs w:val="0"/>
            <w:caps w:val="0"/>
            <w:noProof/>
            <w:sz w:val="28"/>
            <w:szCs w:val="28"/>
            <w:rPrChange w:id="474" w:author="周 林军" w:date="2020-09-04T15:16:00Z">
              <w:rPr>
                <w:rStyle w:val="afff9"/>
                <w:rFonts w:ascii="微软雅黑" w:eastAsia="微软雅黑" w:hAnsi="微软雅黑" w:cs="微软雅黑" w:hint="eastAsia"/>
                <w:b w:val="0"/>
                <w:bCs w:val="0"/>
                <w:caps w:val="0"/>
                <w:noProof/>
              </w:rPr>
            </w:rPrChange>
          </w:rPr>
          <w:delText>化学物质环境排放系数</w:delText>
        </w:r>
        <w:r w:rsidRPr="0099035E" w:rsidDel="0099035E">
          <w:rPr>
            <w:rFonts w:ascii="仿宋_GB2312" w:eastAsia="仿宋_GB2312"/>
            <w:b w:val="0"/>
            <w:bCs w:val="0"/>
            <w:caps w:val="0"/>
            <w:noProof/>
            <w:webHidden/>
            <w:sz w:val="28"/>
            <w:szCs w:val="28"/>
            <w:rPrChange w:id="475" w:author="周 林军" w:date="2020-09-04T15:16:00Z">
              <w:rPr>
                <w:b w:val="0"/>
                <w:bCs w:val="0"/>
                <w:caps w:val="0"/>
                <w:noProof/>
                <w:webHidden/>
              </w:rPr>
            </w:rPrChange>
          </w:rPr>
          <w:tab/>
          <w:delText>18</w:delText>
        </w:r>
      </w:del>
    </w:p>
    <w:p w:rsidR="00C41123" w:rsidRPr="0099035E" w:rsidDel="0099035E" w:rsidRDefault="00C41123">
      <w:pPr>
        <w:pStyle w:val="10"/>
        <w:snapToGrid w:val="0"/>
        <w:spacing w:before="0" w:line="360" w:lineRule="auto"/>
        <w:rPr>
          <w:del w:id="476" w:author="周 林军" w:date="2020-09-04T15:15:00Z"/>
          <w:rFonts w:ascii="仿宋_GB2312" w:eastAsia="仿宋_GB2312" w:hAnsiTheme="minorHAnsi"/>
          <w:b w:val="0"/>
          <w:bCs w:val="0"/>
          <w:caps w:val="0"/>
          <w:noProof/>
          <w:sz w:val="28"/>
          <w:szCs w:val="28"/>
          <w:rPrChange w:id="477" w:author="周 林军" w:date="2020-09-04T15:16:00Z">
            <w:rPr>
              <w:del w:id="478" w:author="周 林军" w:date="2020-09-04T15:15:00Z"/>
              <w:rFonts w:asciiTheme="minorHAnsi" w:eastAsiaTheme="minorEastAsia" w:hAnsiTheme="minorHAnsi"/>
              <w:b w:val="0"/>
              <w:bCs w:val="0"/>
              <w:caps w:val="0"/>
              <w:noProof/>
              <w:sz w:val="21"/>
              <w:szCs w:val="22"/>
            </w:rPr>
          </w:rPrChange>
        </w:rPr>
        <w:pPrChange w:id="479" w:author="周 林军" w:date="2020-09-04T15:16:00Z">
          <w:pPr>
            <w:pStyle w:val="10"/>
          </w:pPr>
        </w:pPrChange>
      </w:pPr>
      <w:del w:id="480" w:author="周 林军" w:date="2020-09-04T15:15:00Z">
        <w:r w:rsidRPr="0099035E" w:rsidDel="0099035E">
          <w:rPr>
            <w:rStyle w:val="afff9"/>
            <w:rFonts w:ascii="仿宋_GB2312" w:eastAsia="仿宋_GB2312" w:hAnsi="宋体" w:cs="宋体" w:hint="eastAsia"/>
            <w:b w:val="0"/>
            <w:bCs w:val="0"/>
            <w:caps w:val="0"/>
            <w:noProof/>
            <w:sz w:val="28"/>
            <w:szCs w:val="28"/>
            <w:rPrChange w:id="481" w:author="周 林军" w:date="2020-09-04T15:16:00Z">
              <w:rPr>
                <w:rStyle w:val="afff9"/>
                <w:rFonts w:ascii="宋体" w:hAnsi="宋体" w:cs="宋体" w:hint="eastAsia"/>
                <w:b w:val="0"/>
                <w:bCs w:val="0"/>
                <w:caps w:val="0"/>
                <w:noProof/>
              </w:rPr>
            </w:rPrChange>
          </w:rPr>
          <w:delText>附录</w:delText>
        </w:r>
        <w:r w:rsidRPr="0099035E" w:rsidDel="0099035E">
          <w:rPr>
            <w:rStyle w:val="afff9"/>
            <w:rFonts w:ascii="仿宋_GB2312" w:eastAsia="仿宋_GB2312" w:cs="Times New Roman"/>
            <w:b w:val="0"/>
            <w:bCs w:val="0"/>
            <w:caps w:val="0"/>
            <w:noProof/>
            <w:sz w:val="28"/>
            <w:szCs w:val="28"/>
            <w:rPrChange w:id="482" w:author="周 林军" w:date="2020-09-04T15:16:00Z">
              <w:rPr>
                <w:rStyle w:val="afff9"/>
                <w:rFonts w:cs="Times New Roman"/>
                <w:b w:val="0"/>
                <w:bCs w:val="0"/>
                <w:caps w:val="0"/>
                <w:noProof/>
              </w:rPr>
            </w:rPrChange>
          </w:rPr>
          <w:delText xml:space="preserve">B </w:delText>
        </w:r>
        <w:r w:rsidRPr="0099035E" w:rsidDel="0099035E">
          <w:rPr>
            <w:rStyle w:val="afff9"/>
            <w:rFonts w:ascii="仿宋_GB2312" w:eastAsia="仿宋_GB2312" w:hAnsi="微软雅黑" w:cs="微软雅黑" w:hint="eastAsia"/>
            <w:b w:val="0"/>
            <w:bCs w:val="0"/>
            <w:caps w:val="0"/>
            <w:noProof/>
            <w:sz w:val="28"/>
            <w:szCs w:val="28"/>
            <w:rPrChange w:id="483" w:author="周 林军" w:date="2020-09-04T15:16:00Z">
              <w:rPr>
                <w:rStyle w:val="afff9"/>
                <w:rFonts w:ascii="微软雅黑" w:eastAsia="微软雅黑" w:hAnsi="微软雅黑" w:cs="微软雅黑" w:hint="eastAsia"/>
                <w:b w:val="0"/>
                <w:bCs w:val="0"/>
                <w:caps w:val="0"/>
                <w:noProof/>
              </w:rPr>
            </w:rPrChange>
          </w:rPr>
          <w:delText>（资料性附录）</w:delText>
        </w:r>
        <w:r w:rsidRPr="0099035E" w:rsidDel="0099035E">
          <w:rPr>
            <w:rStyle w:val="afff9"/>
            <w:rFonts w:ascii="仿宋_GB2312" w:eastAsia="仿宋_GB2312" w:cs="Times New Roman"/>
            <w:b w:val="0"/>
            <w:bCs w:val="0"/>
            <w:caps w:val="0"/>
            <w:noProof/>
            <w:sz w:val="28"/>
            <w:szCs w:val="28"/>
            <w:rPrChange w:id="484" w:author="周 林军" w:date="2020-09-04T15:16:00Z">
              <w:rPr>
                <w:rStyle w:val="afff9"/>
                <w:rFonts w:cs="Times New Roman"/>
                <w:b w:val="0"/>
                <w:bCs w:val="0"/>
                <w:caps w:val="0"/>
                <w:noProof/>
              </w:rPr>
            </w:rPrChange>
          </w:rPr>
          <w:delText xml:space="preserve"> </w:delText>
        </w:r>
        <w:r w:rsidRPr="0099035E" w:rsidDel="0099035E">
          <w:rPr>
            <w:rStyle w:val="afff9"/>
            <w:rFonts w:ascii="仿宋_GB2312" w:eastAsia="仿宋_GB2312" w:hAnsi="微软雅黑" w:cs="微软雅黑" w:hint="eastAsia"/>
            <w:b w:val="0"/>
            <w:bCs w:val="0"/>
            <w:caps w:val="0"/>
            <w:noProof/>
            <w:sz w:val="28"/>
            <w:szCs w:val="28"/>
            <w:rPrChange w:id="485" w:author="周 林军" w:date="2020-09-04T15:16:00Z">
              <w:rPr>
                <w:rStyle w:val="afff9"/>
                <w:rFonts w:ascii="微软雅黑" w:eastAsia="微软雅黑" w:hAnsi="微软雅黑" w:cs="微软雅黑" w:hint="eastAsia"/>
                <w:b w:val="0"/>
                <w:bCs w:val="0"/>
                <w:caps w:val="0"/>
                <w:noProof/>
              </w:rPr>
            </w:rPrChange>
          </w:rPr>
          <w:delText>暴露参数推荐值</w:delText>
        </w:r>
        <w:r w:rsidRPr="0099035E" w:rsidDel="0099035E">
          <w:rPr>
            <w:rFonts w:ascii="仿宋_GB2312" w:eastAsia="仿宋_GB2312"/>
            <w:b w:val="0"/>
            <w:bCs w:val="0"/>
            <w:caps w:val="0"/>
            <w:noProof/>
            <w:webHidden/>
            <w:sz w:val="28"/>
            <w:szCs w:val="28"/>
            <w:rPrChange w:id="486" w:author="周 林军" w:date="2020-09-04T15:16:00Z">
              <w:rPr>
                <w:b w:val="0"/>
                <w:bCs w:val="0"/>
                <w:caps w:val="0"/>
                <w:noProof/>
                <w:webHidden/>
              </w:rPr>
            </w:rPrChange>
          </w:rPr>
          <w:tab/>
          <w:delText>40</w:delText>
        </w:r>
      </w:del>
    </w:p>
    <w:p w:rsidR="00C41123" w:rsidRPr="0099035E" w:rsidDel="0099035E" w:rsidRDefault="00C41123">
      <w:pPr>
        <w:pStyle w:val="10"/>
        <w:snapToGrid w:val="0"/>
        <w:spacing w:before="0" w:line="360" w:lineRule="auto"/>
        <w:rPr>
          <w:del w:id="487" w:author="周 林军" w:date="2020-09-04T15:15:00Z"/>
          <w:rFonts w:ascii="仿宋_GB2312" w:eastAsia="仿宋_GB2312" w:hAnsiTheme="minorHAnsi"/>
          <w:b w:val="0"/>
          <w:bCs w:val="0"/>
          <w:caps w:val="0"/>
          <w:noProof/>
          <w:sz w:val="28"/>
          <w:szCs w:val="28"/>
          <w:rPrChange w:id="488" w:author="周 林军" w:date="2020-09-04T15:16:00Z">
            <w:rPr>
              <w:del w:id="489" w:author="周 林军" w:date="2020-09-04T15:15:00Z"/>
              <w:rFonts w:asciiTheme="minorHAnsi" w:eastAsiaTheme="minorEastAsia" w:hAnsiTheme="minorHAnsi"/>
              <w:b w:val="0"/>
              <w:bCs w:val="0"/>
              <w:caps w:val="0"/>
              <w:noProof/>
              <w:sz w:val="21"/>
              <w:szCs w:val="22"/>
            </w:rPr>
          </w:rPrChange>
        </w:rPr>
        <w:pPrChange w:id="490" w:author="周 林军" w:date="2020-09-04T15:16:00Z">
          <w:pPr>
            <w:pStyle w:val="10"/>
          </w:pPr>
        </w:pPrChange>
      </w:pPr>
      <w:del w:id="491" w:author="周 林军" w:date="2020-09-04T15:15:00Z">
        <w:r w:rsidRPr="0099035E" w:rsidDel="0099035E">
          <w:rPr>
            <w:rStyle w:val="afff9"/>
            <w:rFonts w:ascii="仿宋_GB2312" w:eastAsia="仿宋_GB2312" w:hAnsi="宋体" w:cs="宋体" w:hint="eastAsia"/>
            <w:b w:val="0"/>
            <w:bCs w:val="0"/>
            <w:caps w:val="0"/>
            <w:noProof/>
            <w:sz w:val="28"/>
            <w:szCs w:val="28"/>
            <w:rPrChange w:id="492" w:author="周 林军" w:date="2020-09-04T15:16:00Z">
              <w:rPr>
                <w:rStyle w:val="afff9"/>
                <w:rFonts w:ascii="宋体" w:hAnsi="宋体" w:cs="宋体" w:hint="eastAsia"/>
                <w:b w:val="0"/>
                <w:bCs w:val="0"/>
                <w:caps w:val="0"/>
                <w:noProof/>
              </w:rPr>
            </w:rPrChange>
          </w:rPr>
          <w:delText>附录</w:delText>
        </w:r>
        <w:r w:rsidRPr="0099035E" w:rsidDel="0099035E">
          <w:rPr>
            <w:rStyle w:val="afff9"/>
            <w:rFonts w:ascii="仿宋_GB2312" w:eastAsia="仿宋_GB2312" w:cs="Times New Roman"/>
            <w:b w:val="0"/>
            <w:bCs w:val="0"/>
            <w:caps w:val="0"/>
            <w:noProof/>
            <w:sz w:val="28"/>
            <w:szCs w:val="28"/>
            <w:rPrChange w:id="493" w:author="周 林军" w:date="2020-09-04T15:16:00Z">
              <w:rPr>
                <w:rStyle w:val="afff9"/>
                <w:rFonts w:cs="Times New Roman"/>
                <w:b w:val="0"/>
                <w:bCs w:val="0"/>
                <w:caps w:val="0"/>
                <w:noProof/>
              </w:rPr>
            </w:rPrChange>
          </w:rPr>
          <w:delText xml:space="preserve">C </w:delText>
        </w:r>
        <w:r w:rsidRPr="0099035E" w:rsidDel="0099035E">
          <w:rPr>
            <w:rStyle w:val="afff9"/>
            <w:rFonts w:ascii="仿宋_GB2312" w:eastAsia="仿宋_GB2312" w:hAnsi="微软雅黑" w:cs="微软雅黑" w:hint="eastAsia"/>
            <w:b w:val="0"/>
            <w:bCs w:val="0"/>
            <w:caps w:val="0"/>
            <w:noProof/>
            <w:sz w:val="28"/>
            <w:szCs w:val="28"/>
            <w:rPrChange w:id="494" w:author="周 林军" w:date="2020-09-04T15:16:00Z">
              <w:rPr>
                <w:rStyle w:val="afff9"/>
                <w:rFonts w:ascii="微软雅黑" w:eastAsia="微软雅黑" w:hAnsi="微软雅黑" w:cs="微软雅黑" w:hint="eastAsia"/>
                <w:b w:val="0"/>
                <w:bCs w:val="0"/>
                <w:caps w:val="0"/>
                <w:noProof/>
              </w:rPr>
            </w:rPrChange>
          </w:rPr>
          <w:delText>（资料性附录）</w:delText>
        </w:r>
        <w:r w:rsidRPr="0099035E" w:rsidDel="0099035E">
          <w:rPr>
            <w:rStyle w:val="afff9"/>
            <w:rFonts w:ascii="仿宋_GB2312" w:eastAsia="仿宋_GB2312" w:cs="Times New Roman"/>
            <w:b w:val="0"/>
            <w:bCs w:val="0"/>
            <w:caps w:val="0"/>
            <w:noProof/>
            <w:sz w:val="28"/>
            <w:szCs w:val="28"/>
            <w:rPrChange w:id="495" w:author="周 林军" w:date="2020-09-04T15:16:00Z">
              <w:rPr>
                <w:rStyle w:val="afff9"/>
                <w:rFonts w:cs="Times New Roman"/>
                <w:b w:val="0"/>
                <w:bCs w:val="0"/>
                <w:caps w:val="0"/>
                <w:noProof/>
              </w:rPr>
            </w:rPrChange>
          </w:rPr>
          <w:delText xml:space="preserve"> </w:delText>
        </w:r>
        <w:r w:rsidRPr="0099035E" w:rsidDel="0099035E">
          <w:rPr>
            <w:rStyle w:val="afff9"/>
            <w:rFonts w:ascii="仿宋_GB2312" w:eastAsia="仿宋_GB2312" w:hAnsi="微软雅黑" w:cs="微软雅黑" w:hint="eastAsia"/>
            <w:b w:val="0"/>
            <w:bCs w:val="0"/>
            <w:caps w:val="0"/>
            <w:noProof/>
            <w:sz w:val="28"/>
            <w:szCs w:val="28"/>
            <w:rPrChange w:id="496" w:author="周 林军" w:date="2020-09-04T15:16:00Z">
              <w:rPr>
                <w:rStyle w:val="afff9"/>
                <w:rFonts w:ascii="微软雅黑" w:eastAsia="微软雅黑" w:hAnsi="微软雅黑" w:cs="微软雅黑" w:hint="eastAsia"/>
                <w:b w:val="0"/>
                <w:bCs w:val="0"/>
                <w:caps w:val="0"/>
                <w:noProof/>
              </w:rPr>
            </w:rPrChange>
          </w:rPr>
          <w:delText>环境行为与归趋参数计算</w:delText>
        </w:r>
        <w:r w:rsidRPr="0099035E" w:rsidDel="0099035E">
          <w:rPr>
            <w:rFonts w:ascii="仿宋_GB2312" w:eastAsia="仿宋_GB2312"/>
            <w:b w:val="0"/>
            <w:bCs w:val="0"/>
            <w:caps w:val="0"/>
            <w:noProof/>
            <w:webHidden/>
            <w:sz w:val="28"/>
            <w:szCs w:val="28"/>
            <w:rPrChange w:id="497" w:author="周 林军" w:date="2020-09-04T15:16:00Z">
              <w:rPr>
                <w:b w:val="0"/>
                <w:bCs w:val="0"/>
                <w:caps w:val="0"/>
                <w:noProof/>
                <w:webHidden/>
              </w:rPr>
            </w:rPrChange>
          </w:rPr>
          <w:tab/>
          <w:delText>43</w:delText>
        </w:r>
      </w:del>
    </w:p>
    <w:p w:rsidR="00C41123" w:rsidRPr="0099035E" w:rsidDel="0099035E" w:rsidRDefault="00C41123">
      <w:pPr>
        <w:pStyle w:val="10"/>
        <w:snapToGrid w:val="0"/>
        <w:spacing w:before="0" w:line="360" w:lineRule="auto"/>
        <w:rPr>
          <w:del w:id="498" w:author="周 林军" w:date="2020-09-04T15:15:00Z"/>
          <w:rFonts w:ascii="仿宋_GB2312" w:eastAsia="仿宋_GB2312" w:hAnsiTheme="minorHAnsi"/>
          <w:b w:val="0"/>
          <w:bCs w:val="0"/>
          <w:caps w:val="0"/>
          <w:noProof/>
          <w:sz w:val="28"/>
          <w:szCs w:val="28"/>
          <w:rPrChange w:id="499" w:author="周 林军" w:date="2020-09-04T15:16:00Z">
            <w:rPr>
              <w:del w:id="500" w:author="周 林军" w:date="2020-09-04T15:15:00Z"/>
              <w:rFonts w:asciiTheme="minorHAnsi" w:eastAsiaTheme="minorEastAsia" w:hAnsiTheme="minorHAnsi"/>
              <w:b w:val="0"/>
              <w:bCs w:val="0"/>
              <w:caps w:val="0"/>
              <w:noProof/>
              <w:sz w:val="21"/>
              <w:szCs w:val="22"/>
            </w:rPr>
          </w:rPrChange>
        </w:rPr>
        <w:pPrChange w:id="501" w:author="周 林军" w:date="2020-09-04T15:16:00Z">
          <w:pPr>
            <w:pStyle w:val="10"/>
          </w:pPr>
        </w:pPrChange>
      </w:pPr>
      <w:del w:id="502" w:author="周 林军" w:date="2020-09-04T15:15:00Z">
        <w:r w:rsidRPr="0099035E" w:rsidDel="0099035E">
          <w:rPr>
            <w:rStyle w:val="afff9"/>
            <w:rFonts w:ascii="仿宋_GB2312" w:eastAsia="仿宋_GB2312" w:hAnsi="宋体" w:cs="宋体" w:hint="eastAsia"/>
            <w:b w:val="0"/>
            <w:bCs w:val="0"/>
            <w:caps w:val="0"/>
            <w:noProof/>
            <w:sz w:val="28"/>
            <w:szCs w:val="28"/>
            <w:rPrChange w:id="503" w:author="周 林军" w:date="2020-09-04T15:16:00Z">
              <w:rPr>
                <w:rStyle w:val="afff9"/>
                <w:rFonts w:ascii="宋体" w:hAnsi="宋体" w:cs="宋体" w:hint="eastAsia"/>
                <w:b w:val="0"/>
                <w:bCs w:val="0"/>
                <w:caps w:val="0"/>
                <w:noProof/>
              </w:rPr>
            </w:rPrChange>
          </w:rPr>
          <w:delText>附录</w:delText>
        </w:r>
        <w:r w:rsidRPr="0099035E" w:rsidDel="0099035E">
          <w:rPr>
            <w:rStyle w:val="afff9"/>
            <w:rFonts w:ascii="仿宋_GB2312" w:eastAsia="仿宋_GB2312" w:cs="Times New Roman"/>
            <w:b w:val="0"/>
            <w:bCs w:val="0"/>
            <w:caps w:val="0"/>
            <w:noProof/>
            <w:sz w:val="28"/>
            <w:szCs w:val="28"/>
            <w:rPrChange w:id="504" w:author="周 林军" w:date="2020-09-04T15:16:00Z">
              <w:rPr>
                <w:rStyle w:val="afff9"/>
                <w:rFonts w:cs="Times New Roman"/>
                <w:b w:val="0"/>
                <w:bCs w:val="0"/>
                <w:caps w:val="0"/>
                <w:noProof/>
              </w:rPr>
            </w:rPrChange>
          </w:rPr>
          <w:delText xml:space="preserve">D </w:delText>
        </w:r>
        <w:r w:rsidRPr="0099035E" w:rsidDel="0099035E">
          <w:rPr>
            <w:rStyle w:val="afff9"/>
            <w:rFonts w:ascii="仿宋_GB2312" w:eastAsia="仿宋_GB2312" w:hAnsi="微软雅黑" w:cs="微软雅黑" w:hint="eastAsia"/>
            <w:b w:val="0"/>
            <w:bCs w:val="0"/>
            <w:caps w:val="0"/>
            <w:noProof/>
            <w:sz w:val="28"/>
            <w:szCs w:val="28"/>
            <w:rPrChange w:id="505" w:author="周 林军" w:date="2020-09-04T15:16:00Z">
              <w:rPr>
                <w:rStyle w:val="afff9"/>
                <w:rFonts w:ascii="微软雅黑" w:eastAsia="微软雅黑" w:hAnsi="微软雅黑" w:cs="微软雅黑" w:hint="eastAsia"/>
                <w:b w:val="0"/>
                <w:bCs w:val="0"/>
                <w:caps w:val="0"/>
                <w:noProof/>
              </w:rPr>
            </w:rPrChange>
          </w:rPr>
          <w:delText>（资料性附录）</w:delText>
        </w:r>
        <w:r w:rsidRPr="0099035E" w:rsidDel="0099035E">
          <w:rPr>
            <w:rStyle w:val="afff9"/>
            <w:rFonts w:ascii="仿宋_GB2312" w:eastAsia="仿宋_GB2312" w:cs="Times New Roman"/>
            <w:b w:val="0"/>
            <w:bCs w:val="0"/>
            <w:caps w:val="0"/>
            <w:noProof/>
            <w:sz w:val="28"/>
            <w:szCs w:val="28"/>
            <w:rPrChange w:id="506" w:author="周 林军" w:date="2020-09-04T15:16:00Z">
              <w:rPr>
                <w:rStyle w:val="afff9"/>
                <w:rFonts w:cs="Times New Roman"/>
                <w:b w:val="0"/>
                <w:bCs w:val="0"/>
                <w:caps w:val="0"/>
                <w:noProof/>
              </w:rPr>
            </w:rPrChange>
          </w:rPr>
          <w:delText xml:space="preserve"> </w:delText>
        </w:r>
        <w:r w:rsidRPr="0099035E" w:rsidDel="0099035E">
          <w:rPr>
            <w:rStyle w:val="afff9"/>
            <w:rFonts w:ascii="仿宋_GB2312" w:eastAsia="仿宋_GB2312" w:hAnsi="微软雅黑" w:cs="微软雅黑" w:hint="eastAsia"/>
            <w:b w:val="0"/>
            <w:bCs w:val="0"/>
            <w:caps w:val="0"/>
            <w:noProof/>
            <w:sz w:val="28"/>
            <w:szCs w:val="28"/>
            <w:rPrChange w:id="507" w:author="周 林军" w:date="2020-09-04T15:16:00Z">
              <w:rPr>
                <w:rStyle w:val="afff9"/>
                <w:rFonts w:ascii="微软雅黑" w:eastAsia="微软雅黑" w:hAnsi="微软雅黑" w:cs="微软雅黑" w:hint="eastAsia"/>
                <w:b w:val="0"/>
                <w:bCs w:val="0"/>
                <w:caps w:val="0"/>
                <w:noProof/>
              </w:rPr>
            </w:rPrChange>
          </w:rPr>
          <w:delText>基于</w:delText>
        </w:r>
        <w:r w:rsidRPr="0099035E" w:rsidDel="0099035E">
          <w:rPr>
            <w:rStyle w:val="afff9"/>
            <w:rFonts w:ascii="仿宋_GB2312" w:eastAsia="仿宋_GB2312" w:cs="Times New Roman"/>
            <w:b w:val="0"/>
            <w:bCs w:val="0"/>
            <w:caps w:val="0"/>
            <w:noProof/>
            <w:sz w:val="28"/>
            <w:szCs w:val="28"/>
            <w:rPrChange w:id="508" w:author="周 林军" w:date="2020-09-04T15:16:00Z">
              <w:rPr>
                <w:rStyle w:val="afff9"/>
                <w:rFonts w:cs="Times New Roman"/>
                <w:b w:val="0"/>
                <w:bCs w:val="0"/>
                <w:caps w:val="0"/>
                <w:noProof/>
              </w:rPr>
            </w:rPrChange>
          </w:rPr>
          <w:delText>C-STP</w:delText>
        </w:r>
        <w:r w:rsidRPr="0099035E" w:rsidDel="0099035E">
          <w:rPr>
            <w:rStyle w:val="afff9"/>
            <w:rFonts w:ascii="仿宋_GB2312" w:eastAsia="仿宋_GB2312" w:hAnsi="微软雅黑" w:cs="微软雅黑" w:hint="eastAsia"/>
            <w:b w:val="0"/>
            <w:bCs w:val="0"/>
            <w:caps w:val="0"/>
            <w:noProof/>
            <w:sz w:val="28"/>
            <w:szCs w:val="28"/>
            <w:rPrChange w:id="509" w:author="周 林军" w:date="2020-09-04T15:16:00Z">
              <w:rPr>
                <w:rStyle w:val="afff9"/>
                <w:rFonts w:ascii="微软雅黑" w:eastAsia="微软雅黑" w:hAnsi="微软雅黑" w:cs="微软雅黑" w:hint="eastAsia"/>
                <w:b w:val="0"/>
                <w:bCs w:val="0"/>
                <w:caps w:val="0"/>
                <w:noProof/>
              </w:rPr>
            </w:rPrChange>
          </w:rPr>
          <w:delText>（</w:delText>
        </w:r>
        <w:r w:rsidRPr="0099035E" w:rsidDel="0099035E">
          <w:rPr>
            <w:rStyle w:val="afff9"/>
            <w:rFonts w:ascii="仿宋_GB2312" w:eastAsia="仿宋_GB2312" w:cs="Times New Roman"/>
            <w:b w:val="0"/>
            <w:bCs w:val="0"/>
            <w:caps w:val="0"/>
            <w:noProof/>
            <w:sz w:val="28"/>
            <w:szCs w:val="28"/>
            <w:rPrChange w:id="510" w:author="周 林军" w:date="2020-09-04T15:16:00Z">
              <w:rPr>
                <w:rStyle w:val="afff9"/>
                <w:rFonts w:cs="Times New Roman"/>
                <w:b w:val="0"/>
                <w:bCs w:val="0"/>
                <w:caps w:val="0"/>
                <w:noProof/>
              </w:rPr>
            </w:rPrChange>
          </w:rPr>
          <w:delText>O</w:delText>
        </w:r>
        <w:r w:rsidRPr="0099035E" w:rsidDel="0099035E">
          <w:rPr>
            <w:rStyle w:val="afff9"/>
            <w:rFonts w:ascii="仿宋_GB2312" w:eastAsia="仿宋_GB2312" w:hAnsi="微软雅黑" w:cs="微软雅黑" w:hint="eastAsia"/>
            <w:b w:val="0"/>
            <w:bCs w:val="0"/>
            <w:caps w:val="0"/>
            <w:noProof/>
            <w:sz w:val="28"/>
            <w:szCs w:val="28"/>
            <w:rPrChange w:id="511" w:author="周 林军" w:date="2020-09-04T15:16:00Z">
              <w:rPr>
                <w:rStyle w:val="afff9"/>
                <w:rFonts w:ascii="微软雅黑" w:eastAsia="微软雅黑" w:hAnsi="微软雅黑" w:cs="微软雅黑" w:hint="eastAsia"/>
                <w:b w:val="0"/>
                <w:bCs w:val="0"/>
                <w:caps w:val="0"/>
                <w:noProof/>
              </w:rPr>
            </w:rPrChange>
          </w:rPr>
          <w:delText>）模型的化学物质在</w:delText>
        </w:r>
        <w:r w:rsidRPr="0099035E" w:rsidDel="0099035E">
          <w:rPr>
            <w:rStyle w:val="afff9"/>
            <w:rFonts w:ascii="仿宋_GB2312" w:eastAsia="仿宋_GB2312" w:cs="Times New Roman"/>
            <w:b w:val="0"/>
            <w:bCs w:val="0"/>
            <w:caps w:val="0"/>
            <w:noProof/>
            <w:sz w:val="28"/>
            <w:szCs w:val="28"/>
            <w:rPrChange w:id="512" w:author="周 林军" w:date="2020-09-04T15:16:00Z">
              <w:rPr>
                <w:rStyle w:val="afff9"/>
                <w:rFonts w:cs="Times New Roman"/>
                <w:b w:val="0"/>
                <w:bCs w:val="0"/>
                <w:caps w:val="0"/>
                <w:noProof/>
              </w:rPr>
            </w:rPrChange>
          </w:rPr>
          <w:delText>STP</w:delText>
        </w:r>
        <w:r w:rsidRPr="0099035E" w:rsidDel="0099035E">
          <w:rPr>
            <w:rStyle w:val="afff9"/>
            <w:rFonts w:ascii="仿宋_GB2312" w:eastAsia="仿宋_GB2312" w:hAnsi="微软雅黑" w:cs="微软雅黑" w:hint="eastAsia"/>
            <w:b w:val="0"/>
            <w:bCs w:val="0"/>
            <w:caps w:val="0"/>
            <w:noProof/>
            <w:sz w:val="28"/>
            <w:szCs w:val="28"/>
            <w:rPrChange w:id="513" w:author="周 林军" w:date="2020-09-04T15:16:00Z">
              <w:rPr>
                <w:rStyle w:val="afff9"/>
                <w:rFonts w:ascii="微软雅黑" w:eastAsia="微软雅黑" w:hAnsi="微软雅黑" w:cs="微软雅黑" w:hint="eastAsia"/>
                <w:b w:val="0"/>
                <w:bCs w:val="0"/>
                <w:caps w:val="0"/>
                <w:noProof/>
              </w:rPr>
            </w:rPrChange>
          </w:rPr>
          <w:delText>中的归趋和暴露估算</w:delText>
        </w:r>
        <w:r w:rsidRPr="0099035E" w:rsidDel="0099035E">
          <w:rPr>
            <w:rFonts w:ascii="仿宋_GB2312" w:eastAsia="仿宋_GB2312"/>
            <w:b w:val="0"/>
            <w:bCs w:val="0"/>
            <w:caps w:val="0"/>
            <w:noProof/>
            <w:webHidden/>
            <w:sz w:val="28"/>
            <w:szCs w:val="28"/>
            <w:rPrChange w:id="514" w:author="周 林军" w:date="2020-09-04T15:16:00Z">
              <w:rPr>
                <w:b w:val="0"/>
                <w:bCs w:val="0"/>
                <w:caps w:val="0"/>
                <w:noProof/>
                <w:webHidden/>
              </w:rPr>
            </w:rPrChange>
          </w:rPr>
          <w:tab/>
          <w:delText>48</w:delText>
        </w:r>
      </w:del>
    </w:p>
    <w:p w:rsidR="00C41123" w:rsidRPr="0099035E" w:rsidDel="0099035E" w:rsidRDefault="00C41123">
      <w:pPr>
        <w:pStyle w:val="10"/>
        <w:snapToGrid w:val="0"/>
        <w:spacing w:before="0" w:line="360" w:lineRule="auto"/>
        <w:rPr>
          <w:del w:id="515" w:author="周 林军" w:date="2020-09-04T15:15:00Z"/>
          <w:rFonts w:ascii="仿宋_GB2312" w:eastAsia="仿宋_GB2312" w:hAnsiTheme="minorHAnsi"/>
          <w:b w:val="0"/>
          <w:bCs w:val="0"/>
          <w:caps w:val="0"/>
          <w:noProof/>
          <w:sz w:val="28"/>
          <w:szCs w:val="28"/>
          <w:rPrChange w:id="516" w:author="周 林军" w:date="2020-09-04T15:16:00Z">
            <w:rPr>
              <w:del w:id="517" w:author="周 林军" w:date="2020-09-04T15:15:00Z"/>
              <w:rFonts w:asciiTheme="minorHAnsi" w:eastAsiaTheme="minorEastAsia" w:hAnsiTheme="minorHAnsi"/>
              <w:b w:val="0"/>
              <w:bCs w:val="0"/>
              <w:caps w:val="0"/>
              <w:noProof/>
              <w:sz w:val="21"/>
              <w:szCs w:val="22"/>
            </w:rPr>
          </w:rPrChange>
        </w:rPr>
        <w:pPrChange w:id="518" w:author="周 林军" w:date="2020-09-04T15:16:00Z">
          <w:pPr>
            <w:pStyle w:val="10"/>
          </w:pPr>
        </w:pPrChange>
      </w:pPr>
      <w:del w:id="519" w:author="周 林军" w:date="2020-09-04T15:15:00Z">
        <w:r w:rsidRPr="0099035E" w:rsidDel="0099035E">
          <w:rPr>
            <w:rStyle w:val="afff9"/>
            <w:rFonts w:ascii="仿宋_GB2312" w:eastAsia="仿宋_GB2312" w:hAnsi="宋体" w:cs="宋体" w:hint="eastAsia"/>
            <w:b w:val="0"/>
            <w:bCs w:val="0"/>
            <w:caps w:val="0"/>
            <w:noProof/>
            <w:sz w:val="28"/>
            <w:szCs w:val="28"/>
            <w:rPrChange w:id="520" w:author="周 林军" w:date="2020-09-04T15:16:00Z">
              <w:rPr>
                <w:rStyle w:val="afff9"/>
                <w:rFonts w:ascii="宋体" w:hAnsi="宋体" w:cs="宋体" w:hint="eastAsia"/>
                <w:b w:val="0"/>
                <w:bCs w:val="0"/>
                <w:caps w:val="0"/>
                <w:noProof/>
              </w:rPr>
            </w:rPrChange>
          </w:rPr>
          <w:delText>附录</w:delText>
        </w:r>
        <w:r w:rsidRPr="0099035E" w:rsidDel="0099035E">
          <w:rPr>
            <w:rStyle w:val="afff9"/>
            <w:rFonts w:ascii="仿宋_GB2312" w:eastAsia="仿宋_GB2312"/>
            <w:b w:val="0"/>
            <w:bCs w:val="0"/>
            <w:caps w:val="0"/>
            <w:noProof/>
            <w:sz w:val="28"/>
            <w:szCs w:val="28"/>
            <w:rPrChange w:id="521" w:author="周 林军" w:date="2020-09-04T15:16:00Z">
              <w:rPr>
                <w:rStyle w:val="afff9"/>
                <w:b w:val="0"/>
                <w:bCs w:val="0"/>
                <w:caps w:val="0"/>
                <w:noProof/>
              </w:rPr>
            </w:rPrChange>
          </w:rPr>
          <w:delText xml:space="preserve">E </w:delText>
        </w:r>
        <w:r w:rsidRPr="0099035E" w:rsidDel="0099035E">
          <w:rPr>
            <w:rStyle w:val="afff9"/>
            <w:rFonts w:ascii="仿宋_GB2312" w:eastAsia="仿宋_GB2312" w:hAnsi="微软雅黑" w:cs="微软雅黑" w:hint="eastAsia"/>
            <w:b w:val="0"/>
            <w:bCs w:val="0"/>
            <w:caps w:val="0"/>
            <w:noProof/>
            <w:sz w:val="28"/>
            <w:szCs w:val="28"/>
            <w:rPrChange w:id="522" w:author="周 林军" w:date="2020-09-04T15:16:00Z">
              <w:rPr>
                <w:rStyle w:val="afff9"/>
                <w:rFonts w:ascii="微软雅黑" w:eastAsia="微软雅黑" w:hAnsi="微软雅黑" w:cs="微软雅黑" w:hint="eastAsia"/>
                <w:b w:val="0"/>
                <w:bCs w:val="0"/>
                <w:caps w:val="0"/>
                <w:noProof/>
              </w:rPr>
            </w:rPrChange>
          </w:rPr>
          <w:delText>（规范性附录）</w:delText>
        </w:r>
        <w:r w:rsidRPr="0099035E" w:rsidDel="0099035E">
          <w:rPr>
            <w:rStyle w:val="afff9"/>
            <w:rFonts w:ascii="仿宋_GB2312" w:eastAsia="仿宋_GB2312"/>
            <w:b w:val="0"/>
            <w:bCs w:val="0"/>
            <w:caps w:val="0"/>
            <w:noProof/>
            <w:sz w:val="28"/>
            <w:szCs w:val="28"/>
            <w:rPrChange w:id="523" w:author="周 林军" w:date="2020-09-04T15:16:00Z">
              <w:rPr>
                <w:rStyle w:val="afff9"/>
                <w:b w:val="0"/>
                <w:bCs w:val="0"/>
                <w:caps w:val="0"/>
                <w:noProof/>
              </w:rPr>
            </w:rPrChange>
          </w:rPr>
          <w:delText xml:space="preserve"> </w:delText>
        </w:r>
        <w:r w:rsidRPr="0099035E" w:rsidDel="0099035E">
          <w:rPr>
            <w:rStyle w:val="afff9"/>
            <w:rFonts w:ascii="仿宋_GB2312" w:eastAsia="仿宋_GB2312" w:hAnsi="微软雅黑" w:cs="微软雅黑" w:hint="eastAsia"/>
            <w:b w:val="0"/>
            <w:bCs w:val="0"/>
            <w:caps w:val="0"/>
            <w:noProof/>
            <w:sz w:val="28"/>
            <w:szCs w:val="28"/>
            <w:rPrChange w:id="524" w:author="周 林军" w:date="2020-09-04T15:16:00Z">
              <w:rPr>
                <w:rStyle w:val="afff9"/>
                <w:rFonts w:ascii="微软雅黑" w:eastAsia="微软雅黑" w:hAnsi="微软雅黑" w:cs="微软雅黑" w:hint="eastAsia"/>
                <w:b w:val="0"/>
                <w:bCs w:val="0"/>
                <w:caps w:val="0"/>
                <w:noProof/>
              </w:rPr>
            </w:rPrChange>
          </w:rPr>
          <w:delText>局部尺度环境暴露估算模型</w:delText>
        </w:r>
        <w:r w:rsidRPr="0099035E" w:rsidDel="0099035E">
          <w:rPr>
            <w:rFonts w:ascii="仿宋_GB2312" w:eastAsia="仿宋_GB2312"/>
            <w:b w:val="0"/>
            <w:bCs w:val="0"/>
            <w:caps w:val="0"/>
            <w:noProof/>
            <w:webHidden/>
            <w:sz w:val="28"/>
            <w:szCs w:val="28"/>
            <w:rPrChange w:id="525" w:author="周 林军" w:date="2020-09-04T15:16:00Z">
              <w:rPr>
                <w:b w:val="0"/>
                <w:bCs w:val="0"/>
                <w:caps w:val="0"/>
                <w:noProof/>
                <w:webHidden/>
              </w:rPr>
            </w:rPrChange>
          </w:rPr>
          <w:tab/>
          <w:delText>54</w:delText>
        </w:r>
      </w:del>
    </w:p>
    <w:p w:rsidR="00C41123" w:rsidRPr="0099035E" w:rsidDel="0099035E" w:rsidRDefault="00C41123">
      <w:pPr>
        <w:pStyle w:val="10"/>
        <w:snapToGrid w:val="0"/>
        <w:spacing w:before="0" w:line="360" w:lineRule="auto"/>
        <w:rPr>
          <w:del w:id="526" w:author="周 林军" w:date="2020-09-04T15:15:00Z"/>
          <w:rFonts w:ascii="仿宋_GB2312" w:eastAsia="仿宋_GB2312" w:hAnsiTheme="minorHAnsi"/>
          <w:b w:val="0"/>
          <w:bCs w:val="0"/>
          <w:caps w:val="0"/>
          <w:noProof/>
          <w:sz w:val="28"/>
          <w:szCs w:val="28"/>
          <w:rPrChange w:id="527" w:author="周 林军" w:date="2020-09-04T15:16:00Z">
            <w:rPr>
              <w:del w:id="528" w:author="周 林军" w:date="2020-09-04T15:15:00Z"/>
              <w:rFonts w:asciiTheme="minorHAnsi" w:eastAsiaTheme="minorEastAsia" w:hAnsiTheme="minorHAnsi"/>
              <w:b w:val="0"/>
              <w:bCs w:val="0"/>
              <w:caps w:val="0"/>
              <w:noProof/>
              <w:sz w:val="21"/>
              <w:szCs w:val="22"/>
            </w:rPr>
          </w:rPrChange>
        </w:rPr>
        <w:pPrChange w:id="529" w:author="周 林军" w:date="2020-09-04T15:16:00Z">
          <w:pPr>
            <w:pStyle w:val="10"/>
          </w:pPr>
        </w:pPrChange>
      </w:pPr>
      <w:del w:id="530" w:author="周 林军" w:date="2020-09-04T15:15:00Z">
        <w:r w:rsidRPr="0099035E" w:rsidDel="0099035E">
          <w:rPr>
            <w:rStyle w:val="afff9"/>
            <w:rFonts w:ascii="仿宋_GB2312" w:eastAsia="仿宋_GB2312" w:hAnsi="宋体" w:cs="宋体" w:hint="eastAsia"/>
            <w:b w:val="0"/>
            <w:bCs w:val="0"/>
            <w:caps w:val="0"/>
            <w:noProof/>
            <w:sz w:val="28"/>
            <w:szCs w:val="28"/>
            <w:rPrChange w:id="531" w:author="周 林军" w:date="2020-09-04T15:16:00Z">
              <w:rPr>
                <w:rStyle w:val="afff9"/>
                <w:rFonts w:ascii="宋体" w:hAnsi="宋体" w:cs="宋体" w:hint="eastAsia"/>
                <w:b w:val="0"/>
                <w:bCs w:val="0"/>
                <w:caps w:val="0"/>
                <w:noProof/>
              </w:rPr>
            </w:rPrChange>
          </w:rPr>
          <w:delText>附录</w:delText>
        </w:r>
        <w:r w:rsidRPr="0099035E" w:rsidDel="0099035E">
          <w:rPr>
            <w:rStyle w:val="afff9"/>
            <w:rFonts w:ascii="仿宋_GB2312" w:eastAsia="仿宋_GB2312" w:cs="Times New Roman"/>
            <w:b w:val="0"/>
            <w:bCs w:val="0"/>
            <w:caps w:val="0"/>
            <w:noProof/>
            <w:sz w:val="28"/>
            <w:szCs w:val="28"/>
            <w:rPrChange w:id="532" w:author="周 林军" w:date="2020-09-04T15:16:00Z">
              <w:rPr>
                <w:rStyle w:val="afff9"/>
                <w:rFonts w:cs="Times New Roman"/>
                <w:b w:val="0"/>
                <w:bCs w:val="0"/>
                <w:caps w:val="0"/>
                <w:noProof/>
              </w:rPr>
            </w:rPrChange>
          </w:rPr>
          <w:delText xml:space="preserve">F </w:delText>
        </w:r>
        <w:r w:rsidRPr="0099035E" w:rsidDel="0099035E">
          <w:rPr>
            <w:rStyle w:val="afff9"/>
            <w:rFonts w:ascii="仿宋_GB2312" w:eastAsia="仿宋_GB2312" w:hAnsi="微软雅黑" w:cs="微软雅黑" w:hint="eastAsia"/>
            <w:b w:val="0"/>
            <w:bCs w:val="0"/>
            <w:caps w:val="0"/>
            <w:noProof/>
            <w:sz w:val="28"/>
            <w:szCs w:val="28"/>
            <w:rPrChange w:id="533" w:author="周 林军" w:date="2020-09-04T15:16:00Z">
              <w:rPr>
                <w:rStyle w:val="afff9"/>
                <w:rFonts w:ascii="微软雅黑" w:eastAsia="微软雅黑" w:hAnsi="微软雅黑" w:cs="微软雅黑" w:hint="eastAsia"/>
                <w:b w:val="0"/>
                <w:bCs w:val="0"/>
                <w:caps w:val="0"/>
                <w:noProof/>
              </w:rPr>
            </w:rPrChange>
          </w:rPr>
          <w:delText>（规范性附录）</w:delText>
        </w:r>
        <w:r w:rsidRPr="0099035E" w:rsidDel="0099035E">
          <w:rPr>
            <w:rStyle w:val="afff9"/>
            <w:rFonts w:ascii="仿宋_GB2312" w:eastAsia="仿宋_GB2312" w:cs="Times New Roman"/>
            <w:b w:val="0"/>
            <w:bCs w:val="0"/>
            <w:caps w:val="0"/>
            <w:noProof/>
            <w:sz w:val="28"/>
            <w:szCs w:val="28"/>
            <w:rPrChange w:id="534" w:author="周 林军" w:date="2020-09-04T15:16:00Z">
              <w:rPr>
                <w:rStyle w:val="afff9"/>
                <w:rFonts w:cs="Times New Roman"/>
                <w:b w:val="0"/>
                <w:bCs w:val="0"/>
                <w:caps w:val="0"/>
                <w:noProof/>
              </w:rPr>
            </w:rPrChange>
          </w:rPr>
          <w:delText xml:space="preserve"> </w:delText>
        </w:r>
        <w:r w:rsidRPr="0099035E" w:rsidDel="0099035E">
          <w:rPr>
            <w:rStyle w:val="afff9"/>
            <w:rFonts w:ascii="仿宋_GB2312" w:eastAsia="仿宋_GB2312" w:hAnsi="微软雅黑" w:cs="微软雅黑" w:hint="eastAsia"/>
            <w:b w:val="0"/>
            <w:bCs w:val="0"/>
            <w:caps w:val="0"/>
            <w:noProof/>
            <w:sz w:val="28"/>
            <w:szCs w:val="28"/>
            <w:rPrChange w:id="535" w:author="周 林军" w:date="2020-09-04T15:16:00Z">
              <w:rPr>
                <w:rStyle w:val="afff9"/>
                <w:rFonts w:ascii="微软雅黑" w:eastAsia="微软雅黑" w:hAnsi="微软雅黑" w:cs="微软雅黑" w:hint="eastAsia"/>
                <w:b w:val="0"/>
                <w:bCs w:val="0"/>
                <w:caps w:val="0"/>
                <w:noProof/>
              </w:rPr>
            </w:rPrChange>
          </w:rPr>
          <w:delText>局部尺度人体健康暴露估算模型</w:delText>
        </w:r>
        <w:r w:rsidRPr="0099035E" w:rsidDel="0099035E">
          <w:rPr>
            <w:rFonts w:ascii="仿宋_GB2312" w:eastAsia="仿宋_GB2312"/>
            <w:b w:val="0"/>
            <w:bCs w:val="0"/>
            <w:caps w:val="0"/>
            <w:noProof/>
            <w:webHidden/>
            <w:sz w:val="28"/>
            <w:szCs w:val="28"/>
            <w:rPrChange w:id="536" w:author="周 林军" w:date="2020-09-04T15:16:00Z">
              <w:rPr>
                <w:b w:val="0"/>
                <w:bCs w:val="0"/>
                <w:caps w:val="0"/>
                <w:noProof/>
                <w:webHidden/>
              </w:rPr>
            </w:rPrChange>
          </w:rPr>
          <w:tab/>
          <w:delText>60</w:delText>
        </w:r>
      </w:del>
    </w:p>
    <w:p w:rsidR="00C41123" w:rsidRPr="0099035E" w:rsidDel="0099035E" w:rsidRDefault="00C41123">
      <w:pPr>
        <w:pStyle w:val="10"/>
        <w:snapToGrid w:val="0"/>
        <w:spacing w:before="0" w:line="360" w:lineRule="auto"/>
        <w:rPr>
          <w:del w:id="537" w:author="周 林军" w:date="2020-09-04T15:15:00Z"/>
          <w:rFonts w:ascii="仿宋_GB2312" w:eastAsia="仿宋_GB2312" w:hAnsiTheme="minorHAnsi"/>
          <w:b w:val="0"/>
          <w:bCs w:val="0"/>
          <w:caps w:val="0"/>
          <w:noProof/>
          <w:sz w:val="28"/>
          <w:szCs w:val="28"/>
          <w:rPrChange w:id="538" w:author="周 林军" w:date="2020-09-04T15:16:00Z">
            <w:rPr>
              <w:del w:id="539" w:author="周 林军" w:date="2020-09-04T15:15:00Z"/>
              <w:rFonts w:asciiTheme="minorHAnsi" w:eastAsiaTheme="minorEastAsia" w:hAnsiTheme="minorHAnsi"/>
              <w:b w:val="0"/>
              <w:bCs w:val="0"/>
              <w:caps w:val="0"/>
              <w:noProof/>
              <w:sz w:val="21"/>
              <w:szCs w:val="22"/>
            </w:rPr>
          </w:rPrChange>
        </w:rPr>
        <w:pPrChange w:id="540" w:author="周 林军" w:date="2020-09-04T15:16:00Z">
          <w:pPr>
            <w:pStyle w:val="10"/>
          </w:pPr>
        </w:pPrChange>
      </w:pPr>
      <w:del w:id="541" w:author="周 林军" w:date="2020-09-04T15:15:00Z">
        <w:r w:rsidRPr="0099035E" w:rsidDel="0099035E">
          <w:rPr>
            <w:rStyle w:val="afff9"/>
            <w:rFonts w:ascii="仿宋_GB2312" w:eastAsia="仿宋_GB2312" w:hAnsi="宋体" w:cs="宋体" w:hint="eastAsia"/>
            <w:b w:val="0"/>
            <w:bCs w:val="0"/>
            <w:caps w:val="0"/>
            <w:noProof/>
            <w:sz w:val="28"/>
            <w:szCs w:val="28"/>
            <w:rPrChange w:id="542" w:author="周 林军" w:date="2020-09-04T15:16:00Z">
              <w:rPr>
                <w:rStyle w:val="afff9"/>
                <w:rFonts w:ascii="宋体" w:hAnsi="宋体" w:cs="宋体" w:hint="eastAsia"/>
                <w:b w:val="0"/>
                <w:bCs w:val="0"/>
                <w:caps w:val="0"/>
                <w:noProof/>
              </w:rPr>
            </w:rPrChange>
          </w:rPr>
          <w:delText>附录</w:delText>
        </w:r>
        <w:r w:rsidRPr="0099035E" w:rsidDel="0099035E">
          <w:rPr>
            <w:rStyle w:val="afff9"/>
            <w:rFonts w:ascii="仿宋_GB2312" w:eastAsia="仿宋_GB2312" w:cs="Times New Roman"/>
            <w:b w:val="0"/>
            <w:bCs w:val="0"/>
            <w:caps w:val="0"/>
            <w:noProof/>
            <w:sz w:val="28"/>
            <w:szCs w:val="28"/>
            <w:rPrChange w:id="543" w:author="周 林军" w:date="2020-09-04T15:16:00Z">
              <w:rPr>
                <w:rStyle w:val="afff9"/>
                <w:rFonts w:cs="Times New Roman"/>
                <w:b w:val="0"/>
                <w:bCs w:val="0"/>
                <w:caps w:val="0"/>
                <w:noProof/>
              </w:rPr>
            </w:rPrChange>
          </w:rPr>
          <w:delText xml:space="preserve">G </w:delText>
        </w:r>
        <w:r w:rsidRPr="0099035E" w:rsidDel="0099035E">
          <w:rPr>
            <w:rStyle w:val="afff9"/>
            <w:rFonts w:ascii="仿宋_GB2312" w:eastAsia="仿宋_GB2312" w:hAnsi="微软雅黑" w:cs="微软雅黑" w:hint="eastAsia"/>
            <w:b w:val="0"/>
            <w:bCs w:val="0"/>
            <w:caps w:val="0"/>
            <w:noProof/>
            <w:sz w:val="28"/>
            <w:szCs w:val="28"/>
            <w:rPrChange w:id="544" w:author="周 林军" w:date="2020-09-04T15:16:00Z">
              <w:rPr>
                <w:rStyle w:val="afff9"/>
                <w:rFonts w:ascii="微软雅黑" w:eastAsia="微软雅黑" w:hAnsi="微软雅黑" w:cs="微软雅黑" w:hint="eastAsia"/>
                <w:b w:val="0"/>
                <w:bCs w:val="0"/>
                <w:caps w:val="0"/>
                <w:noProof/>
              </w:rPr>
            </w:rPrChange>
          </w:rPr>
          <w:delText>（资料性附录）</w:delText>
        </w:r>
        <w:r w:rsidRPr="0099035E" w:rsidDel="0099035E">
          <w:rPr>
            <w:rStyle w:val="afff9"/>
            <w:rFonts w:ascii="仿宋_GB2312" w:eastAsia="仿宋_GB2312" w:cs="Times New Roman"/>
            <w:b w:val="0"/>
            <w:bCs w:val="0"/>
            <w:caps w:val="0"/>
            <w:noProof/>
            <w:sz w:val="28"/>
            <w:szCs w:val="28"/>
            <w:rPrChange w:id="545" w:author="周 林军" w:date="2020-09-04T15:16:00Z">
              <w:rPr>
                <w:rStyle w:val="afff9"/>
                <w:rFonts w:cs="Times New Roman"/>
                <w:b w:val="0"/>
                <w:bCs w:val="0"/>
                <w:caps w:val="0"/>
                <w:noProof/>
              </w:rPr>
            </w:rPrChange>
          </w:rPr>
          <w:delText xml:space="preserve"> </w:delText>
        </w:r>
        <w:r w:rsidRPr="0099035E" w:rsidDel="0099035E">
          <w:rPr>
            <w:rStyle w:val="afff9"/>
            <w:rFonts w:ascii="仿宋_GB2312" w:eastAsia="仿宋_GB2312" w:hAnsi="微软雅黑" w:cs="微软雅黑" w:hint="eastAsia"/>
            <w:b w:val="0"/>
            <w:bCs w:val="0"/>
            <w:caps w:val="0"/>
            <w:noProof/>
            <w:sz w:val="28"/>
            <w:szCs w:val="28"/>
            <w:rPrChange w:id="546" w:author="周 林军" w:date="2020-09-04T15:16:00Z">
              <w:rPr>
                <w:rStyle w:val="afff9"/>
                <w:rFonts w:ascii="微软雅黑" w:eastAsia="微软雅黑" w:hAnsi="微软雅黑" w:cs="微软雅黑" w:hint="eastAsia"/>
                <w:b w:val="0"/>
                <w:bCs w:val="0"/>
                <w:caps w:val="0"/>
                <w:noProof/>
              </w:rPr>
            </w:rPrChange>
          </w:rPr>
          <w:delText>暴露估算工具（</w:delText>
        </w:r>
        <w:r w:rsidRPr="0099035E" w:rsidDel="0099035E">
          <w:rPr>
            <w:rStyle w:val="afff9"/>
            <w:rFonts w:ascii="仿宋_GB2312" w:eastAsia="仿宋_GB2312" w:cs="Times New Roman"/>
            <w:b w:val="0"/>
            <w:bCs w:val="0"/>
            <w:caps w:val="0"/>
            <w:noProof/>
            <w:sz w:val="28"/>
            <w:szCs w:val="28"/>
            <w:rPrChange w:id="547" w:author="周 林军" w:date="2020-09-04T15:16:00Z">
              <w:rPr>
                <w:rStyle w:val="afff9"/>
                <w:rFonts w:cs="Times New Roman"/>
                <w:b w:val="0"/>
                <w:bCs w:val="0"/>
                <w:caps w:val="0"/>
                <w:noProof/>
              </w:rPr>
            </w:rPrChange>
          </w:rPr>
          <w:delText>CET</w:delText>
        </w:r>
        <w:r w:rsidRPr="0099035E" w:rsidDel="0099035E">
          <w:rPr>
            <w:rStyle w:val="afff9"/>
            <w:rFonts w:ascii="仿宋_GB2312" w:eastAsia="仿宋_GB2312" w:hAnsi="微软雅黑" w:cs="微软雅黑" w:hint="eastAsia"/>
            <w:b w:val="0"/>
            <w:bCs w:val="0"/>
            <w:caps w:val="0"/>
            <w:noProof/>
            <w:sz w:val="28"/>
            <w:szCs w:val="28"/>
            <w:rPrChange w:id="548" w:author="周 林军" w:date="2020-09-04T15:16:00Z">
              <w:rPr>
                <w:rStyle w:val="afff9"/>
                <w:rFonts w:ascii="微软雅黑" w:eastAsia="微软雅黑" w:hAnsi="微软雅黑" w:cs="微软雅黑" w:hint="eastAsia"/>
                <w:b w:val="0"/>
                <w:bCs w:val="0"/>
                <w:caps w:val="0"/>
                <w:noProof/>
              </w:rPr>
            </w:rPrChange>
          </w:rPr>
          <w:delText>）</w:delText>
        </w:r>
        <w:r w:rsidRPr="0099035E" w:rsidDel="0099035E">
          <w:rPr>
            <w:rFonts w:ascii="仿宋_GB2312" w:eastAsia="仿宋_GB2312"/>
            <w:b w:val="0"/>
            <w:bCs w:val="0"/>
            <w:caps w:val="0"/>
            <w:noProof/>
            <w:webHidden/>
            <w:sz w:val="28"/>
            <w:szCs w:val="28"/>
            <w:rPrChange w:id="549" w:author="周 林军" w:date="2020-09-04T15:16:00Z">
              <w:rPr>
                <w:b w:val="0"/>
                <w:bCs w:val="0"/>
                <w:caps w:val="0"/>
                <w:noProof/>
                <w:webHidden/>
              </w:rPr>
            </w:rPrChange>
          </w:rPr>
          <w:tab/>
          <w:delText>62</w:delText>
        </w:r>
      </w:del>
    </w:p>
    <w:p w:rsidR="003C4FE5" w:rsidRDefault="008D45DD" w:rsidP="0099035E">
      <w:pPr>
        <w:autoSpaceDE w:val="0"/>
        <w:autoSpaceDN w:val="0"/>
        <w:adjustRightInd w:val="0"/>
        <w:snapToGrid w:val="0"/>
        <w:spacing w:line="360" w:lineRule="auto"/>
        <w:jc w:val="center"/>
        <w:rPr>
          <w:rFonts w:cs="Times New Roman"/>
          <w:b/>
          <w:bCs/>
          <w:sz w:val="24"/>
        </w:rPr>
        <w:sectPr w:rsidR="003C4FE5">
          <w:pgSz w:w="11906" w:h="16838"/>
          <w:pgMar w:top="1440" w:right="1797" w:bottom="1440" w:left="1797" w:header="851" w:footer="992" w:gutter="0"/>
          <w:pgNumType w:fmt="lowerRoman" w:start="1"/>
          <w:cols w:space="720"/>
          <w:docGrid w:linePitch="312"/>
        </w:sectPr>
      </w:pPr>
      <w:r w:rsidRPr="0099035E">
        <w:rPr>
          <w:rFonts w:ascii="仿宋_GB2312" w:eastAsia="仿宋_GB2312" w:cs="Times New Roman"/>
          <w:bCs/>
          <w:caps/>
          <w:sz w:val="28"/>
          <w:szCs w:val="28"/>
          <w:rPrChange w:id="550" w:author="周 林军" w:date="2020-09-04T15:16:00Z">
            <w:rPr>
              <w:rFonts w:eastAsiaTheme="minorEastAsia" w:cs="Times New Roman"/>
              <w:bCs/>
              <w:caps/>
            </w:rPr>
          </w:rPrChange>
        </w:rPr>
        <w:fldChar w:fldCharType="end"/>
      </w:r>
    </w:p>
    <w:p w:rsidR="003C4FE5" w:rsidRPr="00D60F0C" w:rsidRDefault="008D45DD">
      <w:pPr>
        <w:autoSpaceDE w:val="0"/>
        <w:autoSpaceDN w:val="0"/>
        <w:adjustRightInd w:val="0"/>
        <w:snapToGrid w:val="0"/>
        <w:spacing w:line="360" w:lineRule="auto"/>
        <w:jc w:val="center"/>
        <w:rPr>
          <w:rFonts w:ascii="华文中宋" w:eastAsia="华文中宋" w:hAnsi="华文中宋" w:cs="Times New Roman"/>
          <w:bCs/>
          <w:sz w:val="36"/>
          <w:szCs w:val="36"/>
        </w:rPr>
      </w:pPr>
      <w:r w:rsidRPr="00D60F0C">
        <w:rPr>
          <w:rFonts w:ascii="华文中宋" w:eastAsia="华文中宋" w:hAnsi="华文中宋" w:cs="Times New Roman"/>
          <w:bCs/>
          <w:sz w:val="36"/>
          <w:szCs w:val="36"/>
        </w:rPr>
        <w:lastRenderedPageBreak/>
        <w:t>化学物质环境与健康暴露评估技术规范</w:t>
      </w:r>
    </w:p>
    <w:p w:rsidR="003C4FE5" w:rsidRPr="00D60F0C" w:rsidRDefault="008D45DD">
      <w:pPr>
        <w:autoSpaceDE w:val="0"/>
        <w:autoSpaceDN w:val="0"/>
        <w:adjustRightInd w:val="0"/>
        <w:snapToGrid w:val="0"/>
        <w:spacing w:line="360" w:lineRule="auto"/>
        <w:jc w:val="center"/>
        <w:rPr>
          <w:rFonts w:ascii="华文中宋" w:eastAsia="华文中宋" w:hAnsi="华文中宋" w:cs="Times New Roman"/>
          <w:bCs/>
          <w:sz w:val="36"/>
          <w:szCs w:val="36"/>
        </w:rPr>
      </w:pPr>
      <w:r w:rsidRPr="00D60F0C">
        <w:rPr>
          <w:rFonts w:ascii="华文中宋" w:eastAsia="华文中宋" w:hAnsi="华文中宋" w:cs="Times New Roman" w:hint="eastAsia"/>
          <w:bCs/>
          <w:sz w:val="36"/>
          <w:szCs w:val="36"/>
        </w:rPr>
        <w:t>（试行）</w:t>
      </w:r>
    </w:p>
    <w:p w:rsidR="003C4FE5" w:rsidRPr="0048155C" w:rsidRDefault="008D45DD" w:rsidP="0048155C">
      <w:pPr>
        <w:spacing w:line="360" w:lineRule="auto"/>
        <w:ind w:firstLineChars="200" w:firstLine="600"/>
        <w:rPr>
          <w:rFonts w:ascii="仿宋_GB2312" w:eastAsia="仿宋_GB2312" w:cs="Times New Roman"/>
          <w:sz w:val="30"/>
          <w:szCs w:val="30"/>
        </w:rPr>
      </w:pPr>
      <w:r w:rsidRPr="0048155C">
        <w:rPr>
          <w:rFonts w:ascii="仿宋_GB2312" w:eastAsia="仿宋_GB2312" w:cs="Times New Roman" w:hint="eastAsia"/>
          <w:sz w:val="30"/>
          <w:szCs w:val="30"/>
        </w:rPr>
        <w:t>为指导化学物质的环境与健康暴露评估，制定本技术规范。</w:t>
      </w:r>
    </w:p>
    <w:p w:rsidR="003C4FE5" w:rsidRDefault="008D45DD">
      <w:pPr>
        <w:pStyle w:val="1"/>
        <w:spacing w:before="240" w:after="240"/>
        <w:rPr>
          <w:rFonts w:ascii="Times New Roman" w:hAnsi="Times New Roman" w:cs="Times New Roman"/>
        </w:rPr>
      </w:pPr>
      <w:bookmarkStart w:id="551" w:name="_Toc32520645"/>
      <w:bookmarkStart w:id="552" w:name="_Toc32520396"/>
      <w:bookmarkStart w:id="553" w:name="_Toc32520578"/>
      <w:bookmarkStart w:id="554" w:name="_Toc32659940"/>
      <w:bookmarkStart w:id="555" w:name="_Toc32520712"/>
      <w:bookmarkStart w:id="556" w:name="_Toc50124961"/>
      <w:r>
        <w:rPr>
          <w:rFonts w:ascii="Times New Roman" w:hAnsi="Times New Roman" w:cs="Times New Roman"/>
        </w:rPr>
        <w:t>适用范围</w:t>
      </w:r>
      <w:bookmarkEnd w:id="551"/>
      <w:bookmarkEnd w:id="552"/>
      <w:bookmarkEnd w:id="553"/>
      <w:bookmarkEnd w:id="554"/>
      <w:bookmarkEnd w:id="555"/>
      <w:bookmarkEnd w:id="556"/>
    </w:p>
    <w:p w:rsidR="003C4FE5" w:rsidRPr="0048155C" w:rsidRDefault="008D45DD" w:rsidP="0048155C">
      <w:pPr>
        <w:spacing w:line="360" w:lineRule="auto"/>
        <w:ind w:firstLineChars="200" w:firstLine="600"/>
        <w:rPr>
          <w:rFonts w:ascii="仿宋_GB2312" w:eastAsia="仿宋_GB2312" w:cs="Times New Roman"/>
          <w:sz w:val="30"/>
          <w:szCs w:val="30"/>
        </w:rPr>
      </w:pPr>
      <w:r w:rsidRPr="0048155C">
        <w:rPr>
          <w:rFonts w:ascii="仿宋_GB2312" w:eastAsia="仿宋_GB2312" w:cs="Times New Roman" w:hint="eastAsia"/>
          <w:sz w:val="30"/>
          <w:szCs w:val="30"/>
        </w:rPr>
        <w:t>本规范规定了化学物质环境与健康暴露评估原则、程序及方法，适用于新化学物质和现有化学物质的环境与健康暴露评估。</w:t>
      </w:r>
    </w:p>
    <w:p w:rsidR="003C4FE5" w:rsidRDefault="008D45DD">
      <w:pPr>
        <w:pStyle w:val="1"/>
        <w:spacing w:before="240" w:after="240"/>
        <w:rPr>
          <w:rFonts w:ascii="Times New Roman" w:hAnsi="Times New Roman" w:cs="Times New Roman"/>
        </w:rPr>
      </w:pPr>
      <w:bookmarkStart w:id="557" w:name="_Toc32520397"/>
      <w:bookmarkStart w:id="558" w:name="_Toc32520713"/>
      <w:bookmarkStart w:id="559" w:name="_Toc32659941"/>
      <w:bookmarkStart w:id="560" w:name="_Toc32520579"/>
      <w:bookmarkStart w:id="561" w:name="_Toc32520646"/>
      <w:bookmarkStart w:id="562" w:name="_Toc50124962"/>
      <w:r>
        <w:rPr>
          <w:rFonts w:ascii="Times New Roman" w:hAnsi="Times New Roman" w:cs="Times New Roman"/>
        </w:rPr>
        <w:t>规范性引用文件</w:t>
      </w:r>
      <w:bookmarkEnd w:id="557"/>
      <w:bookmarkEnd w:id="558"/>
      <w:bookmarkEnd w:id="559"/>
      <w:bookmarkEnd w:id="560"/>
      <w:bookmarkEnd w:id="561"/>
      <w:bookmarkEnd w:id="562"/>
    </w:p>
    <w:p w:rsidR="003C4FE5" w:rsidRPr="0048155C" w:rsidRDefault="008D45DD" w:rsidP="0048155C">
      <w:pPr>
        <w:spacing w:line="360" w:lineRule="auto"/>
        <w:ind w:firstLineChars="200" w:firstLine="600"/>
        <w:rPr>
          <w:rFonts w:ascii="仿宋_GB2312" w:eastAsia="仿宋_GB2312" w:cs="Times New Roman"/>
          <w:sz w:val="30"/>
          <w:szCs w:val="30"/>
        </w:rPr>
      </w:pPr>
      <w:r w:rsidRPr="0048155C">
        <w:rPr>
          <w:rFonts w:ascii="仿宋_GB2312" w:eastAsia="仿宋_GB2312" w:cs="Times New Roman" w:hint="eastAsia"/>
          <w:sz w:val="30"/>
          <w:szCs w:val="30"/>
        </w:rPr>
        <w:t>本规范引用了下列文件或其中的条款。凡是不注日期的引用文件，其有效版本适用于本标准。</w:t>
      </w:r>
    </w:p>
    <w:p w:rsidR="003C4FE5" w:rsidRPr="0048155C" w:rsidRDefault="008D45DD" w:rsidP="0048155C">
      <w:pPr>
        <w:pStyle w:val="affff5"/>
        <w:spacing w:line="360" w:lineRule="auto"/>
        <w:ind w:firstLine="600"/>
        <w:rPr>
          <w:rFonts w:ascii="仿宋_GB2312" w:eastAsia="仿宋_GB2312" w:cs="Times New Roman"/>
          <w:sz w:val="30"/>
          <w:szCs w:val="30"/>
        </w:rPr>
      </w:pPr>
      <w:r w:rsidRPr="0048155C">
        <w:rPr>
          <w:rFonts w:ascii="仿宋_GB2312" w:eastAsia="仿宋_GB2312" w:cs="Times New Roman" w:hint="eastAsia"/>
          <w:sz w:val="30"/>
          <w:szCs w:val="30"/>
        </w:rPr>
        <w:t>GB/T 34708  化学物质风险评估通则</w:t>
      </w:r>
    </w:p>
    <w:p w:rsidR="003C4FE5" w:rsidRPr="0048155C" w:rsidRDefault="008D45DD" w:rsidP="0048155C">
      <w:pPr>
        <w:pStyle w:val="affff5"/>
        <w:spacing w:line="360" w:lineRule="auto"/>
        <w:ind w:firstLine="600"/>
        <w:rPr>
          <w:rFonts w:ascii="仿宋_GB2312" w:eastAsia="仿宋_GB2312" w:cs="Times New Roman"/>
          <w:sz w:val="30"/>
          <w:szCs w:val="30"/>
        </w:rPr>
      </w:pPr>
      <w:r w:rsidRPr="0048155C">
        <w:rPr>
          <w:rFonts w:ascii="仿宋_GB2312" w:eastAsia="仿宋_GB2312" w:cs="Times New Roman" w:hint="eastAsia"/>
          <w:bCs/>
          <w:sz w:val="30"/>
          <w:szCs w:val="30"/>
        </w:rPr>
        <w:t>HJ 2035  固体废物处理处置工程技术导则</w:t>
      </w:r>
    </w:p>
    <w:p w:rsidR="003C4FE5" w:rsidRPr="0048155C" w:rsidRDefault="008D45DD" w:rsidP="0048155C">
      <w:pPr>
        <w:pStyle w:val="affff5"/>
        <w:spacing w:line="360" w:lineRule="auto"/>
        <w:ind w:firstLine="600"/>
        <w:rPr>
          <w:rFonts w:ascii="仿宋_GB2312" w:eastAsia="仿宋_GB2312" w:cs="Times New Roman"/>
          <w:sz w:val="30"/>
          <w:szCs w:val="30"/>
        </w:rPr>
      </w:pPr>
      <w:r w:rsidRPr="0048155C">
        <w:rPr>
          <w:rFonts w:ascii="仿宋_GB2312" w:eastAsia="仿宋_GB2312" w:cs="Times New Roman" w:hint="eastAsia"/>
          <w:sz w:val="30"/>
          <w:szCs w:val="30"/>
        </w:rPr>
        <w:t>新化学物质环境管理登记指南</w:t>
      </w:r>
    </w:p>
    <w:p w:rsidR="003C4FE5" w:rsidRPr="0048155C" w:rsidRDefault="008D45DD" w:rsidP="0048155C">
      <w:pPr>
        <w:pStyle w:val="affff5"/>
        <w:spacing w:line="360" w:lineRule="auto"/>
        <w:ind w:firstLine="600"/>
        <w:rPr>
          <w:rFonts w:ascii="仿宋_GB2312" w:eastAsia="仿宋_GB2312" w:cs="Times New Roman"/>
          <w:sz w:val="30"/>
          <w:szCs w:val="30"/>
        </w:rPr>
      </w:pPr>
      <w:r w:rsidRPr="0048155C">
        <w:rPr>
          <w:rFonts w:ascii="仿宋_GB2312" w:eastAsia="仿宋_GB2312" w:cs="Times New Roman" w:hint="eastAsia"/>
          <w:sz w:val="30"/>
          <w:szCs w:val="30"/>
        </w:rPr>
        <w:t>化学物质环境风险评估技术方法框架性指南（试行）（</w:t>
      </w:r>
      <w:proofErr w:type="gramStart"/>
      <w:r w:rsidRPr="0048155C">
        <w:rPr>
          <w:rFonts w:ascii="仿宋_GB2312" w:eastAsia="仿宋_GB2312" w:cs="Times New Roman" w:hint="eastAsia"/>
          <w:sz w:val="30"/>
          <w:szCs w:val="30"/>
        </w:rPr>
        <w:t>环办固体</w:t>
      </w:r>
      <w:proofErr w:type="gramEnd"/>
      <w:r w:rsidRPr="0048155C">
        <w:rPr>
          <w:rFonts w:ascii="仿宋_GB2312" w:eastAsia="仿宋_GB2312" w:hAnsi="宋体" w:cs="Times New Roman" w:hint="eastAsia"/>
          <w:sz w:val="30"/>
          <w:szCs w:val="30"/>
        </w:rPr>
        <w:t>〔</w:t>
      </w:r>
      <w:r w:rsidRPr="0048155C">
        <w:rPr>
          <w:rFonts w:ascii="仿宋_GB2312" w:eastAsia="仿宋_GB2312" w:cs="Times New Roman" w:hint="eastAsia"/>
          <w:sz w:val="30"/>
          <w:szCs w:val="30"/>
        </w:rPr>
        <w:t>2019</w:t>
      </w:r>
      <w:r w:rsidRPr="0048155C">
        <w:rPr>
          <w:rFonts w:ascii="仿宋_GB2312" w:eastAsia="仿宋_GB2312" w:hAnsi="宋体" w:cs="Times New Roman" w:hint="eastAsia"/>
          <w:sz w:val="30"/>
          <w:szCs w:val="30"/>
        </w:rPr>
        <w:t>〕</w:t>
      </w:r>
      <w:r w:rsidRPr="0048155C">
        <w:rPr>
          <w:rFonts w:ascii="仿宋_GB2312" w:eastAsia="仿宋_GB2312" w:cs="Times New Roman" w:hint="eastAsia"/>
          <w:sz w:val="30"/>
          <w:szCs w:val="30"/>
        </w:rPr>
        <w:t>54号）</w:t>
      </w:r>
    </w:p>
    <w:p w:rsidR="003C4FE5" w:rsidRPr="0048155C" w:rsidRDefault="008D45DD" w:rsidP="0048155C">
      <w:pPr>
        <w:pStyle w:val="affff5"/>
        <w:spacing w:line="360" w:lineRule="auto"/>
        <w:ind w:firstLine="600"/>
        <w:rPr>
          <w:rFonts w:ascii="仿宋_GB2312" w:eastAsia="仿宋_GB2312" w:cs="Times New Roman"/>
          <w:sz w:val="30"/>
          <w:szCs w:val="30"/>
        </w:rPr>
      </w:pPr>
      <w:r w:rsidRPr="0048155C">
        <w:rPr>
          <w:rFonts w:ascii="仿宋_GB2312" w:eastAsia="仿宋_GB2312" w:cs="Times New Roman" w:hint="eastAsia"/>
          <w:sz w:val="30"/>
          <w:szCs w:val="30"/>
        </w:rPr>
        <w:t>化学物质环境与健康危害评估技术规范</w:t>
      </w:r>
    </w:p>
    <w:p w:rsidR="003C4FE5" w:rsidRDefault="008D45DD">
      <w:pPr>
        <w:pStyle w:val="1"/>
        <w:spacing w:before="240" w:after="240"/>
        <w:rPr>
          <w:rFonts w:ascii="Times New Roman" w:hAnsi="Times New Roman" w:cs="Times New Roman"/>
        </w:rPr>
      </w:pPr>
      <w:bookmarkStart w:id="563" w:name="_Toc32520398"/>
      <w:bookmarkStart w:id="564" w:name="_Toc32520580"/>
      <w:bookmarkStart w:id="565" w:name="_Toc32520647"/>
      <w:bookmarkStart w:id="566" w:name="_Toc32520714"/>
      <w:bookmarkStart w:id="567" w:name="_Toc32659942"/>
      <w:bookmarkStart w:id="568" w:name="_Toc50124963"/>
      <w:r>
        <w:rPr>
          <w:rFonts w:ascii="Times New Roman" w:hAnsi="Times New Roman" w:cs="Times New Roman"/>
        </w:rPr>
        <w:t>术语和定义</w:t>
      </w:r>
      <w:bookmarkEnd w:id="563"/>
      <w:bookmarkEnd w:id="564"/>
      <w:bookmarkEnd w:id="565"/>
      <w:bookmarkEnd w:id="566"/>
      <w:bookmarkEnd w:id="567"/>
      <w:bookmarkEnd w:id="568"/>
    </w:p>
    <w:p w:rsidR="003C4FE5" w:rsidRDefault="008D45DD">
      <w:pPr>
        <w:pStyle w:val="21"/>
        <w:spacing w:before="120" w:after="120"/>
        <w:rPr>
          <w:rFonts w:ascii="Times New Roman" w:hAnsi="Times New Roman" w:cs="Times New Roman"/>
        </w:rPr>
      </w:pPr>
      <w:r>
        <w:rPr>
          <w:rFonts w:ascii="Times New Roman" w:hAnsi="Times New Roman" w:cs="Times New Roman"/>
        </w:rPr>
        <w:t>生命周期</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化学物质从产生到最终废弃的各个阶段，包括生产、配制、工业使用、消费使用和废物利用处置阶段等。</w:t>
      </w:r>
    </w:p>
    <w:p w:rsidR="003C4FE5" w:rsidRDefault="008D45DD">
      <w:pPr>
        <w:pStyle w:val="21"/>
        <w:spacing w:before="120" w:after="120"/>
        <w:rPr>
          <w:rFonts w:ascii="Times New Roman" w:hAnsi="Times New Roman" w:cs="Times New Roman"/>
        </w:rPr>
      </w:pPr>
      <w:r>
        <w:rPr>
          <w:rFonts w:ascii="Times New Roman" w:hAnsi="Times New Roman" w:cs="Times New Roman"/>
        </w:rPr>
        <w:t>暴露场景</w:t>
      </w:r>
      <w:r>
        <w:rPr>
          <w:rFonts w:ascii="Times New Roman" w:hAnsi="Times New Roman" w:cs="Times New Roman"/>
        </w:rPr>
        <w:t xml:space="preserve"> </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给定条件下用来辅助评估和量化受体暴露的一系列关于排放源和排放场景、暴露途径、暴露参数和暴露模型、暴露受体的</w:t>
      </w:r>
      <w:r w:rsidRPr="0048155C">
        <w:rPr>
          <w:rFonts w:ascii="仿宋_GB2312" w:eastAsia="仿宋_GB2312" w:cs="Times New Roman" w:hint="eastAsia"/>
          <w:kern w:val="0"/>
          <w:sz w:val="30"/>
          <w:szCs w:val="30"/>
        </w:rPr>
        <w:lastRenderedPageBreak/>
        <w:t>事实、推定和假设。</w:t>
      </w:r>
    </w:p>
    <w:p w:rsidR="003C4FE5" w:rsidRDefault="008D45DD">
      <w:pPr>
        <w:pStyle w:val="21"/>
        <w:spacing w:before="120" w:after="120"/>
        <w:rPr>
          <w:rFonts w:ascii="Times New Roman" w:hAnsi="Times New Roman" w:cs="Times New Roman"/>
        </w:rPr>
      </w:pPr>
      <w:r>
        <w:rPr>
          <w:rFonts w:ascii="Times New Roman" w:hAnsi="Times New Roman" w:cs="Times New Roman" w:hint="eastAsia"/>
        </w:rPr>
        <w:t>环境暴露</w:t>
      </w:r>
    </w:p>
    <w:p w:rsidR="003C4FE5" w:rsidRPr="0048155C" w:rsidRDefault="008D45DD" w:rsidP="008E69E3">
      <w:pPr>
        <w:autoSpaceDE w:val="0"/>
        <w:autoSpaceDN w:val="0"/>
        <w:adjustRightInd w:val="0"/>
        <w:snapToGri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给定暴露场景下，化学物质对环境中非人类受体的暴露。</w:t>
      </w:r>
    </w:p>
    <w:p w:rsidR="003C4FE5" w:rsidRDefault="008D45DD">
      <w:pPr>
        <w:pStyle w:val="21"/>
        <w:spacing w:before="120" w:after="120"/>
        <w:rPr>
          <w:rFonts w:ascii="Times New Roman" w:hAnsi="Times New Roman" w:cs="Times New Roman"/>
        </w:rPr>
      </w:pPr>
      <w:r>
        <w:rPr>
          <w:rFonts w:ascii="Times New Roman" w:hAnsi="Times New Roman" w:cs="Times New Roman" w:hint="eastAsia"/>
        </w:rPr>
        <w:t>健康暴露</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在给定暴露场景下，化学物质进入环境后，一般人群经由环境的间接暴露。</w:t>
      </w:r>
    </w:p>
    <w:p w:rsidR="003C4FE5" w:rsidRDefault="008D45DD">
      <w:pPr>
        <w:pStyle w:val="21"/>
        <w:spacing w:before="120" w:after="120"/>
      </w:pPr>
      <w:r>
        <w:t>排放源</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向环境排放化学物质的源，包括工业源</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消费源</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废物</w:t>
      </w:r>
      <w:r w:rsidRPr="0048155C">
        <w:rPr>
          <w:rFonts w:ascii="仿宋_GB2312" w:eastAsia="仿宋_GB2312" w:cs="Times New Roman" w:hint="eastAsia"/>
          <w:kern w:val="0"/>
          <w:sz w:val="30"/>
          <w:szCs w:val="30"/>
        </w:rPr>
        <w:t>利用</w:t>
      </w:r>
      <w:r w:rsidRPr="0048155C">
        <w:rPr>
          <w:rFonts w:ascii="仿宋_GB2312" w:eastAsia="仿宋_GB2312" w:cs="Times New Roman"/>
          <w:kern w:val="0"/>
          <w:sz w:val="30"/>
          <w:szCs w:val="30"/>
        </w:rPr>
        <w:t>处置源及集中式</w:t>
      </w:r>
      <w:r w:rsidRPr="0048155C">
        <w:rPr>
          <w:rFonts w:ascii="仿宋_GB2312" w:eastAsia="仿宋_GB2312" w:cs="Times New Roman" w:hint="eastAsia"/>
          <w:kern w:val="0"/>
          <w:sz w:val="30"/>
          <w:szCs w:val="30"/>
        </w:rPr>
        <w:t>污水处理厂（</w:t>
      </w:r>
      <w:r w:rsidRPr="0048155C">
        <w:rPr>
          <w:rFonts w:ascii="仿宋_GB2312" w:eastAsia="仿宋_GB2312" w:cs="Times New Roman"/>
          <w:kern w:val="0"/>
          <w:sz w:val="30"/>
          <w:szCs w:val="30"/>
        </w:rPr>
        <w:t>STP</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w:t>
      </w:r>
    </w:p>
    <w:p w:rsidR="003C4FE5" w:rsidRDefault="008D45DD">
      <w:pPr>
        <w:pStyle w:val="21"/>
        <w:spacing w:before="120" w:after="120"/>
        <w:rPr>
          <w:rFonts w:ascii="Times New Roman" w:hAnsi="Times New Roman" w:cs="Times New Roman"/>
        </w:rPr>
      </w:pPr>
      <w:r>
        <w:rPr>
          <w:rFonts w:ascii="Times New Roman" w:hAnsi="Times New Roman" w:cs="Times New Roman"/>
        </w:rPr>
        <w:t>排放场景</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关于化学物质在特定生命周期阶段或某个用途的环境排放情况，包括生产、使用等所涉及的操作条件与减排措施，如行业类型、主要活动、工艺过程、使用方式、关键参数、产排污环节及污染物产排量等的详细描述，用以估算化学物质特定生命阶段或特定用途的初始环境排放量。</w:t>
      </w:r>
    </w:p>
    <w:p w:rsidR="003C4FE5" w:rsidRDefault="008D45DD">
      <w:pPr>
        <w:pStyle w:val="21"/>
        <w:spacing w:before="120" w:after="120"/>
        <w:rPr>
          <w:rFonts w:ascii="Times New Roman" w:hAnsi="Times New Roman" w:cs="Times New Roman"/>
        </w:rPr>
      </w:pPr>
      <w:r>
        <w:rPr>
          <w:rFonts w:ascii="Times New Roman" w:hAnsi="Times New Roman" w:cs="Times New Roman"/>
        </w:rPr>
        <w:t>暴露评估</w:t>
      </w:r>
      <w:r>
        <w:rPr>
          <w:rFonts w:ascii="Times New Roman" w:hAnsi="Times New Roman" w:cs="Times New Roman"/>
        </w:rPr>
        <w:t xml:space="preserve"> </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确定化学物质的排放场景和暴露途径，并估</w:t>
      </w:r>
      <w:r w:rsidRPr="0048155C">
        <w:rPr>
          <w:rFonts w:ascii="仿宋_GB2312" w:eastAsia="仿宋_GB2312" w:cs="Times New Roman" w:hint="eastAsia"/>
          <w:kern w:val="0"/>
          <w:sz w:val="30"/>
          <w:szCs w:val="30"/>
        </w:rPr>
        <w:t>算</w:t>
      </w:r>
      <w:r w:rsidRPr="0048155C">
        <w:rPr>
          <w:rFonts w:ascii="仿宋_GB2312" w:eastAsia="仿宋_GB2312" w:cs="Times New Roman"/>
          <w:kern w:val="0"/>
          <w:sz w:val="30"/>
          <w:szCs w:val="30"/>
        </w:rPr>
        <w:t>和测</w:t>
      </w:r>
      <w:r w:rsidRPr="0048155C">
        <w:rPr>
          <w:rFonts w:ascii="仿宋_GB2312" w:eastAsia="仿宋_GB2312" w:cs="Times New Roman" w:hint="eastAsia"/>
          <w:kern w:val="0"/>
          <w:sz w:val="30"/>
          <w:szCs w:val="30"/>
        </w:rPr>
        <w:t>定</w:t>
      </w:r>
      <w:r w:rsidRPr="0048155C">
        <w:rPr>
          <w:rFonts w:ascii="仿宋_GB2312" w:eastAsia="仿宋_GB2312" w:cs="Times New Roman"/>
          <w:kern w:val="0"/>
          <w:sz w:val="30"/>
          <w:szCs w:val="30"/>
        </w:rPr>
        <w:t>环境生物和人体的暴露程度（浓度和剂量）。</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环境暴露浓度指化学物质在大气、地表水、地下水、沉积物、土壤、STP微生物环境中的浓度，及捕食动物暴露浓度。</w:t>
      </w:r>
      <w:r w:rsidR="00D25F0C" w:rsidRPr="0048155C">
        <w:rPr>
          <w:rFonts w:ascii="仿宋_GB2312" w:eastAsia="仿宋_GB2312" w:cs="Times New Roman" w:hint="eastAsia"/>
          <w:kern w:val="0"/>
          <w:sz w:val="30"/>
          <w:szCs w:val="30"/>
        </w:rPr>
        <w:t>人体暴露剂量指外暴露剂量。</w:t>
      </w:r>
    </w:p>
    <w:p w:rsidR="003C4FE5" w:rsidRDefault="008D45DD">
      <w:pPr>
        <w:pStyle w:val="21"/>
        <w:spacing w:before="120" w:after="120"/>
        <w:rPr>
          <w:rFonts w:ascii="Times New Roman" w:hAnsi="Times New Roman" w:cs="Times New Roman"/>
        </w:rPr>
      </w:pPr>
      <w:r>
        <w:rPr>
          <w:rFonts w:ascii="Times New Roman" w:hAnsi="Times New Roman" w:cs="Times New Roman"/>
        </w:rPr>
        <w:t>暴露模型</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描述受体对化学物质的暴露过程，估算暴露浓度和暴露量的概念模型及数学模拟方法。</w:t>
      </w:r>
    </w:p>
    <w:p w:rsidR="003C4FE5" w:rsidRDefault="008D45DD">
      <w:pPr>
        <w:pStyle w:val="21"/>
        <w:spacing w:before="120" w:after="120"/>
        <w:rPr>
          <w:rFonts w:ascii="Times New Roman" w:hAnsi="Times New Roman" w:cs="Times New Roman"/>
        </w:rPr>
      </w:pPr>
      <w:r>
        <w:rPr>
          <w:rFonts w:ascii="Times New Roman" w:hAnsi="Times New Roman" w:cs="Times New Roman"/>
        </w:rPr>
        <w:lastRenderedPageBreak/>
        <w:t>暴露参数</w:t>
      </w:r>
    </w:p>
    <w:p w:rsidR="003C4FE5" w:rsidRPr="0048155C" w:rsidRDefault="008D45DD" w:rsidP="008E69E3">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用来描述环境和人体暴露特征和行为的参数。环境暴露参数包括环境尺度、气象、水文水质、沉积物与土壤理化特性等，人体暴露参数包括身体特征、摄入量、时间-活动模式等。</w:t>
      </w:r>
    </w:p>
    <w:p w:rsidR="003C4FE5" w:rsidRDefault="008D45DD">
      <w:pPr>
        <w:pStyle w:val="1"/>
        <w:spacing w:before="240" w:after="240"/>
        <w:rPr>
          <w:rFonts w:ascii="Times New Roman" w:hAnsi="Times New Roman" w:cs="Times New Roman"/>
        </w:rPr>
      </w:pPr>
      <w:bookmarkStart w:id="569" w:name="_Toc45815793"/>
      <w:bookmarkStart w:id="570" w:name="_Toc45815792"/>
      <w:bookmarkStart w:id="571" w:name="_Toc45704126"/>
      <w:bookmarkStart w:id="572" w:name="_Toc45704125"/>
      <w:bookmarkStart w:id="573" w:name="_Toc50124964"/>
      <w:bookmarkEnd w:id="569"/>
      <w:bookmarkEnd w:id="570"/>
      <w:bookmarkEnd w:id="571"/>
      <w:bookmarkEnd w:id="572"/>
      <w:r>
        <w:rPr>
          <w:rFonts w:ascii="Times New Roman" w:hAnsi="Times New Roman" w:cs="Times New Roman"/>
        </w:rPr>
        <w:t>评估原则</w:t>
      </w:r>
      <w:bookmarkEnd w:id="573"/>
    </w:p>
    <w:p w:rsidR="003C4FE5" w:rsidRDefault="008D45DD">
      <w:pPr>
        <w:pStyle w:val="21"/>
        <w:spacing w:before="120" w:after="120"/>
        <w:rPr>
          <w:rFonts w:ascii="Times New Roman" w:hAnsi="Times New Roman" w:cs="Times New Roman"/>
        </w:rPr>
      </w:pPr>
      <w:r>
        <w:rPr>
          <w:rFonts w:ascii="Times New Roman" w:hAnsi="Times New Roman" w:cs="Times New Roman"/>
        </w:rPr>
        <w:t>科学性</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基于合理假设，运用科学的理论与方法，结合我国特征的暴露参数开展暴露估算，确保评估结果的</w:t>
      </w:r>
      <w:r w:rsidRPr="0048155C">
        <w:rPr>
          <w:rFonts w:ascii="仿宋_GB2312" w:eastAsia="仿宋_GB2312" w:cs="Times New Roman" w:hint="eastAsia"/>
          <w:kern w:val="0"/>
          <w:sz w:val="30"/>
          <w:szCs w:val="30"/>
        </w:rPr>
        <w:t>科学性、</w:t>
      </w:r>
      <w:r w:rsidRPr="0048155C">
        <w:rPr>
          <w:rFonts w:ascii="仿宋_GB2312" w:eastAsia="仿宋_GB2312" w:cs="Times New Roman"/>
          <w:kern w:val="0"/>
          <w:sz w:val="30"/>
          <w:szCs w:val="30"/>
        </w:rPr>
        <w:t>准确性</w:t>
      </w:r>
      <w:r w:rsidRPr="0048155C">
        <w:rPr>
          <w:rFonts w:ascii="仿宋_GB2312" w:eastAsia="仿宋_GB2312" w:cs="Times New Roman" w:hint="eastAsia"/>
          <w:kern w:val="0"/>
          <w:sz w:val="30"/>
          <w:szCs w:val="30"/>
        </w:rPr>
        <w:t>和可靠性</w:t>
      </w:r>
      <w:r w:rsidRPr="0048155C">
        <w:rPr>
          <w:rFonts w:ascii="仿宋_GB2312" w:eastAsia="仿宋_GB2312" w:cs="Times New Roman"/>
          <w:kern w:val="0"/>
          <w:sz w:val="30"/>
          <w:szCs w:val="30"/>
        </w:rPr>
        <w:t>。</w:t>
      </w:r>
    </w:p>
    <w:p w:rsidR="003C4FE5" w:rsidRDefault="008D45DD">
      <w:pPr>
        <w:pStyle w:val="21"/>
        <w:spacing w:before="120" w:after="120"/>
        <w:rPr>
          <w:rFonts w:ascii="Times New Roman" w:hAnsi="Times New Roman" w:cs="Times New Roman"/>
        </w:rPr>
      </w:pPr>
      <w:r>
        <w:rPr>
          <w:rFonts w:ascii="Times New Roman" w:hAnsi="Times New Roman" w:cs="Times New Roman"/>
        </w:rPr>
        <w:t>先进性</w:t>
      </w:r>
    </w:p>
    <w:p w:rsidR="003C4FE5" w:rsidRPr="008E69E3" w:rsidRDefault="008D45DD" w:rsidP="008E69E3">
      <w:pPr>
        <w:autoSpaceDE w:val="0"/>
        <w:autoSpaceDN w:val="0"/>
        <w:adjustRightInd w:val="0"/>
        <w:spacing w:line="360" w:lineRule="auto"/>
        <w:ind w:firstLineChars="200" w:firstLine="600"/>
        <w:rPr>
          <w:rFonts w:ascii="仿宋_GB2312" w:eastAsia="仿宋_GB2312" w:cs="Times New Roman"/>
          <w:kern w:val="0"/>
          <w:sz w:val="30"/>
          <w:szCs w:val="30"/>
        </w:rPr>
      </w:pPr>
      <w:r w:rsidRPr="008E69E3">
        <w:rPr>
          <w:rFonts w:ascii="仿宋_GB2312" w:eastAsia="仿宋_GB2312" w:cs="Times New Roman"/>
          <w:kern w:val="0"/>
          <w:sz w:val="30"/>
          <w:szCs w:val="30"/>
        </w:rPr>
        <w:t>根据我国化学物质</w:t>
      </w:r>
      <w:r w:rsidRPr="008E69E3">
        <w:rPr>
          <w:rFonts w:ascii="仿宋_GB2312" w:eastAsia="仿宋_GB2312" w:cs="Times New Roman" w:hint="eastAsia"/>
          <w:kern w:val="0"/>
          <w:sz w:val="30"/>
          <w:szCs w:val="30"/>
        </w:rPr>
        <w:t>环境</w:t>
      </w:r>
      <w:r w:rsidRPr="008E69E3">
        <w:rPr>
          <w:rFonts w:ascii="仿宋_GB2312" w:eastAsia="仿宋_GB2312" w:cs="Times New Roman"/>
          <w:kern w:val="0"/>
          <w:sz w:val="30"/>
          <w:szCs w:val="30"/>
        </w:rPr>
        <w:t>管理的要求，鼓励运用先进技术方法开展环境</w:t>
      </w:r>
      <w:r w:rsidR="00D25F0C" w:rsidRPr="008E69E3">
        <w:rPr>
          <w:rFonts w:ascii="仿宋_GB2312" w:eastAsia="仿宋_GB2312" w:cs="Times New Roman" w:hint="eastAsia"/>
          <w:kern w:val="0"/>
          <w:sz w:val="30"/>
          <w:szCs w:val="30"/>
        </w:rPr>
        <w:t>与</w:t>
      </w:r>
      <w:r w:rsidRPr="008E69E3">
        <w:rPr>
          <w:rFonts w:ascii="仿宋_GB2312" w:eastAsia="仿宋_GB2312" w:cs="Times New Roman"/>
          <w:kern w:val="0"/>
          <w:sz w:val="30"/>
          <w:szCs w:val="30"/>
        </w:rPr>
        <w:t>健康暴露评估。</w:t>
      </w:r>
    </w:p>
    <w:p w:rsidR="003C4FE5" w:rsidRDefault="008D45DD">
      <w:pPr>
        <w:pStyle w:val="21"/>
        <w:spacing w:before="120" w:after="120"/>
        <w:rPr>
          <w:rFonts w:ascii="Times New Roman" w:hAnsi="Times New Roman" w:cs="Times New Roman"/>
        </w:rPr>
      </w:pPr>
      <w:r>
        <w:rPr>
          <w:rFonts w:ascii="Times New Roman" w:hAnsi="Times New Roman" w:cs="Times New Roman"/>
        </w:rPr>
        <w:t>保守性</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充分考虑化学物质暴露评估的不确定和变异性，基于</w:t>
      </w:r>
      <w:r w:rsidRPr="0048155C">
        <w:rPr>
          <w:rFonts w:ascii="仿宋_GB2312" w:eastAsia="仿宋_GB2312" w:cs="Times New Roman"/>
          <w:kern w:val="0"/>
          <w:sz w:val="30"/>
          <w:szCs w:val="30"/>
        </w:rPr>
        <w:t>“</w:t>
      </w:r>
      <w:r w:rsidRPr="0048155C">
        <w:rPr>
          <w:rFonts w:ascii="仿宋_GB2312" w:eastAsia="仿宋_GB2312" w:cs="Times New Roman"/>
          <w:kern w:val="0"/>
          <w:sz w:val="30"/>
          <w:szCs w:val="30"/>
        </w:rPr>
        <w:t>合理的最坏</w:t>
      </w:r>
      <w:r w:rsidRPr="0048155C">
        <w:rPr>
          <w:rFonts w:ascii="仿宋_GB2312" w:eastAsia="仿宋_GB2312" w:cs="Times New Roman" w:hint="eastAsia"/>
          <w:kern w:val="0"/>
          <w:sz w:val="30"/>
          <w:szCs w:val="30"/>
        </w:rPr>
        <w:t>情形</w:t>
      </w:r>
      <w:r w:rsidRPr="0048155C">
        <w:rPr>
          <w:rFonts w:ascii="仿宋_GB2312" w:eastAsia="仿宋_GB2312" w:cs="Times New Roman"/>
          <w:kern w:val="0"/>
          <w:sz w:val="30"/>
          <w:szCs w:val="30"/>
        </w:rPr>
        <w:t>假设</w:t>
      </w:r>
      <w:r w:rsidRPr="0048155C">
        <w:rPr>
          <w:rFonts w:ascii="仿宋_GB2312" w:eastAsia="仿宋_GB2312" w:cs="Times New Roman"/>
          <w:kern w:val="0"/>
          <w:sz w:val="30"/>
          <w:szCs w:val="30"/>
        </w:rPr>
        <w:t>”</w:t>
      </w:r>
      <w:r w:rsidRPr="0048155C">
        <w:rPr>
          <w:rFonts w:ascii="仿宋_GB2312" w:eastAsia="仿宋_GB2312" w:cs="Times New Roman"/>
          <w:kern w:val="0"/>
          <w:sz w:val="30"/>
          <w:szCs w:val="30"/>
        </w:rPr>
        <w:t>，开展暴露浓度和暴露量估算。</w:t>
      </w:r>
    </w:p>
    <w:p w:rsidR="003C4FE5" w:rsidRDefault="008D45DD">
      <w:pPr>
        <w:pStyle w:val="21"/>
        <w:spacing w:before="120" w:after="120"/>
        <w:rPr>
          <w:rFonts w:ascii="Times New Roman" w:hAnsi="Times New Roman" w:cs="Times New Roman"/>
        </w:rPr>
      </w:pPr>
      <w:r>
        <w:rPr>
          <w:rFonts w:ascii="Times New Roman" w:hAnsi="Times New Roman" w:cs="Times New Roman"/>
        </w:rPr>
        <w:t>实用性</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充分利用现有数据和资料，</w:t>
      </w:r>
      <w:r w:rsidRPr="0048155C">
        <w:rPr>
          <w:rFonts w:ascii="仿宋_GB2312" w:eastAsia="仿宋_GB2312" w:cs="Times New Roman" w:hint="eastAsia"/>
          <w:kern w:val="0"/>
          <w:sz w:val="30"/>
          <w:szCs w:val="30"/>
        </w:rPr>
        <w:t>基于合理假设的标准</w:t>
      </w:r>
      <w:r w:rsidRPr="0048155C">
        <w:rPr>
          <w:rFonts w:ascii="仿宋_GB2312" w:eastAsia="仿宋_GB2312" w:cs="Times New Roman"/>
          <w:kern w:val="0"/>
          <w:sz w:val="30"/>
          <w:szCs w:val="30"/>
        </w:rPr>
        <w:t>暴露场景开展暴露评估。</w:t>
      </w:r>
    </w:p>
    <w:p w:rsidR="003C4FE5" w:rsidRDefault="008D45DD">
      <w:pPr>
        <w:pStyle w:val="1"/>
        <w:spacing w:before="240" w:after="240"/>
        <w:rPr>
          <w:rFonts w:ascii="Times New Roman" w:hAnsi="Times New Roman" w:cs="Times New Roman"/>
        </w:rPr>
      </w:pPr>
      <w:bookmarkStart w:id="574" w:name="_Toc32520648"/>
      <w:bookmarkStart w:id="575" w:name="_Toc32520581"/>
      <w:bookmarkStart w:id="576" w:name="_Toc32520399"/>
      <w:bookmarkStart w:id="577" w:name="_Toc32520715"/>
      <w:bookmarkStart w:id="578" w:name="_Toc32659943"/>
      <w:bookmarkStart w:id="579" w:name="_Toc50124965"/>
      <w:r>
        <w:rPr>
          <w:rFonts w:ascii="Times New Roman" w:hAnsi="Times New Roman" w:cs="Times New Roman"/>
        </w:rPr>
        <w:t>评估程序</w:t>
      </w:r>
      <w:bookmarkEnd w:id="574"/>
      <w:bookmarkEnd w:id="575"/>
      <w:bookmarkEnd w:id="576"/>
      <w:bookmarkEnd w:id="577"/>
      <w:bookmarkEnd w:id="578"/>
      <w:bookmarkEnd w:id="579"/>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化学物质暴露评估程序主要包括方案制定、信息收集、暴露场景构建</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环境排放评估、</w:t>
      </w:r>
      <w:r w:rsidRPr="0048155C">
        <w:rPr>
          <w:rFonts w:ascii="仿宋_GB2312" w:eastAsia="仿宋_GB2312" w:cs="Times New Roman" w:hint="eastAsia"/>
          <w:kern w:val="0"/>
          <w:sz w:val="30"/>
          <w:szCs w:val="30"/>
        </w:rPr>
        <w:t>环境暴露评估、</w:t>
      </w:r>
      <w:r w:rsidRPr="0048155C">
        <w:rPr>
          <w:rFonts w:ascii="仿宋_GB2312" w:eastAsia="仿宋_GB2312" w:cs="Times New Roman"/>
          <w:kern w:val="0"/>
          <w:sz w:val="30"/>
          <w:szCs w:val="30"/>
        </w:rPr>
        <w:t>健康暴露评估、</w:t>
      </w:r>
      <w:r w:rsidRPr="0048155C">
        <w:rPr>
          <w:rFonts w:ascii="仿宋_GB2312" w:eastAsia="仿宋_GB2312" w:cs="Times New Roman" w:hint="eastAsia"/>
          <w:kern w:val="0"/>
          <w:sz w:val="30"/>
          <w:szCs w:val="30"/>
        </w:rPr>
        <w:t>编制暴露评估报告等步骤</w:t>
      </w:r>
      <w:r w:rsidRPr="0048155C">
        <w:rPr>
          <w:rFonts w:ascii="仿宋_GB2312" w:eastAsia="仿宋_GB2312" w:cs="Times New Roman"/>
          <w:kern w:val="0"/>
          <w:sz w:val="30"/>
          <w:szCs w:val="30"/>
        </w:rPr>
        <w:t>，评估程序见图1。</w:t>
      </w:r>
    </w:p>
    <w:p w:rsidR="003C4FE5" w:rsidRDefault="008D45DD">
      <w:pPr>
        <w:rPr>
          <w:rFonts w:cs="Times New Roman"/>
        </w:rPr>
      </w:pPr>
      <w:r>
        <w:rPr>
          <w:rFonts w:cs="Times New Roman"/>
          <w:noProof/>
        </w:rPr>
        <w:lastRenderedPageBreak/>
        <mc:AlternateContent>
          <mc:Choice Requires="wpc">
            <w:drawing>
              <wp:inline distT="0" distB="0" distL="0" distR="0">
                <wp:extent cx="5233035" cy="5444836"/>
                <wp:effectExtent l="0" t="0" r="0" b="0"/>
                <wp:docPr id="187" name="画布 1155"/>
                <wp:cNvGraphicFramePr>
                  <a:graphicFrameLocks xmlns:a="http://schemas.openxmlformats.org/drawingml/2006/main" noMove="1" noResize="1"/>
                </wp:cNvGraphicFramePr>
                <a:graphic xmlns:a="http://schemas.openxmlformats.org/drawingml/2006/main">
                  <a:graphicData uri="http://schemas.microsoft.com/office/word/2010/wordprocessingCanvas">
                    <wpc:wpc>
                      <wpc:bg>
                        <a:noFill/>
                      </wpc:bg>
                      <wpc:whole/>
                      <wps:wsp>
                        <wps:cNvPr id="147" name="文本框 208"/>
                        <wps:cNvSpPr txBox="1">
                          <a:spLocks noChangeArrowheads="1"/>
                        </wps:cNvSpPr>
                        <wps:spPr bwMode="auto">
                          <a:xfrm>
                            <a:off x="1752600" y="3348359"/>
                            <a:ext cx="3073400" cy="396000"/>
                          </a:xfrm>
                          <a:prstGeom prst="rect">
                            <a:avLst/>
                          </a:prstGeom>
                          <a:noFill/>
                          <a:ln w="6350">
                            <a:solidFill>
                              <a:schemeClr val="tx1">
                                <a:lumMod val="100000"/>
                                <a:lumOff val="0"/>
                              </a:schemeClr>
                            </a:solidFill>
                            <a:prstDash val="dash"/>
                            <a:miter lim="800000"/>
                          </a:ln>
                        </wps:spPr>
                        <wps:txbx>
                          <w:txbxContent>
                            <w:p w:rsidR="005F2290" w:rsidRPr="008E69E3" w:rsidRDefault="005F2290">
                              <w:pPr>
                                <w:snapToGrid w:val="0"/>
                                <w:jc w:val="center"/>
                              </w:pPr>
                              <w:r w:rsidRPr="008E69E3">
                                <w:rPr>
                                  <w:rFonts w:hint="eastAsia"/>
                                </w:rPr>
                                <w:t>预测环境浓度（大气、地表水、地下水、沉积物、土壤、捕食动物、</w:t>
                              </w:r>
                              <w:r w:rsidRPr="008E69E3">
                                <w:t>STP</w:t>
                              </w:r>
                              <w:r w:rsidRPr="008E69E3">
                                <w:rPr>
                                  <w:rFonts w:hint="eastAsia"/>
                                </w:rPr>
                                <w:t>微生物）</w:t>
                              </w:r>
                            </w:p>
                          </w:txbxContent>
                        </wps:txbx>
                        <wps:bodyPr rot="0" vert="horz" wrap="square" lIns="36000" tIns="0" rIns="36000" bIns="0" anchor="ctr" anchorCtr="0" upright="1">
                          <a:noAutofit/>
                        </wps:bodyPr>
                      </wps:wsp>
                      <wps:wsp>
                        <wps:cNvPr id="148" name="文本框 209"/>
                        <wps:cNvSpPr txBox="1">
                          <a:spLocks noChangeArrowheads="1"/>
                        </wps:cNvSpPr>
                        <wps:spPr bwMode="auto">
                          <a:xfrm>
                            <a:off x="1904123" y="4287224"/>
                            <a:ext cx="1412485" cy="418075"/>
                          </a:xfrm>
                          <a:prstGeom prst="rect">
                            <a:avLst/>
                          </a:prstGeom>
                          <a:noFill/>
                          <a:ln w="6350">
                            <a:solidFill>
                              <a:schemeClr val="tx1">
                                <a:lumMod val="100000"/>
                                <a:lumOff val="0"/>
                              </a:schemeClr>
                            </a:solidFill>
                            <a:prstDash val="dash"/>
                            <a:miter lim="800000"/>
                          </a:ln>
                        </wps:spPr>
                        <wps:txbx>
                          <w:txbxContent>
                            <w:p w:rsidR="005F2290" w:rsidRPr="008E69E3" w:rsidRDefault="005F2290">
                              <w:pPr>
                                <w:jc w:val="center"/>
                              </w:pPr>
                              <w:r w:rsidRPr="008E69E3">
                                <w:rPr>
                                  <w:rFonts w:hint="eastAsia"/>
                                </w:rPr>
                                <w:t>日均暴露量</w:t>
                              </w:r>
                            </w:p>
                            <w:p w:rsidR="005F2290" w:rsidRPr="008E69E3" w:rsidRDefault="005F2290">
                              <w:r w:rsidRPr="008E69E3">
                                <w:rPr>
                                  <w:rFonts w:hint="eastAsia"/>
                                </w:rPr>
                                <w:t>（呼吸</w:t>
                              </w:r>
                              <w:r w:rsidRPr="008E69E3">
                                <w:t>、</w:t>
                              </w:r>
                              <w:r w:rsidRPr="008E69E3">
                                <w:rPr>
                                  <w:rFonts w:hint="eastAsia"/>
                                </w:rPr>
                                <w:t>饮水</w:t>
                              </w:r>
                              <w:r w:rsidRPr="008E69E3">
                                <w:t>、摄食</w:t>
                              </w:r>
                              <w:r w:rsidRPr="008E69E3">
                                <w:rPr>
                                  <w:rFonts w:hint="eastAsia"/>
                                </w:rPr>
                                <w:t>）</w:t>
                              </w:r>
                            </w:p>
                          </w:txbxContent>
                        </wps:txbx>
                        <wps:bodyPr rot="0" vert="horz" wrap="none" lIns="36000" tIns="36000" rIns="36000" bIns="36000" anchor="t" anchorCtr="0" upright="1">
                          <a:noAutofit/>
                        </wps:bodyPr>
                      </wps:wsp>
                      <wps:wsp>
                        <wps:cNvPr id="149" name="文本框 210"/>
                        <wps:cNvSpPr txBox="1">
                          <a:spLocks noChangeArrowheads="1"/>
                        </wps:cNvSpPr>
                        <wps:spPr bwMode="auto">
                          <a:xfrm>
                            <a:off x="3844642" y="4371726"/>
                            <a:ext cx="981358"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jc w:val="center"/>
                              </w:pPr>
                              <w:proofErr w:type="gramStart"/>
                              <w:r w:rsidRPr="008E69E3">
                                <w:rPr>
                                  <w:rFonts w:hint="eastAsia"/>
                                </w:rPr>
                                <w:t>日均总</w:t>
                              </w:r>
                              <w:proofErr w:type="gramEnd"/>
                              <w:r w:rsidRPr="008E69E3">
                                <w:rPr>
                                  <w:rFonts w:hint="eastAsia"/>
                                </w:rPr>
                                <w:t>暴露量</w:t>
                              </w:r>
                            </w:p>
                          </w:txbxContent>
                        </wps:txbx>
                        <wps:bodyPr rot="0" vert="horz" wrap="square" lIns="91440" tIns="45720" rIns="91440" bIns="45720" anchor="ctr" anchorCtr="0" upright="1">
                          <a:noAutofit/>
                        </wps:bodyPr>
                      </wps:wsp>
                      <wps:wsp>
                        <wps:cNvPr id="151" name="文本框 98"/>
                        <wps:cNvSpPr txBox="1">
                          <a:spLocks noChangeArrowheads="1"/>
                        </wps:cNvSpPr>
                        <wps:spPr bwMode="auto">
                          <a:xfrm>
                            <a:off x="1936385" y="5022475"/>
                            <a:ext cx="1461110" cy="295099"/>
                          </a:xfrm>
                          <a:prstGeom prst="rect">
                            <a:avLst/>
                          </a:prstGeom>
                          <a:noFill/>
                          <a:ln w="9525">
                            <a:solidFill>
                              <a:schemeClr val="tx1">
                                <a:lumMod val="100000"/>
                                <a:lumOff val="0"/>
                              </a:schemeClr>
                            </a:solidFill>
                            <a:miter lim="800000"/>
                          </a:ln>
                        </wps:spPr>
                        <wps:txb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暴露评估报告</w:t>
                              </w:r>
                            </w:p>
                          </w:txbxContent>
                        </wps:txbx>
                        <wps:bodyPr rot="0" vert="horz" wrap="square" lIns="91440" tIns="45720" rIns="91440" bIns="45720" anchor="ctr" anchorCtr="0" upright="1">
                          <a:noAutofit/>
                        </wps:bodyPr>
                      </wps:wsp>
                      <wps:wsp>
                        <wps:cNvPr id="152" name="文本框 211"/>
                        <wps:cNvSpPr txBox="1">
                          <a:spLocks noChangeArrowheads="1"/>
                        </wps:cNvSpPr>
                        <wps:spPr bwMode="auto">
                          <a:xfrm>
                            <a:off x="416570" y="3344290"/>
                            <a:ext cx="1014975" cy="424425"/>
                          </a:xfrm>
                          <a:prstGeom prst="rect">
                            <a:avLst/>
                          </a:prstGeom>
                          <a:noFill/>
                          <a:ln w="6350">
                            <a:solidFill>
                              <a:schemeClr val="tx1">
                                <a:lumMod val="100000"/>
                                <a:lumOff val="0"/>
                              </a:schemeClr>
                            </a:solidFill>
                            <a:prstDash val="dash"/>
                            <a:miter lim="800000"/>
                          </a:ln>
                        </wps:spPr>
                        <wps:txbx>
                          <w:txbxContent>
                            <w:p w:rsidR="005F2290" w:rsidRPr="008E69E3" w:rsidRDefault="005F2290">
                              <w:pPr>
                                <w:jc w:val="center"/>
                              </w:pPr>
                              <w:r w:rsidRPr="008E69E3">
                                <w:rPr>
                                  <w:rFonts w:hint="eastAsia"/>
                                </w:rPr>
                                <w:t>环境</w:t>
                              </w:r>
                              <w:proofErr w:type="gramStart"/>
                              <w:r w:rsidRPr="008E69E3">
                                <w:rPr>
                                  <w:rFonts w:hint="eastAsia"/>
                                </w:rPr>
                                <w:t>归趋与</w:t>
                              </w:r>
                              <w:proofErr w:type="gramEnd"/>
                              <w:r w:rsidRPr="008E69E3">
                                <w:rPr>
                                  <w:rFonts w:hint="eastAsia"/>
                                </w:rPr>
                                <w:t>分配参数估计</w:t>
                              </w:r>
                            </w:p>
                          </w:txbxContent>
                        </wps:txbx>
                        <wps:bodyPr rot="0" vert="horz" wrap="square" lIns="36000" tIns="36000" rIns="36000" bIns="36000" anchor="t" anchorCtr="0" upright="1">
                          <a:spAutoFit/>
                        </wps:bodyPr>
                      </wps:wsp>
                      <wps:wsp>
                        <wps:cNvPr id="154" name="文本框 98"/>
                        <wps:cNvSpPr txBox="1">
                          <a:spLocks noChangeArrowheads="1"/>
                        </wps:cNvSpPr>
                        <wps:spPr bwMode="auto">
                          <a:xfrm>
                            <a:off x="390081" y="339175"/>
                            <a:ext cx="911406"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napToGrid w:val="0"/>
                                <w:spacing w:before="0" w:beforeAutospacing="0" w:after="0" w:afterAutospacing="0" w:line="240" w:lineRule="auto"/>
                                <w:jc w:val="center"/>
                                <w:rPr>
                                  <w:sz w:val="21"/>
                                </w:rPr>
                              </w:pPr>
                              <w:r w:rsidRPr="008E69E3">
                                <w:rPr>
                                  <w:rFonts w:asciiTheme="minorHAnsi" w:hAnsi="等线" w:hint="eastAsia"/>
                                  <w:color w:val="000000" w:themeColor="text1"/>
                                  <w:kern w:val="24"/>
                                  <w:sz w:val="21"/>
                                </w:rPr>
                                <w:t>评估内容</w:t>
                              </w:r>
                            </w:p>
                          </w:txbxContent>
                        </wps:txbx>
                        <wps:bodyPr rot="0" vert="horz" wrap="square" lIns="91440" tIns="45720" rIns="91440" bIns="45720" anchor="ctr" anchorCtr="0" upright="1">
                          <a:noAutofit/>
                        </wps:bodyPr>
                      </wps:wsp>
                      <wps:wsp>
                        <wps:cNvPr id="155" name="文本框 98"/>
                        <wps:cNvSpPr txBox="1">
                          <a:spLocks noChangeArrowheads="1"/>
                        </wps:cNvSpPr>
                        <wps:spPr bwMode="auto">
                          <a:xfrm>
                            <a:off x="2090156" y="339175"/>
                            <a:ext cx="952006"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评估范围</w:t>
                              </w:r>
                            </w:p>
                          </w:txbxContent>
                        </wps:txbx>
                        <wps:bodyPr rot="0" vert="horz" wrap="square" lIns="91440" tIns="45720" rIns="91440" bIns="45720" anchor="ctr" anchorCtr="0" upright="1">
                          <a:noAutofit/>
                        </wps:bodyPr>
                      </wps:wsp>
                      <wps:wsp>
                        <wps:cNvPr id="156" name="文本框 98"/>
                        <wps:cNvSpPr txBox="1">
                          <a:spLocks noChangeArrowheads="1"/>
                        </wps:cNvSpPr>
                        <wps:spPr bwMode="auto">
                          <a:xfrm>
                            <a:off x="3845583" y="342208"/>
                            <a:ext cx="949906"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评估方法</w:t>
                              </w:r>
                            </w:p>
                          </w:txbxContent>
                        </wps:txbx>
                        <wps:bodyPr rot="0" vert="horz" wrap="square" lIns="91440" tIns="45720" rIns="91440" bIns="45720" anchor="ctr" anchorCtr="0" upright="1">
                          <a:noAutofit/>
                        </wps:bodyPr>
                      </wps:wsp>
                      <wps:wsp>
                        <wps:cNvPr id="157" name="矩形 220"/>
                        <wps:cNvSpPr>
                          <a:spLocks noChangeArrowheads="1"/>
                        </wps:cNvSpPr>
                        <wps:spPr bwMode="auto">
                          <a:xfrm>
                            <a:off x="283926" y="138476"/>
                            <a:ext cx="4704533" cy="533298"/>
                          </a:xfrm>
                          <a:prstGeom prst="rect">
                            <a:avLst/>
                          </a:prstGeom>
                          <a:noFill/>
                          <a:ln w="6350">
                            <a:solidFill>
                              <a:schemeClr val="tx1">
                                <a:lumMod val="100000"/>
                                <a:lumOff val="0"/>
                              </a:schemeClr>
                            </a:solidFill>
                            <a:prstDash val="solid"/>
                            <a:miter lim="800000"/>
                          </a:ln>
                        </wps:spPr>
                        <wps:bodyPr rot="0" vert="horz" wrap="square" lIns="91440" tIns="45720" rIns="91440" bIns="45720" anchor="ctr" anchorCtr="0" upright="1">
                          <a:noAutofit/>
                        </wps:bodyPr>
                      </wps:wsp>
                      <wps:wsp>
                        <wps:cNvPr id="159" name="文本框 98"/>
                        <wps:cNvSpPr txBox="1">
                          <a:spLocks noChangeArrowheads="1"/>
                        </wps:cNvSpPr>
                        <wps:spPr bwMode="auto">
                          <a:xfrm>
                            <a:off x="390626" y="1109055"/>
                            <a:ext cx="851906"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napToGrid w:val="0"/>
                                <w:spacing w:before="0" w:beforeAutospacing="0" w:after="0" w:afterAutospacing="0" w:line="240" w:lineRule="auto"/>
                                <w:jc w:val="center"/>
                                <w:rPr>
                                  <w:sz w:val="21"/>
                                </w:rPr>
                              </w:pPr>
                              <w:r w:rsidRPr="008E69E3">
                                <w:rPr>
                                  <w:rFonts w:asciiTheme="minorHAnsi" w:hAnsi="等线" w:hint="eastAsia"/>
                                  <w:color w:val="000000" w:themeColor="text1"/>
                                  <w:kern w:val="24"/>
                                  <w:sz w:val="21"/>
                                </w:rPr>
                                <w:t>物质</w:t>
                              </w:r>
                              <w:r w:rsidRPr="008E69E3">
                                <w:rPr>
                                  <w:rFonts w:asciiTheme="minorHAnsi" w:hAnsi="等线"/>
                                  <w:color w:val="000000" w:themeColor="text1"/>
                                  <w:kern w:val="24"/>
                                  <w:sz w:val="21"/>
                                </w:rPr>
                                <w:t>信息</w:t>
                              </w:r>
                            </w:p>
                          </w:txbxContent>
                        </wps:txbx>
                        <wps:bodyPr rot="0" vert="horz" wrap="square" lIns="91440" tIns="45720" rIns="91440" bIns="45720" anchor="ctr" anchorCtr="0" upright="1">
                          <a:noAutofit/>
                        </wps:bodyPr>
                      </wps:wsp>
                      <wps:wsp>
                        <wps:cNvPr id="160" name="文本框 98"/>
                        <wps:cNvSpPr txBox="1">
                          <a:spLocks noChangeArrowheads="1"/>
                        </wps:cNvSpPr>
                        <wps:spPr bwMode="auto">
                          <a:xfrm>
                            <a:off x="1596593" y="1108955"/>
                            <a:ext cx="829606"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排放参数</w:t>
                              </w:r>
                            </w:p>
                          </w:txbxContent>
                        </wps:txbx>
                        <wps:bodyPr rot="0" vert="horz" wrap="square" lIns="91440" tIns="45720" rIns="91440" bIns="45720" anchor="ctr" anchorCtr="0" upright="1">
                          <a:noAutofit/>
                        </wps:bodyPr>
                      </wps:wsp>
                      <wps:wsp>
                        <wps:cNvPr id="161" name="文本框 98"/>
                        <wps:cNvSpPr txBox="1">
                          <a:spLocks noChangeArrowheads="1"/>
                        </wps:cNvSpPr>
                        <wps:spPr bwMode="auto">
                          <a:xfrm>
                            <a:off x="2780181" y="1108955"/>
                            <a:ext cx="813305"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环境参数</w:t>
                              </w:r>
                            </w:p>
                          </w:txbxContent>
                        </wps:txbx>
                        <wps:bodyPr rot="0" vert="horz" wrap="square" lIns="0" tIns="45720" rIns="0" bIns="45720" anchor="ctr" anchorCtr="0" upright="1">
                          <a:noAutofit/>
                        </wps:bodyPr>
                      </wps:wsp>
                      <wps:wsp>
                        <wps:cNvPr id="162" name="文本框 98"/>
                        <wps:cNvSpPr txBox="1">
                          <a:spLocks noChangeArrowheads="1"/>
                        </wps:cNvSpPr>
                        <wps:spPr bwMode="auto">
                          <a:xfrm>
                            <a:off x="3978597" y="1108779"/>
                            <a:ext cx="834006"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人体暴露参数</w:t>
                              </w:r>
                            </w:p>
                          </w:txbxContent>
                        </wps:txbx>
                        <wps:bodyPr rot="0" vert="horz" wrap="square" lIns="0" tIns="45720" rIns="0" bIns="45720" anchor="ctr" anchorCtr="0" upright="1">
                          <a:noAutofit/>
                        </wps:bodyPr>
                      </wps:wsp>
                      <wps:wsp>
                        <wps:cNvPr id="163" name="矩形 385"/>
                        <wps:cNvSpPr>
                          <a:spLocks noChangeArrowheads="1"/>
                        </wps:cNvSpPr>
                        <wps:spPr bwMode="auto">
                          <a:xfrm>
                            <a:off x="283926" y="906198"/>
                            <a:ext cx="4704533" cy="491898"/>
                          </a:xfrm>
                          <a:prstGeom prst="rect">
                            <a:avLst/>
                          </a:prstGeom>
                          <a:noFill/>
                          <a:ln w="6350">
                            <a:solidFill>
                              <a:schemeClr val="tx1">
                                <a:lumMod val="100000"/>
                                <a:lumOff val="0"/>
                              </a:schemeClr>
                            </a:solidFill>
                            <a:prstDash val="solid"/>
                            <a:miter lim="800000"/>
                          </a:ln>
                        </wps:spPr>
                        <wps:bodyPr rot="0" vert="horz" wrap="square" lIns="91440" tIns="45720" rIns="91440" bIns="45720" anchor="ctr" anchorCtr="0" upright="1">
                          <a:noAutofit/>
                        </wps:bodyPr>
                      </wps:wsp>
                      <wps:wsp>
                        <wps:cNvPr id="166" name="文本框 301"/>
                        <wps:cNvSpPr txBox="1">
                          <a:spLocks noChangeArrowheads="1"/>
                        </wps:cNvSpPr>
                        <wps:spPr bwMode="auto">
                          <a:xfrm>
                            <a:off x="404590" y="4371726"/>
                            <a:ext cx="965506"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jc w:val="center"/>
                              </w:pPr>
                              <w:r w:rsidRPr="008E69E3">
                                <w:rPr>
                                  <w:rFonts w:hint="eastAsia"/>
                                </w:rPr>
                                <w:t>人体暴露参数</w:t>
                              </w:r>
                            </w:p>
                          </w:txbxContent>
                        </wps:txbx>
                        <wps:bodyPr rot="0" vert="horz" wrap="square" lIns="36000" tIns="36000" rIns="36000" bIns="36000" anchor="ctr" anchorCtr="0" upright="1">
                          <a:noAutofit/>
                        </wps:bodyPr>
                      </wps:wsp>
                      <wps:wsp>
                        <wps:cNvPr id="167" name="矩形 302"/>
                        <wps:cNvSpPr>
                          <a:spLocks noChangeArrowheads="1"/>
                        </wps:cNvSpPr>
                        <wps:spPr bwMode="auto">
                          <a:xfrm>
                            <a:off x="283926" y="2377281"/>
                            <a:ext cx="4704533" cy="522887"/>
                          </a:xfrm>
                          <a:prstGeom prst="rect">
                            <a:avLst/>
                          </a:prstGeom>
                          <a:noFill/>
                          <a:ln w="6350">
                            <a:solidFill>
                              <a:schemeClr val="tx1">
                                <a:lumMod val="100000"/>
                                <a:lumOff val="0"/>
                              </a:schemeClr>
                            </a:solidFill>
                            <a:prstDash val="solid"/>
                            <a:miter lim="800000"/>
                          </a:ln>
                        </wps:spPr>
                        <wps:bodyPr rot="0" vert="horz" wrap="square" lIns="91440" tIns="45720" rIns="91440" bIns="45720" anchor="ctr" anchorCtr="0" upright="1">
                          <a:noAutofit/>
                        </wps:bodyPr>
                      </wps:wsp>
                      <wps:wsp>
                        <wps:cNvPr id="171" name="矩形 303"/>
                        <wps:cNvSpPr>
                          <a:spLocks noChangeArrowheads="1"/>
                        </wps:cNvSpPr>
                        <wps:spPr bwMode="auto">
                          <a:xfrm>
                            <a:off x="298225" y="4045637"/>
                            <a:ext cx="4704532" cy="732639"/>
                          </a:xfrm>
                          <a:prstGeom prst="rect">
                            <a:avLst/>
                          </a:prstGeom>
                          <a:noFill/>
                          <a:ln w="6350">
                            <a:solidFill>
                              <a:schemeClr val="tx1">
                                <a:lumMod val="100000"/>
                                <a:lumOff val="0"/>
                              </a:schemeClr>
                            </a:solidFill>
                            <a:prstDash val="solid"/>
                            <a:miter lim="800000"/>
                          </a:ln>
                        </wps:spPr>
                        <wps:bodyPr rot="0" vert="horz" wrap="square" lIns="91440" tIns="45720" rIns="91440" bIns="45720" anchor="ctr" anchorCtr="0" upright="1">
                          <a:noAutofit/>
                        </wps:bodyPr>
                      </wps:wsp>
                      <wps:wsp>
                        <wps:cNvPr id="175" name="矩形 188"/>
                        <wps:cNvSpPr>
                          <a:spLocks noChangeArrowheads="1"/>
                        </wps:cNvSpPr>
                        <wps:spPr bwMode="auto">
                          <a:xfrm>
                            <a:off x="298224" y="3139439"/>
                            <a:ext cx="4704533" cy="672376"/>
                          </a:xfrm>
                          <a:prstGeom prst="rect">
                            <a:avLst/>
                          </a:prstGeom>
                          <a:noFill/>
                          <a:ln w="6350">
                            <a:solidFill>
                              <a:schemeClr val="tx1">
                                <a:lumMod val="100000"/>
                                <a:lumOff val="0"/>
                              </a:schemeClr>
                            </a:solidFill>
                            <a:prstDash val="solid"/>
                            <a:miter lim="800000"/>
                          </a:ln>
                        </wps:spPr>
                        <wps:bodyPr rot="0" vert="horz" wrap="square" lIns="91440" tIns="45720" rIns="91440" bIns="45720" anchor="ctr" anchorCtr="0" upright="1">
                          <a:noAutofit/>
                        </wps:bodyPr>
                      </wps:wsp>
                      <wps:wsp>
                        <wps:cNvPr id="177" name="文本框 190"/>
                        <wps:cNvSpPr txBox="1">
                          <a:spLocks noChangeArrowheads="1"/>
                        </wps:cNvSpPr>
                        <wps:spPr bwMode="auto">
                          <a:xfrm>
                            <a:off x="404595" y="2599376"/>
                            <a:ext cx="611115" cy="251070"/>
                          </a:xfrm>
                          <a:prstGeom prst="rect">
                            <a:avLst/>
                          </a:prstGeom>
                          <a:noFill/>
                          <a:ln w="6350">
                            <a:solidFill>
                              <a:schemeClr val="tx1">
                                <a:lumMod val="100000"/>
                                <a:lumOff val="0"/>
                              </a:schemeClr>
                            </a:solidFill>
                            <a:prstDash val="dash"/>
                            <a:miter lim="800000"/>
                          </a:ln>
                        </wps:spPr>
                        <wps:txbx>
                          <w:txbxContent>
                            <w:p w:rsidR="005F2290" w:rsidRPr="008E69E3" w:rsidRDefault="005F2290">
                              <w:r w:rsidRPr="008E69E3">
                                <w:rPr>
                                  <w:rFonts w:hint="eastAsia"/>
                                </w:rPr>
                                <w:t>工业源</w:t>
                              </w:r>
                            </w:p>
                          </w:txbxContent>
                        </wps:txbx>
                        <wps:bodyPr rot="0" vert="horz" wrap="square" lIns="36000" tIns="36000" rIns="36000" bIns="36000" anchor="ctr" anchorCtr="0" upright="1">
                          <a:spAutoFit/>
                        </wps:bodyPr>
                      </wps:wsp>
                      <wps:wsp>
                        <wps:cNvPr id="178" name="文本框 191"/>
                        <wps:cNvSpPr txBox="1">
                          <a:spLocks noChangeArrowheads="1"/>
                        </wps:cNvSpPr>
                        <wps:spPr bwMode="auto">
                          <a:xfrm>
                            <a:off x="1290130" y="2599376"/>
                            <a:ext cx="893690" cy="251070"/>
                          </a:xfrm>
                          <a:prstGeom prst="rect">
                            <a:avLst/>
                          </a:prstGeom>
                          <a:noFill/>
                          <a:ln w="6350">
                            <a:solidFill>
                              <a:schemeClr val="tx1">
                                <a:lumMod val="100000"/>
                                <a:lumOff val="0"/>
                              </a:schemeClr>
                            </a:solidFill>
                            <a:prstDash val="dash"/>
                            <a:miter lim="800000"/>
                          </a:ln>
                        </wps:spPr>
                        <wps:txbx>
                          <w:txbxContent>
                            <w:p w:rsidR="005F2290" w:rsidRPr="008E69E3" w:rsidRDefault="005F2290">
                              <w:pPr>
                                <w:jc w:val="center"/>
                              </w:pPr>
                              <w:r w:rsidRPr="008E69E3">
                                <w:rPr>
                                  <w:rFonts w:hint="eastAsia"/>
                                </w:rPr>
                                <w:t>消费源</w:t>
                              </w:r>
                            </w:p>
                          </w:txbxContent>
                        </wps:txbx>
                        <wps:bodyPr rot="0" vert="horz" wrap="square" lIns="36000" tIns="36000" rIns="36000" bIns="36000" anchor="ctr" anchorCtr="0" upright="1">
                          <a:spAutoFit/>
                        </wps:bodyPr>
                      </wps:wsp>
                      <wps:wsp>
                        <wps:cNvPr id="188" name="文本框 98"/>
                        <wps:cNvSpPr txBox="1">
                          <a:spLocks noChangeArrowheads="1"/>
                        </wps:cNvSpPr>
                        <wps:spPr bwMode="auto">
                          <a:xfrm>
                            <a:off x="2183475" y="126208"/>
                            <a:ext cx="952006" cy="216000"/>
                          </a:xfrm>
                          <a:prstGeom prst="rect">
                            <a:avLst/>
                          </a:prstGeom>
                          <a:noFill/>
                          <a:ln w="6350">
                            <a:noFill/>
                            <a:miter lim="800000"/>
                          </a:ln>
                        </wps:spPr>
                        <wps:txb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方案制定</w:t>
                              </w:r>
                            </w:p>
                          </w:txbxContent>
                        </wps:txbx>
                        <wps:bodyPr rot="0" vert="horz" wrap="square" lIns="91440" tIns="0" rIns="91440" bIns="0" anchor="ctr" anchorCtr="0" upright="1">
                          <a:noAutofit/>
                        </wps:bodyPr>
                      </wps:wsp>
                      <wps:wsp>
                        <wps:cNvPr id="189" name="文本框 98"/>
                        <wps:cNvSpPr txBox="1">
                          <a:spLocks noChangeArrowheads="1"/>
                        </wps:cNvSpPr>
                        <wps:spPr bwMode="auto">
                          <a:xfrm>
                            <a:off x="2172526" y="906198"/>
                            <a:ext cx="952006" cy="216000"/>
                          </a:xfrm>
                          <a:prstGeom prst="rect">
                            <a:avLst/>
                          </a:prstGeom>
                          <a:noFill/>
                          <a:ln w="6350">
                            <a:noFill/>
                            <a:miter lim="800000"/>
                          </a:ln>
                        </wps:spPr>
                        <wps:txb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信息收集</w:t>
                              </w:r>
                            </w:p>
                          </w:txbxContent>
                        </wps:txbx>
                        <wps:bodyPr rot="0" vert="horz" wrap="square" lIns="91440" tIns="0" rIns="91440" bIns="0" anchor="ctr" anchorCtr="0" upright="1">
                          <a:noAutofit/>
                        </wps:bodyPr>
                      </wps:wsp>
                      <wps:wsp>
                        <wps:cNvPr id="190" name="文本框 98"/>
                        <wps:cNvSpPr txBox="1">
                          <a:spLocks noChangeArrowheads="1"/>
                        </wps:cNvSpPr>
                        <wps:spPr bwMode="auto">
                          <a:xfrm>
                            <a:off x="2130804" y="2377282"/>
                            <a:ext cx="1058707" cy="210900"/>
                          </a:xfrm>
                          <a:prstGeom prst="rect">
                            <a:avLst/>
                          </a:prstGeom>
                          <a:noFill/>
                          <a:ln w="6350">
                            <a:noFill/>
                            <a:miter lim="800000"/>
                          </a:ln>
                        </wps:spPr>
                        <wps:txb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环境排放</w:t>
                              </w:r>
                              <w:r w:rsidRPr="008E69E3">
                                <w:rPr>
                                  <w:rFonts w:asciiTheme="minorHAnsi" w:hAnsi="等线"/>
                                  <w:b/>
                                  <w:color w:val="000000" w:themeColor="text1"/>
                                  <w:kern w:val="24"/>
                                  <w:sz w:val="21"/>
                                </w:rPr>
                                <w:t>评估</w:t>
                              </w:r>
                            </w:p>
                          </w:txbxContent>
                        </wps:txbx>
                        <wps:bodyPr rot="0" vert="horz" wrap="square" lIns="91440" tIns="0" rIns="91440" bIns="0" anchor="ctr" anchorCtr="0" upright="1">
                          <a:noAutofit/>
                        </wps:bodyPr>
                      </wps:wsp>
                      <wps:wsp>
                        <wps:cNvPr id="192" name="文本框 98"/>
                        <wps:cNvSpPr txBox="1">
                          <a:spLocks noChangeArrowheads="1"/>
                        </wps:cNvSpPr>
                        <wps:spPr bwMode="auto">
                          <a:xfrm>
                            <a:off x="2025336" y="3157721"/>
                            <a:ext cx="1308049" cy="210900"/>
                          </a:xfrm>
                          <a:prstGeom prst="rect">
                            <a:avLst/>
                          </a:prstGeom>
                          <a:noFill/>
                          <a:ln w="6350">
                            <a:noFill/>
                            <a:miter lim="800000"/>
                          </a:ln>
                        </wps:spPr>
                        <wps:txb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环境暴露</w:t>
                              </w:r>
                              <w:r w:rsidRPr="008E69E3">
                                <w:rPr>
                                  <w:rFonts w:asciiTheme="minorHAnsi" w:hAnsi="等线"/>
                                  <w:b/>
                                  <w:color w:val="000000" w:themeColor="text1"/>
                                  <w:kern w:val="24"/>
                                  <w:sz w:val="21"/>
                                </w:rPr>
                                <w:t>评估</w:t>
                              </w:r>
                            </w:p>
                          </w:txbxContent>
                        </wps:txbx>
                        <wps:bodyPr rot="0" vert="horz" wrap="square" lIns="91440" tIns="0" rIns="91440" bIns="0" anchor="ctr" anchorCtr="0" upright="1">
                          <a:noAutofit/>
                        </wps:bodyPr>
                      </wps:wsp>
                      <wps:wsp>
                        <wps:cNvPr id="193" name="文本框 98"/>
                        <wps:cNvSpPr txBox="1">
                          <a:spLocks noChangeArrowheads="1"/>
                        </wps:cNvSpPr>
                        <wps:spPr bwMode="auto">
                          <a:xfrm>
                            <a:off x="2165338" y="4066798"/>
                            <a:ext cx="1058707" cy="210900"/>
                          </a:xfrm>
                          <a:prstGeom prst="rect">
                            <a:avLst/>
                          </a:prstGeom>
                          <a:noFill/>
                          <a:ln w="6350">
                            <a:noFill/>
                            <a:miter lim="800000"/>
                          </a:ln>
                        </wps:spPr>
                        <wps:txb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健康暴露</w:t>
                              </w:r>
                              <w:r w:rsidRPr="008E69E3">
                                <w:rPr>
                                  <w:rFonts w:asciiTheme="minorHAnsi" w:hAnsi="等线"/>
                                  <w:b/>
                                  <w:color w:val="000000" w:themeColor="text1"/>
                                  <w:kern w:val="24"/>
                                  <w:sz w:val="21"/>
                                </w:rPr>
                                <w:t>评估</w:t>
                              </w:r>
                            </w:p>
                          </w:txbxContent>
                        </wps:txbx>
                        <wps:bodyPr rot="0" vert="horz" wrap="square" lIns="91440" tIns="0" rIns="91440" bIns="0" anchor="ctr" anchorCtr="0" upright="1">
                          <a:noAutofit/>
                        </wps:bodyPr>
                      </wps:wsp>
                      <wps:wsp>
                        <wps:cNvPr id="195" name="下箭头 215"/>
                        <wps:cNvSpPr>
                          <a:spLocks noChangeArrowheads="1"/>
                        </wps:cNvSpPr>
                        <wps:spPr bwMode="auto">
                          <a:xfrm>
                            <a:off x="2556325" y="3807980"/>
                            <a:ext cx="260302" cy="230599"/>
                          </a:xfrm>
                          <a:prstGeom prst="downArrow">
                            <a:avLst>
                              <a:gd name="adj1" fmla="val 50000"/>
                              <a:gd name="adj2" fmla="val 50000"/>
                            </a:avLst>
                          </a:prstGeom>
                          <a:noFill/>
                          <a:ln w="6350">
                            <a:solidFill>
                              <a:schemeClr val="tx1">
                                <a:lumMod val="100000"/>
                                <a:lumOff val="0"/>
                              </a:schemeClr>
                            </a:solidFill>
                            <a:miter lim="800000"/>
                          </a:ln>
                        </wps:spPr>
                        <wps:bodyPr rot="0" vert="horz" wrap="square" lIns="91440" tIns="45720" rIns="91440" bIns="45720" anchor="ctr" anchorCtr="0" upright="1">
                          <a:noAutofit/>
                        </wps:bodyPr>
                      </wps:wsp>
                      <wps:wsp>
                        <wps:cNvPr id="197" name="下箭头 215"/>
                        <wps:cNvSpPr>
                          <a:spLocks noChangeArrowheads="1"/>
                        </wps:cNvSpPr>
                        <wps:spPr bwMode="auto">
                          <a:xfrm>
                            <a:off x="2542026" y="1398096"/>
                            <a:ext cx="260302" cy="230599"/>
                          </a:xfrm>
                          <a:prstGeom prst="downArrow">
                            <a:avLst>
                              <a:gd name="adj1" fmla="val 50000"/>
                              <a:gd name="adj2" fmla="val 50000"/>
                            </a:avLst>
                          </a:prstGeom>
                          <a:noFill/>
                          <a:ln w="6350">
                            <a:solidFill>
                              <a:schemeClr val="tx1">
                                <a:lumMod val="100000"/>
                                <a:lumOff val="0"/>
                              </a:schemeClr>
                            </a:solidFill>
                            <a:miter lim="800000"/>
                          </a:ln>
                        </wps:spPr>
                        <wps:bodyPr rot="0" vert="horz" wrap="square" lIns="91440" tIns="45720" rIns="91440" bIns="45720" anchor="ctr" anchorCtr="0" upright="1">
                          <a:noAutofit/>
                        </wps:bodyPr>
                      </wps:wsp>
                      <wps:wsp>
                        <wps:cNvPr id="198" name="下箭头 215"/>
                        <wps:cNvSpPr>
                          <a:spLocks noChangeArrowheads="1"/>
                        </wps:cNvSpPr>
                        <wps:spPr bwMode="auto">
                          <a:xfrm>
                            <a:off x="2541918" y="671774"/>
                            <a:ext cx="260302" cy="230599"/>
                          </a:xfrm>
                          <a:prstGeom prst="downArrow">
                            <a:avLst>
                              <a:gd name="adj1" fmla="val 50000"/>
                              <a:gd name="adj2" fmla="val 50000"/>
                            </a:avLst>
                          </a:prstGeom>
                          <a:noFill/>
                          <a:ln w="6350">
                            <a:solidFill>
                              <a:schemeClr val="tx1">
                                <a:lumMod val="100000"/>
                                <a:lumOff val="0"/>
                              </a:schemeClr>
                            </a:solidFill>
                            <a:miter lim="800000"/>
                          </a:ln>
                        </wps:spPr>
                        <wps:bodyPr rot="0" vert="horz" wrap="square" lIns="91440" tIns="45720" rIns="91440" bIns="45720" anchor="ctr" anchorCtr="0" upright="1">
                          <a:noAutofit/>
                        </wps:bodyPr>
                      </wps:wsp>
                      <wps:wsp>
                        <wps:cNvPr id="199" name="下箭头 215"/>
                        <wps:cNvSpPr>
                          <a:spLocks noChangeArrowheads="1"/>
                        </wps:cNvSpPr>
                        <wps:spPr bwMode="auto">
                          <a:xfrm>
                            <a:off x="2558862" y="4786614"/>
                            <a:ext cx="260302" cy="230599"/>
                          </a:xfrm>
                          <a:prstGeom prst="downArrow">
                            <a:avLst>
                              <a:gd name="adj1" fmla="val 50000"/>
                              <a:gd name="adj2" fmla="val 50000"/>
                            </a:avLst>
                          </a:prstGeom>
                          <a:noFill/>
                          <a:ln w="6350">
                            <a:solidFill>
                              <a:schemeClr val="tx1">
                                <a:lumMod val="100000"/>
                                <a:lumOff val="0"/>
                              </a:schemeClr>
                            </a:solidFill>
                            <a:miter lim="800000"/>
                          </a:ln>
                        </wps:spPr>
                        <wps:bodyPr rot="0" vert="horz" wrap="square" lIns="91440" tIns="45720" rIns="91440" bIns="45720" anchor="ctr" anchorCtr="0" upright="1">
                          <a:noAutofit/>
                        </wps:bodyPr>
                      </wps:wsp>
                      <wps:wsp>
                        <wps:cNvPr id="201" name="肘形连接符 201"/>
                        <wps:cNvCnPr>
                          <a:stCxn id="152" idx="3"/>
                          <a:endCxn id="147" idx="1"/>
                        </wps:cNvCnPr>
                        <wps:spPr>
                          <a:xfrm flipV="1">
                            <a:off x="1431545" y="3546359"/>
                            <a:ext cx="321055" cy="210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肘形连接符 202"/>
                        <wps:cNvCnPr>
                          <a:stCxn id="166" idx="3"/>
                          <a:endCxn id="148" idx="1"/>
                        </wps:cNvCnPr>
                        <wps:spPr>
                          <a:xfrm flipV="1">
                            <a:off x="1370096" y="4496445"/>
                            <a:ext cx="534027" cy="12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下箭头 215"/>
                        <wps:cNvSpPr>
                          <a:spLocks noChangeArrowheads="1"/>
                        </wps:cNvSpPr>
                        <wps:spPr bwMode="auto">
                          <a:xfrm>
                            <a:off x="2542027" y="2903051"/>
                            <a:ext cx="260302" cy="230599"/>
                          </a:xfrm>
                          <a:prstGeom prst="downArrow">
                            <a:avLst>
                              <a:gd name="adj1" fmla="val 50000"/>
                              <a:gd name="adj2" fmla="val 50000"/>
                            </a:avLst>
                          </a:prstGeom>
                          <a:noFill/>
                          <a:ln w="6350">
                            <a:solidFill>
                              <a:schemeClr val="tx1">
                                <a:lumMod val="100000"/>
                                <a:lumOff val="0"/>
                              </a:schemeClr>
                            </a:solidFill>
                            <a:miter lim="800000"/>
                          </a:ln>
                        </wps:spPr>
                        <wps:bodyPr rot="0" vert="horz" wrap="square" lIns="91440" tIns="45720" rIns="91440" bIns="45720" anchor="ctr" anchorCtr="0" upright="1">
                          <a:noAutofit/>
                        </wps:bodyPr>
                      </wps:wsp>
                      <wps:wsp>
                        <wps:cNvPr id="196" name="文本框 98"/>
                        <wps:cNvSpPr txBox="1">
                          <a:spLocks noChangeArrowheads="1"/>
                        </wps:cNvSpPr>
                        <wps:spPr bwMode="auto">
                          <a:xfrm>
                            <a:off x="390626" y="1828070"/>
                            <a:ext cx="1609624" cy="276956"/>
                          </a:xfrm>
                          <a:prstGeom prst="rect">
                            <a:avLst/>
                          </a:prstGeom>
                          <a:noFill/>
                          <a:ln w="6350">
                            <a:solidFill>
                              <a:schemeClr val="tx1">
                                <a:lumMod val="100000"/>
                                <a:lumOff val="0"/>
                              </a:schemeClr>
                            </a:solidFill>
                            <a:prstDash val="dash"/>
                            <a:miter lim="800000"/>
                          </a:ln>
                        </wps:spPr>
                        <wps:txbx>
                          <w:txbxContent>
                            <w:p w:rsidR="005F2290" w:rsidRPr="008E69E3" w:rsidRDefault="005F2290" w:rsidP="008D45DD">
                              <w:pPr>
                                <w:snapToGrid w:val="0"/>
                                <w:jc w:val="center"/>
                              </w:pPr>
                              <w:r w:rsidRPr="008E69E3">
                                <w:rPr>
                                  <w:rFonts w:hint="eastAsia"/>
                                </w:rPr>
                                <w:t>排放场景</w:t>
                              </w:r>
                              <w:r w:rsidRPr="008E69E3">
                                <w:t>构建</w:t>
                              </w:r>
                            </w:p>
                          </w:txbxContent>
                        </wps:txbx>
                        <wps:bodyPr rot="0" vert="horz" wrap="square" lIns="91440" tIns="45720" rIns="91440" bIns="45720" anchor="ctr" anchorCtr="0" upright="1">
                          <a:noAutofit/>
                        </wps:bodyPr>
                      </wps:wsp>
                      <wps:wsp>
                        <wps:cNvPr id="204" name="文本框 98"/>
                        <wps:cNvSpPr txBox="1">
                          <a:spLocks noChangeArrowheads="1"/>
                        </wps:cNvSpPr>
                        <wps:spPr bwMode="auto">
                          <a:xfrm>
                            <a:off x="2780181" y="1841213"/>
                            <a:ext cx="2045818" cy="263813"/>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pacing w:before="0" w:beforeAutospacing="0" w:after="0" w:afterAutospacing="0" w:line="240" w:lineRule="auto"/>
                                <w:jc w:val="center"/>
                                <w:rPr>
                                  <w:sz w:val="21"/>
                                </w:rPr>
                              </w:pPr>
                              <w:r w:rsidRPr="008E69E3">
                                <w:rPr>
                                  <w:rFonts w:hint="eastAsia"/>
                                  <w:sz w:val="21"/>
                                </w:rPr>
                                <w:t>暴露场景</w:t>
                              </w:r>
                              <w:r w:rsidRPr="008E69E3">
                                <w:rPr>
                                  <w:sz w:val="21"/>
                                </w:rPr>
                                <w:t>构建</w:t>
                              </w:r>
                              <w:r w:rsidRPr="008E69E3">
                                <w:rPr>
                                  <w:rFonts w:hint="eastAsia"/>
                                  <w:sz w:val="21"/>
                                </w:rPr>
                                <w:t>（环境</w:t>
                              </w:r>
                              <w:r w:rsidRPr="008E69E3">
                                <w:rPr>
                                  <w:sz w:val="21"/>
                                </w:rPr>
                                <w:t>、人体</w:t>
                              </w:r>
                              <w:r w:rsidRPr="008E69E3">
                                <w:rPr>
                                  <w:rFonts w:hint="eastAsia"/>
                                  <w:sz w:val="21"/>
                                </w:rPr>
                                <w:t>）</w:t>
                              </w:r>
                            </w:p>
                          </w:txbxContent>
                        </wps:txbx>
                        <wps:bodyPr rot="0" vert="horz" wrap="square" lIns="0" tIns="45720" rIns="0" bIns="45720" anchor="ctr" anchorCtr="0" upright="1">
                          <a:noAutofit/>
                        </wps:bodyPr>
                      </wps:wsp>
                      <wps:wsp>
                        <wps:cNvPr id="207" name="文本框 98"/>
                        <wps:cNvSpPr txBox="1">
                          <a:spLocks noChangeArrowheads="1"/>
                        </wps:cNvSpPr>
                        <wps:spPr bwMode="auto">
                          <a:xfrm>
                            <a:off x="3927374" y="2588182"/>
                            <a:ext cx="898625" cy="252000"/>
                          </a:xfrm>
                          <a:prstGeom prst="rect">
                            <a:avLst/>
                          </a:prstGeom>
                          <a:noFill/>
                          <a:ln w="6350">
                            <a:solidFill>
                              <a:schemeClr val="tx1">
                                <a:lumMod val="100000"/>
                                <a:lumOff val="0"/>
                              </a:schemeClr>
                            </a:solidFill>
                            <a:prstDash val="dash"/>
                            <a:miter lim="800000"/>
                          </a:ln>
                        </wps:spPr>
                        <wps:txbx>
                          <w:txbxContent>
                            <w:p w:rsidR="005F2290" w:rsidRPr="008E69E3" w:rsidRDefault="005F2290">
                              <w:pPr>
                                <w:pStyle w:val="afff"/>
                                <w:spacing w:before="0" w:beforeAutospacing="0" w:after="0" w:afterAutospacing="0" w:line="240" w:lineRule="auto"/>
                                <w:jc w:val="center"/>
                                <w:rPr>
                                  <w:sz w:val="21"/>
                                </w:rPr>
                              </w:pPr>
                              <w:r w:rsidRPr="008E69E3">
                                <w:rPr>
                                  <w:sz w:val="21"/>
                                </w:rPr>
                                <w:t>STP</w:t>
                              </w:r>
                            </w:p>
                          </w:txbxContent>
                        </wps:txbx>
                        <wps:bodyPr rot="0" vert="horz" wrap="square" lIns="0" tIns="45720" rIns="0" bIns="45720" anchor="ctr" anchorCtr="0" upright="1">
                          <a:noAutofit/>
                        </wps:bodyPr>
                      </wps:wsp>
                      <wps:wsp>
                        <wps:cNvPr id="208" name="矩形 385"/>
                        <wps:cNvSpPr>
                          <a:spLocks noChangeArrowheads="1"/>
                        </wps:cNvSpPr>
                        <wps:spPr bwMode="auto">
                          <a:xfrm>
                            <a:off x="283926" y="1625120"/>
                            <a:ext cx="4704533" cy="521180"/>
                          </a:xfrm>
                          <a:prstGeom prst="rect">
                            <a:avLst/>
                          </a:prstGeom>
                          <a:noFill/>
                          <a:ln w="6350">
                            <a:solidFill>
                              <a:schemeClr val="tx1">
                                <a:lumMod val="100000"/>
                                <a:lumOff val="0"/>
                              </a:schemeClr>
                            </a:solidFill>
                            <a:prstDash val="solid"/>
                            <a:miter lim="800000"/>
                          </a:ln>
                        </wps:spPr>
                        <wps:bodyPr rot="0" vert="horz" wrap="square" lIns="91440" tIns="45720" rIns="91440" bIns="45720" anchor="ctr" anchorCtr="0" upright="1">
                          <a:noAutofit/>
                        </wps:bodyPr>
                      </wps:wsp>
                      <wps:wsp>
                        <wps:cNvPr id="209" name="文本框 98"/>
                        <wps:cNvSpPr txBox="1">
                          <a:spLocks noChangeArrowheads="1"/>
                        </wps:cNvSpPr>
                        <wps:spPr bwMode="auto">
                          <a:xfrm>
                            <a:off x="2060331" y="1625213"/>
                            <a:ext cx="1064201" cy="216000"/>
                          </a:xfrm>
                          <a:prstGeom prst="rect">
                            <a:avLst/>
                          </a:prstGeom>
                          <a:noFill/>
                          <a:ln w="6350">
                            <a:noFill/>
                            <a:miter lim="800000"/>
                          </a:ln>
                        </wps:spPr>
                        <wps:txb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暴露</w:t>
                              </w:r>
                              <w:r w:rsidRPr="008E69E3">
                                <w:rPr>
                                  <w:rFonts w:asciiTheme="minorHAnsi" w:hAnsi="等线"/>
                                  <w:b/>
                                  <w:color w:val="000000" w:themeColor="text1"/>
                                  <w:kern w:val="24"/>
                                  <w:sz w:val="21"/>
                                </w:rPr>
                                <w:t>场景构建</w:t>
                              </w:r>
                            </w:p>
                          </w:txbxContent>
                        </wps:txbx>
                        <wps:bodyPr rot="0" vert="horz" wrap="square" lIns="91440" tIns="0" rIns="91440" bIns="0" anchor="ctr" anchorCtr="0" upright="1">
                          <a:noAutofit/>
                        </wps:bodyPr>
                      </wps:wsp>
                      <wps:wsp>
                        <wps:cNvPr id="210" name="文本框 191"/>
                        <wps:cNvSpPr txBox="1">
                          <a:spLocks noChangeArrowheads="1"/>
                        </wps:cNvSpPr>
                        <wps:spPr bwMode="auto">
                          <a:xfrm>
                            <a:off x="2541918" y="2587690"/>
                            <a:ext cx="1147055" cy="251070"/>
                          </a:xfrm>
                          <a:prstGeom prst="rect">
                            <a:avLst/>
                          </a:prstGeom>
                          <a:noFill/>
                          <a:ln w="6350">
                            <a:solidFill>
                              <a:schemeClr val="tx1">
                                <a:lumMod val="100000"/>
                                <a:lumOff val="0"/>
                              </a:schemeClr>
                            </a:solidFill>
                            <a:prstDash val="dash"/>
                            <a:miter lim="800000"/>
                          </a:ln>
                        </wps:spPr>
                        <wps:txbx>
                          <w:txbxContent>
                            <w:p w:rsidR="005F2290" w:rsidRPr="008E69E3" w:rsidRDefault="005F2290">
                              <w:pPr>
                                <w:jc w:val="center"/>
                              </w:pPr>
                              <w:r w:rsidRPr="008E69E3">
                                <w:rPr>
                                  <w:rFonts w:hint="eastAsia"/>
                                </w:rPr>
                                <w:t>废物利用</w:t>
                              </w:r>
                              <w:r w:rsidRPr="008E69E3">
                                <w:t>处置源</w:t>
                              </w:r>
                            </w:p>
                          </w:txbxContent>
                        </wps:txbx>
                        <wps:bodyPr rot="0" vert="horz" wrap="square" lIns="36000" tIns="36000" rIns="36000" bIns="36000" anchor="ctr" anchorCtr="0" upright="1">
                          <a:spAutoFit/>
                        </wps:bodyPr>
                      </wps:wsp>
                      <wps:wsp>
                        <wps:cNvPr id="211" name="下箭头 215"/>
                        <wps:cNvSpPr>
                          <a:spLocks noChangeArrowheads="1"/>
                        </wps:cNvSpPr>
                        <wps:spPr bwMode="auto">
                          <a:xfrm>
                            <a:off x="2519879" y="2146682"/>
                            <a:ext cx="260302" cy="230599"/>
                          </a:xfrm>
                          <a:prstGeom prst="downArrow">
                            <a:avLst>
                              <a:gd name="adj1" fmla="val 50000"/>
                              <a:gd name="adj2" fmla="val 50000"/>
                            </a:avLst>
                          </a:prstGeom>
                          <a:noFill/>
                          <a:ln w="6350">
                            <a:solidFill>
                              <a:schemeClr val="tx1">
                                <a:lumMod val="100000"/>
                                <a:lumOff val="0"/>
                              </a:schemeClr>
                            </a:solidFill>
                            <a:miter lim="800000"/>
                          </a:ln>
                        </wps:spPr>
                        <wps:bodyPr rot="0" vert="horz" wrap="square" lIns="91440" tIns="45720" rIns="91440" bIns="45720" anchor="ctr" anchorCtr="0" upright="1">
                          <a:noAutofit/>
                        </wps:bodyPr>
                      </wps:wsp>
                      <wps:wsp>
                        <wps:cNvPr id="91" name="直接箭头连接符 91"/>
                        <wps:cNvCnPr>
                          <a:stCxn id="196" idx="3"/>
                          <a:endCxn id="204" idx="1"/>
                        </wps:cNvCnPr>
                        <wps:spPr>
                          <a:xfrm>
                            <a:off x="2000250" y="1966548"/>
                            <a:ext cx="779931" cy="6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a:stCxn id="148" idx="3"/>
                          <a:endCxn id="149" idx="1"/>
                        </wps:cNvCnPr>
                        <wps:spPr>
                          <a:xfrm>
                            <a:off x="3253108" y="4496534"/>
                            <a:ext cx="591534" cy="1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55" o:spid="_x0000_s1026" editas="canvas" style="width:412.05pt;height:428.75pt;mso-position-horizontal-relative:char;mso-position-vertical-relative:line" coordsize="52330,5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30;height:54444;visibility:visible;mso-wrap-style:square">
                  <v:fill o:detectmouseclick="t"/>
                  <v:path o:connecttype="none"/>
                </v:shape>
                <v:shapetype id="_x0000_t202" coordsize="21600,21600" o:spt="202" path="m,l,21600r21600,l21600,xe">
                  <v:stroke joinstyle="miter"/>
                  <v:path gradientshapeok="t" o:connecttype="rect"/>
                </v:shapetype>
                <v:shape id="文本框 208" o:spid="_x0000_s1028" type="#_x0000_t202" style="position:absolute;left:17526;top:33483;width:30734;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UBMIA&#10;AADcAAAADwAAAGRycy9kb3ducmV2LnhtbERPTYvCMBC9C/sfwgh701QpKtUoIqwsLAha97C3IRnb&#10;YjMpTdT2328Ewds83uesNp2txZ1aXzlWMBknIIi1MxUXCs7512gBwgdkg7VjUtCTh836Y7DCzLgH&#10;H+l+CoWIIewzVFCG0GRSel2SRT92DXHkLq61GCJsC2lafMRwW8tpksykxYpjQ4kN7UrS19PNKvjp&#10;D7u5TtN9ofPe7C9/v+nhOFHqc9htlyACdeEtfrm/TZyfzuH5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BQEwgAAANwAAAAPAAAAAAAAAAAAAAAAAJgCAABkcnMvZG93&#10;bnJldi54bWxQSwUGAAAAAAQABAD1AAAAhwMAAAAA&#10;" filled="f" strokecolor="black [3213]" strokeweight=".5pt">
                  <v:stroke dashstyle="dash"/>
                  <v:textbox inset="1mm,0,1mm,0">
                    <w:txbxContent>
                      <w:p w:rsidR="005F2290" w:rsidRPr="008E69E3" w:rsidRDefault="005F2290">
                        <w:pPr>
                          <w:snapToGrid w:val="0"/>
                          <w:jc w:val="center"/>
                        </w:pPr>
                        <w:r w:rsidRPr="008E69E3">
                          <w:rPr>
                            <w:rFonts w:hint="eastAsia"/>
                          </w:rPr>
                          <w:t>预测环境浓度（大气、地表水、地下水、沉积物、土壤、捕食动物、</w:t>
                        </w:r>
                        <w:r w:rsidRPr="008E69E3">
                          <w:t>STP</w:t>
                        </w:r>
                        <w:r w:rsidRPr="008E69E3">
                          <w:rPr>
                            <w:rFonts w:hint="eastAsia"/>
                          </w:rPr>
                          <w:t>微生物）</w:t>
                        </w:r>
                      </w:p>
                    </w:txbxContent>
                  </v:textbox>
                </v:shape>
                <v:shape id="文本框 209" o:spid="_x0000_s1029" type="#_x0000_t202" style="position:absolute;left:19041;top:42872;width:14125;height:4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0VMUA&#10;AADcAAAADwAAAGRycy9kb3ducmV2LnhtbESPQWvCQBCF70L/wzIFL6Kb2lJK6iq2oBR7KFqh1yE7&#10;JqHZ2bC7muivdw6Ctxnem/e+mS1616gThVh7NvA0yUARF97WXBrY/67Gb6BiQrbYeCYDZ4qwmD8M&#10;Zphb3/GWTrtUKgnhmKOBKqU21zoWFTmME98Si3bwwWGSNZTaBuwk3DV6mmWv2mHN0lBhS58VFf+7&#10;ozMw+k7PP39bWgbd8ebjot3owGtjho/98h1Uoj7dzbfrLyv4L0Irz8gEe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DRUxQAAANwAAAAPAAAAAAAAAAAAAAAAAJgCAABkcnMv&#10;ZG93bnJldi54bWxQSwUGAAAAAAQABAD1AAAAigMAAAAA&#10;" filled="f" strokecolor="black [3213]" strokeweight=".5pt">
                  <v:stroke dashstyle="dash"/>
                  <v:textbox inset="1mm,1mm,1mm,1mm">
                    <w:txbxContent>
                      <w:p w:rsidR="005F2290" w:rsidRPr="008E69E3" w:rsidRDefault="005F2290">
                        <w:pPr>
                          <w:jc w:val="center"/>
                        </w:pPr>
                        <w:r w:rsidRPr="008E69E3">
                          <w:rPr>
                            <w:rFonts w:hint="eastAsia"/>
                          </w:rPr>
                          <w:t>日均暴露量</w:t>
                        </w:r>
                      </w:p>
                      <w:p w:rsidR="005F2290" w:rsidRPr="008E69E3" w:rsidRDefault="005F2290">
                        <w:r w:rsidRPr="008E69E3">
                          <w:rPr>
                            <w:rFonts w:hint="eastAsia"/>
                          </w:rPr>
                          <w:t>（呼吸</w:t>
                        </w:r>
                        <w:r w:rsidRPr="008E69E3">
                          <w:t>、</w:t>
                        </w:r>
                        <w:r w:rsidRPr="008E69E3">
                          <w:rPr>
                            <w:rFonts w:hint="eastAsia"/>
                          </w:rPr>
                          <w:t>饮水</w:t>
                        </w:r>
                        <w:r w:rsidRPr="008E69E3">
                          <w:t>、摄食</w:t>
                        </w:r>
                        <w:r w:rsidRPr="008E69E3">
                          <w:rPr>
                            <w:rFonts w:hint="eastAsia"/>
                          </w:rPr>
                          <w:t>）</w:t>
                        </w:r>
                      </w:p>
                    </w:txbxContent>
                  </v:textbox>
                </v:shape>
                <v:shape id="文本框 210" o:spid="_x0000_s1030" type="#_x0000_t202" style="position:absolute;left:38446;top:43717;width:9814;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NJrMMA&#10;AADcAAAADwAAAGRycy9kb3ducmV2LnhtbERPTWvCQBC9F/wPywi91Y1axEQ3QQtiL8U2iuchOyYh&#10;2dk0uzXpv+8WCr3N433ONhtNK+7Uu9qygvksAkFcWF1zqeByPjytQTiPrLG1TAq+yUGWTh62mGg7&#10;8Afdc1+KEMIuQQWV910ipSsqMuhmtiMO3M32Bn2AfSl1j0MIN61cRNFKGqw5NFTY0UtFRZN/GQXL&#10;6DMe9qdrI9fX/N1je2zit6NSj9NxtwHhafT/4j/3qw7zn2P4fSZ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NJrMMAAADcAAAADwAAAAAAAAAAAAAAAACYAgAAZHJzL2Rv&#10;d25yZXYueG1sUEsFBgAAAAAEAAQA9QAAAIgDAAAAAA==&#10;" filled="f" strokecolor="black [3213]" strokeweight=".5pt">
                  <v:stroke dashstyle="dash"/>
                  <v:textbox>
                    <w:txbxContent>
                      <w:p w:rsidR="005F2290" w:rsidRPr="008E69E3" w:rsidRDefault="005F2290">
                        <w:pPr>
                          <w:jc w:val="center"/>
                        </w:pPr>
                        <w:proofErr w:type="gramStart"/>
                        <w:r w:rsidRPr="008E69E3">
                          <w:rPr>
                            <w:rFonts w:hint="eastAsia"/>
                          </w:rPr>
                          <w:t>日均总</w:t>
                        </w:r>
                        <w:proofErr w:type="gramEnd"/>
                        <w:r w:rsidRPr="008E69E3">
                          <w:rPr>
                            <w:rFonts w:hint="eastAsia"/>
                          </w:rPr>
                          <w:t>暴露量</w:t>
                        </w:r>
                      </w:p>
                    </w:txbxContent>
                  </v:textbox>
                </v:shape>
                <v:shape id="文本框 98" o:spid="_x0000_s1031" type="#_x0000_t202" style="position:absolute;left:19363;top:50224;width:14611;height:2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XN8EA&#10;AADcAAAADwAAAGRycy9kb3ducmV2LnhtbERPS27CMBDdV+IO1iB1VxxoiyBgUCmyxJbPAUbxkETE&#10;Yzc2Scrp60qVupun9531drCN6KgNtWMF00kGgrhwpuZSweWsXxYgQkQ22DgmBd8UYLsZPa0xN67n&#10;I3WnWIoUwiFHBVWMPpcyFBVZDBPniRN3da3FmGBbStNin8JtI2dZNpcWa04NFXr6rKi4ne5WgT7o&#10;NzPX+/6r39nXo1767nH3Sj2Ph48ViEhD/Bf/uQ8mzX+fwu8z6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RFzfBAAAA3AAAAA8AAAAAAAAAAAAAAAAAmAIAAGRycy9kb3du&#10;cmV2LnhtbFBLBQYAAAAABAAEAPUAAACGAwAAAAA=&#10;" filled="f" strokecolor="black [3213]">
                  <v:textbox>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暴露评估报告</w:t>
                        </w:r>
                      </w:p>
                    </w:txbxContent>
                  </v:textbox>
                </v:shape>
                <v:shape id="文本框 211" o:spid="_x0000_s1032" type="#_x0000_t202" style="position:absolute;left:4165;top:33442;width:10150;height:4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3acAA&#10;AADcAAAADwAAAGRycy9kb3ducmV2LnhtbERPTYvCMBC9C/6HMII3TRVdpBpFrIIIu2D14HFoxrbY&#10;TEoTtf57syB4m8f7nMWqNZV4UONKywpGwwgEcWZ1ybmC82k3mIFwHlljZZkUvMjBatntLDDW9slH&#10;eqQ+FyGEXYwKCu/rWEqXFWTQDW1NHLirbQz6AJtc6gafIdxUchxFP9JgyaGhwJo2BWW39G4U/El3&#10;SNLja5Zsz7vfdaIvbnK3SvV77XoOwlPrv+KPe6/D/OkY/p8JF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J3acAAAADcAAAADwAAAAAAAAAAAAAAAACYAgAAZHJzL2Rvd25y&#10;ZXYueG1sUEsFBgAAAAAEAAQA9QAAAIUDAAAAAA==&#10;" filled="f" strokecolor="black [3213]" strokeweight=".5pt">
                  <v:stroke dashstyle="dash"/>
                  <v:textbox style="mso-fit-shape-to-text:t" inset="1mm,1mm,1mm,1mm">
                    <w:txbxContent>
                      <w:p w:rsidR="005F2290" w:rsidRPr="008E69E3" w:rsidRDefault="005F2290">
                        <w:pPr>
                          <w:jc w:val="center"/>
                        </w:pPr>
                        <w:r w:rsidRPr="008E69E3">
                          <w:rPr>
                            <w:rFonts w:hint="eastAsia"/>
                          </w:rPr>
                          <w:t>环境</w:t>
                        </w:r>
                        <w:proofErr w:type="gramStart"/>
                        <w:r w:rsidRPr="008E69E3">
                          <w:rPr>
                            <w:rFonts w:hint="eastAsia"/>
                          </w:rPr>
                          <w:t>归趋与</w:t>
                        </w:r>
                        <w:proofErr w:type="gramEnd"/>
                        <w:r w:rsidRPr="008E69E3">
                          <w:rPr>
                            <w:rFonts w:hint="eastAsia"/>
                          </w:rPr>
                          <w:t>分配参数估计</w:t>
                        </w:r>
                      </w:p>
                    </w:txbxContent>
                  </v:textbox>
                </v:shape>
                <v:shape id="文本框 98" o:spid="_x0000_s1033" type="#_x0000_t202" style="position:absolute;left:3900;top:3391;width:9114;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tw78MA&#10;AADcAAAADwAAAGRycy9kb3ducmV2LnhtbERPS2vCQBC+C/6HZYTedNOHojEbaQvFXkSbiuchO01C&#10;srNpdmvSf+8Kgrf5+J6TbAbTiDN1rrKs4HEWgSDOra64UHD8/pguQTiPrLGxTAr+ycEmHY8SjLXt&#10;+YvOmS9ECGEXo4LS+zaW0uUlGXQz2xIH7sd2Bn2AXSF1h30IN418iqKFNFhxaCixpfeS8jr7Mwqe&#10;o99V/7Y/1XJ5yg4em2292m2VepgMr2sQngZ/F9/cnzrMn7/A9ZlwgU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tw78MAAADcAAAADwAAAAAAAAAAAAAAAACYAgAAZHJzL2Rv&#10;d25yZXYueG1sUEsFBgAAAAAEAAQA9QAAAIgDAAAAAA==&#10;" filled="f" strokecolor="black [3213]" strokeweight=".5pt">
                  <v:stroke dashstyle="dash"/>
                  <v:textbox>
                    <w:txbxContent>
                      <w:p w:rsidR="005F2290" w:rsidRPr="008E69E3" w:rsidRDefault="005F2290">
                        <w:pPr>
                          <w:pStyle w:val="afff"/>
                          <w:snapToGrid w:val="0"/>
                          <w:spacing w:before="0" w:beforeAutospacing="0" w:after="0" w:afterAutospacing="0" w:line="240" w:lineRule="auto"/>
                          <w:jc w:val="center"/>
                          <w:rPr>
                            <w:sz w:val="21"/>
                          </w:rPr>
                        </w:pPr>
                        <w:r w:rsidRPr="008E69E3">
                          <w:rPr>
                            <w:rFonts w:asciiTheme="minorHAnsi" w:hAnsi="等线" w:hint="eastAsia"/>
                            <w:color w:val="000000" w:themeColor="text1"/>
                            <w:kern w:val="24"/>
                            <w:sz w:val="21"/>
                          </w:rPr>
                          <w:t>评估内容</w:t>
                        </w:r>
                      </w:p>
                    </w:txbxContent>
                  </v:textbox>
                </v:shape>
                <v:shape id="文本框 98" o:spid="_x0000_s1034" type="#_x0000_t202" style="position:absolute;left:20901;top:3391;width:9520;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fVdMMA&#10;AADcAAAADwAAAGRycy9kb3ducmV2LnhtbERPTWvCQBC9C/6HZYTe6sYWS4xuQiuIvUhtKp6H7JiE&#10;ZGfT7Nak/74rFLzN433OJhtNK67Uu9qygsU8AkFcWF1zqeD0tXuMQTiPrLG1TAp+yUGWTicbTLQd&#10;+JOuuS9FCGGXoILK+y6R0hUVGXRz2xEH7mJ7gz7AvpS6xyGEm1Y+RdGLNFhzaKiwo21FRZP/GAXP&#10;0fdqePs4NzI+50eP7b5ZHfZKPczG1zUIT6O/i//d7zrMXy7h9ky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fVdMMAAADcAAAADwAAAAAAAAAAAAAAAACYAgAAZHJzL2Rv&#10;d25yZXYueG1sUEsFBgAAAAAEAAQA9QAAAIgDAAAAAA==&#10;" filled="f" strokecolor="black [3213]" strokeweight=".5pt">
                  <v:stroke dashstyle="dash"/>
                  <v:textbo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评估范围</w:t>
                        </w:r>
                      </w:p>
                    </w:txbxContent>
                  </v:textbox>
                </v:shape>
                <v:shape id="文本框 98" o:spid="_x0000_s1035" type="#_x0000_t202" style="position:absolute;left:38455;top:3422;width:9499;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LA8MA&#10;AADcAAAADwAAAGRycy9kb3ducmV2LnhtbERPTWvCQBC9F/wPywi91Y0tSoxuQiuIvUhtKp6H7JiE&#10;ZGfT7NbEf+8WCr3N433OJhtNK67Uu9qygvksAkFcWF1zqeD0tXuKQTiPrLG1TApu5CBLJw8bTLQd&#10;+JOuuS9FCGGXoILK+y6R0hUVGXQz2xEH7mJ7gz7AvpS6xyGEm1Y+R9FSGqw5NFTY0baiosl/jIKX&#10;6Hs1vH2cGxmf86PHdt+sDnulHqfj6xqEp9H/i//c7zrMXyzh95lwgU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VLA8MAAADcAAAADwAAAAAAAAAAAAAAAACYAgAAZHJzL2Rv&#10;d25yZXYueG1sUEsFBgAAAAAEAAQA9QAAAIgDAAAAAA==&#10;" filled="f" strokecolor="black [3213]" strokeweight=".5pt">
                  <v:stroke dashstyle="dash"/>
                  <v:textbo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评估方法</w:t>
                        </w:r>
                      </w:p>
                    </w:txbxContent>
                  </v:textbox>
                </v:shape>
                <v:rect id="矩形 220" o:spid="_x0000_s1036" style="position:absolute;left:2839;top:1384;width:47045;height:5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5ZpMEA&#10;AADcAAAADwAAAGRycy9kb3ducmV2LnhtbERPTWvCQBC9F/wPywi91Y0pTSW6CRIolPZklJ6H7JgE&#10;s7Mhu5r137uFQm/zeJ+zK4MZxI0m11tWsF4lIIgbq3tuFZyOHy8bEM4jaxwsk4I7OSiLxdMOc21n&#10;PtCt9q2IIexyVNB5P+ZSuqYjg25lR+LIne1k0Ec4tVJPOMdwM8g0STJpsOfY0OFIVUfNpb4aBT+b&#10;g25P4as236/X6pxmzgTvlHpehv0WhKfg/8V/7k8d57+9w+8z8QJ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OWaTBAAAA3AAAAA8AAAAAAAAAAAAAAAAAmAIAAGRycy9kb3du&#10;cmV2LnhtbFBLBQYAAAAABAAEAPUAAACGAwAAAAA=&#10;" filled="f" strokecolor="black [3213]" strokeweight=".5pt"/>
                <v:shape id="文本框 98" o:spid="_x0000_s1037" type="#_x0000_t202" style="position:absolute;left:3906;top:11090;width:8519;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fccMA&#10;AADcAAAADwAAAGRycy9kb3ducmV2LnhtbERPTWvCQBC9F/wPywi91Y1KxUQ3QQtiL8U2iuchOyYh&#10;2dk0uzXpv+8WCr3N433ONhtNK+7Uu9qygvksAkFcWF1zqeByPjytQTiPrLG1TAq+yUGWTh62mGg7&#10;8Afdc1+KEMIuQQWV910ipSsqMuhmtiMO3M32Bn2AfSl1j0MIN61cRNFKGqw5NFTY0UtFRZN/GQXL&#10;6DMe9qdrI9fX/N1je2zit6NSj9NxtwHhafT/4j/3qw7zn2P4fSZ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rfccMAAADcAAAADwAAAAAAAAAAAAAAAACYAgAAZHJzL2Rv&#10;d25yZXYueG1sUEsFBgAAAAAEAAQA9QAAAIgDAAAAAA==&#10;" filled="f" strokecolor="black [3213]" strokeweight=".5pt">
                  <v:stroke dashstyle="dash"/>
                  <v:textbox>
                    <w:txbxContent>
                      <w:p w:rsidR="005F2290" w:rsidRPr="008E69E3" w:rsidRDefault="005F2290">
                        <w:pPr>
                          <w:pStyle w:val="afff"/>
                          <w:snapToGrid w:val="0"/>
                          <w:spacing w:before="0" w:beforeAutospacing="0" w:after="0" w:afterAutospacing="0" w:line="240" w:lineRule="auto"/>
                          <w:jc w:val="center"/>
                          <w:rPr>
                            <w:sz w:val="21"/>
                          </w:rPr>
                        </w:pPr>
                        <w:r w:rsidRPr="008E69E3">
                          <w:rPr>
                            <w:rFonts w:asciiTheme="minorHAnsi" w:hAnsi="等线" w:hint="eastAsia"/>
                            <w:color w:val="000000" w:themeColor="text1"/>
                            <w:kern w:val="24"/>
                            <w:sz w:val="21"/>
                          </w:rPr>
                          <w:t>物质</w:t>
                        </w:r>
                        <w:r w:rsidRPr="008E69E3">
                          <w:rPr>
                            <w:rFonts w:asciiTheme="minorHAnsi" w:hAnsi="等线"/>
                            <w:color w:val="000000" w:themeColor="text1"/>
                            <w:kern w:val="24"/>
                            <w:sz w:val="21"/>
                          </w:rPr>
                          <w:t>信息</w:t>
                        </w:r>
                      </w:p>
                    </w:txbxContent>
                  </v:textbox>
                </v:shape>
                <v:shape id="文本框 98" o:spid="_x0000_s1038" type="#_x0000_t202" style="position:absolute;left:15965;top:11089;width:8296;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y8UcUA&#10;AADcAAAADwAAAGRycy9kb3ducmV2LnhtbESPQWvCQBCF7wX/wzJCb3VTC6Kpq1RB9FJao3gestMk&#10;JDsbs6uJ/75zKPQ2w3vz3jfL9eAadacuVJ4NvE4SUMS5txUXBs6n3cscVIjIFhvPZOBBAdar0dMS&#10;U+t7PtI9i4WSEA4pGihjbFOtQ16SwzDxLbFoP75zGGXtCm077CXcNXqaJDPtsGJpKLGlbUl5nd2c&#10;gbfkuug3X5dazy/Zd8RmXy8+98Y8j4ePd1CRhvhv/rs+WMGfCb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LxRxQAAANwAAAAPAAAAAAAAAAAAAAAAAJgCAABkcnMv&#10;ZG93bnJldi54bWxQSwUGAAAAAAQABAD1AAAAigMAAAAA&#10;" filled="f" strokecolor="black [3213]" strokeweight=".5pt">
                  <v:stroke dashstyle="dash"/>
                  <v:textbox>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排放参数</w:t>
                        </w:r>
                      </w:p>
                    </w:txbxContent>
                  </v:textbox>
                </v:shape>
                <v:shape id="文本框 98" o:spid="_x0000_s1039" type="#_x0000_t202" style="position:absolute;left:27801;top:11089;width:813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7eecIA&#10;AADcAAAADwAAAGRycy9kb3ducmV2LnhtbERPTWuDQBC9F/oflin01qwpIol1DUlAaGgvmhxyHNyp&#10;StxZcbdq/n23UOhtHu9zst1iejHR6DrLCtarCARxbXXHjYLLuXjZgHAeWWNvmRTcycEuf3zIMNV2&#10;5pKmyjcihLBLUUHr/ZBK6eqWDLqVHYgD92VHgz7AsZF6xDmEm16+RlEiDXYcGloc6NhSfau+jYLJ&#10;XLFv4msxHE4mWeLtpqSPT6Wen5b9GwhPi/8X/7nfdZifrOH3mXC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55wgAAANwAAAAPAAAAAAAAAAAAAAAAAJgCAABkcnMvZG93&#10;bnJldi54bWxQSwUGAAAAAAQABAD1AAAAhwMAAAAA&#10;" filled="f" strokecolor="black [3213]" strokeweight=".5pt">
                  <v:stroke dashstyle="dash"/>
                  <v:textbox inset="0,,0">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环境参数</w:t>
                        </w:r>
                      </w:p>
                    </w:txbxContent>
                  </v:textbox>
                </v:shape>
                <v:shape id="文本框 98" o:spid="_x0000_s1040" type="#_x0000_t202" style="position:absolute;left:39785;top:11087;width:8341;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ADsIA&#10;AADcAAAADwAAAGRycy9kb3ducmV2LnhtbERPTWuDQBC9F/Iflin01qwVkcS6ShIItLQXTQ45Du5U&#10;Je6suBtj/323UOhtHu9z8nIxg5hpcr1lBS/rCARxY3XPrYLz6fi8AeE8ssbBMin4JgdlsXrIMdP2&#10;zhXNtW9FCGGXoYLO+zGT0jUdGXRrOxIH7stOBn2AUyv1hPcQbgYZR1EqDfYcGjoc6dBRc61vRsFs&#10;Lji0yeU47t9NuiTbTUUfn0o9PS67VxCeFv8v/nO/6TA/jeH3mXC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EAOwgAAANwAAAAPAAAAAAAAAAAAAAAAAJgCAABkcnMvZG93&#10;bnJldi54bWxQSwUGAAAAAAQABAD1AAAAhwMAAAAA&#10;" filled="f" strokecolor="black [3213]" strokeweight=".5pt">
                  <v:stroke dashstyle="dash"/>
                  <v:textbox inset="0,,0">
                    <w:txbxContent>
                      <w:p w:rsidR="005F2290" w:rsidRPr="008E69E3" w:rsidRDefault="005F2290">
                        <w:pPr>
                          <w:pStyle w:val="afff"/>
                          <w:spacing w:before="0" w:beforeAutospacing="0" w:after="0" w:afterAutospacing="0" w:line="240" w:lineRule="auto"/>
                          <w:jc w:val="center"/>
                          <w:rPr>
                            <w:sz w:val="21"/>
                          </w:rPr>
                        </w:pPr>
                        <w:r w:rsidRPr="008E69E3">
                          <w:rPr>
                            <w:rFonts w:asciiTheme="minorHAnsi" w:hAnsi="等线" w:hint="eastAsia"/>
                            <w:color w:val="000000" w:themeColor="text1"/>
                            <w:kern w:val="24"/>
                            <w:sz w:val="21"/>
                          </w:rPr>
                          <w:t>人体暴露参数</w:t>
                        </w:r>
                      </w:p>
                    </w:txbxContent>
                  </v:textbox>
                </v:shape>
                <v:rect id="矩形 385" o:spid="_x0000_s1041" style="position:absolute;left:2839;top:9061;width:47045;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VGrwA&#10;AADcAAAADwAAAGRycy9kb3ducmV2LnhtbERPzQrCMAy+C75DieBNOxWGTKuIIIienOI5rHEbrulY&#10;q9a3t4LgLR/fb5brYBrxpM7VlhVMxgkI4sLqmksFl/NuNAfhPLLGxjIpeJOD9arfW2Km7YtP9Mx9&#10;KWIIuwwVVN63mZSuqMigG9uWOHI32xn0EXal1B2+Yrhp5DRJUmmw5thQYUvbiop7/jAKrvOTLi/h&#10;kJvj7LG9TVNngndKDQdhswDhKfi/+Ofe6zg/ncH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GZUavAAAANwAAAAPAAAAAAAAAAAAAAAAAJgCAABkcnMvZG93bnJldi54&#10;bWxQSwUGAAAAAAQABAD1AAAAgQMAAAAA&#10;" filled="f" strokecolor="black [3213]" strokeweight=".5pt"/>
                <v:shape id="文本框 301" o:spid="_x0000_s1042" type="#_x0000_t202" style="position:absolute;left:4045;top:43717;width:9655;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VMsIA&#10;AADcAAAADwAAAGRycy9kb3ducmV2LnhtbERPTWsCMRC9F/wPYQRvNdHDWlajqCD1UGh39eBx2Iy7&#10;i5vJkqS6/feNUOhtHu9zVpvBduJOPrSONcymCgRx5UzLtYbz6fD6BiJEZIOdY9LwQwE269HLCnPj&#10;HlzQvYy1SCEcctTQxNjnUoaqIYth6nrixF2dtxgT9LU0Hh8p3HZyrlQmLbacGhrsad9QdSu/rYbw&#10;6bfFoveX0/nroxuoVLv3Qmk9GQ/bJYhIQ/wX/7mPJs3PMng+ky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xUywgAAANwAAAAPAAAAAAAAAAAAAAAAAJgCAABkcnMvZG93&#10;bnJldi54bWxQSwUGAAAAAAQABAD1AAAAhwMAAAAA&#10;" filled="f" strokecolor="black [3213]" strokeweight=".5pt">
                  <v:stroke dashstyle="dash"/>
                  <v:textbox inset="1mm,1mm,1mm,1mm">
                    <w:txbxContent>
                      <w:p w:rsidR="005F2290" w:rsidRPr="008E69E3" w:rsidRDefault="005F2290">
                        <w:pPr>
                          <w:jc w:val="center"/>
                        </w:pPr>
                        <w:r w:rsidRPr="008E69E3">
                          <w:rPr>
                            <w:rFonts w:hint="eastAsia"/>
                          </w:rPr>
                          <w:t>人体暴露参数</w:t>
                        </w:r>
                      </w:p>
                    </w:txbxContent>
                  </v:textbox>
                </v:shape>
                <v:rect id="矩形 302" o:spid="_x0000_s1043" style="position:absolute;left:2839;top:23772;width:47045;height:5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TGcAA&#10;AADcAAAADwAAAGRycy9kb3ducmV2LnhtbERPTWvCQBC9C/6HZYTezEYLaUhdpQiCtKekoechOyah&#10;2dmQXc3677sFwds83ufsDsEM4kaT6y0r2CQpCOLG6p5bBfX3aZ2DcB5Z42CZFNzJwWG/XOyw0Hbm&#10;km6Vb0UMYVeggs77sZDSNR0ZdIkdiSN3sZNBH+HUSj3hHMPNILdpmkmDPceGDkc6dtT8Vlej4Ccv&#10;dVuHz8p8vV6Pl23mTPBOqZdV+HgH4Sn4p/jhPus4P3uD/2fiBX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KTGcAAAADcAAAADwAAAAAAAAAAAAAAAACYAgAAZHJzL2Rvd25y&#10;ZXYueG1sUEsFBgAAAAAEAAQA9QAAAIUDAAAAAA==&#10;" filled="f" strokecolor="black [3213]" strokeweight=".5pt"/>
                <v:rect id="矩形 303" o:spid="_x0000_s1044" style="position:absolute;left:2982;top:40456;width:47045;height:7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44K7wA&#10;AADcAAAADwAAAGRycy9kb3ducmV2LnhtbERPzQrCMAy+C75DieBNOxVUplVEEERPTvEc1rgN13Ss&#10;VevbW0Hwlo/vN8t1MLV4UusqywpGwwQEcW51xYWCy3k3mINwHlljbZkUvMnBetXtLDHV9sUnema+&#10;EDGEXYoKSu+bVEqXl2TQDW1DHLmbbQ36CNtC6hZfMdzUcpwkU2mw4thQYkPbkvJ79jAKrvOTLi7h&#10;kJnj5LG9jafOBO+U6vfCZgHCU/B/8c+913H+bATfZ+IF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XjgrvAAAANwAAAAPAAAAAAAAAAAAAAAAAJgCAABkcnMvZG93bnJldi54&#10;bWxQSwUGAAAAAAQABAD1AAAAgQMAAAAA&#10;" filled="f" strokecolor="black [3213]" strokeweight=".5pt"/>
                <v:rect id="矩形 188" o:spid="_x0000_s1045" style="position:absolute;left:2982;top:31394;width:47045;height:6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KMEA&#10;AADcAAAADwAAAGRycy9kb3ducmV2LnhtbERPTWvCQBC9F/wPywi91Y0pTSW6CRIolPZklJ6H7JgE&#10;s7Mhu5r137uFQm/zeJ+zK4MZxI0m11tWsF4lIIgbq3tuFZyOHy8bEM4jaxwsk4I7OSiLxdMOc21n&#10;PtCt9q2IIexyVNB5P+ZSuqYjg25lR+LIne1k0Ec4tVJPOMdwM8g0STJpsOfY0OFIVUfNpb4aBT+b&#10;g25P4as236/X6pxmzgTvlHpehv0WhKfg/8V/7k8d57+/we8z8QJ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lPijBAAAA3AAAAA8AAAAAAAAAAAAAAAAAmAIAAGRycy9kb3du&#10;cmV2LnhtbFBLBQYAAAAABAAEAPUAAACGAwAAAAA=&#10;" filled="f" strokecolor="black [3213]" strokeweight=".5pt"/>
                <v:shape id="文本框 190" o:spid="_x0000_s1046" type="#_x0000_t202" style="position:absolute;left:4045;top:25993;width:6112;height:2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zWscA&#10;AADcAAAADwAAAGRycy9kb3ducmV2LnhtbESPT2vCQBDF7wW/wzKFXkrdmKKW1FXEonjxoC3kOs1O&#10;k5DsbMhu/thP7wqF3mZ4b97vzWozmlr01LrSsoLZNAJBnFldcq7g63P/8gbCeWSNtWVScCUHm/Xk&#10;YYWJtgOfqb/4XIQQdgkqKLxvEildVpBBN7UNcdB+bGvQh7XNpW5xCOGmlnEULaTBkgOhwIZ2BWXV&#10;pTMBkv4eT8+V7/bz6vVQRXH6LT9SpZ4ex+07CE+j/zf/XR91qL9cwv2ZMIF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A81rHAAAA3AAAAA8AAAAAAAAAAAAAAAAAmAIAAGRy&#10;cy9kb3ducmV2LnhtbFBLBQYAAAAABAAEAPUAAACMAwAAAAA=&#10;" filled="f" strokecolor="black [3213]" strokeweight=".5pt">
                  <v:stroke dashstyle="dash"/>
                  <v:textbox style="mso-fit-shape-to-text:t" inset="1mm,1mm,1mm,1mm">
                    <w:txbxContent>
                      <w:p w:rsidR="005F2290" w:rsidRPr="008E69E3" w:rsidRDefault="005F2290">
                        <w:r w:rsidRPr="008E69E3">
                          <w:rPr>
                            <w:rFonts w:hint="eastAsia"/>
                          </w:rPr>
                          <w:t>工业源</w:t>
                        </w:r>
                      </w:p>
                    </w:txbxContent>
                  </v:textbox>
                </v:shape>
                <v:shape id="文本框 191" o:spid="_x0000_s1047" type="#_x0000_t202" style="position:absolute;left:12901;top:25993;width:8937;height:2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nKMUA&#10;AADcAAAADwAAAGRycy9kb3ducmV2LnhtbESPTWvCQBCG74X+h2UKvRTdaKlKdBVRLF568ANyHbNj&#10;EpKdDdlV0/76zqHQ2wzzfjyzWPWuUXfqQuXZwGiYgCLOva24MHA+7QYzUCEiW2w8k4FvCrBaPj8t&#10;MLX+wQe6H2OhJIRDigbKGNtU65CX5DAMfUsst6vvHEZZu0LbDh8S7ho9TpKJdlixNJTY0qakvD7e&#10;nJRkP/uvtzredh/1+2edjLOL3mbGvL706zmoSH38F/+591bwp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2coxQAAANwAAAAPAAAAAAAAAAAAAAAAAJgCAABkcnMv&#10;ZG93bnJldi54bWxQSwUGAAAAAAQABAD1AAAAigMAAAAA&#10;" filled="f" strokecolor="black [3213]" strokeweight=".5pt">
                  <v:stroke dashstyle="dash"/>
                  <v:textbox style="mso-fit-shape-to-text:t" inset="1mm,1mm,1mm,1mm">
                    <w:txbxContent>
                      <w:p w:rsidR="005F2290" w:rsidRPr="008E69E3" w:rsidRDefault="005F2290">
                        <w:pPr>
                          <w:jc w:val="center"/>
                        </w:pPr>
                        <w:r w:rsidRPr="008E69E3">
                          <w:rPr>
                            <w:rFonts w:hint="eastAsia"/>
                          </w:rPr>
                          <w:t>消费源</w:t>
                        </w:r>
                      </w:p>
                    </w:txbxContent>
                  </v:textbox>
                </v:shape>
                <v:shape id="文本框 98" o:spid="_x0000_s1048" type="#_x0000_t202" style="position:absolute;left:21834;top:1262;width:952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53cQA&#10;AADcAAAADwAAAGRycy9kb3ducmV2LnhtbESPT2sCQQzF7wW/wxChtzqrgsjWUdQi2JO47aW3sJP9&#10;0+5klp2pO/32zUHwlkfe7+Vls0uuUzcaQuvZwHyWgSIuvW25NvD5cXpZgwoR2WLnmQz8UYDddvK0&#10;wdz6ka90K2KtJIRDjgaaGPtc61A25DDMfE8su8oPDqPIodZ2wFHCXacXWbbSDluWCw32dGyo/Cl+&#10;ndTw/fviezVmb8v0VZxTdTm0sTLmeZr2r6Aipfgw3+mzFW4tbeUZmUB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ed3EAAAA3AAAAA8AAAAAAAAAAAAAAAAAmAIAAGRycy9k&#10;b3ducmV2LnhtbFBLBQYAAAAABAAEAPUAAACJAwAAAAA=&#10;" filled="f" stroked="f" strokeweight=".5pt">
                  <v:textbox inset=",0,,0">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方案制定</w:t>
                        </w:r>
                      </w:p>
                    </w:txbxContent>
                  </v:textbox>
                </v:shape>
                <v:shape id="文本框 98" o:spid="_x0000_s1049" type="#_x0000_t202" style="position:absolute;left:21725;top:9061;width:9520;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cRsQA&#10;AADcAAAADwAAAGRycy9kb3ducmV2LnhtbESPT2sCMRDF74V+hzAFbzVbBdHVKFYR7Em6evE2bGb/&#10;6GaybKIbv70pCL3N8N7vzZvFKphG3KlztWUFX8MEBHFudc2lgtNx9zkF4TyyxsYyKXiQg9Xy/W2B&#10;qbY9/9I986WIIexSVFB536ZSurwig25oW+KoFbYz6OPalVJ32Mdw08hRkkykwZrjhQpb2lSUX7Ob&#10;iTVs+zO6TPpkOw7nbB+Kw3ftC6UGH2E9B+Ep+H/zi97ryE1n8PdMnE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z3EbEAAAA3AAAAA8AAAAAAAAAAAAAAAAAmAIAAGRycy9k&#10;b3ducmV2LnhtbFBLBQYAAAAABAAEAPUAAACJAwAAAAA=&#10;" filled="f" stroked="f" strokeweight=".5pt">
                  <v:textbox inset=",0,,0">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信息收集</w:t>
                        </w:r>
                      </w:p>
                    </w:txbxContent>
                  </v:textbox>
                </v:shape>
                <v:shape id="文本框 98" o:spid="_x0000_s1050" type="#_x0000_t202" style="position:absolute;left:21308;top:23772;width:10587;height: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jBsQA&#10;AADcAAAADwAAAGRycy9kb3ducmV2LnhtbESPT2/CMAzF75P4DpGRdhspTEJbR0BjExKc0Dou3KzG&#10;/bM1TtUEmn37+YDEzU9+v+fn1Sa5Tl1pCK1nA/NZBoq49Lbl2sDpe/f0AipEZIudZzLwRwE268nD&#10;CnPrR/6iaxFrJSEccjTQxNjnWoeyIYdh5nti2VV+cBhFDrW2A44S7jq9yLKldtiyXGiwp4+Gyt/i&#10;4qSG7w+Ln+WYfT6nc7FP1XHbxsqYx2l6fwMVKcW7+UbvrXCvUl+ekQn0+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Q4wbEAAAA3AAAAA8AAAAAAAAAAAAAAAAAmAIAAGRycy9k&#10;b3ducmV2LnhtbFBLBQYAAAAABAAEAPUAAACJAwAAAAA=&#10;" filled="f" stroked="f" strokeweight=".5pt">
                  <v:textbox inset=",0,,0">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环境排放</w:t>
                        </w:r>
                        <w:r w:rsidRPr="008E69E3">
                          <w:rPr>
                            <w:rFonts w:asciiTheme="minorHAnsi" w:hAnsi="等线"/>
                            <w:b/>
                            <w:color w:val="000000" w:themeColor="text1"/>
                            <w:kern w:val="24"/>
                            <w:sz w:val="21"/>
                          </w:rPr>
                          <w:t>评估</w:t>
                        </w:r>
                      </w:p>
                    </w:txbxContent>
                  </v:textbox>
                </v:shape>
                <v:shape id="文本框 98" o:spid="_x0000_s1051" type="#_x0000_t202" style="position:absolute;left:20253;top:31577;width:13080;height: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Y6sQA&#10;AADcAAAADwAAAGRycy9kb3ducmV2LnhtbESPT2sCMRDF70K/Q5hCb5p1BbGrUWxFsCdx7cXbsJn9&#10;o5vJsolu+u0bodDbDO/93rxZbYJpxYN611hWMJ0kIIgLqxuuFHyf9+MFCOeRNbaWScEPOdisX0Yr&#10;zLQd+ESP3FcihrDLUEHtfZdJ6YqaDLqJ7YijVtreoI9rX0nd4xDDTSvTJJlLgw3HCzV29FlTccvv&#10;Jtaw3Vd6nQ/JbhYu+SGUx4/Gl0q9vYbtEoSn4P/Nf/RBR+49heczc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O2OrEAAAA3AAAAA8AAAAAAAAAAAAAAAAAmAIAAGRycy9k&#10;b3ducmV2LnhtbFBLBQYAAAAABAAEAPUAAACJAwAAAAA=&#10;" filled="f" stroked="f" strokeweight=".5pt">
                  <v:textbox inset=",0,,0">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环境暴露</w:t>
                        </w:r>
                        <w:r w:rsidRPr="008E69E3">
                          <w:rPr>
                            <w:rFonts w:asciiTheme="minorHAnsi" w:hAnsi="等线"/>
                            <w:b/>
                            <w:color w:val="000000" w:themeColor="text1"/>
                            <w:kern w:val="24"/>
                            <w:sz w:val="21"/>
                          </w:rPr>
                          <w:t>评估</w:t>
                        </w:r>
                      </w:p>
                    </w:txbxContent>
                  </v:textbox>
                </v:shape>
                <v:shape id="文本框 98" o:spid="_x0000_s1052" type="#_x0000_t202" style="position:absolute;left:21653;top:40667;width:10587;height: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9ccUA&#10;AADcAAAADwAAAGRycy9kb3ducmV2LnhtbESPT2vCQBDF74LfYZmCN900gtjoGmpLQU/FtJfehuzk&#10;j83OhuzWrN/eLQjeZnjv9+bNNg+mExcaXGtZwfMiAUFcWt1yreD762O+BuE8ssbOMim4koN8N51s&#10;MdN25BNdCl+LGMIuQwWN930mpSsbMugWtieOWmUHgz6uQy31gGMMN51Mk2QlDbYcLzTY01tD5W/x&#10;Z2IN2x/T82pM3pfhpziE6nPf+kqp2VN43YDwFPzDfKcPOnIvS/h/Jk4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n1xxQAAANwAAAAPAAAAAAAAAAAAAAAAAJgCAABkcnMv&#10;ZG93bnJldi54bWxQSwUGAAAAAAQABAD1AAAAigMAAAAA&#10;" filled="f" stroked="f" strokeweight=".5pt">
                  <v:textbox inset=",0,,0">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健康暴露</w:t>
                        </w:r>
                        <w:r w:rsidRPr="008E69E3">
                          <w:rPr>
                            <w:rFonts w:asciiTheme="minorHAnsi" w:hAnsi="等线"/>
                            <w:b/>
                            <w:color w:val="000000" w:themeColor="text1"/>
                            <w:kern w:val="24"/>
                            <w:sz w:val="21"/>
                          </w:rPr>
                          <w:t>评估</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5" o:spid="_x0000_s1053" type="#_x0000_t67" style="position:absolute;left:25563;top:38079;width:2603;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pD8IA&#10;AADcAAAADwAAAGRycy9kb3ducmV2LnhtbERPTWvCQBC9F/wPywi9NRulapu6ikgDXkRMC70O2Uk2&#10;mJ0N2TXGf98tFLzN433OejvaVgzU+8axglmSgiAunW64VvD9lb+8gfABWWPrmBTcycN2M3laY6bd&#10;jc80FKEWMYR9hgpMCF0mpS8NWfSJ64gjV7neYoiwr6Xu8RbDbSvnabqUFhuODQY72hsqL8XVKkiP&#10;pyubVdkc9/lPvfrE+7J6LZR6no67DxCBxvAQ/7sPOs5/X8DfM/EC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CkPwgAAANwAAAAPAAAAAAAAAAAAAAAAAJgCAABkcnMvZG93&#10;bnJldi54bWxQSwUGAAAAAAQABAD1AAAAhwMAAAAA&#10;" adj="10800" filled="f" strokecolor="black [3213]" strokeweight=".5pt"/>
                <v:shape id="下箭头 215" o:spid="_x0000_s1054" type="#_x0000_t67" style="position:absolute;left:25420;top:13980;width:2603;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4S48EA&#10;AADcAAAADwAAAGRycy9kb3ducmV2LnhtbERPTYvCMBC9C/sfwix4s6nLYt2uURZZwYuIVfA6NGNT&#10;bCaliVr/vREEb/N4nzNb9LYRV+p87VjBOElBEJdO11wpOOxXoykIH5A1No5JwZ08LOYfgxnm2t14&#10;R9ciVCKGsM9RgQmhzaX0pSGLPnEtceROrrMYIuwqqTu8xXDbyK80nUiLNccGgy0tDZXn4mIVpJvt&#10;hU1W1pvl6lhl/3ifnL4LpYaf/d8viEB9eItf7rWO838y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EuPBAAAA3AAAAA8AAAAAAAAAAAAAAAAAmAIAAGRycy9kb3du&#10;cmV2LnhtbFBLBQYAAAAABAAEAPUAAACGAwAAAAA=&#10;" adj="10800" filled="f" strokecolor="black [3213]" strokeweight=".5pt"/>
                <v:shape id="下箭头 215" o:spid="_x0000_s1055" type="#_x0000_t67" style="position:absolute;left:25419;top:6717;width:2603;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GkcQA&#10;AADcAAAADwAAAGRycy9kb3ducmV2LnhtbESPT2vCQBDF7wW/wzIFb3XTIv5JXUWkghcRo+B1yI7Z&#10;0OxsyK4av71zKPQ2w3vz3m8Wq9436k5drAMb+BxloIjLYGuuDJxP248ZqJiQLTaBycCTIqyWg7cF&#10;5jY8+Ej3IlVKQjjmaMCl1OZax9KRxzgKLbFo19B5TLJ2lbYdPiTcN/oryybaY83S4LCljaPyt7h5&#10;A9n+cGM3Lev9Znuppj/4nFzHhTHD9379DSpRn/7Nf9c7K/hzoZVnZAK9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hhpHEAAAA3AAAAA8AAAAAAAAAAAAAAAAAmAIAAGRycy9k&#10;b3ducmV2LnhtbFBLBQYAAAAABAAEAPUAAACJAwAAAAA=&#10;" adj="10800" filled="f" strokecolor="black [3213]" strokeweight=".5pt"/>
                <v:shape id="下箭头 215" o:spid="_x0000_s1056" type="#_x0000_t67" style="position:absolute;left:25588;top:47866;width:2603;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jCsEA&#10;AADcAAAADwAAAGRycy9kb3ducmV2LnhtbERPTYvCMBC9C/sfwix401RZdK1GkbKCF1msC16HZmyK&#10;zaQ0qdZ/b4QFb/N4n7Pa9LYWN2p95VjBZJyAIC6crrhU8Hfajb5B+ICssXZMCh7kYbP+GKww1e7O&#10;R7rloRQxhH2KCkwITSqlLwxZ9GPXEEfu4lqLIcK2lLrFewy3tZwmyUxarDg2GGwoM1Rc884qSA6/&#10;HZt5UR2y3bmc/+BjdvnKlRp+9tsliEB9eIv/3Xsd5y8W8HomX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tIwrBAAAA3AAAAA8AAAAAAAAAAAAAAAAAmAIAAGRycy9kb3du&#10;cmV2LnhtbFBLBQYAAAAABAAEAPUAAACGAwAAAAA=&#10;" adj="10800" filled="f" strokecolor="black [3213]"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1" o:spid="_x0000_s1057" type="#_x0000_t34" style="position:absolute;left:14315;top:35463;width:3211;height: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4gcEAAADcAAAADwAAAGRycy9kb3ducmV2LnhtbESPQYvCMBSE7wv+h/AEb2uqgizVKCoq&#10;XhRWxfOjebbB5qU0sdZ/bwTB4zAz3zDTeWtL0VDtjWMFg34Cgjhz2nCu4Hza/P6B8AFZY+mYFDzJ&#10;w3zW+Zliqt2D/6k5hlxECPsUFRQhVKmUPivIou+7ijh6V1dbDFHWudQ1PiLclnKYJGNp0XBcKLCi&#10;VUHZ7Xi3Ci6jRXnSen9o1hzOZtnYu7FbpXrddjEBEagN3/CnvdMKhskA3mfiEZ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8jiBwQAAANwAAAAPAAAAAAAAAAAAAAAA&#10;AKECAABkcnMvZG93bnJldi54bWxQSwUGAAAAAAQABAD5AAAAjwMAAAAA&#10;" strokecolor="#5b9bd5 [3204]" strokeweight=".5pt">
                  <v:stroke endarrow="block"/>
                </v:shape>
                <v:shape id="肘形连接符 202" o:spid="_x0000_s1058" type="#_x0000_t34" style="position:absolute;left:13700;top:44964;width:5341;height: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m9sIAAADcAAAADwAAAGRycy9kb3ducmV2LnhtbESPQYvCMBSE74L/ITxhb5paQaRrFFd2&#10;xYuCVTw/mrdt2OalNLF2/70RBI/DzHzDLNe9rUVHrTeOFUwnCQjiwmnDpYLL+We8AOEDssbaMSn4&#10;Jw/r1XCwxEy7O5+oy0MpIoR9hgqqEJpMSl9UZNFPXEMcvV/XWgxRtqXULd4j3NYyTZK5tGg4LlTY&#10;0Lai4i+/WQXX2aY+a304dt8cLuarszdjd0p9jPrNJ4hAfXiHX+29VpAmKTzPxCM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m9sIAAADcAAAADwAAAAAAAAAAAAAA&#10;AAChAgAAZHJzL2Rvd25yZXYueG1sUEsFBgAAAAAEAAQA+QAAAJADAAAAAA==&#10;" strokecolor="#5b9bd5 [3204]" strokeweight=".5pt">
                  <v:stroke endarrow="block"/>
                </v:shape>
                <v:shape id="下箭头 215" o:spid="_x0000_s1059" type="#_x0000_t67" style="position:absolute;left:25420;top:29030;width:2603;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1Dg8IA&#10;AADcAAAADwAAAGRycy9kb3ducmV2LnhtbESPQYvCMBSE7wv+h/AEb2uiSJVqFBEFL7LYXfD6aJ5N&#10;sXkpTdT67zcLCx6HmfmGWW1614gHdaH2rGEyViCIS29qrjT8fB8+FyBCRDbYeCYNLwqwWQ8+Vpgb&#10;/+QzPYpYiQThkKMGG2ObSxlKSw7D2LfEybv6zmFMsquk6fCZ4K6RU6Uy6bDmtGCxpZ2l8lbcnQZ1&#10;+rqznZf1aXe4VPM9vrLrrNB6NOy3SxCR+vgO/7ePRsNUZfB3Jh0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UODwgAAANwAAAAPAAAAAAAAAAAAAAAAAJgCAABkcnMvZG93&#10;bnJldi54bWxQSwUGAAAAAAQABAD1AAAAhwMAAAAA&#10;" adj="10800" filled="f" strokecolor="black [3213]" strokeweight=".5pt"/>
                <v:shape id="文本框 98" o:spid="_x0000_s1060" type="#_x0000_t202" style="position:absolute;left:3906;top:18280;width:16096;height:2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xmcIA&#10;AADcAAAADwAAAGRycy9kb3ducmV2LnhtbERPTWvCQBC9F/wPywjemk0VxERXqYLoRdqmxfOQHZOQ&#10;7GzMrib+e7dQ6G0e73NWm8E04k6dqywreItiEMS51RUXCn6+968LEM4ja2wsk4IHOdisRy8rTLXt&#10;+YvumS9ECGGXooLS+zaV0uUlGXSRbYkDd7GdQR9gV0jdYR/CTSOncTyXBisODSW2tCspr7ObUTCL&#10;r0m//TjXcnHOPj02hzo5HZSajIf3JQhPg/8X/7mPOsxP5vD7TL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PGZwgAAANwAAAAPAAAAAAAAAAAAAAAAAJgCAABkcnMvZG93&#10;bnJldi54bWxQSwUGAAAAAAQABAD1AAAAhwMAAAAA&#10;" filled="f" strokecolor="black [3213]" strokeweight=".5pt">
                  <v:stroke dashstyle="dash"/>
                  <v:textbox>
                    <w:txbxContent>
                      <w:p w:rsidR="005F2290" w:rsidRPr="008E69E3" w:rsidRDefault="005F2290" w:rsidP="008D45DD">
                        <w:pPr>
                          <w:snapToGrid w:val="0"/>
                          <w:jc w:val="center"/>
                        </w:pPr>
                        <w:r w:rsidRPr="008E69E3">
                          <w:rPr>
                            <w:rFonts w:hint="eastAsia"/>
                          </w:rPr>
                          <w:t>排放场景</w:t>
                        </w:r>
                        <w:r w:rsidRPr="008E69E3">
                          <w:t>构建</w:t>
                        </w:r>
                      </w:p>
                    </w:txbxContent>
                  </v:textbox>
                </v:shape>
                <v:shape id="文本框 98" o:spid="_x0000_s1061" type="#_x0000_t202" style="position:absolute;left:27801;top:18412;width:20458;height:2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P5PcMA&#10;AADcAAAADwAAAGRycy9kb3ducmV2LnhtbESPT4vCMBTE74LfITzBm6ZKEa1NRRcEF7345+Dx0Tzb&#10;YvNSmmztfnuzsOBxmJnfMOmmN7XoqHWVZQWzaQSCOLe64kLB7bqfLEE4j6yxtkwKfsnBJhsOUky0&#10;ffGZuosvRICwS1BB6X2TSOnykgy6qW2Ig/ewrUEfZFtI3eIrwE0t51G0kAYrDgslNvRVUv68/BgF&#10;nbljXcT3fbP7Nos+Xi3PdDwpNR712zUIT73/hP/bB61gHsXwdyYcAZ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P5PcMAAADcAAAADwAAAAAAAAAAAAAAAACYAgAAZHJzL2Rv&#10;d25yZXYueG1sUEsFBgAAAAAEAAQA9QAAAIgDAAAAAA==&#10;" filled="f" strokecolor="black [3213]" strokeweight=".5pt">
                  <v:stroke dashstyle="dash"/>
                  <v:textbox inset="0,,0">
                    <w:txbxContent>
                      <w:p w:rsidR="005F2290" w:rsidRPr="008E69E3" w:rsidRDefault="005F2290">
                        <w:pPr>
                          <w:pStyle w:val="afff"/>
                          <w:spacing w:before="0" w:beforeAutospacing="0" w:after="0" w:afterAutospacing="0" w:line="240" w:lineRule="auto"/>
                          <w:jc w:val="center"/>
                          <w:rPr>
                            <w:sz w:val="21"/>
                          </w:rPr>
                        </w:pPr>
                        <w:r w:rsidRPr="008E69E3">
                          <w:rPr>
                            <w:rFonts w:hint="eastAsia"/>
                            <w:sz w:val="21"/>
                          </w:rPr>
                          <w:t>暴露场景</w:t>
                        </w:r>
                        <w:r w:rsidRPr="008E69E3">
                          <w:rPr>
                            <w:sz w:val="21"/>
                          </w:rPr>
                          <w:t>构建</w:t>
                        </w:r>
                        <w:r w:rsidRPr="008E69E3">
                          <w:rPr>
                            <w:rFonts w:hint="eastAsia"/>
                            <w:sz w:val="21"/>
                          </w:rPr>
                          <w:t>（环境</w:t>
                        </w:r>
                        <w:r w:rsidRPr="008E69E3">
                          <w:rPr>
                            <w:sz w:val="21"/>
                          </w:rPr>
                          <w:t>、人体</w:t>
                        </w:r>
                        <w:r w:rsidRPr="008E69E3">
                          <w:rPr>
                            <w:rFonts w:hint="eastAsia"/>
                            <w:sz w:val="21"/>
                          </w:rPr>
                          <w:t>）</w:t>
                        </w:r>
                      </w:p>
                    </w:txbxContent>
                  </v:textbox>
                </v:shape>
                <v:shape id="文本框 98" o:spid="_x0000_s1062" type="#_x0000_t202" style="position:absolute;left:39273;top:25881;width:8986;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FnSsMA&#10;AADcAAAADwAAAGRycy9kb3ducmV2LnhtbESPzarCMBSE94LvEI7gTlNF/KlGUUHwct1UXbg8NMe2&#10;2JyUJtb69jcXBJfDzHzDrDatKUVDtSssKxgNIxDEqdUFZwqul8NgDsJ5ZI2lZVLwJgebdbezwljb&#10;FyfUnH0mAoRdjApy76tYSpfmZNANbUUcvLutDfog60zqGl8Bbko5jqKpNFhwWMixon1O6eP8NAoa&#10;c8Mym9wO1e7HTNvJYp7Q70mpfq/dLkF4av03/GkftYJxNIP/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FnSsMAAADcAAAADwAAAAAAAAAAAAAAAACYAgAAZHJzL2Rv&#10;d25yZXYueG1sUEsFBgAAAAAEAAQA9QAAAIgDAAAAAA==&#10;" filled="f" strokecolor="black [3213]" strokeweight=".5pt">
                  <v:stroke dashstyle="dash"/>
                  <v:textbox inset="0,,0">
                    <w:txbxContent>
                      <w:p w:rsidR="005F2290" w:rsidRPr="008E69E3" w:rsidRDefault="005F2290">
                        <w:pPr>
                          <w:pStyle w:val="afff"/>
                          <w:spacing w:before="0" w:beforeAutospacing="0" w:after="0" w:afterAutospacing="0" w:line="240" w:lineRule="auto"/>
                          <w:jc w:val="center"/>
                          <w:rPr>
                            <w:sz w:val="21"/>
                          </w:rPr>
                        </w:pPr>
                        <w:r w:rsidRPr="008E69E3">
                          <w:rPr>
                            <w:sz w:val="21"/>
                          </w:rPr>
                          <w:t>STP</w:t>
                        </w:r>
                      </w:p>
                    </w:txbxContent>
                  </v:textbox>
                </v:shape>
                <v:rect id="矩形 385" o:spid="_x0000_s1063" style="position:absolute;left:2839;top:16251;width:47045;height:5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Dt7sA&#10;AADcAAAADwAAAGRycy9kb3ducmV2LnhtbERPvQrCMBDeBd8hnOBmUyuIVKOIIIhOVnE+mrMtNpfS&#10;RI1vbwbB8eP7X22CacWLetdYVjBNUhDEpdUNVwqul/1kAcJ5ZI2tZVLwIQeb9XCwwlzbN5/pVfhK&#10;xBB2OSqove9yKV1Zk0GX2I44cnfbG/QR9pXUPb5juGlllqZzabDh2FBjR7uaykfxNApui7OuruFY&#10;mNPsubtnc2eCd0qNR2G7BOEp+L/45z5oBVka18Yz8QjI9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lHg7e7AAAA3AAAAA8AAAAAAAAAAAAAAAAAmAIAAGRycy9kb3ducmV2Lnht&#10;bFBLBQYAAAAABAAEAPUAAACAAwAAAAA=&#10;" filled="f" strokecolor="black [3213]" strokeweight=".5pt"/>
                <v:shape id="文本框 98" o:spid="_x0000_s1064" type="#_x0000_t202" style="position:absolute;left:20603;top:16252;width:10642;height:2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YMQA&#10;AADcAAAADwAAAGRycy9kb3ducmV2LnhtbESPT2sCMRDF7wW/Qxiht5q4gtStUdQi6Kl09dLbsJn9&#10;024myyZ1029vCoUeH2/e781bb6PtxI0G3zrWMJ8pEMSlMy3XGq6X49MzCB+QDXaOScMPedhuJg9r&#10;zI0b+Z1uRahFgrDPUUMTQp9L6cuGLPqZ64mTV7nBYkhyqKUZcExw28lMqaW02HJqaLCnQ0PlV/Ft&#10;0xuuP2efy1G9LuJHcYrV274NldaP07h7AREohv/jv/TJaMjUCn7HJAL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FvmDEAAAA3AAAAA8AAAAAAAAAAAAAAAAAmAIAAGRycy9k&#10;b3ducmV2LnhtbFBLBQYAAAAABAAEAPUAAACJAwAAAAA=&#10;" filled="f" stroked="f" strokeweight=".5pt">
                  <v:textbox inset=",0,,0">
                    <w:txbxContent>
                      <w:p w:rsidR="005F2290" w:rsidRPr="008E69E3" w:rsidRDefault="005F2290">
                        <w:pPr>
                          <w:pStyle w:val="afff"/>
                          <w:spacing w:before="0" w:beforeAutospacing="0" w:after="0" w:afterAutospacing="0" w:line="240" w:lineRule="auto"/>
                          <w:jc w:val="center"/>
                          <w:rPr>
                            <w:b/>
                            <w:sz w:val="21"/>
                          </w:rPr>
                        </w:pPr>
                        <w:r w:rsidRPr="008E69E3">
                          <w:rPr>
                            <w:rFonts w:asciiTheme="minorHAnsi" w:hAnsi="等线" w:hint="eastAsia"/>
                            <w:b/>
                            <w:color w:val="000000" w:themeColor="text1"/>
                            <w:kern w:val="24"/>
                            <w:sz w:val="21"/>
                          </w:rPr>
                          <w:t>暴露</w:t>
                        </w:r>
                        <w:r w:rsidRPr="008E69E3">
                          <w:rPr>
                            <w:rFonts w:asciiTheme="minorHAnsi" w:hAnsi="等线"/>
                            <w:b/>
                            <w:color w:val="000000" w:themeColor="text1"/>
                            <w:kern w:val="24"/>
                            <w:sz w:val="21"/>
                          </w:rPr>
                          <w:t>场景构建</w:t>
                        </w:r>
                      </w:p>
                    </w:txbxContent>
                  </v:textbox>
                </v:shape>
                <v:shape id="文本框 191" o:spid="_x0000_s1065" type="#_x0000_t202" style="position:absolute;left:25419;top:25876;width:11470;height:2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v8sIA&#10;AADcAAAADwAAAGRycy9kb3ducmV2LnhtbERPTWvCQBC9F/wPywheim5MaZHoKqJYvPRQK+Q6Zsck&#10;JDsbsqum/fWdQ6HHx/tebQbXqjv1ofZsYD5LQBEX3tZcGjh/HaYLUCEiW2w9k4FvCrBZj55WmFn/&#10;4E+6n2KpJIRDhgaqGLtM61BU5DDMfEcs3NX3DqPAvtS2x4eEu1anSfKmHdYsDRV2tKuoaE43JyX5&#10;z/HjuYm3w2vz8t4kaX7R+9yYyXjYLkFFGuK/+M99tAbSucyXM3IE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ywgAAANwAAAAPAAAAAAAAAAAAAAAAAJgCAABkcnMvZG93&#10;bnJldi54bWxQSwUGAAAAAAQABAD1AAAAhwMAAAAA&#10;" filled="f" strokecolor="black [3213]" strokeweight=".5pt">
                  <v:stroke dashstyle="dash"/>
                  <v:textbox style="mso-fit-shape-to-text:t" inset="1mm,1mm,1mm,1mm">
                    <w:txbxContent>
                      <w:p w:rsidR="005F2290" w:rsidRPr="008E69E3" w:rsidRDefault="005F2290">
                        <w:pPr>
                          <w:jc w:val="center"/>
                        </w:pPr>
                        <w:r w:rsidRPr="008E69E3">
                          <w:rPr>
                            <w:rFonts w:hint="eastAsia"/>
                          </w:rPr>
                          <w:t>废物利用</w:t>
                        </w:r>
                        <w:r w:rsidRPr="008E69E3">
                          <w:t>处置源</w:t>
                        </w:r>
                      </w:p>
                    </w:txbxContent>
                  </v:textbox>
                </v:shape>
                <v:shape id="下箭头 215" o:spid="_x0000_s1066" type="#_x0000_t67" style="position:absolute;left:25198;top:21466;width:2603;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1NKsMA&#10;AADcAAAADwAAAGRycy9kb3ducmV2LnhtbESPQYvCMBSE74L/ITzBm6YV0aXbKCIKXkS2Luz10Tyb&#10;YvNSmlTrv98sCHscZuYbJt8OthEP6nztWEE6T0AQl07XXCn4vh5nHyB8QNbYOCYFL/Kw3YxHOWba&#10;PfmLHkWoRISwz1CBCaHNpPSlIYt+7lri6N1cZzFE2VVSd/iMcNvIRZKspMWa44LBlvaGynvRWwXJ&#10;+dKzWZf1eX/8qdYHfK1uy0Kp6WTYfYIINIT/8Lt90goWaQp/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1NKsMAAADcAAAADwAAAAAAAAAAAAAAAACYAgAAZHJzL2Rv&#10;d25yZXYueG1sUEsFBgAAAAAEAAQA9QAAAIgDAAAAAA==&#10;" adj="10800" filled="f" strokecolor="black [3213]" strokeweight=".5pt"/>
                <v:shapetype id="_x0000_t32" coordsize="21600,21600" o:spt="32" o:oned="t" path="m,l21600,21600e" filled="f">
                  <v:path arrowok="t" fillok="f" o:connecttype="none"/>
                  <o:lock v:ext="edit" shapetype="t"/>
                </v:shapetype>
                <v:shape id="直接箭头连接符 91" o:spid="_x0000_s1067" type="#_x0000_t32" style="position:absolute;left:20002;top:19665;width:7799;height: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shape id="直接箭头连接符 92" o:spid="_x0000_s1068" type="#_x0000_t32" style="position:absolute;left:32531;top:44965;width:5915;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LkncIAAADbAAAADwAAAGRycy9kb3ducmV2LnhtbESPT2vCQBDF70K/wzKFXkQ3Bi2aukop&#10;SHtttOJxyE6zwexsyI4av323UOjx8f78eOvt4Ft1pT42gQ3Mphko4irYhmsDh/1usgQVBdliG5gM&#10;3CnCdvMwWmNhw40/6VpKrdIIxwINOJGu0DpWjjzGaeiIk/cdeo+SZF9r2+MtjftW51n2rD02nAgO&#10;O3pzVJ3Li09cOuTjcjFezc/v+HU6OrnPZ2LM0+Pw+gJKaJD/8F/7wxpY5f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LkncIAAADbAAAADwAAAAAAAAAAAAAA&#10;AAChAgAAZHJzL2Rvd25yZXYueG1sUEsFBgAAAAAEAAQA+QAAAJADAAAAAA==&#10;" strokecolor="#5b9bd5 [3204]" strokeweight=".5pt">
                  <v:stroke endarrow="block" joinstyle="miter"/>
                </v:shape>
                <w10:anchorlock/>
              </v:group>
            </w:pict>
          </mc:Fallback>
        </mc:AlternateContent>
      </w:r>
    </w:p>
    <w:p w:rsidR="003C4FE5" w:rsidRPr="008E69E3" w:rsidRDefault="008D45DD">
      <w:pPr>
        <w:spacing w:beforeLines="50" w:before="120" w:afterLines="50" w:after="120"/>
        <w:jc w:val="center"/>
        <w:rPr>
          <w:rFonts w:eastAsia="黑体" w:cs="Times New Roman"/>
          <w:sz w:val="24"/>
          <w:szCs w:val="24"/>
        </w:rPr>
      </w:pPr>
      <w:r w:rsidRPr="008E69E3">
        <w:rPr>
          <w:rFonts w:eastAsia="黑体" w:cs="Times New Roman"/>
          <w:sz w:val="24"/>
          <w:szCs w:val="24"/>
        </w:rPr>
        <w:t>图</w:t>
      </w:r>
      <w:r w:rsidRPr="008E69E3">
        <w:rPr>
          <w:rFonts w:eastAsia="黑体" w:cs="Times New Roman"/>
          <w:sz w:val="24"/>
          <w:szCs w:val="24"/>
        </w:rPr>
        <w:t xml:space="preserve">1  </w:t>
      </w:r>
      <w:r w:rsidRPr="008E69E3">
        <w:rPr>
          <w:rFonts w:eastAsia="黑体" w:cs="Times New Roman"/>
          <w:sz w:val="24"/>
          <w:szCs w:val="24"/>
        </w:rPr>
        <w:t>暴露评估程序</w:t>
      </w:r>
    </w:p>
    <w:p w:rsidR="003C4FE5" w:rsidRDefault="008D45DD">
      <w:pPr>
        <w:pStyle w:val="1"/>
        <w:spacing w:before="240" w:after="240"/>
        <w:rPr>
          <w:rFonts w:ascii="Times New Roman" w:hAnsi="Times New Roman" w:cs="Times New Roman"/>
        </w:rPr>
      </w:pPr>
      <w:bookmarkStart w:id="580" w:name="_Toc50124966"/>
      <w:r>
        <w:rPr>
          <w:rFonts w:ascii="Times New Roman" w:hAnsi="Times New Roman" w:cs="Times New Roman"/>
        </w:rPr>
        <w:t>方案制定</w:t>
      </w:r>
      <w:bookmarkEnd w:id="580"/>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开展环境与健康暴露评估前，应首先制定</w:t>
      </w:r>
      <w:r w:rsidRPr="0048155C">
        <w:rPr>
          <w:rFonts w:ascii="仿宋_GB2312" w:eastAsia="仿宋_GB2312" w:cs="Times New Roman"/>
          <w:kern w:val="0"/>
          <w:sz w:val="30"/>
          <w:szCs w:val="30"/>
        </w:rPr>
        <w:t>暴露评估方案</w:t>
      </w:r>
      <w:r w:rsidRPr="0048155C">
        <w:rPr>
          <w:rFonts w:ascii="仿宋_GB2312" w:eastAsia="仿宋_GB2312" w:cs="Times New Roman" w:hint="eastAsia"/>
          <w:kern w:val="0"/>
          <w:sz w:val="30"/>
          <w:szCs w:val="30"/>
        </w:rPr>
        <w:t>，主要包括以下内容。</w:t>
      </w:r>
    </w:p>
    <w:p w:rsidR="003C4FE5" w:rsidRDefault="008D45DD">
      <w:pPr>
        <w:pStyle w:val="21"/>
        <w:spacing w:before="120" w:after="120"/>
        <w:rPr>
          <w:rFonts w:ascii="Times New Roman" w:hAnsi="Times New Roman" w:cs="Times New Roman"/>
        </w:rPr>
      </w:pPr>
      <w:r>
        <w:rPr>
          <w:rFonts w:ascii="Times New Roman" w:hAnsi="Times New Roman" w:cs="Times New Roman"/>
        </w:rPr>
        <w:t>评估内容</w:t>
      </w:r>
    </w:p>
    <w:p w:rsidR="003C4FE5" w:rsidRDefault="008D45DD" w:rsidP="00637C8E">
      <w:pPr>
        <w:autoSpaceDE w:val="0"/>
        <w:autoSpaceDN w:val="0"/>
        <w:adjustRightInd w:val="0"/>
        <w:spacing w:line="360" w:lineRule="auto"/>
        <w:ind w:firstLineChars="200" w:firstLine="600"/>
        <w:rPr>
          <w:rFonts w:cs="Times New Roman"/>
        </w:rPr>
      </w:pPr>
      <w:r w:rsidRPr="0048155C">
        <w:rPr>
          <w:rFonts w:ascii="仿宋_GB2312" w:eastAsia="仿宋_GB2312" w:cs="Times New Roman" w:hint="eastAsia"/>
          <w:kern w:val="0"/>
          <w:sz w:val="30"/>
          <w:szCs w:val="30"/>
        </w:rPr>
        <w:t>暴露评估包括环境暴露评估和健康暴露评估，环境暴露评估主要估算化学物质对</w:t>
      </w:r>
      <w:r w:rsidRPr="0048155C">
        <w:rPr>
          <w:rFonts w:ascii="仿宋_GB2312" w:eastAsia="仿宋_GB2312" w:cs="Times New Roman"/>
          <w:kern w:val="0"/>
          <w:sz w:val="30"/>
          <w:szCs w:val="30"/>
        </w:rPr>
        <w:t>水</w:t>
      </w:r>
      <w:r w:rsidRPr="0048155C">
        <w:rPr>
          <w:rFonts w:ascii="仿宋_GB2312" w:eastAsia="仿宋_GB2312" w:cs="Times New Roman" w:hint="eastAsia"/>
          <w:kern w:val="0"/>
          <w:sz w:val="30"/>
          <w:szCs w:val="30"/>
        </w:rPr>
        <w:t>生环境</w:t>
      </w:r>
      <w:r w:rsidRPr="0048155C">
        <w:rPr>
          <w:rFonts w:ascii="仿宋_GB2312" w:eastAsia="仿宋_GB2312" w:cs="Times New Roman"/>
          <w:kern w:val="0"/>
          <w:sz w:val="30"/>
          <w:szCs w:val="30"/>
        </w:rPr>
        <w:t>、</w:t>
      </w:r>
      <w:r w:rsidRPr="0048155C">
        <w:rPr>
          <w:rFonts w:ascii="仿宋_GB2312" w:eastAsia="仿宋_GB2312" w:cs="Times New Roman" w:hint="eastAsia"/>
          <w:kern w:val="0"/>
          <w:sz w:val="30"/>
          <w:szCs w:val="30"/>
        </w:rPr>
        <w:t>土壤环境</w:t>
      </w:r>
      <w:r w:rsidRPr="0048155C">
        <w:rPr>
          <w:rFonts w:ascii="仿宋_GB2312" w:eastAsia="仿宋_GB2312" w:cs="Times New Roman"/>
          <w:kern w:val="0"/>
          <w:sz w:val="30"/>
          <w:szCs w:val="30"/>
        </w:rPr>
        <w:t>、大气</w:t>
      </w:r>
      <w:r w:rsidRPr="0048155C">
        <w:rPr>
          <w:rFonts w:ascii="仿宋_GB2312" w:eastAsia="仿宋_GB2312" w:cs="Times New Roman" w:hint="eastAsia"/>
          <w:kern w:val="0"/>
          <w:sz w:val="30"/>
          <w:szCs w:val="30"/>
        </w:rPr>
        <w:t>环境以及STP微生物环境的预测暴露浓度（PEC），健康暴露评估主要估算化学物质经由环境对</w:t>
      </w:r>
      <w:r w:rsidRPr="0048155C">
        <w:rPr>
          <w:rFonts w:ascii="仿宋_GB2312" w:eastAsia="仿宋_GB2312" w:cs="Times New Roman"/>
          <w:kern w:val="0"/>
          <w:sz w:val="30"/>
          <w:szCs w:val="30"/>
        </w:rPr>
        <w:t>一般人群</w:t>
      </w:r>
      <w:r w:rsidRPr="0048155C">
        <w:rPr>
          <w:rFonts w:ascii="仿宋_GB2312" w:eastAsia="仿宋_GB2312" w:cs="Times New Roman" w:hint="eastAsia"/>
          <w:kern w:val="0"/>
          <w:sz w:val="30"/>
          <w:szCs w:val="30"/>
        </w:rPr>
        <w:t>的</w:t>
      </w:r>
      <w:r w:rsidR="00D25F0C" w:rsidRPr="0048155C">
        <w:rPr>
          <w:rFonts w:ascii="仿宋_GB2312" w:eastAsia="仿宋_GB2312" w:cs="Times New Roman" w:hint="eastAsia"/>
          <w:kern w:val="0"/>
          <w:sz w:val="30"/>
          <w:szCs w:val="30"/>
        </w:rPr>
        <w:t>日均</w:t>
      </w:r>
      <w:r w:rsidRPr="0048155C">
        <w:rPr>
          <w:rFonts w:ascii="仿宋_GB2312" w:eastAsia="仿宋_GB2312" w:cs="Times New Roman" w:hint="eastAsia"/>
          <w:kern w:val="0"/>
          <w:sz w:val="30"/>
          <w:szCs w:val="30"/>
        </w:rPr>
        <w:t>暴露剂量（ADD）。化学物质暴</w:t>
      </w:r>
      <w:r w:rsidRPr="0048155C">
        <w:rPr>
          <w:rFonts w:ascii="仿宋_GB2312" w:eastAsia="仿宋_GB2312" w:cs="Times New Roman" w:hint="eastAsia"/>
          <w:kern w:val="0"/>
          <w:sz w:val="30"/>
          <w:szCs w:val="30"/>
        </w:rPr>
        <w:lastRenderedPageBreak/>
        <w:t>露评估</w:t>
      </w:r>
      <w:r w:rsidRPr="0048155C">
        <w:rPr>
          <w:rFonts w:ascii="仿宋_GB2312" w:eastAsia="仿宋_GB2312" w:cs="Times New Roman"/>
          <w:kern w:val="0"/>
          <w:sz w:val="30"/>
          <w:szCs w:val="30"/>
        </w:rPr>
        <w:t>需要估算的</w:t>
      </w:r>
      <w:r w:rsidRPr="0048155C">
        <w:rPr>
          <w:rFonts w:ascii="仿宋_GB2312" w:eastAsia="仿宋_GB2312" w:cs="Times New Roman" w:hint="eastAsia"/>
          <w:kern w:val="0"/>
          <w:sz w:val="30"/>
          <w:szCs w:val="30"/>
        </w:rPr>
        <w:t>PEC和ADD</w:t>
      </w:r>
      <w:r w:rsidRPr="0048155C">
        <w:rPr>
          <w:rFonts w:ascii="仿宋_GB2312" w:eastAsia="仿宋_GB2312" w:cs="Times New Roman"/>
          <w:kern w:val="0"/>
          <w:sz w:val="30"/>
          <w:szCs w:val="30"/>
        </w:rPr>
        <w:t>见表1。</w:t>
      </w:r>
    </w:p>
    <w:p w:rsidR="003C4FE5" w:rsidRPr="00637C8E" w:rsidRDefault="008D45DD" w:rsidP="008D45DD">
      <w:pPr>
        <w:widowControl/>
        <w:spacing w:beforeLines="50" w:before="120" w:afterLines="50" w:after="120" w:line="360" w:lineRule="exact"/>
        <w:jc w:val="center"/>
        <w:rPr>
          <w:rFonts w:eastAsia="黑体" w:cs="Times New Roman"/>
          <w:sz w:val="24"/>
          <w:szCs w:val="24"/>
        </w:rPr>
      </w:pPr>
      <w:r w:rsidRPr="00637C8E">
        <w:rPr>
          <w:rFonts w:eastAsia="黑体" w:cs="Times New Roman"/>
          <w:sz w:val="24"/>
          <w:szCs w:val="24"/>
        </w:rPr>
        <w:t>表</w:t>
      </w:r>
      <w:r w:rsidRPr="00637C8E">
        <w:rPr>
          <w:rFonts w:eastAsia="黑体" w:cs="Times New Roman"/>
          <w:sz w:val="24"/>
          <w:szCs w:val="24"/>
        </w:rPr>
        <w:t xml:space="preserve">1 </w:t>
      </w:r>
      <w:r w:rsidRPr="00637C8E">
        <w:rPr>
          <w:rFonts w:eastAsia="黑体" w:cs="Times New Roman"/>
          <w:sz w:val="24"/>
          <w:szCs w:val="24"/>
        </w:rPr>
        <w:t>暴露评估内容</w:t>
      </w:r>
    </w:p>
    <w:tbl>
      <w:tblPr>
        <w:tblStyle w:val="TableNormal"/>
        <w:tblW w:w="4932" w:type="pct"/>
        <w:jc w:val="center"/>
        <w:tblInd w:w="0" w:type="dxa"/>
        <w:tblBorders>
          <w:top w:val="single" w:sz="4" w:space="0" w:color="0046AD"/>
          <w:left w:val="single" w:sz="4" w:space="0" w:color="0046AD"/>
          <w:bottom w:val="single" w:sz="4" w:space="0" w:color="0046AD"/>
          <w:right w:val="single" w:sz="4" w:space="0" w:color="0046AD"/>
          <w:insideH w:val="single" w:sz="4" w:space="0" w:color="0046AD"/>
          <w:insideV w:val="single" w:sz="4" w:space="0" w:color="0046AD"/>
        </w:tblBorders>
        <w:tblLook w:val="04A0" w:firstRow="1" w:lastRow="0" w:firstColumn="1" w:lastColumn="0" w:noHBand="0" w:noVBand="1"/>
      </w:tblPr>
      <w:tblGrid>
        <w:gridCol w:w="1974"/>
        <w:gridCol w:w="1495"/>
        <w:gridCol w:w="2643"/>
        <w:gridCol w:w="2057"/>
      </w:tblGrid>
      <w:tr w:rsidR="003C4FE5">
        <w:trPr>
          <w:jc w:val="center"/>
        </w:trPr>
        <w:tc>
          <w:tcPr>
            <w:tcW w:w="2123" w:type="pct"/>
            <w:gridSpan w:val="2"/>
            <w:tcBorders>
              <w:top w:val="single" w:sz="12" w:space="0" w:color="auto"/>
              <w:left w:val="single" w:sz="12" w:space="0" w:color="auto"/>
              <w:bottom w:val="single" w:sz="12"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center"/>
              <w:rPr>
                <w:rFonts w:ascii="Times New Roman" w:eastAsia="宋体" w:hAnsi="Times New Roman" w:cs="Times New Roman"/>
                <w:bCs/>
                <w:sz w:val="21"/>
                <w:szCs w:val="21"/>
                <w:lang w:eastAsia="zh-CN"/>
              </w:rPr>
            </w:pPr>
            <w:r>
              <w:rPr>
                <w:rFonts w:ascii="Times New Roman" w:eastAsia="宋体" w:hAnsi="Times New Roman" w:cs="Times New Roman"/>
                <w:bCs/>
                <w:sz w:val="21"/>
                <w:szCs w:val="21"/>
                <w:lang w:eastAsia="zh-CN"/>
              </w:rPr>
              <w:t>保护目标</w:t>
            </w:r>
          </w:p>
        </w:tc>
        <w:tc>
          <w:tcPr>
            <w:tcW w:w="1618" w:type="pct"/>
            <w:tcBorders>
              <w:top w:val="single" w:sz="12" w:space="0" w:color="auto"/>
              <w:left w:val="single" w:sz="4" w:space="0" w:color="auto"/>
              <w:bottom w:val="single" w:sz="12" w:space="0" w:color="auto"/>
              <w:right w:val="single" w:sz="4" w:space="0" w:color="auto"/>
            </w:tcBorders>
          </w:tcPr>
          <w:p w:rsidR="003C4FE5" w:rsidRDefault="008D45DD">
            <w:pPr>
              <w:pStyle w:val="TableParagraph"/>
              <w:adjustRightInd w:val="0"/>
              <w:snapToGrid w:val="0"/>
              <w:spacing w:line="320" w:lineRule="atLeast"/>
              <w:jc w:val="center"/>
              <w:rPr>
                <w:rFonts w:ascii="Times New Roman" w:eastAsia="宋体" w:hAnsi="Times New Roman" w:cs="Times New Roman"/>
                <w:bCs/>
                <w:sz w:val="21"/>
                <w:szCs w:val="21"/>
                <w:lang w:eastAsia="zh-CN"/>
              </w:rPr>
            </w:pPr>
            <w:r w:rsidRPr="008D45DD">
              <w:rPr>
                <w:rFonts w:ascii="Times New Roman" w:eastAsia="宋体" w:hAnsi="Times New Roman" w:cs="Times New Roman" w:hint="eastAsia"/>
                <w:bCs/>
                <w:sz w:val="21"/>
                <w:szCs w:val="21"/>
                <w:lang w:eastAsia="zh-CN"/>
              </w:rPr>
              <w:t>相关环境介质或暴露途径</w:t>
            </w:r>
          </w:p>
        </w:tc>
        <w:tc>
          <w:tcPr>
            <w:tcW w:w="1259" w:type="pct"/>
            <w:tcBorders>
              <w:top w:val="single" w:sz="12" w:space="0" w:color="auto"/>
              <w:left w:val="single" w:sz="4" w:space="0" w:color="auto"/>
              <w:bottom w:val="single" w:sz="12" w:space="0" w:color="auto"/>
              <w:right w:val="single" w:sz="12" w:space="0" w:color="auto"/>
            </w:tcBorders>
          </w:tcPr>
          <w:p w:rsidR="003C4FE5" w:rsidRDefault="008D45DD">
            <w:pPr>
              <w:pStyle w:val="TableParagraph"/>
              <w:adjustRightInd w:val="0"/>
              <w:snapToGrid w:val="0"/>
              <w:spacing w:line="320" w:lineRule="atLeast"/>
              <w:jc w:val="center"/>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PEC/ADD</w:t>
            </w:r>
          </w:p>
        </w:tc>
      </w:tr>
      <w:tr w:rsidR="003C4FE5">
        <w:trPr>
          <w:jc w:val="center"/>
        </w:trPr>
        <w:tc>
          <w:tcPr>
            <w:tcW w:w="1208" w:type="pct"/>
            <w:tcBorders>
              <w:top w:val="single" w:sz="12" w:space="0" w:color="auto"/>
              <w:left w:val="single" w:sz="12"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bCs/>
                <w:sz w:val="21"/>
                <w:szCs w:val="21"/>
                <w:lang w:eastAsia="zh-CN"/>
              </w:rPr>
              <w:t>STP</w:t>
            </w:r>
          </w:p>
        </w:tc>
        <w:tc>
          <w:tcPr>
            <w:tcW w:w="915" w:type="pct"/>
            <w:tcBorders>
              <w:top w:val="single" w:sz="12" w:space="0" w:color="auto"/>
              <w:left w:val="single" w:sz="4"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rPr>
            </w:pPr>
            <w:r>
              <w:rPr>
                <w:rFonts w:ascii="Times New Roman" w:eastAsia="宋体" w:hAnsi="Times New Roman" w:cs="Times New Roman"/>
                <w:bCs/>
                <w:sz w:val="21"/>
                <w:szCs w:val="21"/>
                <w:lang w:eastAsia="zh-CN"/>
              </w:rPr>
              <w:t>微生物</w:t>
            </w:r>
          </w:p>
        </w:tc>
        <w:tc>
          <w:tcPr>
            <w:tcW w:w="1618" w:type="pct"/>
            <w:tcBorders>
              <w:top w:val="single" w:sz="12"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rPr>
              <w:t>STP</w:t>
            </w:r>
            <w:r>
              <w:rPr>
                <w:rFonts w:ascii="Times New Roman" w:eastAsia="宋体" w:hAnsi="Times New Roman" w:cs="Times New Roman" w:hint="eastAsia"/>
                <w:sz w:val="21"/>
                <w:szCs w:val="21"/>
                <w:lang w:eastAsia="zh-CN"/>
              </w:rPr>
              <w:t>微生物环境</w:t>
            </w:r>
          </w:p>
        </w:tc>
        <w:tc>
          <w:tcPr>
            <w:tcW w:w="1259" w:type="pct"/>
            <w:tcBorders>
              <w:top w:val="single" w:sz="12"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sz w:val="21"/>
                <w:szCs w:val="21"/>
              </w:rPr>
            </w:pPr>
            <w:r>
              <w:rPr>
                <w:rFonts w:ascii="Times New Roman" w:eastAsia="宋体" w:hAnsi="Times New Roman" w:cs="Times New Roman"/>
                <w:bCs/>
                <w:i/>
                <w:iCs/>
                <w:sz w:val="21"/>
                <w:szCs w:val="21"/>
              </w:rPr>
              <w:t>PEC</w:t>
            </w:r>
            <w:r>
              <w:rPr>
                <w:rFonts w:ascii="Times New Roman" w:eastAsia="宋体" w:hAnsi="Times New Roman" w:cs="Times New Roman"/>
                <w:bCs/>
                <w:iCs/>
                <w:sz w:val="21"/>
                <w:szCs w:val="21"/>
                <w:vertAlign w:val="subscript"/>
              </w:rPr>
              <w:t>stp</w:t>
            </w:r>
          </w:p>
        </w:tc>
      </w:tr>
      <w:tr w:rsidR="003C4FE5">
        <w:trPr>
          <w:jc w:val="center"/>
        </w:trPr>
        <w:tc>
          <w:tcPr>
            <w:tcW w:w="1208" w:type="pct"/>
            <w:tcBorders>
              <w:top w:val="single" w:sz="4" w:space="0" w:color="auto"/>
              <w:left w:val="single" w:sz="12"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bCs/>
                <w:sz w:val="21"/>
                <w:szCs w:val="21"/>
                <w:lang w:eastAsia="zh-CN"/>
              </w:rPr>
              <w:t>大气</w:t>
            </w:r>
            <w:r>
              <w:rPr>
                <w:rFonts w:ascii="Times New Roman" w:eastAsia="宋体" w:hAnsi="Times New Roman" w:cs="Times New Roman" w:hint="eastAsia"/>
                <w:bCs/>
                <w:sz w:val="21"/>
                <w:szCs w:val="21"/>
                <w:lang w:eastAsia="zh-CN"/>
              </w:rPr>
              <w:t>环境</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bCs/>
                <w:sz w:val="21"/>
                <w:szCs w:val="21"/>
                <w:lang w:eastAsia="zh-CN"/>
              </w:rPr>
              <w:t>大气</w:t>
            </w: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大气</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sz w:val="21"/>
                <w:szCs w:val="21"/>
              </w:rPr>
            </w:pPr>
            <w:r>
              <w:rPr>
                <w:rFonts w:ascii="Times New Roman" w:eastAsia="宋体" w:hAnsi="Times New Roman" w:cs="Times New Roman"/>
                <w:bCs/>
                <w:i/>
                <w:iCs/>
                <w:sz w:val="21"/>
                <w:szCs w:val="21"/>
              </w:rPr>
              <w:t>PEC</w:t>
            </w:r>
            <w:r>
              <w:rPr>
                <w:rFonts w:ascii="Times New Roman" w:eastAsia="宋体" w:hAnsi="Times New Roman" w:cs="Times New Roman"/>
                <w:bCs/>
                <w:iCs/>
                <w:sz w:val="21"/>
                <w:szCs w:val="21"/>
                <w:vertAlign w:val="subscript"/>
              </w:rPr>
              <w:t>air.L</w:t>
            </w:r>
          </w:p>
        </w:tc>
      </w:tr>
      <w:tr w:rsidR="003C4FE5">
        <w:trPr>
          <w:jc w:val="center"/>
        </w:trPr>
        <w:tc>
          <w:tcPr>
            <w:tcW w:w="1208" w:type="pct"/>
            <w:vMerge w:val="restart"/>
            <w:tcBorders>
              <w:top w:val="single" w:sz="4" w:space="0" w:color="auto"/>
              <w:left w:val="single" w:sz="12"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bCs/>
                <w:sz w:val="21"/>
                <w:szCs w:val="21"/>
                <w:lang w:eastAsia="zh-CN"/>
              </w:rPr>
              <w:t>水生</w:t>
            </w:r>
            <w:r>
              <w:rPr>
                <w:rFonts w:ascii="Times New Roman" w:eastAsia="宋体" w:hAnsi="Times New Roman" w:cs="Times New Roman" w:hint="eastAsia"/>
                <w:bCs/>
                <w:sz w:val="21"/>
                <w:szCs w:val="21"/>
                <w:lang w:eastAsia="zh-CN"/>
              </w:rPr>
              <w:t>环境</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bCs/>
                <w:sz w:val="21"/>
                <w:szCs w:val="21"/>
                <w:lang w:eastAsia="zh-CN"/>
              </w:rPr>
              <w:t>淡水</w:t>
            </w:r>
            <w:r>
              <w:rPr>
                <w:rFonts w:ascii="Times New Roman" w:eastAsia="宋体" w:hAnsi="Times New Roman" w:cs="Times New Roman" w:hint="eastAsia"/>
                <w:bCs/>
                <w:sz w:val="21"/>
                <w:szCs w:val="21"/>
                <w:lang w:eastAsia="zh-CN"/>
              </w:rPr>
              <w:t>水生</w:t>
            </w:r>
            <w:r>
              <w:rPr>
                <w:rFonts w:ascii="Times New Roman" w:eastAsia="宋体" w:hAnsi="Times New Roman" w:cs="Times New Roman"/>
                <w:bCs/>
                <w:sz w:val="21"/>
                <w:szCs w:val="21"/>
                <w:lang w:eastAsia="zh-CN"/>
              </w:rPr>
              <w:t>生物</w:t>
            </w: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地表水</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position w:val="3"/>
                <w:sz w:val="21"/>
                <w:szCs w:val="21"/>
              </w:rPr>
            </w:pPr>
            <w:r>
              <w:rPr>
                <w:rFonts w:ascii="Times New Roman" w:eastAsia="宋体" w:hAnsi="Times New Roman" w:cs="Times New Roman"/>
                <w:bCs/>
                <w:i/>
                <w:iCs/>
                <w:sz w:val="21"/>
                <w:szCs w:val="21"/>
              </w:rPr>
              <w:t>PEC</w:t>
            </w:r>
            <w:r>
              <w:rPr>
                <w:rFonts w:ascii="Times New Roman" w:eastAsia="宋体" w:hAnsi="Times New Roman" w:cs="Times New Roman"/>
                <w:bCs/>
                <w:iCs/>
                <w:sz w:val="21"/>
                <w:szCs w:val="21"/>
                <w:vertAlign w:val="subscript"/>
              </w:rPr>
              <w:t>water. L</w:t>
            </w:r>
          </w:p>
        </w:tc>
      </w:tr>
      <w:tr w:rsidR="003C4FE5">
        <w:trPr>
          <w:jc w:val="center"/>
        </w:trPr>
        <w:tc>
          <w:tcPr>
            <w:tcW w:w="1208" w:type="pct"/>
            <w:vMerge/>
            <w:tcBorders>
              <w:left w:val="single" w:sz="12" w:space="0" w:color="auto"/>
              <w:right w:val="single" w:sz="4" w:space="0" w:color="auto"/>
            </w:tcBorders>
            <w:shd w:val="clear" w:color="auto" w:fill="auto"/>
            <w:vAlign w:val="center"/>
          </w:tcPr>
          <w:p w:rsidR="003C4FE5" w:rsidRDefault="003C4FE5">
            <w:pPr>
              <w:pStyle w:val="TableParagraph"/>
              <w:adjustRightInd w:val="0"/>
              <w:snapToGrid w:val="0"/>
              <w:spacing w:line="320" w:lineRule="atLeast"/>
              <w:jc w:val="both"/>
              <w:rPr>
                <w:rFonts w:ascii="Times New Roman" w:eastAsia="宋体" w:hAnsi="Times New Roman" w:cs="Times New Roman"/>
                <w:bCs/>
                <w:sz w:val="21"/>
                <w:szCs w:val="21"/>
                <w:lang w:eastAsia="zh-CN"/>
              </w:rPr>
            </w:pP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淡水底栖生物</w:t>
            </w: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沉积物</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sz w:val="21"/>
                <w:szCs w:val="21"/>
              </w:rPr>
            </w:pPr>
            <w:r>
              <w:rPr>
                <w:rFonts w:ascii="Times New Roman" w:eastAsia="宋体" w:hAnsi="Times New Roman" w:cs="Times New Roman"/>
                <w:bCs/>
                <w:i/>
                <w:iCs/>
                <w:sz w:val="21"/>
                <w:szCs w:val="21"/>
              </w:rPr>
              <w:t>PEC</w:t>
            </w:r>
            <w:r>
              <w:rPr>
                <w:rFonts w:ascii="Times New Roman" w:eastAsia="宋体" w:hAnsi="Times New Roman" w:cs="Times New Roman"/>
                <w:bCs/>
                <w:iCs/>
                <w:sz w:val="21"/>
                <w:szCs w:val="21"/>
                <w:vertAlign w:val="subscript"/>
              </w:rPr>
              <w:t>sed. L</w:t>
            </w:r>
          </w:p>
        </w:tc>
      </w:tr>
      <w:tr w:rsidR="003C4FE5">
        <w:trPr>
          <w:trHeight w:val="412"/>
          <w:jc w:val="center"/>
        </w:trPr>
        <w:tc>
          <w:tcPr>
            <w:tcW w:w="1208" w:type="pct"/>
            <w:vMerge/>
            <w:tcBorders>
              <w:left w:val="single" w:sz="12" w:space="0" w:color="auto"/>
              <w:right w:val="single" w:sz="4" w:space="0" w:color="auto"/>
            </w:tcBorders>
            <w:shd w:val="clear" w:color="auto" w:fill="auto"/>
            <w:vAlign w:val="center"/>
          </w:tcPr>
          <w:p w:rsidR="003C4FE5" w:rsidRDefault="003C4FE5">
            <w:pPr>
              <w:pStyle w:val="TableParagraph"/>
              <w:adjustRightInd w:val="0"/>
              <w:snapToGrid w:val="0"/>
              <w:spacing w:line="320" w:lineRule="atLeast"/>
              <w:jc w:val="both"/>
              <w:rPr>
                <w:rFonts w:ascii="Times New Roman" w:eastAsia="宋体" w:hAnsi="Times New Roman" w:cs="Times New Roman"/>
                <w:bCs/>
                <w:sz w:val="21"/>
                <w:szCs w:val="21"/>
                <w:lang w:eastAsia="zh-CN"/>
              </w:rPr>
            </w:pPr>
          </w:p>
        </w:tc>
        <w:tc>
          <w:tcPr>
            <w:tcW w:w="915" w:type="pct"/>
            <w:tcBorders>
              <w:top w:val="single" w:sz="4" w:space="0" w:color="auto"/>
              <w:left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宋体" w:eastAsia="宋体" w:hAnsi="宋体" w:cs="宋体" w:hint="eastAsia"/>
                <w:sz w:val="21"/>
                <w:szCs w:val="21"/>
              </w:rPr>
              <w:t>水生捕食动物</w:t>
            </w:r>
          </w:p>
        </w:tc>
        <w:tc>
          <w:tcPr>
            <w:tcW w:w="1618" w:type="pct"/>
            <w:tcBorders>
              <w:top w:val="single" w:sz="4" w:space="0" w:color="auto"/>
              <w:left w:val="single" w:sz="4" w:space="0" w:color="auto"/>
              <w:right w:val="single" w:sz="4" w:space="0" w:color="auto"/>
            </w:tcBorders>
            <w:vAlign w:val="center"/>
          </w:tcPr>
          <w:p w:rsidR="003C4FE5" w:rsidRDefault="008D45DD">
            <w:pPr>
              <w:snapToGrid w:val="0"/>
              <w:spacing w:line="320" w:lineRule="atLeast"/>
              <w:rPr>
                <w:rFonts w:cs="Times New Roman"/>
                <w:kern w:val="0"/>
              </w:rPr>
            </w:pPr>
            <w:r>
              <w:rPr>
                <w:rFonts w:cs="Times New Roman" w:hint="eastAsia"/>
                <w:kern w:val="0"/>
                <w:sz w:val="22"/>
              </w:rPr>
              <w:t>鱼</w:t>
            </w:r>
          </w:p>
        </w:tc>
        <w:tc>
          <w:tcPr>
            <w:tcW w:w="1259" w:type="pct"/>
            <w:tcBorders>
              <w:top w:val="single" w:sz="4" w:space="0" w:color="auto"/>
              <w:left w:val="single" w:sz="4" w:space="0" w:color="auto"/>
              <w:right w:val="single" w:sz="12" w:space="0" w:color="auto"/>
            </w:tcBorders>
            <w:vAlign w:val="center"/>
          </w:tcPr>
          <w:p w:rsidR="003C4FE5" w:rsidRDefault="008D45DD">
            <w:pPr>
              <w:snapToGrid w:val="0"/>
              <w:spacing w:line="320" w:lineRule="atLeast"/>
              <w:jc w:val="left"/>
              <w:rPr>
                <w:rFonts w:cs="Times New Roman"/>
                <w:i/>
                <w:kern w:val="0"/>
                <w:sz w:val="22"/>
              </w:rPr>
            </w:pPr>
            <w:r>
              <w:rPr>
                <w:rFonts w:cs="Times New Roman"/>
                <w:i/>
                <w:kern w:val="0"/>
                <w:sz w:val="22"/>
              </w:rPr>
              <w:t>PEC</w:t>
            </w:r>
            <w:r>
              <w:rPr>
                <w:rFonts w:cs="Times New Roman"/>
                <w:kern w:val="0"/>
                <w:sz w:val="22"/>
                <w:vertAlign w:val="subscript"/>
              </w:rPr>
              <w:t>aqu,predator</w:t>
            </w:r>
          </w:p>
        </w:tc>
      </w:tr>
      <w:tr w:rsidR="003C4FE5">
        <w:trPr>
          <w:jc w:val="center"/>
        </w:trPr>
        <w:tc>
          <w:tcPr>
            <w:tcW w:w="1208" w:type="pct"/>
            <w:vMerge w:val="restart"/>
            <w:tcBorders>
              <w:top w:val="single" w:sz="4" w:space="0" w:color="auto"/>
              <w:left w:val="single" w:sz="12"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sidRPr="008D45DD">
              <w:rPr>
                <w:rFonts w:ascii="Times New Roman" w:eastAsia="宋体" w:hAnsi="Times New Roman" w:cs="Times New Roman" w:hint="eastAsia"/>
                <w:bCs/>
                <w:sz w:val="21"/>
                <w:szCs w:val="21"/>
                <w:lang w:eastAsia="zh-CN"/>
              </w:rPr>
              <w:t>土壤环境</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bCs/>
                <w:sz w:val="21"/>
                <w:szCs w:val="21"/>
              </w:rPr>
              <w:t>土壤生物</w:t>
            </w: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土壤</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sz w:val="21"/>
                <w:szCs w:val="21"/>
              </w:rPr>
            </w:pPr>
            <w:r>
              <w:rPr>
                <w:rFonts w:ascii="Times New Roman" w:eastAsia="宋体" w:hAnsi="Times New Roman" w:cs="Times New Roman"/>
                <w:bCs/>
                <w:i/>
                <w:iCs/>
                <w:sz w:val="21"/>
                <w:szCs w:val="21"/>
              </w:rPr>
              <w:t>PEC</w:t>
            </w:r>
            <w:r>
              <w:rPr>
                <w:rFonts w:ascii="Times New Roman" w:eastAsia="宋体" w:hAnsi="Times New Roman" w:cs="Times New Roman"/>
                <w:bCs/>
                <w:iCs/>
                <w:sz w:val="21"/>
                <w:szCs w:val="21"/>
                <w:vertAlign w:val="subscript"/>
              </w:rPr>
              <w:t>soil. L</w:t>
            </w:r>
          </w:p>
        </w:tc>
      </w:tr>
      <w:tr w:rsidR="003C4FE5">
        <w:trPr>
          <w:jc w:val="center"/>
        </w:trPr>
        <w:tc>
          <w:tcPr>
            <w:tcW w:w="1208" w:type="pct"/>
            <w:vMerge/>
            <w:tcBorders>
              <w:left w:val="single" w:sz="12" w:space="0" w:color="auto"/>
              <w:bottom w:val="single" w:sz="4" w:space="0" w:color="auto"/>
              <w:right w:val="single" w:sz="4" w:space="0" w:color="auto"/>
            </w:tcBorders>
            <w:shd w:val="clear" w:color="auto" w:fill="auto"/>
            <w:vAlign w:val="center"/>
          </w:tcPr>
          <w:p w:rsidR="003C4FE5" w:rsidRDefault="003C4FE5">
            <w:pPr>
              <w:pStyle w:val="TableParagraph"/>
              <w:adjustRightInd w:val="0"/>
              <w:snapToGrid w:val="0"/>
              <w:spacing w:line="320" w:lineRule="atLeast"/>
              <w:jc w:val="both"/>
              <w:rPr>
                <w:rFonts w:ascii="Times New Roman" w:eastAsia="宋体" w:hAnsi="Times New Roman" w:cs="Times New Roman"/>
                <w:bCs/>
                <w:sz w:val="21"/>
                <w:szCs w:val="21"/>
              </w:rPr>
            </w:pP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宋体" w:eastAsia="宋体" w:hAnsi="宋体" w:cs="宋体" w:hint="eastAsia"/>
                <w:sz w:val="21"/>
                <w:szCs w:val="21"/>
              </w:rPr>
              <w:t>陆生捕食动物</w:t>
            </w: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snapToGrid w:val="0"/>
              <w:spacing w:line="320" w:lineRule="atLeast"/>
              <w:rPr>
                <w:rFonts w:cs="Times New Roman"/>
                <w:kern w:val="0"/>
              </w:rPr>
            </w:pPr>
            <w:r>
              <w:rPr>
                <w:rFonts w:cs="Times New Roman" w:hint="eastAsia"/>
                <w:kern w:val="0"/>
                <w:sz w:val="22"/>
              </w:rPr>
              <w:t>蚯蚓</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snapToGrid w:val="0"/>
              <w:spacing w:line="320" w:lineRule="atLeast"/>
              <w:jc w:val="left"/>
              <w:rPr>
                <w:rFonts w:cs="Times New Roman"/>
                <w:i/>
                <w:kern w:val="0"/>
                <w:sz w:val="22"/>
              </w:rPr>
            </w:pPr>
            <w:r>
              <w:rPr>
                <w:rFonts w:cs="Times New Roman"/>
                <w:i/>
                <w:kern w:val="0"/>
                <w:sz w:val="22"/>
              </w:rPr>
              <w:t>PEC</w:t>
            </w:r>
            <w:r>
              <w:rPr>
                <w:rFonts w:cs="Times New Roman"/>
                <w:kern w:val="0"/>
                <w:sz w:val="22"/>
                <w:vertAlign w:val="subscript"/>
              </w:rPr>
              <w:t>ter,predator</w:t>
            </w:r>
          </w:p>
        </w:tc>
      </w:tr>
      <w:tr w:rsidR="003C4FE5">
        <w:trPr>
          <w:jc w:val="center"/>
        </w:trPr>
        <w:tc>
          <w:tcPr>
            <w:tcW w:w="2123" w:type="pct"/>
            <w:gridSpan w:val="2"/>
            <w:vMerge w:val="restart"/>
            <w:tcBorders>
              <w:top w:val="single" w:sz="4" w:space="0" w:color="auto"/>
              <w:left w:val="single" w:sz="12" w:space="0" w:color="auto"/>
              <w:right w:val="single" w:sz="4" w:space="0" w:color="auto"/>
            </w:tcBorders>
            <w:shd w:val="clear" w:color="auto" w:fill="auto"/>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bCs/>
                <w:sz w:val="21"/>
                <w:szCs w:val="21"/>
                <w:lang w:eastAsia="zh-CN"/>
              </w:rPr>
              <w:t>一般人群</w:t>
            </w: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rPr>
              <w:t>大气</w:t>
            </w:r>
            <w:r>
              <w:rPr>
                <w:rFonts w:ascii="Times New Roman" w:eastAsia="宋体" w:hAnsi="Times New Roman" w:cs="Times New Roman" w:hint="eastAsia"/>
                <w:sz w:val="21"/>
                <w:szCs w:val="21"/>
                <w:lang w:eastAsia="zh-CN"/>
              </w:rPr>
              <w:t>（</w:t>
            </w:r>
            <w:r>
              <w:rPr>
                <w:rFonts w:ascii="Times New Roman" w:eastAsia="宋体" w:hAnsi="Times New Roman" w:cs="Times New Roman"/>
                <w:bCs/>
                <w:sz w:val="21"/>
                <w:szCs w:val="21"/>
                <w:lang w:eastAsia="zh-CN"/>
              </w:rPr>
              <w:t>吸入途径</w:t>
            </w:r>
            <w:r>
              <w:rPr>
                <w:rFonts w:ascii="Times New Roman" w:eastAsia="宋体" w:hAnsi="Times New Roman" w:cs="Times New Roman" w:hint="eastAsia"/>
                <w:sz w:val="21"/>
                <w:szCs w:val="21"/>
                <w:lang w:eastAsia="zh-CN"/>
              </w:rPr>
              <w:t>）</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sz w:val="21"/>
                <w:szCs w:val="21"/>
                <w:highlight w:val="yellow"/>
                <w:lang w:eastAsia="zh-CN"/>
              </w:rPr>
            </w:pPr>
            <w:r>
              <w:rPr>
                <w:rFonts w:ascii="Times New Roman" w:eastAsia="宋体" w:hAnsi="Times New Roman" w:cs="Times New Roman"/>
                <w:bCs/>
                <w:i/>
                <w:iCs/>
                <w:color w:val="000000"/>
                <w:sz w:val="21"/>
                <w:szCs w:val="21"/>
              </w:rPr>
              <w:t>ADD</w:t>
            </w:r>
            <w:r>
              <w:rPr>
                <w:rFonts w:ascii="Times New Roman" w:eastAsia="宋体" w:hAnsi="Times New Roman" w:cs="Times New Roman"/>
                <w:bCs/>
                <w:iCs/>
                <w:color w:val="000000"/>
                <w:sz w:val="21"/>
                <w:szCs w:val="21"/>
                <w:vertAlign w:val="subscript"/>
              </w:rPr>
              <w:t>inh</w:t>
            </w:r>
          </w:p>
        </w:tc>
      </w:tr>
      <w:tr w:rsidR="003C4FE5">
        <w:trPr>
          <w:jc w:val="center"/>
        </w:trPr>
        <w:tc>
          <w:tcPr>
            <w:tcW w:w="2123" w:type="pct"/>
            <w:gridSpan w:val="2"/>
            <w:vMerge/>
            <w:tcBorders>
              <w:left w:val="single" w:sz="12" w:space="0" w:color="auto"/>
              <w:right w:val="single" w:sz="4" w:space="0" w:color="auto"/>
            </w:tcBorders>
            <w:shd w:val="clear" w:color="auto" w:fill="auto"/>
            <w:vAlign w:val="center"/>
          </w:tcPr>
          <w:p w:rsidR="003C4FE5" w:rsidRDefault="003C4FE5">
            <w:pPr>
              <w:pStyle w:val="TableParagraph"/>
              <w:adjustRightInd w:val="0"/>
              <w:snapToGrid w:val="0"/>
              <w:spacing w:line="320" w:lineRule="atLeast"/>
              <w:jc w:val="both"/>
              <w:rPr>
                <w:rFonts w:ascii="Times New Roman" w:eastAsia="宋体" w:hAnsi="Times New Roman" w:cs="Times New Roman"/>
                <w:bCs/>
                <w:sz w:val="21"/>
                <w:szCs w:val="21"/>
                <w:lang w:eastAsia="zh-CN"/>
              </w:rPr>
            </w:pP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rPr>
              <w:t>土壤</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bCs/>
                <w:sz w:val="21"/>
                <w:szCs w:val="21"/>
                <w:lang w:eastAsia="zh-CN"/>
              </w:rPr>
              <w:t>摄食途径</w:t>
            </w:r>
            <w:r>
              <w:rPr>
                <w:rFonts w:ascii="Times New Roman" w:eastAsia="宋体" w:hAnsi="Times New Roman" w:cs="Times New Roman" w:hint="eastAsia"/>
                <w:sz w:val="21"/>
                <w:szCs w:val="21"/>
                <w:lang w:eastAsia="zh-CN"/>
              </w:rPr>
              <w:t>）</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color w:val="000000"/>
                <w:sz w:val="21"/>
                <w:szCs w:val="21"/>
              </w:rPr>
            </w:pPr>
            <w:r>
              <w:rPr>
                <w:rFonts w:ascii="Times New Roman" w:eastAsia="宋体" w:hAnsi="Times New Roman" w:cs="Times New Roman"/>
                <w:bCs/>
                <w:i/>
                <w:iCs/>
                <w:color w:val="000000"/>
                <w:sz w:val="21"/>
                <w:szCs w:val="21"/>
              </w:rPr>
              <w:t>ADD</w:t>
            </w:r>
            <w:r>
              <w:rPr>
                <w:rFonts w:ascii="Times New Roman" w:eastAsia="宋体" w:hAnsi="Times New Roman" w:cs="Times New Roman"/>
                <w:bCs/>
                <w:iCs/>
                <w:color w:val="000000"/>
                <w:sz w:val="21"/>
                <w:szCs w:val="21"/>
                <w:vertAlign w:val="subscript"/>
              </w:rPr>
              <w:t>oral.soil</w:t>
            </w:r>
          </w:p>
        </w:tc>
      </w:tr>
      <w:tr w:rsidR="003C4FE5">
        <w:trPr>
          <w:jc w:val="center"/>
        </w:trPr>
        <w:tc>
          <w:tcPr>
            <w:tcW w:w="2123" w:type="pct"/>
            <w:gridSpan w:val="2"/>
            <w:vMerge/>
            <w:tcBorders>
              <w:left w:val="single" w:sz="12" w:space="0" w:color="auto"/>
              <w:right w:val="single" w:sz="4" w:space="0" w:color="auto"/>
            </w:tcBorders>
            <w:shd w:val="clear" w:color="auto" w:fill="auto"/>
            <w:vAlign w:val="center"/>
          </w:tcPr>
          <w:p w:rsidR="003C4FE5" w:rsidRDefault="003C4FE5">
            <w:pPr>
              <w:pStyle w:val="TableParagraph"/>
              <w:adjustRightInd w:val="0"/>
              <w:snapToGrid w:val="0"/>
              <w:spacing w:line="320" w:lineRule="atLeast"/>
              <w:jc w:val="both"/>
              <w:rPr>
                <w:rFonts w:ascii="Times New Roman" w:eastAsia="宋体" w:hAnsi="Times New Roman" w:cs="Times New Roman"/>
                <w:bCs/>
                <w:sz w:val="21"/>
                <w:szCs w:val="21"/>
                <w:lang w:eastAsia="zh-CN"/>
              </w:rPr>
            </w:pPr>
          </w:p>
        </w:tc>
        <w:tc>
          <w:tcPr>
            <w:tcW w:w="1618" w:type="pct"/>
            <w:tcBorders>
              <w:top w:val="single" w:sz="4" w:space="0" w:color="auto"/>
              <w:left w:val="single" w:sz="4" w:space="0" w:color="auto"/>
              <w:bottom w:val="single" w:sz="4"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rPr>
              <w:t>鱼</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bCs/>
                <w:sz w:val="21"/>
                <w:szCs w:val="21"/>
                <w:lang w:eastAsia="zh-CN"/>
              </w:rPr>
              <w:t>摄食途径</w:t>
            </w:r>
            <w:r>
              <w:rPr>
                <w:rFonts w:ascii="Times New Roman" w:eastAsia="宋体" w:hAnsi="Times New Roman" w:cs="Times New Roman" w:hint="eastAsia"/>
                <w:sz w:val="21"/>
                <w:szCs w:val="21"/>
                <w:lang w:eastAsia="zh-CN"/>
              </w:rPr>
              <w:t>）</w:t>
            </w:r>
          </w:p>
        </w:tc>
        <w:tc>
          <w:tcPr>
            <w:tcW w:w="1259" w:type="pct"/>
            <w:tcBorders>
              <w:top w:val="single" w:sz="4" w:space="0" w:color="auto"/>
              <w:left w:val="single" w:sz="4" w:space="0" w:color="auto"/>
              <w:bottom w:val="single" w:sz="4"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i/>
                <w:iCs/>
                <w:sz w:val="21"/>
                <w:szCs w:val="21"/>
                <w:lang w:val="de-DE"/>
              </w:rPr>
            </w:pPr>
            <w:r>
              <w:rPr>
                <w:rFonts w:ascii="Times New Roman" w:eastAsia="宋体" w:hAnsi="Times New Roman" w:cs="Times New Roman"/>
                <w:bCs/>
                <w:i/>
                <w:iCs/>
                <w:color w:val="000000"/>
                <w:sz w:val="21"/>
                <w:szCs w:val="21"/>
              </w:rPr>
              <w:t>ADD</w:t>
            </w:r>
            <w:r>
              <w:rPr>
                <w:rFonts w:ascii="Times New Roman" w:eastAsia="宋体" w:hAnsi="Times New Roman" w:cs="Times New Roman"/>
                <w:bCs/>
                <w:iCs/>
                <w:color w:val="000000"/>
                <w:sz w:val="21"/>
                <w:szCs w:val="21"/>
                <w:vertAlign w:val="subscript"/>
              </w:rPr>
              <w:t>oral.food</w:t>
            </w:r>
          </w:p>
        </w:tc>
      </w:tr>
      <w:tr w:rsidR="003C4FE5">
        <w:trPr>
          <w:jc w:val="center"/>
        </w:trPr>
        <w:tc>
          <w:tcPr>
            <w:tcW w:w="2123" w:type="pct"/>
            <w:gridSpan w:val="2"/>
            <w:vMerge/>
            <w:tcBorders>
              <w:left w:val="single" w:sz="12" w:space="0" w:color="auto"/>
              <w:bottom w:val="single" w:sz="12" w:space="0" w:color="auto"/>
              <w:right w:val="single" w:sz="4" w:space="0" w:color="auto"/>
            </w:tcBorders>
            <w:shd w:val="clear" w:color="auto" w:fill="auto"/>
            <w:vAlign w:val="center"/>
          </w:tcPr>
          <w:p w:rsidR="003C4FE5" w:rsidRDefault="003C4FE5">
            <w:pPr>
              <w:pStyle w:val="TableParagraph"/>
              <w:adjustRightInd w:val="0"/>
              <w:snapToGrid w:val="0"/>
              <w:spacing w:line="320" w:lineRule="atLeast"/>
              <w:jc w:val="both"/>
              <w:rPr>
                <w:rFonts w:ascii="Times New Roman" w:eastAsia="宋体" w:hAnsi="Times New Roman" w:cs="Times New Roman"/>
                <w:bCs/>
                <w:sz w:val="21"/>
                <w:szCs w:val="21"/>
                <w:lang w:eastAsia="zh-CN"/>
              </w:rPr>
            </w:pPr>
          </w:p>
        </w:tc>
        <w:tc>
          <w:tcPr>
            <w:tcW w:w="1618" w:type="pct"/>
            <w:tcBorders>
              <w:top w:val="single" w:sz="4" w:space="0" w:color="auto"/>
              <w:left w:val="single" w:sz="4" w:space="0" w:color="auto"/>
              <w:bottom w:val="single" w:sz="12" w:space="0" w:color="auto"/>
              <w:right w:val="single" w:sz="4" w:space="0" w:color="auto"/>
            </w:tcBorders>
            <w:vAlign w:val="center"/>
          </w:tcPr>
          <w:p w:rsidR="003C4FE5" w:rsidRDefault="008D45DD">
            <w:pPr>
              <w:pStyle w:val="TableParagraph"/>
              <w:adjustRightInd w:val="0"/>
              <w:snapToGrid w:val="0"/>
              <w:spacing w:line="320" w:lineRule="atLeast"/>
              <w:jc w:val="both"/>
              <w:rPr>
                <w:rFonts w:ascii="Times New Roman" w:eastAsia="宋体" w:hAnsi="Times New Roman" w:cs="Times New Roman"/>
                <w:bCs/>
                <w:sz w:val="21"/>
                <w:szCs w:val="21"/>
                <w:lang w:eastAsia="zh-CN"/>
              </w:rPr>
            </w:pPr>
            <w:r>
              <w:rPr>
                <w:rFonts w:ascii="Times New Roman" w:eastAsia="宋体" w:hAnsi="Times New Roman" w:cs="Times New Roman" w:hint="eastAsia"/>
                <w:bCs/>
                <w:sz w:val="21"/>
                <w:szCs w:val="21"/>
                <w:lang w:eastAsia="zh-CN"/>
              </w:rPr>
              <w:t>地表水或地下水（饮水途径）</w:t>
            </w:r>
          </w:p>
        </w:tc>
        <w:tc>
          <w:tcPr>
            <w:tcW w:w="1259" w:type="pct"/>
            <w:tcBorders>
              <w:top w:val="single" w:sz="4" w:space="0" w:color="auto"/>
              <w:left w:val="single" w:sz="4" w:space="0" w:color="auto"/>
              <w:bottom w:val="single" w:sz="12" w:space="0" w:color="auto"/>
              <w:right w:val="single" w:sz="12" w:space="0" w:color="auto"/>
            </w:tcBorders>
            <w:vAlign w:val="center"/>
          </w:tcPr>
          <w:p w:rsidR="003C4FE5" w:rsidRDefault="008D45DD">
            <w:pPr>
              <w:pStyle w:val="TableParagraph"/>
              <w:adjustRightInd w:val="0"/>
              <w:snapToGrid w:val="0"/>
              <w:spacing w:line="320" w:lineRule="atLeast"/>
              <w:rPr>
                <w:rFonts w:ascii="Times New Roman" w:eastAsia="宋体" w:hAnsi="Times New Roman" w:cs="Times New Roman"/>
                <w:bCs/>
                <w:sz w:val="21"/>
                <w:szCs w:val="21"/>
                <w:lang w:val="de-DE"/>
              </w:rPr>
            </w:pPr>
            <w:r>
              <w:rPr>
                <w:rFonts w:ascii="Times New Roman" w:eastAsia="宋体" w:hAnsi="Times New Roman" w:cs="Times New Roman"/>
                <w:bCs/>
                <w:i/>
                <w:color w:val="000000"/>
                <w:sz w:val="21"/>
                <w:szCs w:val="21"/>
              </w:rPr>
              <w:t>ADD</w:t>
            </w:r>
            <w:r>
              <w:rPr>
                <w:rFonts w:ascii="Times New Roman" w:eastAsia="宋体" w:hAnsi="Times New Roman" w:cs="Times New Roman"/>
                <w:bCs/>
                <w:color w:val="000000"/>
                <w:sz w:val="21"/>
                <w:szCs w:val="21"/>
                <w:vertAlign w:val="subscript"/>
              </w:rPr>
              <w:t>oral.water</w:t>
            </w:r>
          </w:p>
        </w:tc>
      </w:tr>
    </w:tbl>
    <w:p w:rsidR="00637C8E" w:rsidRDefault="00637C8E" w:rsidP="0048155C">
      <w:pPr>
        <w:autoSpaceDE w:val="0"/>
        <w:autoSpaceDN w:val="0"/>
        <w:adjustRightInd w:val="0"/>
        <w:spacing w:line="360" w:lineRule="auto"/>
        <w:ind w:firstLineChars="200" w:firstLine="600"/>
        <w:rPr>
          <w:rFonts w:ascii="仿宋_GB2312" w:eastAsia="仿宋_GB2312" w:cs="Times New Roman"/>
          <w:kern w:val="0"/>
          <w:sz w:val="30"/>
          <w:szCs w:val="30"/>
        </w:rPr>
      </w:pPr>
      <w:bookmarkStart w:id="581" w:name="_Toc32659947"/>
      <w:bookmarkStart w:id="582" w:name="_Toc32520719"/>
      <w:bookmarkStart w:id="583" w:name="_Toc32520652"/>
      <w:bookmarkStart w:id="584" w:name="_Toc32520585"/>
      <w:bookmarkStart w:id="585" w:name="_Toc32520403"/>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对于PBTs/vPvBs物质，仅进行环境排放估算，应识别所有潜在排放源，确定最小化排放和暴露的生产使用条件和</w:t>
      </w:r>
      <w:r w:rsidRPr="0048155C">
        <w:rPr>
          <w:rFonts w:ascii="仿宋_GB2312" w:eastAsia="仿宋_GB2312" w:cs="Times New Roman" w:hint="eastAsia"/>
          <w:kern w:val="0"/>
          <w:sz w:val="30"/>
          <w:szCs w:val="30"/>
        </w:rPr>
        <w:t>环境</w:t>
      </w:r>
      <w:r w:rsidRPr="0048155C">
        <w:rPr>
          <w:rFonts w:ascii="仿宋_GB2312" w:eastAsia="仿宋_GB2312" w:cs="Times New Roman"/>
          <w:kern w:val="0"/>
          <w:sz w:val="30"/>
          <w:szCs w:val="30"/>
        </w:rPr>
        <w:t>风险控制措施。</w:t>
      </w:r>
    </w:p>
    <w:p w:rsidR="003C4FE5" w:rsidRDefault="008D45DD">
      <w:pPr>
        <w:pStyle w:val="21"/>
        <w:spacing w:before="120" w:after="120"/>
        <w:rPr>
          <w:rFonts w:ascii="Times New Roman" w:hAnsi="Times New Roman" w:cs="Times New Roman"/>
        </w:rPr>
      </w:pPr>
      <w:r>
        <w:rPr>
          <w:rFonts w:ascii="Times New Roman" w:hAnsi="Times New Roman" w:cs="Times New Roman"/>
        </w:rPr>
        <w:t>评估范围</w:t>
      </w:r>
    </w:p>
    <w:p w:rsidR="003C4FE5" w:rsidRDefault="008D45DD">
      <w:pPr>
        <w:pStyle w:val="30"/>
        <w:spacing w:before="120" w:after="120"/>
        <w:rPr>
          <w:rFonts w:ascii="Times New Roman" w:hAnsi="Times New Roman" w:cs="Times New Roman"/>
        </w:rPr>
      </w:pPr>
      <w:r>
        <w:rPr>
          <w:rFonts w:ascii="Times New Roman" w:hAnsi="Times New Roman" w:cs="Times New Roman"/>
        </w:rPr>
        <w:t>空间尺度</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环境与健康暴露评估的空间尺度分为局部尺度和区域尺度。</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（1）局部尺度</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基于</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合理的最坏</w:t>
      </w:r>
      <w:r w:rsidRPr="0048155C">
        <w:rPr>
          <w:rFonts w:ascii="仿宋_GB2312" w:eastAsia="仿宋_GB2312" w:cs="Times New Roman" w:hint="eastAsia"/>
          <w:kern w:val="0"/>
          <w:sz w:val="30"/>
          <w:szCs w:val="30"/>
        </w:rPr>
        <w:t>情形</w:t>
      </w:r>
      <w:r w:rsidRPr="0048155C">
        <w:rPr>
          <w:rFonts w:ascii="仿宋_GB2312" w:eastAsia="仿宋_GB2312" w:cs="Times New Roman"/>
          <w:kern w:val="0"/>
          <w:sz w:val="30"/>
          <w:szCs w:val="30"/>
        </w:rPr>
        <w:t>假设</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w:t>
      </w:r>
      <w:r w:rsidRPr="0048155C">
        <w:rPr>
          <w:rFonts w:ascii="仿宋_GB2312" w:eastAsia="仿宋_GB2312" w:cs="Times New Roman" w:hint="eastAsia"/>
          <w:kern w:val="0"/>
          <w:sz w:val="30"/>
          <w:szCs w:val="30"/>
        </w:rPr>
        <w:t>在</w:t>
      </w:r>
      <w:r w:rsidRPr="0048155C">
        <w:rPr>
          <w:rFonts w:ascii="仿宋_GB2312" w:eastAsia="仿宋_GB2312" w:cs="Times New Roman"/>
          <w:kern w:val="0"/>
          <w:sz w:val="30"/>
          <w:szCs w:val="30"/>
        </w:rPr>
        <w:t>局部尺度</w:t>
      </w:r>
      <w:r w:rsidRPr="0048155C">
        <w:rPr>
          <w:rFonts w:ascii="仿宋_GB2312" w:eastAsia="仿宋_GB2312" w:cs="Times New Roman" w:hint="eastAsia"/>
          <w:kern w:val="0"/>
          <w:sz w:val="30"/>
          <w:szCs w:val="30"/>
        </w:rPr>
        <w:t>中，</w:t>
      </w:r>
      <w:r w:rsidRPr="0048155C">
        <w:rPr>
          <w:rFonts w:ascii="仿宋_GB2312" w:eastAsia="仿宋_GB2312" w:cs="Times New Roman"/>
          <w:kern w:val="0"/>
          <w:sz w:val="30"/>
          <w:szCs w:val="30"/>
        </w:rPr>
        <w:t>假定</w:t>
      </w:r>
      <w:r w:rsidRPr="0048155C">
        <w:rPr>
          <w:rFonts w:ascii="仿宋_GB2312" w:eastAsia="仿宋_GB2312" w:cs="Times New Roman" w:hint="eastAsia"/>
          <w:kern w:val="0"/>
          <w:sz w:val="30"/>
          <w:szCs w:val="30"/>
        </w:rPr>
        <w:t>保护</w:t>
      </w:r>
      <w:r w:rsidRPr="0048155C">
        <w:rPr>
          <w:rFonts w:ascii="仿宋_GB2312" w:eastAsia="仿宋_GB2312" w:cs="Times New Roman"/>
          <w:kern w:val="0"/>
          <w:sz w:val="30"/>
          <w:szCs w:val="30"/>
        </w:rPr>
        <w:t>目标</w:t>
      </w:r>
      <w:r w:rsidRPr="0048155C">
        <w:rPr>
          <w:rFonts w:ascii="仿宋_GB2312" w:eastAsia="仿宋_GB2312" w:cs="Times New Roman" w:hint="eastAsia"/>
          <w:kern w:val="0"/>
          <w:sz w:val="30"/>
          <w:szCs w:val="30"/>
        </w:rPr>
        <w:t>位于</w:t>
      </w:r>
      <w:r w:rsidRPr="0048155C">
        <w:rPr>
          <w:rFonts w:ascii="仿宋_GB2312" w:eastAsia="仿宋_GB2312" w:cs="Times New Roman"/>
          <w:kern w:val="0"/>
          <w:sz w:val="30"/>
          <w:szCs w:val="30"/>
        </w:rPr>
        <w:t>排放</w:t>
      </w:r>
      <w:r w:rsidRPr="0048155C">
        <w:rPr>
          <w:rFonts w:ascii="仿宋_GB2312" w:eastAsia="仿宋_GB2312" w:cs="Times New Roman" w:hint="eastAsia"/>
          <w:kern w:val="0"/>
          <w:sz w:val="30"/>
          <w:szCs w:val="30"/>
        </w:rPr>
        <w:t>源附近（一般设定为周边</w:t>
      </w:r>
      <w:r w:rsidRPr="0048155C">
        <w:rPr>
          <w:rFonts w:ascii="仿宋_GB2312" w:eastAsia="仿宋_GB2312" w:cs="Times New Roman"/>
          <w:kern w:val="0"/>
          <w:sz w:val="30"/>
          <w:szCs w:val="30"/>
        </w:rPr>
        <w:t>100 m到1000 m范围</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在评估的空间范围内只有单个排放源</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 xml:space="preserve"> </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（2）区域尺度</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相对于局部尺度而言，指更大范围的空间区域，可能涉及多个排放源。</w:t>
      </w:r>
    </w:p>
    <w:p w:rsidR="003C4FE5" w:rsidRDefault="008D45DD">
      <w:pPr>
        <w:pStyle w:val="30"/>
        <w:spacing w:before="120" w:after="120"/>
        <w:rPr>
          <w:rFonts w:ascii="Times New Roman" w:hAnsi="Times New Roman" w:cs="Times New Roman"/>
        </w:rPr>
      </w:pPr>
      <w:r>
        <w:rPr>
          <w:rFonts w:ascii="Times New Roman" w:hAnsi="Times New Roman" w:cs="Times New Roman"/>
        </w:rPr>
        <w:lastRenderedPageBreak/>
        <w:t>生命周期阶段</w:t>
      </w:r>
    </w:p>
    <w:p w:rsidR="003C4FE5" w:rsidRPr="0048155C" w:rsidRDefault="008D45DD" w:rsidP="00637C8E">
      <w:pPr>
        <w:autoSpaceDE w:val="0"/>
        <w:autoSpaceDN w:val="0"/>
        <w:adjustRightInd w:val="0"/>
        <w:snapToGri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化学物质</w:t>
      </w:r>
      <w:r w:rsidRPr="0048155C">
        <w:rPr>
          <w:rFonts w:ascii="仿宋_GB2312" w:eastAsia="仿宋_GB2312" w:cs="Times New Roman"/>
          <w:kern w:val="0"/>
          <w:sz w:val="30"/>
          <w:szCs w:val="30"/>
        </w:rPr>
        <w:t>暴露</w:t>
      </w:r>
      <w:r w:rsidRPr="0048155C">
        <w:rPr>
          <w:rFonts w:ascii="仿宋_GB2312" w:eastAsia="仿宋_GB2312" w:cs="Times New Roman" w:hint="eastAsia"/>
          <w:kern w:val="0"/>
          <w:sz w:val="30"/>
          <w:szCs w:val="30"/>
        </w:rPr>
        <w:t>评估涉及的生命周期阶段一般包括</w:t>
      </w:r>
      <w:r w:rsidRPr="0048155C">
        <w:rPr>
          <w:rFonts w:ascii="仿宋_GB2312" w:eastAsia="仿宋_GB2312" w:cs="Times New Roman"/>
          <w:kern w:val="0"/>
          <w:sz w:val="30"/>
          <w:szCs w:val="30"/>
        </w:rPr>
        <w:t>生产、配制、工业使用、消费使用和废物</w:t>
      </w:r>
      <w:r w:rsidRPr="0048155C">
        <w:rPr>
          <w:rFonts w:ascii="仿宋_GB2312" w:eastAsia="仿宋_GB2312" w:cs="Times New Roman" w:hint="eastAsia"/>
          <w:kern w:val="0"/>
          <w:sz w:val="30"/>
          <w:szCs w:val="30"/>
        </w:rPr>
        <w:t>利用</w:t>
      </w:r>
      <w:r w:rsidRPr="0048155C">
        <w:rPr>
          <w:rFonts w:ascii="仿宋_GB2312" w:eastAsia="仿宋_GB2312" w:cs="Times New Roman"/>
          <w:kern w:val="0"/>
          <w:sz w:val="30"/>
          <w:szCs w:val="30"/>
        </w:rPr>
        <w:t>处置，</w:t>
      </w:r>
      <w:r w:rsidRPr="0048155C">
        <w:rPr>
          <w:rFonts w:ascii="仿宋_GB2312" w:eastAsia="仿宋_GB2312" w:cs="Times New Roman" w:hint="eastAsia"/>
          <w:kern w:val="0"/>
          <w:sz w:val="30"/>
          <w:szCs w:val="30"/>
        </w:rPr>
        <w:t>应根据具体情况确定纳入评估范围的生命周期阶段。</w:t>
      </w:r>
    </w:p>
    <w:p w:rsidR="003C4FE5" w:rsidRDefault="008D45DD">
      <w:pPr>
        <w:pStyle w:val="30"/>
        <w:spacing w:before="120" w:after="120"/>
        <w:rPr>
          <w:rFonts w:ascii="Times New Roman" w:hAnsi="Times New Roman" w:cs="Times New Roman"/>
        </w:rPr>
      </w:pPr>
      <w:r>
        <w:rPr>
          <w:rFonts w:ascii="Times New Roman" w:hAnsi="Times New Roman" w:cs="Times New Roman" w:hint="eastAsia"/>
        </w:rPr>
        <w:t>评估对象</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化学物质</w:t>
      </w:r>
      <w:r w:rsidRPr="0048155C">
        <w:rPr>
          <w:rFonts w:ascii="仿宋_GB2312" w:eastAsia="仿宋_GB2312" w:cs="Times New Roman" w:hint="eastAsia"/>
          <w:kern w:val="0"/>
          <w:sz w:val="30"/>
          <w:szCs w:val="30"/>
        </w:rPr>
        <w:t>暴露评估一般仅为化学物质本身，对于</w:t>
      </w:r>
      <w:r w:rsidRPr="0048155C">
        <w:rPr>
          <w:rFonts w:ascii="仿宋_GB2312" w:eastAsia="仿宋_GB2312" w:cs="Times New Roman"/>
          <w:kern w:val="0"/>
          <w:sz w:val="30"/>
          <w:szCs w:val="30"/>
        </w:rPr>
        <w:t>在使用过程或环境中发生水解、生物降解或化学反应</w:t>
      </w:r>
      <w:r w:rsidRPr="0048155C">
        <w:rPr>
          <w:rFonts w:ascii="仿宋_GB2312" w:eastAsia="仿宋_GB2312" w:cs="Times New Roman" w:hint="eastAsia"/>
          <w:kern w:val="0"/>
          <w:sz w:val="30"/>
          <w:szCs w:val="30"/>
        </w:rPr>
        <w:t>等</w:t>
      </w:r>
      <w:r w:rsidRPr="0048155C">
        <w:rPr>
          <w:rFonts w:ascii="仿宋_GB2312" w:eastAsia="仿宋_GB2312" w:cs="Times New Roman"/>
          <w:kern w:val="0"/>
          <w:sz w:val="30"/>
          <w:szCs w:val="30"/>
        </w:rPr>
        <w:t>转化，</w:t>
      </w:r>
      <w:r w:rsidRPr="0048155C">
        <w:rPr>
          <w:rFonts w:ascii="仿宋_GB2312" w:eastAsia="仿宋_GB2312" w:cs="Times New Roman" w:hint="eastAsia"/>
          <w:kern w:val="0"/>
          <w:sz w:val="30"/>
          <w:szCs w:val="30"/>
        </w:rPr>
        <w:t>且</w:t>
      </w:r>
      <w:r w:rsidRPr="0048155C">
        <w:rPr>
          <w:rFonts w:ascii="仿宋_GB2312" w:eastAsia="仿宋_GB2312" w:cs="Times New Roman"/>
          <w:kern w:val="0"/>
          <w:sz w:val="30"/>
          <w:szCs w:val="30"/>
        </w:rPr>
        <w:t>转化产物（或</w:t>
      </w:r>
      <w:r w:rsidRPr="0048155C">
        <w:rPr>
          <w:rFonts w:ascii="仿宋_GB2312" w:eastAsia="仿宋_GB2312" w:cs="Times New Roman"/>
          <w:kern w:val="0"/>
          <w:sz w:val="30"/>
          <w:szCs w:val="30"/>
        </w:rPr>
        <w:t>“</w:t>
      </w:r>
      <w:r w:rsidRPr="0048155C">
        <w:rPr>
          <w:rFonts w:ascii="仿宋_GB2312" w:eastAsia="仿宋_GB2312" w:cs="Times New Roman"/>
          <w:kern w:val="0"/>
          <w:sz w:val="30"/>
          <w:szCs w:val="30"/>
        </w:rPr>
        <w:t>降解产物</w:t>
      </w:r>
      <w:r w:rsidRPr="0048155C">
        <w:rPr>
          <w:rFonts w:ascii="仿宋_GB2312" w:eastAsia="仿宋_GB2312" w:cs="Times New Roman"/>
          <w:kern w:val="0"/>
          <w:sz w:val="30"/>
          <w:szCs w:val="30"/>
        </w:rPr>
        <w:t>”</w:t>
      </w:r>
      <w:r w:rsidRPr="0048155C">
        <w:rPr>
          <w:rFonts w:ascii="仿宋_GB2312" w:eastAsia="仿宋_GB2312" w:cs="Times New Roman"/>
          <w:kern w:val="0"/>
          <w:sz w:val="30"/>
          <w:szCs w:val="30"/>
        </w:rPr>
        <w:t>或</w:t>
      </w:r>
      <w:r w:rsidRPr="0048155C">
        <w:rPr>
          <w:rFonts w:ascii="仿宋_GB2312" w:eastAsia="仿宋_GB2312" w:cs="Times New Roman"/>
          <w:kern w:val="0"/>
          <w:sz w:val="30"/>
          <w:szCs w:val="30"/>
        </w:rPr>
        <w:t>“</w:t>
      </w:r>
      <w:r w:rsidRPr="0048155C">
        <w:rPr>
          <w:rFonts w:ascii="仿宋_GB2312" w:eastAsia="仿宋_GB2312" w:cs="Times New Roman"/>
          <w:kern w:val="0"/>
          <w:sz w:val="30"/>
          <w:szCs w:val="30"/>
        </w:rPr>
        <w:t>代谢产物</w:t>
      </w:r>
      <w:r w:rsidRPr="0048155C">
        <w:rPr>
          <w:rFonts w:ascii="仿宋_GB2312" w:eastAsia="仿宋_GB2312" w:cs="Times New Roman"/>
          <w:kern w:val="0"/>
          <w:sz w:val="30"/>
          <w:szCs w:val="30"/>
        </w:rPr>
        <w:t>”</w:t>
      </w:r>
      <w:r w:rsidRPr="0048155C">
        <w:rPr>
          <w:rFonts w:ascii="仿宋_GB2312" w:eastAsia="仿宋_GB2312" w:cs="Times New Roman"/>
          <w:kern w:val="0"/>
          <w:sz w:val="30"/>
          <w:szCs w:val="30"/>
        </w:rPr>
        <w:t>）稳定</w:t>
      </w:r>
      <w:r w:rsidRPr="0048155C">
        <w:rPr>
          <w:rFonts w:ascii="仿宋_GB2312" w:eastAsia="仿宋_GB2312" w:cs="Times New Roman" w:hint="eastAsia"/>
          <w:kern w:val="0"/>
          <w:sz w:val="30"/>
          <w:szCs w:val="30"/>
        </w:rPr>
        <w:t>存在</w:t>
      </w:r>
      <w:r w:rsidRPr="0048155C">
        <w:rPr>
          <w:rFonts w:ascii="仿宋_GB2312" w:eastAsia="仿宋_GB2312" w:cs="Times New Roman"/>
          <w:kern w:val="0"/>
          <w:sz w:val="30"/>
          <w:szCs w:val="30"/>
        </w:rPr>
        <w:t>或具有毒性时，应定性描述降解途径</w:t>
      </w:r>
      <w:r w:rsidRPr="0048155C">
        <w:rPr>
          <w:rFonts w:ascii="仿宋_GB2312" w:eastAsia="仿宋_GB2312" w:cs="Times New Roman" w:hint="eastAsia"/>
          <w:kern w:val="0"/>
          <w:sz w:val="30"/>
          <w:szCs w:val="30"/>
        </w:rPr>
        <w:t>以及潜在的暴露受体，必要时按与母体物质相同的方式</w:t>
      </w:r>
      <w:r w:rsidRPr="0048155C">
        <w:rPr>
          <w:rFonts w:ascii="仿宋_GB2312" w:eastAsia="仿宋_GB2312" w:cs="Times New Roman"/>
          <w:kern w:val="0"/>
          <w:sz w:val="30"/>
          <w:szCs w:val="30"/>
        </w:rPr>
        <w:t>评估其环境与健康暴露。</w:t>
      </w:r>
    </w:p>
    <w:p w:rsidR="003C4FE5" w:rsidRDefault="008D45DD">
      <w:pPr>
        <w:pStyle w:val="21"/>
        <w:spacing w:before="120" w:after="120"/>
        <w:rPr>
          <w:rFonts w:ascii="Times New Roman" w:hAnsi="Times New Roman" w:cs="Times New Roman"/>
        </w:rPr>
      </w:pPr>
      <w:r>
        <w:rPr>
          <w:rFonts w:ascii="Times New Roman" w:hAnsi="Times New Roman" w:cs="Times New Roman"/>
        </w:rPr>
        <w:t>评估方法</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可使用基于暴露场景的模型预测法和/或实测法，</w:t>
      </w:r>
      <w:r w:rsidRPr="0048155C">
        <w:rPr>
          <w:rFonts w:ascii="仿宋_GB2312" w:eastAsia="仿宋_GB2312" w:cs="Times New Roman"/>
          <w:kern w:val="0"/>
          <w:sz w:val="30"/>
          <w:szCs w:val="30"/>
        </w:rPr>
        <w:t>以多重证据的方式</w:t>
      </w:r>
      <w:r w:rsidRPr="0048155C">
        <w:rPr>
          <w:rFonts w:ascii="仿宋_GB2312" w:eastAsia="仿宋_GB2312" w:cs="Times New Roman" w:hint="eastAsia"/>
          <w:kern w:val="0"/>
          <w:sz w:val="30"/>
          <w:szCs w:val="30"/>
        </w:rPr>
        <w:t>开展暴露评估。实测数据应经过</w:t>
      </w:r>
      <w:r w:rsidRPr="0048155C">
        <w:rPr>
          <w:rFonts w:ascii="仿宋_GB2312" w:eastAsia="仿宋_GB2312" w:cs="Times New Roman"/>
          <w:kern w:val="0"/>
          <w:sz w:val="30"/>
          <w:szCs w:val="30"/>
        </w:rPr>
        <w:t>质量评估和代表性评估</w:t>
      </w:r>
      <w:r w:rsidRPr="0048155C">
        <w:rPr>
          <w:rFonts w:ascii="仿宋_GB2312" w:eastAsia="仿宋_GB2312" w:cs="Times New Roman" w:hint="eastAsia"/>
          <w:kern w:val="0"/>
          <w:sz w:val="30"/>
          <w:szCs w:val="30"/>
        </w:rPr>
        <w:t>。</w:t>
      </w:r>
    </w:p>
    <w:p w:rsidR="003C4FE5" w:rsidRDefault="008D45DD">
      <w:pPr>
        <w:pStyle w:val="30"/>
        <w:spacing w:before="120" w:after="120"/>
      </w:pPr>
      <w:r>
        <w:rPr>
          <w:rFonts w:hint="eastAsia"/>
        </w:rPr>
        <w:t>模型预测法</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通过设定环境暴露场景和人体暴露场景模拟实际暴露情况，开展环境排放评估并在此基础上开展环境暴露评估和</w:t>
      </w:r>
      <w:r w:rsidR="00D25F0C" w:rsidRPr="0048155C">
        <w:rPr>
          <w:rFonts w:ascii="仿宋_GB2312" w:eastAsia="仿宋_GB2312" w:cs="Times New Roman" w:hint="eastAsia"/>
          <w:kern w:val="0"/>
          <w:sz w:val="30"/>
          <w:szCs w:val="30"/>
        </w:rPr>
        <w:t>健康</w:t>
      </w:r>
      <w:r w:rsidRPr="0048155C">
        <w:rPr>
          <w:rFonts w:ascii="仿宋_GB2312" w:eastAsia="仿宋_GB2312" w:cs="Times New Roman" w:hint="eastAsia"/>
          <w:kern w:val="0"/>
          <w:sz w:val="30"/>
          <w:szCs w:val="30"/>
        </w:rPr>
        <w:t>暴露评估，预测拟评估化学物质的PEC或ADD。推荐采用</w:t>
      </w:r>
      <w:r w:rsidRPr="0048155C">
        <w:rPr>
          <w:rFonts w:ascii="仿宋_GB2312" w:eastAsia="仿宋_GB2312" w:cs="Times New Roman"/>
          <w:kern w:val="0"/>
          <w:sz w:val="30"/>
          <w:szCs w:val="30"/>
        </w:rPr>
        <w:t>基于通用与保守假设</w:t>
      </w:r>
      <w:r w:rsidRPr="0048155C">
        <w:rPr>
          <w:rFonts w:ascii="仿宋_GB2312" w:eastAsia="仿宋_GB2312" w:cs="Times New Roman" w:hint="eastAsia"/>
          <w:kern w:val="0"/>
          <w:sz w:val="30"/>
          <w:szCs w:val="30"/>
        </w:rPr>
        <w:t>的标准环境暴露场景</w:t>
      </w:r>
      <w:r w:rsidRPr="0048155C">
        <w:rPr>
          <w:rFonts w:ascii="仿宋_GB2312" w:eastAsia="仿宋_GB2312" w:cs="Times New Roman"/>
          <w:kern w:val="0"/>
          <w:sz w:val="30"/>
          <w:szCs w:val="30"/>
        </w:rPr>
        <w:t>/</w:t>
      </w:r>
      <w:r w:rsidR="00D25F0C" w:rsidRPr="0048155C">
        <w:rPr>
          <w:rFonts w:ascii="仿宋_GB2312" w:eastAsia="仿宋_GB2312" w:cs="Times New Roman" w:hint="eastAsia"/>
          <w:kern w:val="0"/>
          <w:sz w:val="30"/>
          <w:szCs w:val="30"/>
        </w:rPr>
        <w:t>健康</w:t>
      </w:r>
      <w:r w:rsidRPr="0048155C">
        <w:rPr>
          <w:rFonts w:ascii="仿宋_GB2312" w:eastAsia="仿宋_GB2312" w:cs="Times New Roman"/>
          <w:kern w:val="0"/>
          <w:sz w:val="30"/>
          <w:szCs w:val="30"/>
        </w:rPr>
        <w:t>暴露场景</w:t>
      </w:r>
      <w:r w:rsidRPr="0048155C">
        <w:rPr>
          <w:rFonts w:ascii="仿宋_GB2312" w:eastAsia="仿宋_GB2312" w:cs="Times New Roman" w:hint="eastAsia"/>
          <w:kern w:val="0"/>
          <w:sz w:val="30"/>
          <w:szCs w:val="30"/>
        </w:rPr>
        <w:t>。也可采用更接近实际情况的暴露场景及高层级评估方法并说明理由。</w:t>
      </w:r>
    </w:p>
    <w:p w:rsidR="003C4FE5" w:rsidRDefault="008D45DD">
      <w:pPr>
        <w:pStyle w:val="30"/>
        <w:spacing w:before="120" w:after="120"/>
        <w:rPr>
          <w:rFonts w:cs="Times New Roman"/>
        </w:rPr>
      </w:pPr>
      <w:r>
        <w:rPr>
          <w:rFonts w:cs="Times New Roman" w:hint="eastAsia"/>
        </w:rPr>
        <w:t>实测法</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实际监测拟评估化学物质在评估区域各环境介质、环境生物及食物中的浓度。</w:t>
      </w:r>
    </w:p>
    <w:p w:rsidR="003C4FE5" w:rsidRDefault="008D45DD">
      <w:pPr>
        <w:pStyle w:val="1"/>
        <w:spacing w:before="240" w:after="240"/>
        <w:rPr>
          <w:rFonts w:ascii="Times New Roman" w:hAnsi="Times New Roman" w:cs="Times New Roman"/>
        </w:rPr>
      </w:pPr>
      <w:bookmarkStart w:id="586" w:name="_Toc50124967"/>
      <w:bookmarkEnd w:id="581"/>
      <w:bookmarkEnd w:id="582"/>
      <w:bookmarkEnd w:id="583"/>
      <w:bookmarkEnd w:id="584"/>
      <w:bookmarkEnd w:id="585"/>
      <w:r>
        <w:rPr>
          <w:rFonts w:ascii="Times New Roman" w:hAnsi="Times New Roman" w:cs="Times New Roman"/>
        </w:rPr>
        <w:lastRenderedPageBreak/>
        <w:t>信息收集</w:t>
      </w:r>
      <w:bookmarkEnd w:id="586"/>
    </w:p>
    <w:p w:rsidR="003C4FE5" w:rsidRDefault="008D45DD">
      <w:pPr>
        <w:pStyle w:val="21"/>
        <w:spacing w:before="120" w:after="120"/>
        <w:rPr>
          <w:rFonts w:ascii="Times New Roman" w:hAnsi="Times New Roman" w:cs="Times New Roman"/>
        </w:rPr>
      </w:pPr>
      <w:r>
        <w:rPr>
          <w:rFonts w:ascii="Times New Roman" w:hAnsi="Times New Roman" w:cs="Times New Roman" w:hint="eastAsia"/>
        </w:rPr>
        <w:t>化学物质</w:t>
      </w:r>
      <w:r>
        <w:rPr>
          <w:rFonts w:ascii="Times New Roman" w:hAnsi="Times New Roman" w:cs="Times New Roman"/>
        </w:rPr>
        <w:t>信息</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化学物质涉及的行业领域、生命周期阶段、用途。</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相对分子量、蒸汽压、熔点</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水溶解度、</w:t>
      </w:r>
      <w:r w:rsidRPr="0048155C">
        <w:rPr>
          <w:rFonts w:ascii="仿宋_GB2312" w:eastAsia="仿宋_GB2312" w:cs="Times New Roman" w:hint="eastAsia"/>
          <w:kern w:val="0"/>
          <w:sz w:val="30"/>
          <w:szCs w:val="30"/>
        </w:rPr>
        <w:t>正</w:t>
      </w:r>
      <w:r w:rsidRPr="0048155C">
        <w:rPr>
          <w:rFonts w:ascii="仿宋_GB2312" w:eastAsia="仿宋_GB2312" w:cs="Times New Roman"/>
          <w:kern w:val="0"/>
          <w:sz w:val="30"/>
          <w:szCs w:val="30"/>
        </w:rPr>
        <w:t>辛醇-水分配系数、吸附系数，及生物降解性和生物</w:t>
      </w:r>
      <w:r w:rsidRPr="0048155C">
        <w:rPr>
          <w:rFonts w:ascii="仿宋_GB2312" w:eastAsia="仿宋_GB2312" w:cs="Times New Roman" w:hint="eastAsia"/>
          <w:kern w:val="0"/>
          <w:sz w:val="30"/>
          <w:szCs w:val="30"/>
        </w:rPr>
        <w:t>富集</w:t>
      </w:r>
      <w:r w:rsidRPr="0048155C">
        <w:rPr>
          <w:rFonts w:ascii="仿宋_GB2312" w:eastAsia="仿宋_GB2312" w:cs="Times New Roman"/>
          <w:kern w:val="0"/>
          <w:sz w:val="30"/>
          <w:szCs w:val="30"/>
        </w:rPr>
        <w:t>系数等。</w:t>
      </w:r>
    </w:p>
    <w:p w:rsidR="003C4FE5" w:rsidRDefault="008D45DD">
      <w:pPr>
        <w:pStyle w:val="21"/>
        <w:spacing w:before="120" w:after="120"/>
        <w:rPr>
          <w:rFonts w:ascii="Times New Roman" w:hAnsi="Times New Roman" w:cs="Times New Roman"/>
        </w:rPr>
      </w:pPr>
      <w:r>
        <w:rPr>
          <w:rFonts w:ascii="Times New Roman" w:hAnsi="Times New Roman" w:cs="Times New Roman"/>
        </w:rPr>
        <w:t>排放参数</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排放</w:t>
      </w:r>
      <w:proofErr w:type="gramStart"/>
      <w:r w:rsidRPr="0048155C">
        <w:rPr>
          <w:rFonts w:ascii="仿宋_GB2312" w:eastAsia="仿宋_GB2312" w:cs="Times New Roman"/>
          <w:kern w:val="0"/>
          <w:sz w:val="30"/>
          <w:szCs w:val="30"/>
        </w:rPr>
        <w:t>源数量</w:t>
      </w:r>
      <w:proofErr w:type="gramEnd"/>
      <w:r w:rsidRPr="0048155C">
        <w:rPr>
          <w:rFonts w:ascii="仿宋_GB2312" w:eastAsia="仿宋_GB2312" w:cs="Times New Roman"/>
          <w:kern w:val="0"/>
          <w:sz w:val="30"/>
          <w:szCs w:val="30"/>
        </w:rPr>
        <w:t>或分布，每种用途的使用量、使用条件、三废产生情况、排放时间、排放介质</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排放量</w:t>
      </w:r>
      <w:r w:rsidRPr="0048155C">
        <w:rPr>
          <w:rFonts w:ascii="仿宋_GB2312" w:eastAsia="仿宋_GB2312" w:cs="Times New Roman" w:hint="eastAsia"/>
          <w:kern w:val="0"/>
          <w:sz w:val="30"/>
          <w:szCs w:val="30"/>
        </w:rPr>
        <w:t>和</w:t>
      </w:r>
      <w:r w:rsidRPr="0048155C">
        <w:rPr>
          <w:rFonts w:ascii="仿宋_GB2312" w:eastAsia="仿宋_GB2312" w:cs="Times New Roman"/>
          <w:kern w:val="0"/>
          <w:sz w:val="30"/>
          <w:szCs w:val="30"/>
        </w:rPr>
        <w:t>污染控制措施等。</w:t>
      </w:r>
    </w:p>
    <w:p w:rsidR="003C4FE5" w:rsidRDefault="008D45DD">
      <w:pPr>
        <w:pStyle w:val="21"/>
        <w:spacing w:before="120" w:after="120"/>
        <w:rPr>
          <w:rFonts w:ascii="Times New Roman" w:hAnsi="Times New Roman" w:cs="Times New Roman"/>
        </w:rPr>
      </w:pPr>
      <w:r>
        <w:rPr>
          <w:rFonts w:ascii="Times New Roman" w:hAnsi="Times New Roman" w:cs="Times New Roman"/>
        </w:rPr>
        <w:t>环境暴露参数</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STP日处理量和工艺，气象（如温度、风速、降雨），水文水质（如流量、悬浮物浓度），沉积物与土壤理化特性（如有机碳含量）和污泥年施用率等。</w:t>
      </w:r>
    </w:p>
    <w:p w:rsidR="003C4FE5" w:rsidRDefault="008D45DD">
      <w:pPr>
        <w:pStyle w:val="21"/>
        <w:spacing w:before="120" w:after="120"/>
        <w:rPr>
          <w:rFonts w:ascii="Times New Roman" w:hAnsi="Times New Roman" w:cs="Times New Roman"/>
        </w:rPr>
      </w:pPr>
      <w:r>
        <w:rPr>
          <w:rFonts w:ascii="Times New Roman" w:hAnsi="Times New Roman" w:cs="Times New Roman"/>
        </w:rPr>
        <w:t>人体暴露</w:t>
      </w:r>
      <w:r>
        <w:rPr>
          <w:rFonts w:ascii="Times New Roman" w:hAnsi="Times New Roman" w:cs="Times New Roman" w:hint="eastAsia"/>
        </w:rPr>
        <w:t>参数</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暴露人群、暴露途径、人群暴露参数等。</w:t>
      </w:r>
    </w:p>
    <w:p w:rsidR="003C4FE5" w:rsidRDefault="008D45DD">
      <w:pPr>
        <w:pStyle w:val="21"/>
        <w:spacing w:before="120" w:after="120"/>
      </w:pPr>
      <w:r>
        <w:rPr>
          <w:rFonts w:hint="eastAsia"/>
        </w:rPr>
        <w:t>暴露监测数据</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通过实际监测得到的化学物质排放浓度、在环境介质中的浓度、人体暴露剂量及监测方法、采样地点等信息。</w:t>
      </w:r>
    </w:p>
    <w:p w:rsidR="003C4FE5" w:rsidRDefault="008D45DD">
      <w:pPr>
        <w:pStyle w:val="1"/>
        <w:spacing w:before="240" w:after="240"/>
        <w:rPr>
          <w:rFonts w:ascii="Times New Roman" w:hAnsi="Times New Roman" w:cs="Times New Roman"/>
        </w:rPr>
      </w:pPr>
      <w:bookmarkStart w:id="587" w:name="_Toc50124968"/>
      <w:r>
        <w:rPr>
          <w:rFonts w:ascii="Times New Roman" w:hAnsi="Times New Roman" w:cs="Times New Roman" w:hint="eastAsia"/>
        </w:rPr>
        <w:t>暴露场景构建</w:t>
      </w:r>
      <w:bookmarkEnd w:id="587"/>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根据收集的相关信息构建环境和人体暴露场景。首先</w:t>
      </w:r>
      <w:r w:rsidRPr="0048155C">
        <w:rPr>
          <w:rFonts w:ascii="仿宋_GB2312" w:eastAsia="仿宋_GB2312" w:cs="Times New Roman"/>
          <w:kern w:val="0"/>
          <w:sz w:val="30"/>
          <w:szCs w:val="30"/>
        </w:rPr>
        <w:t>识别所有环境排放源并构建排放场景，</w:t>
      </w:r>
      <w:r w:rsidRPr="0048155C">
        <w:rPr>
          <w:rFonts w:ascii="仿宋_GB2312" w:eastAsia="仿宋_GB2312" w:cs="Times New Roman" w:hint="eastAsia"/>
          <w:kern w:val="0"/>
          <w:sz w:val="30"/>
          <w:szCs w:val="30"/>
        </w:rPr>
        <w:t>明确化学物质的环境排放去向和受纳环境介质；在环境排放场景基础上结合化学物质特性参数和环境参数等构建环境暴露场景；在环境暴露场景基础上，结合人体暴露参数等构建</w:t>
      </w:r>
      <w:r w:rsidR="00D25F0C" w:rsidRPr="0048155C">
        <w:rPr>
          <w:rFonts w:ascii="仿宋_GB2312" w:eastAsia="仿宋_GB2312" w:cs="Times New Roman" w:hint="eastAsia"/>
          <w:kern w:val="0"/>
          <w:sz w:val="30"/>
          <w:szCs w:val="30"/>
        </w:rPr>
        <w:t>健康</w:t>
      </w:r>
      <w:r w:rsidRPr="0048155C">
        <w:rPr>
          <w:rFonts w:ascii="仿宋_GB2312" w:eastAsia="仿宋_GB2312" w:cs="Times New Roman" w:hint="eastAsia"/>
          <w:kern w:val="0"/>
          <w:sz w:val="30"/>
          <w:szCs w:val="30"/>
        </w:rPr>
        <w:t>暴露场景</w:t>
      </w:r>
      <w:r w:rsidRPr="0048155C">
        <w:rPr>
          <w:rFonts w:ascii="仿宋_GB2312" w:eastAsia="仿宋_GB2312" w:cs="Times New Roman"/>
          <w:kern w:val="0"/>
          <w:sz w:val="30"/>
          <w:szCs w:val="30"/>
        </w:rPr>
        <w:t>。</w:t>
      </w:r>
    </w:p>
    <w:p w:rsidR="003C4FE5" w:rsidRDefault="008D45DD">
      <w:pPr>
        <w:pStyle w:val="21"/>
        <w:keepNext w:val="0"/>
        <w:keepLines w:val="0"/>
        <w:spacing w:before="120" w:after="120"/>
        <w:rPr>
          <w:rFonts w:ascii="Times New Roman" w:hAnsi="Times New Roman" w:cs="Times New Roman"/>
        </w:rPr>
      </w:pPr>
      <w:r>
        <w:rPr>
          <w:rFonts w:ascii="Times New Roman" w:hAnsi="Times New Roman" w:cs="Times New Roman"/>
        </w:rPr>
        <w:lastRenderedPageBreak/>
        <w:t>排放</w:t>
      </w:r>
      <w:r>
        <w:rPr>
          <w:rFonts w:ascii="Times New Roman" w:hAnsi="Times New Roman" w:cs="Times New Roman" w:hint="eastAsia"/>
        </w:rPr>
        <w:t>场景构建</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环境暴露评估通常基于</w:t>
      </w:r>
      <w:r w:rsidRPr="0048155C">
        <w:rPr>
          <w:rFonts w:ascii="仿宋_GB2312" w:eastAsia="仿宋_GB2312" w:cs="Times New Roman"/>
          <w:kern w:val="0"/>
          <w:sz w:val="30"/>
          <w:szCs w:val="30"/>
        </w:rPr>
        <w:t>“</w:t>
      </w:r>
      <w:r w:rsidRPr="0048155C">
        <w:rPr>
          <w:rFonts w:ascii="仿宋_GB2312" w:eastAsia="仿宋_GB2312" w:cs="Times New Roman"/>
          <w:kern w:val="0"/>
          <w:sz w:val="30"/>
          <w:szCs w:val="30"/>
        </w:rPr>
        <w:t>合理的最坏</w:t>
      </w:r>
      <w:r w:rsidRPr="0048155C">
        <w:rPr>
          <w:rFonts w:ascii="仿宋_GB2312" w:eastAsia="仿宋_GB2312" w:cs="Times New Roman" w:hint="eastAsia"/>
          <w:kern w:val="0"/>
          <w:sz w:val="30"/>
          <w:szCs w:val="30"/>
        </w:rPr>
        <w:t>情形</w:t>
      </w:r>
      <w:r w:rsidRPr="0048155C">
        <w:rPr>
          <w:rFonts w:ascii="仿宋_GB2312" w:eastAsia="仿宋_GB2312" w:cs="Times New Roman"/>
          <w:kern w:val="0"/>
          <w:sz w:val="30"/>
          <w:szCs w:val="30"/>
        </w:rPr>
        <w:t>假设</w:t>
      </w:r>
      <w:r w:rsidRPr="0048155C">
        <w:rPr>
          <w:rFonts w:ascii="仿宋_GB2312" w:eastAsia="仿宋_GB2312" w:cs="Times New Roman"/>
          <w:kern w:val="0"/>
          <w:sz w:val="30"/>
          <w:szCs w:val="30"/>
        </w:rPr>
        <w:t>”</w:t>
      </w:r>
      <w:r w:rsidRPr="0048155C">
        <w:rPr>
          <w:rFonts w:ascii="仿宋_GB2312" w:eastAsia="仿宋_GB2312" w:cs="Times New Roman" w:hint="eastAsia"/>
          <w:kern w:val="0"/>
          <w:sz w:val="30"/>
          <w:szCs w:val="30"/>
        </w:rPr>
        <w:t>、针对不同类型的排放</w:t>
      </w:r>
      <w:proofErr w:type="gramStart"/>
      <w:r w:rsidRPr="0048155C">
        <w:rPr>
          <w:rFonts w:ascii="仿宋_GB2312" w:eastAsia="仿宋_GB2312" w:cs="Times New Roman" w:hint="eastAsia"/>
          <w:kern w:val="0"/>
          <w:sz w:val="30"/>
          <w:szCs w:val="30"/>
        </w:rPr>
        <w:t>源分别</w:t>
      </w:r>
      <w:proofErr w:type="gramEnd"/>
      <w:r w:rsidRPr="0048155C">
        <w:rPr>
          <w:rFonts w:ascii="仿宋_GB2312" w:eastAsia="仿宋_GB2312" w:cs="Times New Roman" w:hint="eastAsia"/>
          <w:kern w:val="0"/>
          <w:sz w:val="30"/>
          <w:szCs w:val="30"/>
        </w:rPr>
        <w:t>构建环境排放场景，或采用更接近实际情况的场景并说明理由。</w:t>
      </w:r>
    </w:p>
    <w:p w:rsidR="003C4FE5" w:rsidRDefault="008D45DD">
      <w:pPr>
        <w:pStyle w:val="30"/>
        <w:spacing w:before="120" w:after="120"/>
        <w:rPr>
          <w:rFonts w:cs="Times New Roman"/>
        </w:rPr>
      </w:pPr>
      <w:r>
        <w:rPr>
          <w:rFonts w:cs="Times New Roman" w:hint="eastAsia"/>
        </w:rPr>
        <w:t>排放源识别</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首先，</w:t>
      </w:r>
      <w:r w:rsidRPr="0048155C">
        <w:rPr>
          <w:rFonts w:ascii="仿宋_GB2312" w:eastAsia="仿宋_GB2312" w:cs="Times New Roman" w:hint="eastAsia"/>
          <w:kern w:val="0"/>
          <w:sz w:val="30"/>
          <w:szCs w:val="30"/>
        </w:rPr>
        <w:t>根据</w:t>
      </w:r>
      <w:r w:rsidRPr="0048155C">
        <w:rPr>
          <w:rFonts w:ascii="仿宋_GB2312" w:eastAsia="仿宋_GB2312" w:cs="Times New Roman"/>
          <w:kern w:val="0"/>
          <w:sz w:val="30"/>
          <w:szCs w:val="30"/>
        </w:rPr>
        <w:t>化学物质涉及的生命周期阶段</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包括生产、配制、工业使用、消费使用和</w:t>
      </w:r>
      <w:r w:rsidRPr="0048155C">
        <w:rPr>
          <w:rFonts w:ascii="仿宋_GB2312" w:eastAsia="仿宋_GB2312" w:cs="Times New Roman" w:hint="eastAsia"/>
          <w:kern w:val="0"/>
          <w:sz w:val="30"/>
          <w:szCs w:val="30"/>
        </w:rPr>
        <w:t>废物利用</w:t>
      </w:r>
      <w:r w:rsidRPr="0048155C">
        <w:rPr>
          <w:rFonts w:ascii="仿宋_GB2312" w:eastAsia="仿宋_GB2312" w:cs="Times New Roman"/>
          <w:kern w:val="0"/>
          <w:sz w:val="30"/>
          <w:szCs w:val="30"/>
        </w:rPr>
        <w:t>处置阶段</w:t>
      </w:r>
      <w:r w:rsidRPr="0048155C">
        <w:rPr>
          <w:rFonts w:ascii="仿宋_GB2312" w:eastAsia="仿宋_GB2312" w:cs="Times New Roman" w:hint="eastAsia"/>
          <w:kern w:val="0"/>
          <w:sz w:val="30"/>
          <w:szCs w:val="30"/>
        </w:rPr>
        <w:t>）识别所有排放源</w:t>
      </w:r>
      <w:r w:rsidRPr="0048155C">
        <w:rPr>
          <w:rFonts w:ascii="仿宋_GB2312" w:eastAsia="仿宋_GB2312" w:cs="Times New Roman"/>
          <w:kern w:val="0"/>
          <w:sz w:val="30"/>
          <w:szCs w:val="30"/>
        </w:rPr>
        <w:t>，</w:t>
      </w:r>
      <w:r w:rsidRPr="0048155C">
        <w:rPr>
          <w:rFonts w:ascii="仿宋_GB2312" w:eastAsia="仿宋_GB2312" w:cs="Times New Roman" w:hint="eastAsia"/>
          <w:kern w:val="0"/>
          <w:sz w:val="30"/>
          <w:szCs w:val="30"/>
        </w:rPr>
        <w:t>包括工业源、消费源、废物利用处置源。</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proofErr w:type="gramStart"/>
      <w:r w:rsidRPr="0048155C">
        <w:rPr>
          <w:rFonts w:ascii="仿宋_GB2312" w:eastAsia="仿宋_GB2312" w:cs="Times New Roman"/>
          <w:kern w:val="0"/>
          <w:sz w:val="30"/>
          <w:szCs w:val="30"/>
        </w:rPr>
        <w:t>工业源指相对</w:t>
      </w:r>
      <w:proofErr w:type="gramEnd"/>
      <w:r w:rsidRPr="0048155C">
        <w:rPr>
          <w:rFonts w:ascii="仿宋_GB2312" w:eastAsia="仿宋_GB2312" w:cs="Times New Roman"/>
          <w:kern w:val="0"/>
          <w:sz w:val="30"/>
          <w:szCs w:val="30"/>
        </w:rPr>
        <w:t>集中排放化学物质的生产、配制、</w:t>
      </w:r>
      <w:r w:rsidRPr="0048155C">
        <w:rPr>
          <w:rFonts w:ascii="仿宋_GB2312" w:eastAsia="仿宋_GB2312" w:cs="Times New Roman" w:hint="eastAsia"/>
          <w:kern w:val="0"/>
          <w:sz w:val="30"/>
          <w:szCs w:val="30"/>
        </w:rPr>
        <w:t>工业</w:t>
      </w:r>
      <w:r w:rsidRPr="0048155C">
        <w:rPr>
          <w:rFonts w:ascii="仿宋_GB2312" w:eastAsia="仿宋_GB2312" w:cs="Times New Roman"/>
          <w:kern w:val="0"/>
          <w:sz w:val="30"/>
          <w:szCs w:val="30"/>
        </w:rPr>
        <w:t>使用</w:t>
      </w:r>
      <w:r w:rsidRPr="0048155C">
        <w:rPr>
          <w:rFonts w:ascii="仿宋_GB2312" w:eastAsia="仿宋_GB2312" w:cs="Times New Roman" w:hint="eastAsia"/>
          <w:kern w:val="0"/>
          <w:sz w:val="30"/>
          <w:szCs w:val="30"/>
        </w:rPr>
        <w:t>企业</w:t>
      </w:r>
      <w:r w:rsidRPr="0048155C">
        <w:rPr>
          <w:rFonts w:ascii="仿宋_GB2312" w:eastAsia="仿宋_GB2312" w:cs="Times New Roman"/>
          <w:kern w:val="0"/>
          <w:sz w:val="30"/>
          <w:szCs w:val="30"/>
        </w:rPr>
        <w:t>。行业分类参考附录A表A.2</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若一种化学物质在多个行业应用（如染料可以用于织物印染、纸张染色、涂料染色、液晶染色等），应</w:t>
      </w:r>
      <w:r w:rsidRPr="0048155C">
        <w:rPr>
          <w:rFonts w:ascii="仿宋_GB2312" w:eastAsia="仿宋_GB2312" w:cs="Times New Roman" w:hint="eastAsia"/>
          <w:kern w:val="0"/>
          <w:sz w:val="30"/>
          <w:szCs w:val="30"/>
        </w:rPr>
        <w:t>识别所有相关行业的工业源</w:t>
      </w:r>
      <w:r w:rsidRPr="0048155C">
        <w:rPr>
          <w:rFonts w:ascii="仿宋_GB2312" w:eastAsia="仿宋_GB2312" w:cs="Times New Roman"/>
          <w:kern w:val="0"/>
          <w:sz w:val="30"/>
          <w:szCs w:val="30"/>
        </w:rPr>
        <w:t>。</w:t>
      </w:r>
      <w:r w:rsidRPr="0048155C">
        <w:rPr>
          <w:rFonts w:ascii="仿宋_GB2312" w:eastAsia="仿宋_GB2312" w:cs="Times New Roman" w:hint="eastAsia"/>
          <w:kern w:val="0"/>
          <w:sz w:val="30"/>
          <w:szCs w:val="30"/>
        </w:rPr>
        <w:t>工业</w:t>
      </w:r>
      <w:proofErr w:type="gramStart"/>
      <w:r w:rsidRPr="0048155C">
        <w:rPr>
          <w:rFonts w:ascii="仿宋_GB2312" w:eastAsia="仿宋_GB2312" w:cs="Times New Roman" w:hint="eastAsia"/>
          <w:kern w:val="0"/>
          <w:sz w:val="30"/>
          <w:szCs w:val="30"/>
        </w:rPr>
        <w:t>源</w:t>
      </w:r>
      <w:r w:rsidRPr="0048155C">
        <w:rPr>
          <w:rFonts w:ascii="仿宋_GB2312" w:eastAsia="仿宋_GB2312" w:cs="Times New Roman"/>
          <w:kern w:val="0"/>
          <w:sz w:val="30"/>
          <w:szCs w:val="30"/>
        </w:rPr>
        <w:t>产生</w:t>
      </w:r>
      <w:proofErr w:type="gramEnd"/>
      <w:r w:rsidRPr="0048155C">
        <w:rPr>
          <w:rFonts w:ascii="仿宋_GB2312" w:eastAsia="仿宋_GB2312" w:cs="Times New Roman"/>
          <w:kern w:val="0"/>
          <w:sz w:val="30"/>
          <w:szCs w:val="30"/>
        </w:rPr>
        <w:t>的废气</w:t>
      </w:r>
      <w:r w:rsidRPr="0048155C">
        <w:rPr>
          <w:rFonts w:ascii="仿宋_GB2312" w:eastAsia="仿宋_GB2312" w:cs="Times New Roman" w:hint="eastAsia"/>
          <w:kern w:val="0"/>
          <w:sz w:val="30"/>
          <w:szCs w:val="30"/>
        </w:rPr>
        <w:t>、废水直排或</w:t>
      </w:r>
      <w:r w:rsidRPr="0048155C">
        <w:rPr>
          <w:rFonts w:ascii="仿宋_GB2312" w:eastAsia="仿宋_GB2312" w:cs="Times New Roman"/>
          <w:kern w:val="0"/>
          <w:sz w:val="30"/>
          <w:szCs w:val="30"/>
        </w:rPr>
        <w:t>经过处理后排入大气</w:t>
      </w:r>
      <w:r w:rsidRPr="0048155C">
        <w:rPr>
          <w:rFonts w:ascii="仿宋_GB2312" w:eastAsia="仿宋_GB2312" w:cs="Times New Roman" w:hint="eastAsia"/>
          <w:kern w:val="0"/>
          <w:sz w:val="30"/>
          <w:szCs w:val="30"/>
        </w:rPr>
        <w:t>和</w:t>
      </w:r>
      <w:r w:rsidRPr="0048155C">
        <w:rPr>
          <w:rFonts w:ascii="仿宋_GB2312" w:eastAsia="仿宋_GB2312" w:cs="Times New Roman"/>
          <w:kern w:val="0"/>
          <w:sz w:val="30"/>
          <w:szCs w:val="30"/>
        </w:rPr>
        <w:t>地表水。</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proofErr w:type="gramStart"/>
      <w:r w:rsidRPr="0048155C">
        <w:rPr>
          <w:rFonts w:ascii="仿宋_GB2312" w:eastAsia="仿宋_GB2312" w:cs="Times New Roman"/>
          <w:kern w:val="0"/>
          <w:sz w:val="30"/>
          <w:szCs w:val="30"/>
        </w:rPr>
        <w:t>消费源指化学</w:t>
      </w:r>
      <w:proofErr w:type="gramEnd"/>
      <w:r w:rsidRPr="0048155C">
        <w:rPr>
          <w:rFonts w:ascii="仿宋_GB2312" w:eastAsia="仿宋_GB2312" w:cs="Times New Roman"/>
          <w:kern w:val="0"/>
          <w:sz w:val="30"/>
          <w:szCs w:val="30"/>
        </w:rPr>
        <w:t>物质</w:t>
      </w:r>
      <w:r w:rsidRPr="0048155C">
        <w:rPr>
          <w:rFonts w:ascii="仿宋_GB2312" w:eastAsia="仿宋_GB2312" w:cs="Times New Roman" w:hint="eastAsia"/>
          <w:kern w:val="0"/>
          <w:sz w:val="30"/>
          <w:szCs w:val="30"/>
        </w:rPr>
        <w:t>及相关产品的广泛分散使用</w:t>
      </w:r>
      <w:r w:rsidRPr="0048155C">
        <w:rPr>
          <w:rFonts w:ascii="仿宋_GB2312" w:eastAsia="仿宋_GB2312" w:cs="Times New Roman"/>
          <w:kern w:val="0"/>
          <w:sz w:val="30"/>
          <w:szCs w:val="30"/>
        </w:rPr>
        <w:t>导致的具有分散排放特征的排放源，如个人、家庭、</w:t>
      </w:r>
      <w:r w:rsidRPr="0048155C">
        <w:rPr>
          <w:rFonts w:ascii="仿宋_GB2312" w:eastAsia="仿宋_GB2312" w:cs="Times New Roman" w:hint="eastAsia"/>
          <w:kern w:val="0"/>
          <w:sz w:val="30"/>
          <w:szCs w:val="30"/>
        </w:rPr>
        <w:t>个体户等，包含化学物质及相关产品的所有相关用途。</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固体废物</w:t>
      </w:r>
      <w:r w:rsidRPr="0048155C">
        <w:rPr>
          <w:rFonts w:ascii="仿宋_GB2312" w:eastAsia="仿宋_GB2312" w:cs="Times New Roman" w:hint="eastAsia"/>
          <w:kern w:val="0"/>
          <w:sz w:val="30"/>
          <w:szCs w:val="30"/>
        </w:rPr>
        <w:t>利用</w:t>
      </w:r>
      <w:proofErr w:type="gramStart"/>
      <w:r w:rsidRPr="0048155C">
        <w:rPr>
          <w:rFonts w:ascii="仿宋_GB2312" w:eastAsia="仿宋_GB2312" w:cs="Times New Roman"/>
          <w:kern w:val="0"/>
          <w:sz w:val="30"/>
          <w:szCs w:val="30"/>
        </w:rPr>
        <w:t>处置源指</w:t>
      </w:r>
      <w:r w:rsidRPr="0048155C">
        <w:rPr>
          <w:rFonts w:ascii="仿宋_GB2312" w:eastAsia="仿宋_GB2312" w:cs="Times New Roman" w:hint="eastAsia"/>
          <w:kern w:val="0"/>
          <w:sz w:val="30"/>
          <w:szCs w:val="30"/>
        </w:rPr>
        <w:t>利用</w:t>
      </w:r>
      <w:proofErr w:type="gramEnd"/>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焚烧</w:t>
      </w:r>
      <w:r w:rsidRPr="0048155C">
        <w:rPr>
          <w:rFonts w:ascii="仿宋_GB2312" w:eastAsia="仿宋_GB2312" w:cs="Times New Roman" w:hint="eastAsia"/>
          <w:kern w:val="0"/>
          <w:sz w:val="30"/>
          <w:szCs w:val="30"/>
        </w:rPr>
        <w:t>、</w:t>
      </w:r>
      <w:r w:rsidRPr="0048155C">
        <w:rPr>
          <w:rFonts w:ascii="仿宋_GB2312" w:eastAsia="仿宋_GB2312" w:cs="Times New Roman"/>
          <w:kern w:val="0"/>
          <w:sz w:val="30"/>
          <w:szCs w:val="30"/>
        </w:rPr>
        <w:t>填埋</w:t>
      </w:r>
      <w:r w:rsidRPr="0048155C">
        <w:rPr>
          <w:rFonts w:ascii="仿宋_GB2312" w:eastAsia="仿宋_GB2312" w:cs="Times New Roman" w:hint="eastAsia"/>
          <w:kern w:val="0"/>
          <w:sz w:val="30"/>
          <w:szCs w:val="30"/>
        </w:rPr>
        <w:t>含化学物质的工业固体废物、生活垃圾的企业。</w:t>
      </w:r>
    </w:p>
    <w:p w:rsidR="003C4FE5" w:rsidRDefault="008D45DD">
      <w:pPr>
        <w:pStyle w:val="30"/>
        <w:spacing w:before="120" w:after="120"/>
        <w:rPr>
          <w:rFonts w:ascii="Times New Roman" w:hAnsi="Times New Roman" w:cs="Times New Roman"/>
        </w:rPr>
      </w:pPr>
      <w:r>
        <w:rPr>
          <w:rFonts w:ascii="Times New Roman" w:hAnsi="Times New Roman" w:cs="Times New Roman" w:hint="eastAsia"/>
        </w:rPr>
        <w:t>工业源排放场景构建</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工业源排放场景应</w:t>
      </w:r>
      <w:proofErr w:type="gramStart"/>
      <w:r w:rsidRPr="0048155C">
        <w:rPr>
          <w:rFonts w:ascii="仿宋_GB2312" w:eastAsia="仿宋_GB2312" w:cs="Times New Roman" w:hint="eastAsia"/>
          <w:kern w:val="0"/>
          <w:sz w:val="30"/>
          <w:szCs w:val="30"/>
        </w:rPr>
        <w:t>明确拟</w:t>
      </w:r>
      <w:proofErr w:type="gramEnd"/>
      <w:r w:rsidRPr="0048155C">
        <w:rPr>
          <w:rFonts w:ascii="仿宋_GB2312" w:eastAsia="仿宋_GB2312" w:cs="Times New Roman" w:hint="eastAsia"/>
          <w:kern w:val="0"/>
          <w:sz w:val="30"/>
          <w:szCs w:val="30"/>
        </w:rPr>
        <w:t>评估化学物质的生产使用量、生产使用工艺和三废产生情况、污染控制措施、排放时间、排放途径和介质、排放频率模式、周边环境等内容。</w:t>
      </w:r>
    </w:p>
    <w:p w:rsidR="003C4FE5" w:rsidRDefault="008D45DD">
      <w:pPr>
        <w:pStyle w:val="40"/>
        <w:spacing w:before="120" w:after="120"/>
        <w:rPr>
          <w:rFonts w:ascii="Times New Roman" w:hAnsi="Times New Roman" w:cs="Times New Roman"/>
        </w:rPr>
      </w:pPr>
      <w:r>
        <w:rPr>
          <w:rFonts w:ascii="Times New Roman" w:hAnsi="Times New Roman" w:cs="Times New Roman"/>
        </w:rPr>
        <w:t>生产使用量</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hint="eastAsia"/>
          <w:kern w:val="0"/>
          <w:sz w:val="30"/>
          <w:szCs w:val="30"/>
        </w:rPr>
        <w:t>明确</w:t>
      </w:r>
      <w:r w:rsidRPr="0048155C">
        <w:rPr>
          <w:rFonts w:ascii="仿宋_GB2312" w:eastAsia="仿宋_GB2312" w:cs="Times New Roman"/>
          <w:kern w:val="0"/>
          <w:sz w:val="30"/>
          <w:szCs w:val="30"/>
        </w:rPr>
        <w:t>涉及的</w:t>
      </w:r>
      <w:r w:rsidRPr="0048155C">
        <w:rPr>
          <w:rFonts w:ascii="仿宋_GB2312" w:eastAsia="仿宋_GB2312" w:cs="Times New Roman" w:hint="eastAsia"/>
          <w:kern w:val="0"/>
          <w:sz w:val="30"/>
          <w:szCs w:val="30"/>
        </w:rPr>
        <w:t>化学物质</w:t>
      </w:r>
      <w:r w:rsidRPr="0048155C">
        <w:rPr>
          <w:rFonts w:ascii="仿宋_GB2312" w:eastAsia="仿宋_GB2312" w:cs="Times New Roman"/>
          <w:kern w:val="0"/>
          <w:sz w:val="30"/>
          <w:szCs w:val="30"/>
        </w:rPr>
        <w:t>年生产量和/或使用量</w:t>
      </w:r>
      <w:r w:rsidRPr="0048155C">
        <w:rPr>
          <w:rFonts w:ascii="仿宋_GB2312" w:eastAsia="仿宋_GB2312" w:cs="Times New Roman" w:hint="eastAsia"/>
          <w:kern w:val="0"/>
          <w:sz w:val="30"/>
          <w:szCs w:val="30"/>
        </w:rPr>
        <w:t>、企业生产使用</w:t>
      </w:r>
      <w:r w:rsidRPr="0048155C">
        <w:rPr>
          <w:rFonts w:ascii="仿宋_GB2312" w:eastAsia="仿宋_GB2312" w:cs="Times New Roman" w:hint="eastAsia"/>
          <w:kern w:val="0"/>
          <w:sz w:val="30"/>
          <w:szCs w:val="30"/>
        </w:rPr>
        <w:lastRenderedPageBreak/>
        <w:t>规模及比例</w:t>
      </w:r>
      <w:r w:rsidRPr="0048155C">
        <w:rPr>
          <w:rFonts w:ascii="仿宋_GB2312" w:eastAsia="仿宋_GB2312" w:cs="Times New Roman"/>
          <w:kern w:val="0"/>
          <w:sz w:val="30"/>
          <w:szCs w:val="30"/>
        </w:rPr>
        <w:t>。</w:t>
      </w:r>
    </w:p>
    <w:p w:rsidR="003C4FE5" w:rsidRDefault="008D45DD">
      <w:pPr>
        <w:pStyle w:val="40"/>
        <w:spacing w:before="120" w:after="120"/>
        <w:rPr>
          <w:rFonts w:ascii="Times New Roman" w:hAnsi="Times New Roman" w:cs="Times New Roman"/>
        </w:rPr>
      </w:pPr>
      <w:r>
        <w:rPr>
          <w:rFonts w:ascii="Times New Roman" w:hAnsi="Times New Roman" w:cs="Times New Roman"/>
        </w:rPr>
        <w:t>生产使用工艺和三废产生情况</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说明化学物质的生产使用工艺、方式、条件，含</w:t>
      </w:r>
      <w:r w:rsidRPr="0048155C">
        <w:rPr>
          <w:rFonts w:ascii="仿宋_GB2312" w:eastAsia="仿宋_GB2312" w:cs="Times New Roman" w:hint="eastAsia"/>
          <w:kern w:val="0"/>
          <w:sz w:val="30"/>
          <w:szCs w:val="30"/>
        </w:rPr>
        <w:t>化学物质</w:t>
      </w:r>
      <w:r w:rsidRPr="0048155C">
        <w:rPr>
          <w:rFonts w:ascii="仿宋_GB2312" w:eastAsia="仿宋_GB2312" w:cs="Times New Roman"/>
          <w:kern w:val="0"/>
          <w:sz w:val="30"/>
          <w:szCs w:val="30"/>
        </w:rPr>
        <w:t>的废气、废水、固体废物（三废）的产生情况，包括类型、产生环节、产生量</w:t>
      </w:r>
      <w:r w:rsidRPr="0048155C">
        <w:rPr>
          <w:rFonts w:ascii="仿宋_GB2312" w:eastAsia="仿宋_GB2312" w:cs="Times New Roman" w:hint="eastAsia"/>
          <w:kern w:val="0"/>
          <w:sz w:val="30"/>
          <w:szCs w:val="30"/>
        </w:rPr>
        <w:t>、拟评估化学物质的含量</w:t>
      </w:r>
      <w:r w:rsidRPr="0048155C">
        <w:rPr>
          <w:rFonts w:ascii="仿宋_GB2312" w:eastAsia="仿宋_GB2312" w:cs="Times New Roman"/>
          <w:kern w:val="0"/>
          <w:sz w:val="30"/>
          <w:szCs w:val="30"/>
        </w:rPr>
        <w:t>等，以及测算依据。</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工业源可绘制化学反应方程式、工艺流程图、物料平衡图/表，并说明</w:t>
      </w:r>
      <w:proofErr w:type="gramStart"/>
      <w:r w:rsidRPr="0048155C">
        <w:rPr>
          <w:rFonts w:ascii="仿宋_GB2312" w:eastAsia="仿宋_GB2312" w:cs="Times New Roman"/>
          <w:kern w:val="0"/>
          <w:sz w:val="30"/>
          <w:szCs w:val="30"/>
        </w:rPr>
        <w:t>物料回</w:t>
      </w:r>
      <w:proofErr w:type="gramEnd"/>
      <w:r w:rsidRPr="0048155C">
        <w:rPr>
          <w:rFonts w:ascii="仿宋_GB2312" w:eastAsia="仿宋_GB2312" w:cs="Times New Roman"/>
          <w:kern w:val="0"/>
          <w:sz w:val="30"/>
          <w:szCs w:val="30"/>
        </w:rPr>
        <w:t>用、设备封闭性及清洗等影响化学物质三废产生的因素。</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化学物质的三废产生量可采用排放系数法、物料衡算法、专家评估法或实测法等估算。其中，环境排放系数可以参考附录A。</w:t>
      </w:r>
    </w:p>
    <w:p w:rsidR="003C4FE5" w:rsidRDefault="008D45DD">
      <w:pPr>
        <w:pStyle w:val="40"/>
        <w:spacing w:before="120" w:after="120"/>
        <w:rPr>
          <w:rFonts w:ascii="Times New Roman" w:hAnsi="Times New Roman" w:cs="Times New Roman"/>
        </w:rPr>
      </w:pPr>
      <w:r>
        <w:rPr>
          <w:rFonts w:ascii="Times New Roman" w:hAnsi="Times New Roman" w:cs="Times New Roman"/>
        </w:rPr>
        <w:t>污染</w:t>
      </w:r>
      <w:r>
        <w:rPr>
          <w:rFonts w:ascii="Times New Roman" w:hAnsi="Times New Roman" w:cs="Times New Roman" w:hint="eastAsia"/>
        </w:rPr>
        <w:t>控制</w:t>
      </w:r>
      <w:r>
        <w:rPr>
          <w:rFonts w:ascii="Times New Roman" w:hAnsi="Times New Roman" w:cs="Times New Roman"/>
        </w:rPr>
        <w:t>措施</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如果有</w:t>
      </w:r>
      <w:r w:rsidRPr="0048155C">
        <w:rPr>
          <w:rFonts w:ascii="仿宋_GB2312" w:eastAsia="仿宋_GB2312" w:cs="Times New Roman" w:hint="eastAsia"/>
          <w:kern w:val="0"/>
          <w:sz w:val="30"/>
          <w:szCs w:val="30"/>
        </w:rPr>
        <w:t>废水、废气和废物</w:t>
      </w:r>
      <w:r w:rsidRPr="0048155C">
        <w:rPr>
          <w:rFonts w:ascii="仿宋_GB2312" w:eastAsia="仿宋_GB2312" w:cs="Times New Roman"/>
          <w:kern w:val="0"/>
          <w:sz w:val="30"/>
          <w:szCs w:val="30"/>
        </w:rPr>
        <w:t>污染</w:t>
      </w:r>
      <w:r w:rsidRPr="0048155C">
        <w:rPr>
          <w:rFonts w:ascii="仿宋_GB2312" w:eastAsia="仿宋_GB2312" w:cs="Times New Roman" w:hint="eastAsia"/>
          <w:kern w:val="0"/>
          <w:sz w:val="30"/>
          <w:szCs w:val="30"/>
        </w:rPr>
        <w:t>控制</w:t>
      </w:r>
      <w:r w:rsidRPr="0048155C">
        <w:rPr>
          <w:rFonts w:ascii="仿宋_GB2312" w:eastAsia="仿宋_GB2312" w:cs="Times New Roman"/>
          <w:kern w:val="0"/>
          <w:sz w:val="30"/>
          <w:szCs w:val="30"/>
        </w:rPr>
        <w:t>措施，应详细说明并给出对化学物质的去除率。某些污染控制措施在减少向一个环境介质排放的同时可能会增加向其他介质的排放（例如，对废气进行水淋净化处理，化学物质将由废气进入废水）。</w:t>
      </w:r>
    </w:p>
    <w:p w:rsidR="003C4FE5" w:rsidRDefault="008D45DD">
      <w:pPr>
        <w:pStyle w:val="40"/>
        <w:spacing w:before="120" w:after="120"/>
        <w:rPr>
          <w:rFonts w:ascii="Times New Roman" w:hAnsi="Times New Roman" w:cs="Times New Roman"/>
        </w:rPr>
      </w:pPr>
      <w:r>
        <w:rPr>
          <w:rFonts w:ascii="Times New Roman" w:hAnsi="Times New Roman" w:cs="Times New Roman"/>
        </w:rPr>
        <w:t>排放时间</w:t>
      </w:r>
    </w:p>
    <w:p w:rsidR="003C4FE5" w:rsidRPr="0048155C" w:rsidRDefault="008D45DD" w:rsidP="0048155C">
      <w:pPr>
        <w:autoSpaceDE w:val="0"/>
        <w:autoSpaceDN w:val="0"/>
        <w:adjustRightInd w:val="0"/>
        <w:spacing w:line="360" w:lineRule="auto"/>
        <w:ind w:firstLineChars="200" w:firstLine="600"/>
        <w:rPr>
          <w:rFonts w:ascii="仿宋_GB2312" w:eastAsia="仿宋_GB2312" w:cs="Times New Roman"/>
          <w:kern w:val="0"/>
          <w:sz w:val="30"/>
          <w:szCs w:val="30"/>
        </w:rPr>
      </w:pPr>
      <w:r w:rsidRPr="0048155C">
        <w:rPr>
          <w:rFonts w:ascii="仿宋_GB2312" w:eastAsia="仿宋_GB2312" w:cs="Times New Roman"/>
          <w:kern w:val="0"/>
          <w:sz w:val="30"/>
          <w:szCs w:val="30"/>
        </w:rPr>
        <w:t>排放时间指年排放天数。</w:t>
      </w:r>
    </w:p>
    <w:p w:rsidR="003C4FE5" w:rsidRDefault="008D45DD">
      <w:pPr>
        <w:pStyle w:val="40"/>
        <w:spacing w:before="120" w:after="120"/>
        <w:rPr>
          <w:rFonts w:ascii="Times New Roman" w:hAnsi="Times New Roman" w:cs="Times New Roman"/>
        </w:rPr>
      </w:pPr>
      <w:r>
        <w:rPr>
          <w:rFonts w:ascii="Times New Roman" w:hAnsi="Times New Roman" w:cs="Times New Roman"/>
        </w:rPr>
        <w:t>排放</w:t>
      </w:r>
      <w:r>
        <w:rPr>
          <w:rFonts w:ascii="Times New Roman" w:hAnsi="Times New Roman" w:cs="Times New Roman" w:hint="eastAsia"/>
        </w:rPr>
        <w:t>去向</w:t>
      </w:r>
    </w:p>
    <w:p w:rsidR="003C4FE5" w:rsidRPr="00F960E5" w:rsidRDefault="008D45DD" w:rsidP="00F960E5">
      <w:pPr>
        <w:autoSpaceDE w:val="0"/>
        <w:autoSpaceDN w:val="0"/>
        <w:adjustRightInd w:val="0"/>
        <w:spacing w:line="360" w:lineRule="auto"/>
        <w:ind w:firstLineChars="200" w:firstLine="600"/>
        <w:rPr>
          <w:rFonts w:ascii="仿宋_GB2312" w:eastAsia="仿宋_GB2312" w:cs="Times New Roman"/>
          <w:kern w:val="0"/>
          <w:sz w:val="30"/>
          <w:szCs w:val="30"/>
        </w:rPr>
      </w:pPr>
      <w:r w:rsidRPr="00F960E5">
        <w:rPr>
          <w:rFonts w:ascii="仿宋_GB2312" w:eastAsia="仿宋_GB2312" w:cs="Times New Roman"/>
          <w:kern w:val="0"/>
          <w:sz w:val="30"/>
          <w:szCs w:val="30"/>
        </w:rPr>
        <w:t>工业源应说明三废的去向，主要考虑向大气和地表水的直接排放以及</w:t>
      </w:r>
      <w:r w:rsidRPr="00F960E5">
        <w:rPr>
          <w:rFonts w:ascii="仿宋_GB2312" w:eastAsia="仿宋_GB2312" w:cs="Times New Roman" w:hint="eastAsia"/>
          <w:kern w:val="0"/>
          <w:sz w:val="30"/>
          <w:szCs w:val="30"/>
        </w:rPr>
        <w:t>经废气、废水处理</w:t>
      </w:r>
      <w:r w:rsidRPr="00F960E5">
        <w:rPr>
          <w:rFonts w:ascii="仿宋_GB2312" w:eastAsia="仿宋_GB2312" w:cs="Times New Roman"/>
          <w:kern w:val="0"/>
          <w:sz w:val="30"/>
          <w:szCs w:val="30"/>
        </w:rPr>
        <w:t>后的排放</w:t>
      </w:r>
      <w:r w:rsidRPr="00F960E5">
        <w:rPr>
          <w:rFonts w:ascii="仿宋_GB2312" w:eastAsia="仿宋_GB2312" w:cs="Times New Roman" w:hint="eastAsia"/>
          <w:kern w:val="0"/>
          <w:sz w:val="30"/>
          <w:szCs w:val="30"/>
        </w:rPr>
        <w:t>，以及向其他单位转移废物（包括污泥农用、废弃产品收集和利用处置）的情况。</w:t>
      </w:r>
    </w:p>
    <w:p w:rsidR="003C4FE5" w:rsidRDefault="008D45DD">
      <w:pPr>
        <w:pStyle w:val="40"/>
        <w:spacing w:before="120" w:after="120"/>
        <w:rPr>
          <w:rFonts w:ascii="Times New Roman" w:hAnsi="Times New Roman" w:cs="Times New Roman"/>
        </w:rPr>
      </w:pPr>
      <w:r>
        <w:rPr>
          <w:rFonts w:ascii="Times New Roman" w:hAnsi="Times New Roman" w:cs="Times New Roman"/>
        </w:rPr>
        <w:t>排放频率</w:t>
      </w:r>
    </w:p>
    <w:p w:rsidR="003C4FE5" w:rsidRPr="00F960E5" w:rsidRDefault="008D45DD" w:rsidP="00F960E5">
      <w:pPr>
        <w:autoSpaceDE w:val="0"/>
        <w:autoSpaceDN w:val="0"/>
        <w:adjustRightInd w:val="0"/>
        <w:spacing w:line="360" w:lineRule="auto"/>
        <w:ind w:firstLineChars="200" w:firstLine="600"/>
        <w:rPr>
          <w:rFonts w:ascii="仿宋_GB2312" w:eastAsia="仿宋_GB2312" w:cs="Times New Roman"/>
          <w:kern w:val="0"/>
          <w:sz w:val="30"/>
          <w:szCs w:val="30"/>
        </w:rPr>
      </w:pPr>
      <w:r w:rsidRPr="00F960E5">
        <w:rPr>
          <w:rFonts w:ascii="仿宋_GB2312" w:eastAsia="仿宋_GB2312" w:cs="Times New Roman"/>
          <w:kern w:val="0"/>
          <w:sz w:val="30"/>
          <w:szCs w:val="30"/>
        </w:rPr>
        <w:t>指连续排放和间歇排放。</w:t>
      </w:r>
      <w:r w:rsidRPr="00F960E5">
        <w:rPr>
          <w:rFonts w:ascii="仿宋_GB2312" w:eastAsia="仿宋_GB2312" w:cs="Times New Roman" w:hint="eastAsia"/>
          <w:kern w:val="0"/>
          <w:sz w:val="30"/>
          <w:szCs w:val="30"/>
        </w:rPr>
        <w:t>间歇</w:t>
      </w:r>
      <w:proofErr w:type="gramStart"/>
      <w:r w:rsidRPr="00F960E5">
        <w:rPr>
          <w:rFonts w:ascii="仿宋_GB2312" w:eastAsia="仿宋_GB2312" w:cs="Times New Roman"/>
          <w:kern w:val="0"/>
          <w:sz w:val="30"/>
          <w:szCs w:val="30"/>
        </w:rPr>
        <w:t>排放指</w:t>
      </w:r>
      <w:proofErr w:type="gramEnd"/>
      <w:r w:rsidRPr="00F960E5">
        <w:rPr>
          <w:rFonts w:ascii="仿宋_GB2312" w:eastAsia="仿宋_GB2312" w:cs="Times New Roman"/>
          <w:kern w:val="0"/>
          <w:sz w:val="30"/>
          <w:szCs w:val="30"/>
        </w:rPr>
        <w:t>每月少于1次且每次不超过24小时</w:t>
      </w:r>
      <w:r w:rsidRPr="00F960E5">
        <w:rPr>
          <w:rFonts w:ascii="仿宋_GB2312" w:eastAsia="仿宋_GB2312" w:cs="Times New Roman" w:hint="eastAsia"/>
          <w:kern w:val="0"/>
          <w:sz w:val="30"/>
          <w:szCs w:val="30"/>
        </w:rPr>
        <w:t>的排放</w:t>
      </w:r>
      <w:r w:rsidRPr="00F960E5">
        <w:rPr>
          <w:rFonts w:ascii="仿宋_GB2312" w:eastAsia="仿宋_GB2312" w:cs="Times New Roman"/>
          <w:kern w:val="0"/>
          <w:sz w:val="30"/>
          <w:szCs w:val="30"/>
        </w:rPr>
        <w:t>。</w:t>
      </w:r>
    </w:p>
    <w:p w:rsidR="003C4FE5" w:rsidRDefault="008D45DD">
      <w:pPr>
        <w:pStyle w:val="40"/>
        <w:spacing w:before="120" w:after="120"/>
        <w:rPr>
          <w:rFonts w:ascii="Times New Roman" w:hAnsi="Times New Roman" w:cs="Times New Roman"/>
        </w:rPr>
      </w:pPr>
      <w:r>
        <w:rPr>
          <w:rFonts w:ascii="Times New Roman" w:hAnsi="Times New Roman" w:cs="Times New Roman"/>
        </w:rPr>
        <w:lastRenderedPageBreak/>
        <w:t>周边环境</w:t>
      </w:r>
    </w:p>
    <w:p w:rsidR="003C4FE5" w:rsidRPr="00F960E5" w:rsidRDefault="008D45DD" w:rsidP="00F960E5">
      <w:pPr>
        <w:autoSpaceDE w:val="0"/>
        <w:autoSpaceDN w:val="0"/>
        <w:adjustRightInd w:val="0"/>
        <w:spacing w:line="360" w:lineRule="auto"/>
        <w:ind w:firstLineChars="200" w:firstLine="600"/>
        <w:rPr>
          <w:rFonts w:ascii="仿宋_GB2312" w:eastAsia="仿宋_GB2312" w:cs="Times New Roman"/>
          <w:kern w:val="0"/>
          <w:sz w:val="30"/>
          <w:szCs w:val="30"/>
        </w:rPr>
      </w:pPr>
      <w:r w:rsidRPr="00F960E5">
        <w:rPr>
          <w:rFonts w:ascii="仿宋_GB2312" w:eastAsia="仿宋_GB2312" w:cs="Times New Roman" w:hint="eastAsia"/>
          <w:kern w:val="0"/>
          <w:sz w:val="30"/>
          <w:szCs w:val="30"/>
        </w:rPr>
        <w:t>包括</w:t>
      </w:r>
      <w:r w:rsidRPr="00F960E5">
        <w:rPr>
          <w:rFonts w:ascii="仿宋_GB2312" w:eastAsia="仿宋_GB2312" w:cs="Times New Roman"/>
          <w:kern w:val="0"/>
          <w:sz w:val="30"/>
          <w:szCs w:val="30"/>
        </w:rPr>
        <w:t>影响化学物质环境</w:t>
      </w:r>
      <w:proofErr w:type="gramStart"/>
      <w:r w:rsidRPr="00F960E5">
        <w:rPr>
          <w:rFonts w:ascii="仿宋_GB2312" w:eastAsia="仿宋_GB2312" w:cs="Times New Roman"/>
          <w:kern w:val="0"/>
          <w:sz w:val="30"/>
          <w:szCs w:val="30"/>
        </w:rPr>
        <w:t>归趋和</w:t>
      </w:r>
      <w:proofErr w:type="gramEnd"/>
      <w:r w:rsidRPr="00F960E5">
        <w:rPr>
          <w:rFonts w:ascii="仿宋_GB2312" w:eastAsia="仿宋_GB2312" w:cs="Times New Roman"/>
          <w:kern w:val="0"/>
          <w:sz w:val="30"/>
          <w:szCs w:val="30"/>
        </w:rPr>
        <w:t>分布</w:t>
      </w:r>
      <w:r w:rsidRPr="00F960E5">
        <w:rPr>
          <w:rFonts w:ascii="仿宋_GB2312" w:eastAsia="仿宋_GB2312" w:cs="Times New Roman" w:hint="eastAsia"/>
          <w:kern w:val="0"/>
          <w:sz w:val="30"/>
          <w:szCs w:val="30"/>
        </w:rPr>
        <w:t>的周边</w:t>
      </w:r>
      <w:r w:rsidRPr="00F960E5">
        <w:rPr>
          <w:rFonts w:ascii="仿宋_GB2312" w:eastAsia="仿宋_GB2312" w:cs="Times New Roman"/>
          <w:kern w:val="0"/>
          <w:sz w:val="30"/>
          <w:szCs w:val="30"/>
        </w:rPr>
        <w:t>环境因素，如温度、风速、受纳水体及流量等。</w:t>
      </w:r>
    </w:p>
    <w:p w:rsidR="003C4FE5" w:rsidRDefault="008D45DD">
      <w:pPr>
        <w:pStyle w:val="30"/>
        <w:keepNext w:val="0"/>
        <w:keepLines w:val="0"/>
        <w:spacing w:before="120" w:after="120"/>
        <w:rPr>
          <w:rFonts w:ascii="Times New Roman" w:hAnsi="Times New Roman" w:cs="Times New Roman"/>
        </w:rPr>
      </w:pPr>
      <w:r>
        <w:rPr>
          <w:rFonts w:ascii="Times New Roman" w:hAnsi="Times New Roman" w:cs="Times New Roman" w:hint="eastAsia"/>
        </w:rPr>
        <w:t>消费源排放场景构建</w:t>
      </w:r>
    </w:p>
    <w:p w:rsidR="003C4FE5" w:rsidRPr="00F960E5" w:rsidRDefault="008D45DD" w:rsidP="00F960E5">
      <w:pPr>
        <w:autoSpaceDE w:val="0"/>
        <w:autoSpaceDN w:val="0"/>
        <w:adjustRightInd w:val="0"/>
        <w:spacing w:line="360" w:lineRule="auto"/>
        <w:ind w:firstLineChars="200" w:firstLine="600"/>
        <w:rPr>
          <w:rFonts w:ascii="仿宋_GB2312" w:eastAsia="仿宋_GB2312" w:cs="Times New Roman"/>
          <w:kern w:val="0"/>
          <w:sz w:val="30"/>
          <w:szCs w:val="30"/>
        </w:rPr>
      </w:pPr>
      <w:r w:rsidRPr="00F960E5">
        <w:rPr>
          <w:rFonts w:ascii="仿宋_GB2312" w:eastAsia="仿宋_GB2312" w:cs="Times New Roman" w:hint="eastAsia"/>
          <w:kern w:val="0"/>
          <w:sz w:val="30"/>
          <w:szCs w:val="30"/>
        </w:rPr>
        <w:t>消费源排放场景应明确化学物质消费情况，排放时间和频率、排放去向、排放时空变异性，STP处理情况</w:t>
      </w:r>
      <w:r w:rsidR="00D25F0C" w:rsidRPr="00F960E5">
        <w:rPr>
          <w:rFonts w:ascii="仿宋_GB2312" w:eastAsia="仿宋_GB2312" w:cs="Times New Roman" w:hint="eastAsia"/>
          <w:kern w:val="0"/>
          <w:sz w:val="30"/>
          <w:szCs w:val="30"/>
        </w:rPr>
        <w:t>等</w:t>
      </w:r>
      <w:r w:rsidRPr="00F960E5">
        <w:rPr>
          <w:rFonts w:ascii="仿宋_GB2312" w:eastAsia="仿宋_GB2312" w:cs="Times New Roman" w:hint="eastAsia"/>
          <w:kern w:val="0"/>
          <w:sz w:val="30"/>
          <w:szCs w:val="30"/>
        </w:rPr>
        <w:t>。</w:t>
      </w:r>
    </w:p>
    <w:p w:rsidR="003C4FE5" w:rsidRDefault="008D45DD">
      <w:pPr>
        <w:pStyle w:val="40"/>
        <w:spacing w:before="120" w:after="120"/>
        <w:rPr>
          <w:rFonts w:cs="Times New Roman"/>
        </w:rPr>
      </w:pPr>
      <w:r>
        <w:rPr>
          <w:rFonts w:ascii="Times New Roman" w:hAnsi="Times New Roman" w:cs="Times New Roman" w:hint="eastAsia"/>
        </w:rPr>
        <w:t>消费情况</w:t>
      </w:r>
    </w:p>
    <w:p w:rsidR="003C4FE5" w:rsidRPr="00F960E5" w:rsidRDefault="008D45DD" w:rsidP="00F960E5">
      <w:pPr>
        <w:autoSpaceDE w:val="0"/>
        <w:autoSpaceDN w:val="0"/>
        <w:adjustRightInd w:val="0"/>
        <w:spacing w:line="360" w:lineRule="auto"/>
        <w:ind w:firstLineChars="200" w:firstLine="600"/>
        <w:rPr>
          <w:rFonts w:ascii="仿宋_GB2312" w:eastAsia="仿宋_GB2312" w:cs="Times New Roman"/>
          <w:kern w:val="0"/>
          <w:sz w:val="30"/>
          <w:szCs w:val="30"/>
        </w:rPr>
      </w:pPr>
      <w:r w:rsidRPr="00F960E5">
        <w:rPr>
          <w:rFonts w:ascii="仿宋_GB2312" w:eastAsia="仿宋_GB2312" w:cs="Times New Roman" w:hint="eastAsia"/>
          <w:kern w:val="0"/>
          <w:sz w:val="30"/>
          <w:szCs w:val="30"/>
        </w:rPr>
        <w:t>包括拟评估化学物质用途、用量、含量、使用方式、使用寿命，相关使用用途是否释放出该化学物质等情况。</w:t>
      </w:r>
    </w:p>
    <w:p w:rsidR="003C4FE5" w:rsidRDefault="008D45DD">
      <w:pPr>
        <w:pStyle w:val="40"/>
        <w:spacing w:before="120" w:after="120"/>
        <w:rPr>
          <w:rFonts w:cs="Times New Roman"/>
        </w:rPr>
      </w:pPr>
      <w:r>
        <w:rPr>
          <w:rFonts w:cs="Times New Roman" w:hint="eastAsia"/>
        </w:rPr>
        <w:t>排放时间和频率</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默认为</w:t>
      </w:r>
      <w:r w:rsidRPr="00C5124B">
        <w:rPr>
          <w:rFonts w:ascii="仿宋_GB2312" w:eastAsia="仿宋_GB2312" w:cs="Times New Roman" w:hint="eastAsia"/>
          <w:kern w:val="0"/>
          <w:sz w:val="30"/>
          <w:szCs w:val="30"/>
        </w:rPr>
        <w:t>连续排放模式，排放时间为</w:t>
      </w:r>
      <w:r w:rsidRPr="00C5124B">
        <w:rPr>
          <w:rFonts w:ascii="仿宋_GB2312" w:eastAsia="仿宋_GB2312" w:cs="Times New Roman"/>
          <w:kern w:val="0"/>
          <w:sz w:val="30"/>
          <w:szCs w:val="30"/>
        </w:rPr>
        <w:t>365天</w:t>
      </w:r>
      <w:r w:rsidRPr="00C5124B">
        <w:rPr>
          <w:rFonts w:ascii="仿宋_GB2312" w:eastAsia="仿宋_GB2312" w:cs="Times New Roman" w:hint="eastAsia"/>
          <w:kern w:val="0"/>
          <w:sz w:val="30"/>
          <w:szCs w:val="30"/>
        </w:rPr>
        <w:t>。</w:t>
      </w:r>
    </w:p>
    <w:p w:rsidR="003C4FE5" w:rsidRDefault="008D45DD">
      <w:pPr>
        <w:pStyle w:val="40"/>
        <w:spacing w:before="120" w:after="120"/>
        <w:rPr>
          <w:rFonts w:cs="Times New Roman"/>
        </w:rPr>
      </w:pPr>
      <w:r>
        <w:rPr>
          <w:rFonts w:cs="Times New Roman" w:hint="eastAsia"/>
        </w:rPr>
        <w:t>排放去向</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明确化学物质及相关产品消费过程中向大气、水等环境介质排放的情况及相关产品废弃后的处理处置方式，如生活垃圾填埋、焚烧或回收利用。</w:t>
      </w:r>
      <w:r w:rsidRPr="00C5124B">
        <w:rPr>
          <w:rFonts w:ascii="仿宋_GB2312" w:eastAsia="仿宋_GB2312" w:cs="Times New Roman"/>
          <w:kern w:val="0"/>
          <w:sz w:val="30"/>
          <w:szCs w:val="30"/>
        </w:rPr>
        <w:t>重点考虑</w:t>
      </w:r>
      <w:r w:rsidRPr="00C5124B">
        <w:rPr>
          <w:rFonts w:ascii="仿宋_GB2312" w:eastAsia="仿宋_GB2312" w:cs="Times New Roman" w:hint="eastAsia"/>
          <w:kern w:val="0"/>
          <w:sz w:val="30"/>
          <w:szCs w:val="30"/>
        </w:rPr>
        <w:t>化学物质</w:t>
      </w:r>
      <w:r w:rsidRPr="00C5124B">
        <w:rPr>
          <w:rFonts w:ascii="仿宋_GB2312" w:eastAsia="仿宋_GB2312" w:cs="Times New Roman"/>
          <w:kern w:val="0"/>
          <w:sz w:val="30"/>
          <w:szCs w:val="30"/>
        </w:rPr>
        <w:t>随生活污水直接排放和经STP处理后排入环境的情形。</w:t>
      </w:r>
    </w:p>
    <w:p w:rsidR="003C4FE5" w:rsidRDefault="008D45DD">
      <w:pPr>
        <w:pStyle w:val="40"/>
        <w:spacing w:before="120" w:after="120"/>
        <w:rPr>
          <w:rFonts w:cs="Times New Roman"/>
        </w:rPr>
      </w:pPr>
      <w:r>
        <w:rPr>
          <w:rFonts w:cs="Times New Roman" w:hint="eastAsia"/>
        </w:rPr>
        <w:t>排放的时空变异性</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明确</w:t>
      </w:r>
      <w:r w:rsidRPr="00C5124B">
        <w:rPr>
          <w:rFonts w:ascii="仿宋_GB2312" w:eastAsia="仿宋_GB2312" w:cs="Times New Roman"/>
          <w:kern w:val="0"/>
          <w:sz w:val="30"/>
          <w:szCs w:val="30"/>
        </w:rPr>
        <w:t>化学物质在时间和空间的变异性，如排放地域、人口密度、时间（季节或时间）等对排放峰值的影响，可使用变异因子来描述。</w:t>
      </w:r>
    </w:p>
    <w:p w:rsidR="003C4FE5" w:rsidRDefault="008D45DD">
      <w:pPr>
        <w:pStyle w:val="40"/>
        <w:spacing w:before="120" w:after="120"/>
        <w:rPr>
          <w:rFonts w:cs="Times New Roman"/>
        </w:rPr>
      </w:pPr>
      <w:r>
        <w:rPr>
          <w:rFonts w:cs="Times New Roman" w:hint="eastAsia"/>
        </w:rPr>
        <w:t>STP处理情况</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明确STP的规模和工艺、对拟评估化学物质的去除率，以及STP的废气、废水、污泥的排放去向、产生量及其中拟评估化学物质的含量和周边环境等信息。</w:t>
      </w:r>
    </w:p>
    <w:p w:rsidR="003C4FE5" w:rsidRDefault="008D45DD">
      <w:pPr>
        <w:pStyle w:val="30"/>
        <w:spacing w:before="120" w:after="120"/>
        <w:rPr>
          <w:rFonts w:cs="Times New Roman"/>
        </w:rPr>
      </w:pPr>
      <w:r>
        <w:rPr>
          <w:rFonts w:ascii="Times New Roman" w:hAnsi="Times New Roman" w:cs="Times New Roman" w:hint="eastAsia"/>
        </w:rPr>
        <w:lastRenderedPageBreak/>
        <w:t>固体废物利用处置源排放场景构建</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固体废物利用处置源排放场景应</w:t>
      </w:r>
      <w:proofErr w:type="gramStart"/>
      <w:r w:rsidRPr="00C5124B">
        <w:rPr>
          <w:rFonts w:ascii="仿宋_GB2312" w:eastAsia="仿宋_GB2312" w:cs="Times New Roman" w:hint="eastAsia"/>
          <w:kern w:val="0"/>
          <w:sz w:val="30"/>
          <w:szCs w:val="30"/>
        </w:rPr>
        <w:t>明确拟</w:t>
      </w:r>
      <w:proofErr w:type="gramEnd"/>
      <w:r w:rsidRPr="00C5124B">
        <w:rPr>
          <w:rFonts w:ascii="仿宋_GB2312" w:eastAsia="仿宋_GB2312" w:cs="Times New Roman" w:hint="eastAsia"/>
          <w:kern w:val="0"/>
          <w:sz w:val="30"/>
          <w:szCs w:val="30"/>
        </w:rPr>
        <w:t>评估化学物质</w:t>
      </w:r>
      <w:proofErr w:type="gramStart"/>
      <w:r w:rsidRPr="00C5124B">
        <w:rPr>
          <w:rFonts w:ascii="仿宋_GB2312" w:eastAsia="仿宋_GB2312" w:cs="Times New Roman" w:hint="eastAsia"/>
          <w:kern w:val="0"/>
          <w:sz w:val="30"/>
          <w:szCs w:val="30"/>
        </w:rPr>
        <w:t>或含拟评估</w:t>
      </w:r>
      <w:proofErr w:type="gramEnd"/>
      <w:r w:rsidRPr="00C5124B">
        <w:rPr>
          <w:rFonts w:ascii="仿宋_GB2312" w:eastAsia="仿宋_GB2312" w:cs="Times New Roman" w:hint="eastAsia"/>
          <w:kern w:val="0"/>
          <w:sz w:val="30"/>
          <w:szCs w:val="30"/>
        </w:rPr>
        <w:t>化学物质的相关固体废物类型（包括工业固体废物、</w:t>
      </w:r>
      <w:proofErr w:type="gramStart"/>
      <w:r w:rsidRPr="00C5124B">
        <w:rPr>
          <w:rFonts w:ascii="仿宋_GB2312" w:eastAsia="仿宋_GB2312" w:cs="Times New Roman" w:hint="eastAsia"/>
          <w:kern w:val="0"/>
          <w:sz w:val="30"/>
          <w:szCs w:val="30"/>
        </w:rPr>
        <w:t>含拟评估</w:t>
      </w:r>
      <w:proofErr w:type="gramEnd"/>
      <w:r w:rsidRPr="00C5124B">
        <w:rPr>
          <w:rFonts w:ascii="仿宋_GB2312" w:eastAsia="仿宋_GB2312" w:cs="Times New Roman" w:hint="eastAsia"/>
          <w:kern w:val="0"/>
          <w:sz w:val="30"/>
          <w:szCs w:val="30"/>
        </w:rPr>
        <w:t>化学物质的废弃产品等）、产生量、利用处置工艺和三废产生情况、污染控制措施、排放时间、排放途径和介质、排放频率模式、周边环境等内容，具体参照工业源排放场景（8.</w:t>
      </w:r>
      <w:r w:rsidRPr="00C5124B">
        <w:rPr>
          <w:rFonts w:ascii="仿宋_GB2312" w:eastAsia="仿宋_GB2312" w:cs="Times New Roman"/>
          <w:kern w:val="0"/>
          <w:sz w:val="30"/>
          <w:szCs w:val="30"/>
        </w:rPr>
        <w:t>1</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2</w:t>
      </w:r>
      <w:r w:rsidRPr="00C5124B">
        <w:rPr>
          <w:rFonts w:ascii="仿宋_GB2312" w:eastAsia="仿宋_GB2312" w:cs="Times New Roman" w:hint="eastAsia"/>
          <w:kern w:val="0"/>
          <w:sz w:val="30"/>
          <w:szCs w:val="30"/>
        </w:rPr>
        <w:t>）进行构建。</w:t>
      </w:r>
    </w:p>
    <w:p w:rsidR="003C4FE5" w:rsidRDefault="008D45DD">
      <w:pPr>
        <w:pStyle w:val="21"/>
        <w:spacing w:before="120" w:after="120"/>
        <w:rPr>
          <w:rFonts w:cs="Times New Roman"/>
        </w:rPr>
      </w:pPr>
      <w:r>
        <w:rPr>
          <w:rFonts w:cs="Times New Roman" w:hint="eastAsia"/>
        </w:rPr>
        <w:t>暴露场景构建</w:t>
      </w:r>
    </w:p>
    <w:p w:rsidR="003C4FE5" w:rsidRDefault="008D45DD">
      <w:pPr>
        <w:pStyle w:val="30"/>
        <w:spacing w:before="120" w:after="120"/>
        <w:rPr>
          <w:rFonts w:cs="Times New Roman"/>
        </w:rPr>
      </w:pPr>
      <w:r>
        <w:rPr>
          <w:rFonts w:cs="Times New Roman" w:hint="eastAsia"/>
        </w:rPr>
        <w:t>环境暴露场景</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在排放场景的基础上，暴露场景须进一步明确以下信息：</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（1）</w:t>
      </w:r>
      <w:r w:rsidRPr="00C5124B">
        <w:rPr>
          <w:rFonts w:ascii="仿宋_GB2312" w:eastAsia="仿宋_GB2312" w:cs="Times New Roman"/>
          <w:kern w:val="0"/>
          <w:sz w:val="30"/>
          <w:szCs w:val="30"/>
        </w:rPr>
        <w:t>环境暴露途径。环境暴露途径</w:t>
      </w:r>
      <w:r w:rsidRPr="00C5124B">
        <w:rPr>
          <w:rFonts w:ascii="仿宋_GB2312" w:eastAsia="仿宋_GB2312" w:cs="Times New Roman" w:hint="eastAsia"/>
          <w:kern w:val="0"/>
          <w:sz w:val="30"/>
          <w:szCs w:val="30"/>
        </w:rPr>
        <w:t>是指化学物质进入环境后迁移转化及接触环境受体的过程。</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工业源</w:t>
      </w:r>
      <w:r w:rsidRPr="00C5124B">
        <w:rPr>
          <w:rFonts w:ascii="仿宋_GB2312" w:eastAsia="仿宋_GB2312" w:cs="Times New Roman" w:hint="eastAsia"/>
          <w:kern w:val="0"/>
          <w:sz w:val="30"/>
          <w:szCs w:val="30"/>
        </w:rPr>
        <w:t>化学物质通过</w:t>
      </w:r>
      <w:r w:rsidRPr="00C5124B">
        <w:rPr>
          <w:rFonts w:ascii="仿宋_GB2312" w:eastAsia="仿宋_GB2312" w:cs="Times New Roman"/>
          <w:kern w:val="0"/>
          <w:sz w:val="30"/>
          <w:szCs w:val="30"/>
        </w:rPr>
        <w:t>直接排放</w:t>
      </w:r>
      <w:r w:rsidRPr="00C5124B">
        <w:rPr>
          <w:rFonts w:ascii="仿宋_GB2312" w:eastAsia="仿宋_GB2312" w:cs="Times New Roman" w:hint="eastAsia"/>
          <w:kern w:val="0"/>
          <w:sz w:val="30"/>
          <w:szCs w:val="30"/>
        </w:rPr>
        <w:t>或经处理后</w:t>
      </w:r>
      <w:r w:rsidRPr="00C5124B">
        <w:rPr>
          <w:rFonts w:ascii="仿宋_GB2312" w:eastAsia="仿宋_GB2312" w:cs="Times New Roman"/>
          <w:kern w:val="0"/>
          <w:sz w:val="30"/>
          <w:szCs w:val="30"/>
        </w:rPr>
        <w:t>排放</w:t>
      </w:r>
      <w:r w:rsidRPr="00C5124B">
        <w:rPr>
          <w:rFonts w:ascii="仿宋_GB2312" w:eastAsia="仿宋_GB2312" w:cs="Times New Roman" w:hint="eastAsia"/>
          <w:kern w:val="0"/>
          <w:sz w:val="30"/>
          <w:szCs w:val="30"/>
        </w:rPr>
        <w:t>进入</w:t>
      </w:r>
      <w:r w:rsidRPr="00C5124B">
        <w:rPr>
          <w:rFonts w:ascii="仿宋_GB2312" w:eastAsia="仿宋_GB2312" w:cs="Times New Roman"/>
          <w:kern w:val="0"/>
          <w:sz w:val="30"/>
          <w:szCs w:val="30"/>
        </w:rPr>
        <w:t>大气和地表水；</w:t>
      </w:r>
      <w:r w:rsidRPr="00C5124B">
        <w:rPr>
          <w:rFonts w:ascii="仿宋_GB2312" w:eastAsia="仿宋_GB2312" w:cs="Times New Roman" w:hint="eastAsia"/>
          <w:kern w:val="0"/>
          <w:sz w:val="30"/>
          <w:szCs w:val="30"/>
        </w:rPr>
        <w:t>消费源化学物质通过直接排放或</w:t>
      </w:r>
      <w:r w:rsidRPr="00C5124B">
        <w:rPr>
          <w:rFonts w:ascii="仿宋_GB2312" w:eastAsia="仿宋_GB2312" w:cs="Times New Roman"/>
          <w:kern w:val="0"/>
          <w:sz w:val="30"/>
          <w:szCs w:val="30"/>
        </w:rPr>
        <w:t>STP</w:t>
      </w:r>
      <w:r w:rsidRPr="00C5124B">
        <w:rPr>
          <w:rFonts w:ascii="仿宋_GB2312" w:eastAsia="仿宋_GB2312" w:cs="Times New Roman" w:hint="eastAsia"/>
          <w:kern w:val="0"/>
          <w:sz w:val="30"/>
          <w:szCs w:val="30"/>
        </w:rPr>
        <w:t>间接排放进入地表水；化学物质通过</w:t>
      </w:r>
      <w:r w:rsidRPr="00C5124B">
        <w:rPr>
          <w:rFonts w:ascii="仿宋_GB2312" w:eastAsia="仿宋_GB2312" w:cs="Times New Roman"/>
          <w:kern w:val="0"/>
          <w:sz w:val="30"/>
          <w:szCs w:val="30"/>
        </w:rPr>
        <w:t>水中悬浮物的沉降</w:t>
      </w:r>
      <w:r w:rsidRPr="00C5124B">
        <w:rPr>
          <w:rFonts w:ascii="仿宋_GB2312" w:eastAsia="仿宋_GB2312" w:cs="Times New Roman" w:hint="eastAsia"/>
          <w:kern w:val="0"/>
          <w:sz w:val="30"/>
          <w:szCs w:val="30"/>
        </w:rPr>
        <w:t>至</w:t>
      </w:r>
      <w:r w:rsidRPr="00C5124B">
        <w:rPr>
          <w:rFonts w:ascii="仿宋_GB2312" w:eastAsia="仿宋_GB2312" w:cs="Times New Roman"/>
          <w:kern w:val="0"/>
          <w:sz w:val="30"/>
          <w:szCs w:val="30"/>
        </w:rPr>
        <w:t>沉积物；</w:t>
      </w:r>
      <w:r w:rsidRPr="00C5124B">
        <w:rPr>
          <w:rFonts w:ascii="仿宋_GB2312" w:eastAsia="仿宋_GB2312" w:cs="Times New Roman" w:hint="eastAsia"/>
          <w:kern w:val="0"/>
          <w:sz w:val="30"/>
          <w:szCs w:val="30"/>
        </w:rPr>
        <w:t>化学物质通过</w:t>
      </w:r>
      <w:r w:rsidRPr="00C5124B">
        <w:rPr>
          <w:rFonts w:ascii="仿宋_GB2312" w:eastAsia="仿宋_GB2312" w:cs="Times New Roman"/>
          <w:kern w:val="0"/>
          <w:sz w:val="30"/>
          <w:szCs w:val="30"/>
        </w:rPr>
        <w:t>大气的干湿沉降以及污泥农用</w:t>
      </w:r>
      <w:r w:rsidRPr="00C5124B">
        <w:rPr>
          <w:rFonts w:ascii="仿宋_GB2312" w:eastAsia="仿宋_GB2312" w:cs="Times New Roman" w:hint="eastAsia"/>
          <w:kern w:val="0"/>
          <w:sz w:val="30"/>
          <w:szCs w:val="30"/>
        </w:rPr>
        <w:t>进入</w:t>
      </w:r>
      <w:r w:rsidRPr="00C5124B">
        <w:rPr>
          <w:rFonts w:ascii="仿宋_GB2312" w:eastAsia="仿宋_GB2312" w:cs="Times New Roman"/>
          <w:kern w:val="0"/>
          <w:sz w:val="30"/>
          <w:szCs w:val="30"/>
        </w:rPr>
        <w:t>土壤</w:t>
      </w:r>
      <w:r w:rsidRPr="00C5124B">
        <w:rPr>
          <w:rFonts w:ascii="仿宋_GB2312" w:eastAsia="仿宋_GB2312" w:cs="Times New Roman" w:hint="eastAsia"/>
          <w:kern w:val="0"/>
          <w:sz w:val="30"/>
          <w:szCs w:val="30"/>
        </w:rPr>
        <w:t>，通过</w:t>
      </w:r>
      <w:r w:rsidRPr="00C5124B">
        <w:rPr>
          <w:rFonts w:ascii="仿宋_GB2312" w:eastAsia="仿宋_GB2312" w:cs="Times New Roman"/>
          <w:kern w:val="0"/>
          <w:sz w:val="30"/>
          <w:szCs w:val="30"/>
        </w:rPr>
        <w:t>土壤孔隙水的淋溶</w:t>
      </w:r>
      <w:r w:rsidRPr="00C5124B">
        <w:rPr>
          <w:rFonts w:ascii="仿宋_GB2312" w:eastAsia="仿宋_GB2312" w:cs="Times New Roman" w:hint="eastAsia"/>
          <w:kern w:val="0"/>
          <w:sz w:val="30"/>
          <w:szCs w:val="30"/>
        </w:rPr>
        <w:t>进入</w:t>
      </w:r>
      <w:r w:rsidRPr="00C5124B">
        <w:rPr>
          <w:rFonts w:ascii="仿宋_GB2312" w:eastAsia="仿宋_GB2312" w:cs="Times New Roman"/>
          <w:kern w:val="0"/>
          <w:sz w:val="30"/>
          <w:szCs w:val="30"/>
        </w:rPr>
        <w:t>地下水</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捕食动物</w:t>
      </w:r>
      <w:r w:rsidRPr="00C5124B">
        <w:rPr>
          <w:rFonts w:ascii="仿宋_GB2312" w:eastAsia="仿宋_GB2312" w:cs="Times New Roman" w:hint="eastAsia"/>
          <w:kern w:val="0"/>
          <w:sz w:val="30"/>
          <w:szCs w:val="30"/>
        </w:rPr>
        <w:t>的暴露途径</w:t>
      </w:r>
      <w:r w:rsidRPr="00C5124B">
        <w:rPr>
          <w:rFonts w:ascii="仿宋_GB2312" w:eastAsia="仿宋_GB2312" w:cs="Times New Roman"/>
          <w:kern w:val="0"/>
          <w:sz w:val="30"/>
          <w:szCs w:val="30"/>
        </w:rPr>
        <w:t>为捕食土壤中的蚯蚓</w:t>
      </w:r>
      <w:r w:rsidRPr="00C5124B">
        <w:rPr>
          <w:rFonts w:ascii="仿宋_GB2312" w:eastAsia="仿宋_GB2312" w:cs="Times New Roman" w:hint="eastAsia"/>
          <w:kern w:val="0"/>
          <w:sz w:val="30"/>
          <w:szCs w:val="30"/>
        </w:rPr>
        <w:t>或地表水中的鱼类。</w:t>
      </w:r>
      <w:r w:rsidRPr="00C5124B">
        <w:rPr>
          <w:rFonts w:ascii="仿宋_GB2312" w:eastAsia="仿宋_GB2312" w:cs="Times New Roman"/>
          <w:kern w:val="0"/>
          <w:sz w:val="30"/>
          <w:szCs w:val="30"/>
        </w:rPr>
        <w:t>环境暴露途径见图2</w:t>
      </w:r>
      <w:r w:rsidRPr="00C5124B">
        <w:rPr>
          <w:rFonts w:ascii="仿宋_GB2312" w:eastAsia="仿宋_GB2312" w:cs="Times New Roman" w:hint="eastAsia"/>
          <w:kern w:val="0"/>
          <w:sz w:val="30"/>
          <w:szCs w:val="30"/>
        </w:rPr>
        <w:t>，适用时可考虑其他更多暴露途径</w:t>
      </w:r>
      <w:r w:rsidRPr="00C5124B">
        <w:rPr>
          <w:rFonts w:ascii="仿宋_GB2312" w:eastAsia="仿宋_GB2312" w:cs="Times New Roman"/>
          <w:kern w:val="0"/>
          <w:sz w:val="30"/>
          <w:szCs w:val="30"/>
        </w:rPr>
        <w:t>。</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（2）</w:t>
      </w:r>
      <w:r w:rsidRPr="00C5124B">
        <w:rPr>
          <w:rFonts w:ascii="仿宋_GB2312" w:eastAsia="仿宋_GB2312" w:cs="Times New Roman"/>
          <w:kern w:val="0"/>
          <w:sz w:val="30"/>
          <w:szCs w:val="30"/>
        </w:rPr>
        <w:t>环境暴露参数。</w:t>
      </w:r>
      <w:r w:rsidRPr="00C5124B">
        <w:rPr>
          <w:rFonts w:ascii="仿宋_GB2312" w:eastAsia="仿宋_GB2312" w:cs="Times New Roman" w:hint="eastAsia"/>
          <w:kern w:val="0"/>
          <w:sz w:val="30"/>
          <w:szCs w:val="30"/>
        </w:rPr>
        <w:t>指</w:t>
      </w:r>
      <w:r w:rsidRPr="00C5124B">
        <w:rPr>
          <w:rFonts w:ascii="仿宋_GB2312" w:eastAsia="仿宋_GB2312" w:cs="Times New Roman"/>
          <w:kern w:val="0"/>
          <w:sz w:val="30"/>
          <w:szCs w:val="30"/>
        </w:rPr>
        <w:t>STP、地表水、悬浮物、沉积物和土壤等</w:t>
      </w:r>
      <w:r w:rsidRPr="00C5124B">
        <w:rPr>
          <w:rFonts w:ascii="仿宋_GB2312" w:eastAsia="仿宋_GB2312" w:cs="Times New Roman" w:hint="eastAsia"/>
          <w:kern w:val="0"/>
          <w:sz w:val="30"/>
          <w:szCs w:val="30"/>
        </w:rPr>
        <w:t>环境</w:t>
      </w:r>
      <w:r w:rsidRPr="00C5124B">
        <w:rPr>
          <w:rFonts w:ascii="仿宋_GB2312" w:eastAsia="仿宋_GB2312" w:cs="Times New Roman"/>
          <w:kern w:val="0"/>
          <w:sz w:val="30"/>
          <w:szCs w:val="30"/>
        </w:rPr>
        <w:t>介质</w:t>
      </w:r>
      <w:r w:rsidRPr="00C5124B">
        <w:rPr>
          <w:rFonts w:ascii="仿宋_GB2312" w:eastAsia="仿宋_GB2312" w:cs="Times New Roman" w:hint="eastAsia"/>
          <w:kern w:val="0"/>
          <w:sz w:val="30"/>
          <w:szCs w:val="30"/>
        </w:rPr>
        <w:t>的</w:t>
      </w:r>
      <w:r w:rsidRPr="00C5124B">
        <w:rPr>
          <w:rFonts w:ascii="仿宋_GB2312" w:eastAsia="仿宋_GB2312" w:cs="Times New Roman"/>
          <w:kern w:val="0"/>
          <w:sz w:val="30"/>
          <w:szCs w:val="30"/>
        </w:rPr>
        <w:t>环境暴露参数，包括气象、水文水质、沉积物与土壤理化特性等。</w:t>
      </w:r>
    </w:p>
    <w:p w:rsidR="003C4FE5" w:rsidRDefault="008D45DD">
      <w:pPr>
        <w:jc w:val="center"/>
        <w:rPr>
          <w:rFonts w:cs="Times New Roman"/>
        </w:rPr>
      </w:pPr>
      <w:r>
        <w:rPr>
          <w:rFonts w:cs="Times New Roman"/>
          <w:noProof/>
        </w:rPr>
        <w:lastRenderedPageBreak/>
        <mc:AlternateContent>
          <mc:Choice Requires="wpg">
            <w:drawing>
              <wp:inline distT="0" distB="0" distL="0" distR="0">
                <wp:extent cx="4543425" cy="2649855"/>
                <wp:effectExtent l="0" t="0" r="28575" b="17145"/>
                <wp:docPr id="249" name="组合 8"/>
                <wp:cNvGraphicFramePr/>
                <a:graphic xmlns:a="http://schemas.openxmlformats.org/drawingml/2006/main">
                  <a:graphicData uri="http://schemas.microsoft.com/office/word/2010/wordprocessingGroup">
                    <wpg:wgp>
                      <wpg:cNvGrpSpPr/>
                      <wpg:grpSpPr>
                        <a:xfrm>
                          <a:off x="0" y="0"/>
                          <a:ext cx="4543465" cy="2650066"/>
                          <a:chOff x="0" y="0"/>
                          <a:chExt cx="4543465" cy="2650066"/>
                        </a:xfrm>
                      </wpg:grpSpPr>
                      <wps:wsp>
                        <wps:cNvPr id="250" name="矩形 250"/>
                        <wps:cNvSpPr/>
                        <wps:spPr>
                          <a:xfrm>
                            <a:off x="0" y="0"/>
                            <a:ext cx="4543465" cy="2650066"/>
                          </a:xfrm>
                          <a:prstGeom prst="rect">
                            <a:avLst/>
                          </a:prstGeom>
                          <a:solidFill>
                            <a:schemeClr val="bg1">
                              <a:lumMod val="95000"/>
                            </a:schemeClr>
                          </a:solidFill>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51" name="矩形 251"/>
                        <wps:cNvSpPr/>
                        <wps:spPr>
                          <a:xfrm>
                            <a:off x="623398" y="254000"/>
                            <a:ext cx="3845752" cy="2311134"/>
                          </a:xfrm>
                          <a:prstGeom prst="rect">
                            <a:avLst/>
                          </a:prstGeom>
                          <a:solidFill>
                            <a:schemeClr val="bg1"/>
                          </a:solidFill>
                          <a:ln>
                            <a:prstDash val="solid"/>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52" name="Freeform 13"/>
                        <wps:cNvSpPr/>
                        <wps:spPr bwMode="auto">
                          <a:xfrm>
                            <a:off x="1333894" y="1052778"/>
                            <a:ext cx="723692" cy="1085498"/>
                          </a:xfrm>
                          <a:custGeom>
                            <a:avLst/>
                            <a:gdLst>
                              <a:gd name="T0" fmla="*/ 0 w 1181"/>
                              <a:gd name="T1" fmla="*/ 1737 h 1738"/>
                              <a:gd name="T2" fmla="*/ 1180 w 1181"/>
                              <a:gd name="T3" fmla="*/ 0 h 1738"/>
                            </a:gdLst>
                            <a:ahLst/>
                            <a:cxnLst>
                              <a:cxn ang="0">
                                <a:pos x="T0" y="T1"/>
                              </a:cxn>
                              <a:cxn ang="0">
                                <a:pos x="T2" y="T3"/>
                              </a:cxn>
                            </a:cxnLst>
                            <a:rect l="0" t="0" r="r" b="b"/>
                            <a:pathLst>
                              <a:path w="1181" h="1738">
                                <a:moveTo>
                                  <a:pt x="0" y="1737"/>
                                </a:moveTo>
                                <a:lnTo>
                                  <a:pt x="1180" y="0"/>
                                </a:lnTo>
                              </a:path>
                            </a:pathLst>
                          </a:custGeom>
                          <a:noFill/>
                          <a:ln w="6350">
                            <a:solidFill>
                              <a:srgbClr val="0070C0"/>
                            </a:solidFill>
                            <a:round/>
                            <a:headEnd type="none" w="med" len="med"/>
                            <a:tailEnd type="triangle" w="med" len="med"/>
                          </a:ln>
                        </wps:spPr>
                        <wps:bodyPr vert="horz" wrap="square" lIns="91440" tIns="45720" rIns="91440" bIns="45720" numCol="1" anchor="t" anchorCtr="0" compatLnSpc="1"/>
                      </wps:wsp>
                      <wps:wsp>
                        <wps:cNvPr id="253" name="Rectangle 20"/>
                        <wps:cNvSpPr/>
                        <wps:spPr bwMode="auto">
                          <a:xfrm>
                            <a:off x="2357865" y="2131959"/>
                            <a:ext cx="837649" cy="253367"/>
                          </a:xfrm>
                          <a:prstGeom prst="rect">
                            <a:avLst/>
                          </a:prstGeom>
                          <a:solidFill>
                            <a:srgbClr val="FFFFFF"/>
                          </a:solidFill>
                          <a:ln w="6350">
                            <a:solidFill>
                              <a:srgbClr val="000000"/>
                            </a:solidFill>
                            <a:miter lim="800000"/>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地下水</w:t>
                              </w:r>
                            </w:p>
                          </w:txbxContent>
                        </wps:txbx>
                        <wps:bodyPr vert="horz" wrap="square" lIns="91440" tIns="45720" rIns="91440" bIns="45720" numCol="1" anchor="ctr" anchorCtr="0" compatLnSpc="1"/>
                      </wps:wsp>
                      <wps:wsp>
                        <wps:cNvPr id="254" name="Rectangle 24"/>
                        <wps:cNvSpPr/>
                        <wps:spPr bwMode="auto">
                          <a:xfrm>
                            <a:off x="2353583" y="1332139"/>
                            <a:ext cx="819867" cy="248251"/>
                          </a:xfrm>
                          <a:prstGeom prst="rect">
                            <a:avLst/>
                          </a:prstGeom>
                          <a:noFill/>
                          <a:ln w="6350">
                            <a:solidFill>
                              <a:schemeClr val="tx1"/>
                            </a:solidFill>
                            <a:miter lim="800000"/>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土壤</w:t>
                              </w:r>
                            </w:p>
                          </w:txbxContent>
                        </wps:txbx>
                        <wps:bodyPr vert="horz" wrap="square" lIns="91440" tIns="45720" rIns="91440" bIns="45720" numCol="1" anchor="t" anchorCtr="0" compatLnSpc="1"/>
                      </wps:wsp>
                      <wps:wsp>
                        <wps:cNvPr id="255" name="Freeform 41"/>
                        <wps:cNvSpPr/>
                        <wps:spPr bwMode="auto">
                          <a:xfrm rot="21294666">
                            <a:off x="1109046" y="879868"/>
                            <a:ext cx="705839" cy="333994"/>
                          </a:xfrm>
                          <a:custGeom>
                            <a:avLst/>
                            <a:gdLst>
                              <a:gd name="T0" fmla="*/ 0 w 1308"/>
                              <a:gd name="T1" fmla="*/ 127 h 127"/>
                              <a:gd name="T2" fmla="*/ 304 w 1308"/>
                              <a:gd name="T3" fmla="*/ 55 h 127"/>
                              <a:gd name="T4" fmla="*/ 633 w 1308"/>
                              <a:gd name="T5" fmla="*/ 12 h 127"/>
                              <a:gd name="T6" fmla="*/ 801 w 1308"/>
                              <a:gd name="T7" fmla="*/ 2 h 127"/>
                              <a:gd name="T8" fmla="*/ 885 w 1308"/>
                              <a:gd name="T9" fmla="*/ 0 h 127"/>
                              <a:gd name="T10" fmla="*/ 969 w 1308"/>
                              <a:gd name="T11" fmla="*/ 0 h 127"/>
                              <a:gd name="T12" fmla="*/ 1307 w 1308"/>
                              <a:gd name="T13" fmla="*/ 21 h 127"/>
                            </a:gdLst>
                            <a:ahLst/>
                            <a:cxnLst>
                              <a:cxn ang="0">
                                <a:pos x="T0" y="T1"/>
                              </a:cxn>
                              <a:cxn ang="0">
                                <a:pos x="T2" y="T3"/>
                              </a:cxn>
                              <a:cxn ang="0">
                                <a:pos x="T4" y="T5"/>
                              </a:cxn>
                              <a:cxn ang="0">
                                <a:pos x="T6" y="T7"/>
                              </a:cxn>
                              <a:cxn ang="0">
                                <a:pos x="T8" y="T9"/>
                              </a:cxn>
                              <a:cxn ang="0">
                                <a:pos x="T10" y="T11"/>
                              </a:cxn>
                              <a:cxn ang="0">
                                <a:pos x="T12" y="T13"/>
                              </a:cxn>
                            </a:cxnLst>
                            <a:rect l="0" t="0" r="r" b="b"/>
                            <a:pathLst>
                              <a:path w="1308" h="127">
                                <a:moveTo>
                                  <a:pt x="0" y="127"/>
                                </a:moveTo>
                                <a:lnTo>
                                  <a:pt x="304" y="55"/>
                                </a:lnTo>
                                <a:lnTo>
                                  <a:pt x="633" y="12"/>
                                </a:lnTo>
                                <a:lnTo>
                                  <a:pt x="801" y="2"/>
                                </a:lnTo>
                                <a:lnTo>
                                  <a:pt x="885" y="0"/>
                                </a:lnTo>
                                <a:lnTo>
                                  <a:pt x="969" y="0"/>
                                </a:lnTo>
                                <a:lnTo>
                                  <a:pt x="1307" y="21"/>
                                </a:lnTo>
                              </a:path>
                            </a:pathLst>
                          </a:custGeom>
                          <a:noFill/>
                          <a:ln w="6350">
                            <a:solidFill>
                              <a:srgbClr val="0070C0"/>
                            </a:solidFill>
                            <a:round/>
                            <a:headEnd type="none" w="med" len="med"/>
                            <a:tailEnd type="triangle" w="med" len="med"/>
                          </a:ln>
                        </wps:spPr>
                        <wps:bodyPr vert="horz" wrap="square" lIns="91440" tIns="45720" rIns="91440" bIns="45720" numCol="1" anchor="t" anchorCtr="0" compatLnSpc="1"/>
                      </wps:wsp>
                      <wps:wsp>
                        <wps:cNvPr id="113" name="Freeform 48"/>
                        <wps:cNvSpPr/>
                        <wps:spPr bwMode="auto">
                          <a:xfrm>
                            <a:off x="1063077" y="1542295"/>
                            <a:ext cx="74938" cy="54603"/>
                          </a:xfrm>
                          <a:custGeom>
                            <a:avLst/>
                            <a:gdLst>
                              <a:gd name="T0" fmla="*/ 118 w 118"/>
                              <a:gd name="T1" fmla="*/ 43 h 86"/>
                              <a:gd name="T2" fmla="*/ 113 w 118"/>
                              <a:gd name="T3" fmla="*/ 62 h 86"/>
                              <a:gd name="T4" fmla="*/ 98 w 118"/>
                              <a:gd name="T5" fmla="*/ 77 h 86"/>
                              <a:gd name="T6" fmla="*/ 77 w 118"/>
                              <a:gd name="T7" fmla="*/ 86 h 86"/>
                              <a:gd name="T8" fmla="*/ 46 w 118"/>
                              <a:gd name="T9" fmla="*/ 85 h 86"/>
                              <a:gd name="T10" fmla="*/ 23 w 118"/>
                              <a:gd name="T11" fmla="*/ 78 h 86"/>
                              <a:gd name="T12" fmla="*/ 8 w 118"/>
                              <a:gd name="T13" fmla="*/ 67 h 86"/>
                              <a:gd name="T14" fmla="*/ 0 w 118"/>
                              <a:gd name="T15" fmla="*/ 53 h 86"/>
                              <a:gd name="T16" fmla="*/ 3 w 118"/>
                              <a:gd name="T17" fmla="*/ 30 h 86"/>
                              <a:gd name="T18" fmla="*/ 15 w 118"/>
                              <a:gd name="T19" fmla="*/ 14 h 86"/>
                              <a:gd name="T20" fmla="*/ 34 w 118"/>
                              <a:gd name="T21" fmla="*/ 3 h 86"/>
                              <a:gd name="T22" fmla="*/ 57 w 118"/>
                              <a:gd name="T23" fmla="*/ 0 h 86"/>
                              <a:gd name="T24" fmla="*/ 82 w 118"/>
                              <a:gd name="T25" fmla="*/ 3 h 86"/>
                              <a:gd name="T26" fmla="*/ 102 w 118"/>
                              <a:gd name="T27" fmla="*/ 14 h 86"/>
                              <a:gd name="T28" fmla="*/ 115 w 118"/>
                              <a:gd name="T29" fmla="*/ 29 h 86"/>
                              <a:gd name="T30" fmla="*/ 118 w 118"/>
                              <a:gd name="T31"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8" h="86">
                                <a:moveTo>
                                  <a:pt x="118" y="43"/>
                                </a:moveTo>
                                <a:lnTo>
                                  <a:pt x="113" y="62"/>
                                </a:lnTo>
                                <a:lnTo>
                                  <a:pt x="98" y="77"/>
                                </a:lnTo>
                                <a:lnTo>
                                  <a:pt x="77" y="86"/>
                                </a:lnTo>
                                <a:lnTo>
                                  <a:pt x="46" y="85"/>
                                </a:lnTo>
                                <a:lnTo>
                                  <a:pt x="23" y="78"/>
                                </a:lnTo>
                                <a:lnTo>
                                  <a:pt x="8" y="67"/>
                                </a:lnTo>
                                <a:lnTo>
                                  <a:pt x="0" y="53"/>
                                </a:lnTo>
                                <a:lnTo>
                                  <a:pt x="3" y="30"/>
                                </a:lnTo>
                                <a:lnTo>
                                  <a:pt x="15" y="14"/>
                                </a:lnTo>
                                <a:lnTo>
                                  <a:pt x="34" y="3"/>
                                </a:lnTo>
                                <a:lnTo>
                                  <a:pt x="57" y="0"/>
                                </a:lnTo>
                                <a:lnTo>
                                  <a:pt x="82" y="3"/>
                                </a:lnTo>
                                <a:lnTo>
                                  <a:pt x="102" y="14"/>
                                </a:lnTo>
                                <a:lnTo>
                                  <a:pt x="115" y="29"/>
                                </a:lnTo>
                                <a:lnTo>
                                  <a:pt x="118" y="43"/>
                                </a:lnTo>
                                <a:close/>
                              </a:path>
                            </a:pathLst>
                          </a:custGeom>
                          <a:noFill/>
                          <a:ln w="6477">
                            <a:solidFill>
                              <a:srgbClr val="F7F7F7"/>
                            </a:solidFill>
                            <a:round/>
                          </a:ln>
                        </wps:spPr>
                        <wps:bodyPr vert="horz" wrap="square" lIns="91440" tIns="45720" rIns="91440" bIns="45720" numCol="1" anchor="t" anchorCtr="0" compatLnSpc="1"/>
                      </wps:wsp>
                      <wps:wsp>
                        <wps:cNvPr id="114" name="Freeform 49"/>
                        <wps:cNvSpPr/>
                        <wps:spPr bwMode="auto">
                          <a:xfrm>
                            <a:off x="1099910" y="1561978"/>
                            <a:ext cx="131458" cy="562533"/>
                          </a:xfrm>
                          <a:custGeom>
                            <a:avLst/>
                            <a:gdLst>
                              <a:gd name="T0" fmla="*/ 189 w 207"/>
                              <a:gd name="T1" fmla="*/ 885 h 886"/>
                              <a:gd name="T2" fmla="*/ 203 w 207"/>
                              <a:gd name="T3" fmla="*/ 746 h 886"/>
                              <a:gd name="T4" fmla="*/ 206 w 207"/>
                              <a:gd name="T5" fmla="*/ 676 h 886"/>
                              <a:gd name="T6" fmla="*/ 206 w 207"/>
                              <a:gd name="T7" fmla="*/ 640 h 886"/>
                              <a:gd name="T8" fmla="*/ 203 w 207"/>
                              <a:gd name="T9" fmla="*/ 607 h 886"/>
                              <a:gd name="T10" fmla="*/ 175 w 207"/>
                              <a:gd name="T11" fmla="*/ 343 h 886"/>
                              <a:gd name="T12" fmla="*/ 143 w 207"/>
                              <a:gd name="T13" fmla="*/ 230 h 886"/>
                              <a:gd name="T14" fmla="*/ 103 w 207"/>
                              <a:gd name="T15" fmla="*/ 131 h 886"/>
                              <a:gd name="T16" fmla="*/ 57 w 207"/>
                              <a:gd name="T17" fmla="*/ 52 h 886"/>
                              <a:gd name="T18" fmla="*/ 0 w 207"/>
                              <a:gd name="T19" fmla="*/ 0 h 8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 h="886">
                                <a:moveTo>
                                  <a:pt x="189" y="885"/>
                                </a:moveTo>
                                <a:lnTo>
                                  <a:pt x="203" y="746"/>
                                </a:lnTo>
                                <a:lnTo>
                                  <a:pt x="206" y="676"/>
                                </a:lnTo>
                                <a:lnTo>
                                  <a:pt x="206" y="640"/>
                                </a:lnTo>
                                <a:lnTo>
                                  <a:pt x="203" y="607"/>
                                </a:lnTo>
                                <a:lnTo>
                                  <a:pt x="175" y="343"/>
                                </a:lnTo>
                                <a:lnTo>
                                  <a:pt x="143" y="230"/>
                                </a:lnTo>
                                <a:lnTo>
                                  <a:pt x="103" y="131"/>
                                </a:lnTo>
                                <a:lnTo>
                                  <a:pt x="57" y="52"/>
                                </a:lnTo>
                                <a:lnTo>
                                  <a:pt x="0" y="0"/>
                                </a:lnTo>
                              </a:path>
                            </a:pathLst>
                          </a:custGeom>
                          <a:noFill/>
                          <a:ln w="6350">
                            <a:solidFill>
                              <a:srgbClr val="0070C0"/>
                            </a:solidFill>
                            <a:round/>
                            <a:headEnd type="triangle" w="med" len="med"/>
                            <a:tailEnd type="none" w="med" len="med"/>
                          </a:ln>
                        </wps:spPr>
                        <wps:bodyPr vert="horz" wrap="square" lIns="91440" tIns="45720" rIns="91440" bIns="45720" numCol="1" anchor="t" anchorCtr="0" compatLnSpc="1"/>
                      </wps:wsp>
                      <wps:wsp>
                        <wps:cNvPr id="115" name="Rectangle 62"/>
                        <wps:cNvSpPr/>
                        <wps:spPr bwMode="auto">
                          <a:xfrm>
                            <a:off x="3296867" y="1324521"/>
                            <a:ext cx="866862" cy="237457"/>
                          </a:xfrm>
                          <a:prstGeom prst="rect">
                            <a:avLst/>
                          </a:prstGeom>
                          <a:solidFill>
                            <a:srgbClr val="FFFFFF"/>
                          </a:solidFill>
                          <a:ln w="6350">
                            <a:solidFill>
                              <a:srgbClr val="000000"/>
                            </a:solidFill>
                            <a:miter lim="800000"/>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地表水</w:t>
                              </w:r>
                            </w:p>
                          </w:txbxContent>
                        </wps:txbx>
                        <wps:bodyPr vert="horz" wrap="square" lIns="91440" tIns="45720" rIns="91440" bIns="45720" numCol="1" anchor="ctr" anchorCtr="0" compatLnSpc="1"/>
                      </wps:wsp>
                      <wps:wsp>
                        <wps:cNvPr id="116" name="Freeform 65"/>
                        <wps:cNvSpPr/>
                        <wps:spPr bwMode="auto">
                          <a:xfrm>
                            <a:off x="729229" y="2169193"/>
                            <a:ext cx="649797" cy="267059"/>
                          </a:xfrm>
                          <a:custGeom>
                            <a:avLst/>
                            <a:gdLst>
                              <a:gd name="T0" fmla="*/ 1274 w 1275"/>
                              <a:gd name="T1" fmla="*/ 388 h 479"/>
                              <a:gd name="T2" fmla="*/ 1271 w 1275"/>
                              <a:gd name="T3" fmla="*/ 411 h 479"/>
                              <a:gd name="T4" fmla="*/ 1263 w 1275"/>
                              <a:gd name="T5" fmla="*/ 431 h 479"/>
                              <a:gd name="T6" fmla="*/ 1250 w 1275"/>
                              <a:gd name="T7" fmla="*/ 449 h 479"/>
                              <a:gd name="T8" fmla="*/ 1234 w 1275"/>
                              <a:gd name="T9" fmla="*/ 463 h 479"/>
                              <a:gd name="T10" fmla="*/ 1214 w 1275"/>
                              <a:gd name="T11" fmla="*/ 473 h 479"/>
                              <a:gd name="T12" fmla="*/ 1192 w 1275"/>
                              <a:gd name="T13" fmla="*/ 479 h 479"/>
                              <a:gd name="T14" fmla="*/ 91 w 1275"/>
                              <a:gd name="T15" fmla="*/ 480 h 479"/>
                              <a:gd name="T16" fmla="*/ 68 w 1275"/>
                              <a:gd name="T17" fmla="*/ 477 h 479"/>
                              <a:gd name="T18" fmla="*/ 48 w 1275"/>
                              <a:gd name="T19" fmla="*/ 469 h 479"/>
                              <a:gd name="T20" fmla="*/ 30 w 1275"/>
                              <a:gd name="T21" fmla="*/ 456 h 479"/>
                              <a:gd name="T22" fmla="*/ 15 w 1275"/>
                              <a:gd name="T23" fmla="*/ 440 h 479"/>
                              <a:gd name="T24" fmla="*/ 5 w 1275"/>
                              <a:gd name="T25" fmla="*/ 420 h 479"/>
                              <a:gd name="T26" fmla="*/ 0 w 1275"/>
                              <a:gd name="T27" fmla="*/ 399 h 479"/>
                              <a:gd name="T28" fmla="*/ 0 w 1275"/>
                              <a:gd name="T29" fmla="*/ 93 h 479"/>
                              <a:gd name="T30" fmla="*/ 2 w 1275"/>
                              <a:gd name="T31" fmla="*/ 70 h 479"/>
                              <a:gd name="T32" fmla="*/ 10 w 1275"/>
                              <a:gd name="T33" fmla="*/ 49 h 479"/>
                              <a:gd name="T34" fmla="*/ 22 w 1275"/>
                              <a:gd name="T35" fmla="*/ 31 h 479"/>
                              <a:gd name="T36" fmla="*/ 38 w 1275"/>
                              <a:gd name="T37" fmla="*/ 16 h 479"/>
                              <a:gd name="T38" fmla="*/ 57 w 1275"/>
                              <a:gd name="T39" fmla="*/ 6 h 479"/>
                              <a:gd name="T40" fmla="*/ 79 w 1275"/>
                              <a:gd name="T41" fmla="*/ 0 h 479"/>
                              <a:gd name="T42" fmla="*/ 1180 w 1275"/>
                              <a:gd name="T43" fmla="*/ 0 h 479"/>
                              <a:gd name="T44" fmla="*/ 1203 w 1275"/>
                              <a:gd name="T45" fmla="*/ 2 h 479"/>
                              <a:gd name="T46" fmla="*/ 1223 w 1275"/>
                              <a:gd name="T47" fmla="*/ 10 h 479"/>
                              <a:gd name="T48" fmla="*/ 1241 w 1275"/>
                              <a:gd name="T49" fmla="*/ 22 h 479"/>
                              <a:gd name="T50" fmla="*/ 1256 w 1275"/>
                              <a:gd name="T51" fmla="*/ 38 h 479"/>
                              <a:gd name="T52" fmla="*/ 1267 w 1275"/>
                              <a:gd name="T53" fmla="*/ 57 h 479"/>
                              <a:gd name="T54" fmla="*/ 1273 w 1275"/>
                              <a:gd name="T55" fmla="*/ 79 h 479"/>
                              <a:gd name="T56" fmla="*/ 1274 w 1275"/>
                              <a:gd name="T57" fmla="*/ 388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275" h="479">
                                <a:moveTo>
                                  <a:pt x="1274" y="388"/>
                                </a:moveTo>
                                <a:lnTo>
                                  <a:pt x="1271" y="411"/>
                                </a:lnTo>
                                <a:lnTo>
                                  <a:pt x="1263" y="431"/>
                                </a:lnTo>
                                <a:lnTo>
                                  <a:pt x="1250" y="449"/>
                                </a:lnTo>
                                <a:lnTo>
                                  <a:pt x="1234" y="463"/>
                                </a:lnTo>
                                <a:lnTo>
                                  <a:pt x="1214" y="473"/>
                                </a:lnTo>
                                <a:lnTo>
                                  <a:pt x="1192" y="479"/>
                                </a:lnTo>
                                <a:lnTo>
                                  <a:pt x="91" y="480"/>
                                </a:lnTo>
                                <a:lnTo>
                                  <a:pt x="68" y="477"/>
                                </a:lnTo>
                                <a:lnTo>
                                  <a:pt x="48" y="469"/>
                                </a:lnTo>
                                <a:lnTo>
                                  <a:pt x="30" y="456"/>
                                </a:lnTo>
                                <a:lnTo>
                                  <a:pt x="15" y="440"/>
                                </a:lnTo>
                                <a:lnTo>
                                  <a:pt x="5" y="420"/>
                                </a:lnTo>
                                <a:lnTo>
                                  <a:pt x="0" y="399"/>
                                </a:lnTo>
                                <a:lnTo>
                                  <a:pt x="0" y="93"/>
                                </a:lnTo>
                                <a:lnTo>
                                  <a:pt x="2" y="70"/>
                                </a:lnTo>
                                <a:lnTo>
                                  <a:pt x="10" y="49"/>
                                </a:lnTo>
                                <a:lnTo>
                                  <a:pt x="22" y="31"/>
                                </a:lnTo>
                                <a:lnTo>
                                  <a:pt x="38" y="16"/>
                                </a:lnTo>
                                <a:lnTo>
                                  <a:pt x="57" y="6"/>
                                </a:lnTo>
                                <a:lnTo>
                                  <a:pt x="79" y="0"/>
                                </a:lnTo>
                                <a:lnTo>
                                  <a:pt x="1180" y="0"/>
                                </a:lnTo>
                                <a:lnTo>
                                  <a:pt x="1203" y="2"/>
                                </a:lnTo>
                                <a:lnTo>
                                  <a:pt x="1223" y="10"/>
                                </a:lnTo>
                                <a:lnTo>
                                  <a:pt x="1241" y="22"/>
                                </a:lnTo>
                                <a:lnTo>
                                  <a:pt x="1256" y="38"/>
                                </a:lnTo>
                                <a:lnTo>
                                  <a:pt x="1267" y="57"/>
                                </a:lnTo>
                                <a:lnTo>
                                  <a:pt x="1273" y="79"/>
                                </a:lnTo>
                                <a:lnTo>
                                  <a:pt x="1274" y="388"/>
                                </a:lnTo>
                                <a:close/>
                              </a:path>
                            </a:pathLst>
                          </a:custGeom>
                          <a:noFill/>
                          <a:ln w="6476">
                            <a:solidFill>
                              <a:srgbClr val="000000"/>
                            </a:solidFill>
                            <a:round/>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STP</w:t>
                              </w:r>
                            </w:p>
                          </w:txbxContent>
                        </wps:txbx>
                        <wps:bodyPr vert="horz" wrap="square" lIns="91440" tIns="45720" rIns="91440" bIns="45720" numCol="1" anchor="t" anchorCtr="0" compatLnSpc="1"/>
                      </wps:wsp>
                      <wps:wsp>
                        <wps:cNvPr id="117" name="Freeform 66"/>
                        <wps:cNvSpPr/>
                        <wps:spPr bwMode="auto">
                          <a:xfrm>
                            <a:off x="2488795" y="876271"/>
                            <a:ext cx="343249" cy="430793"/>
                          </a:xfrm>
                          <a:custGeom>
                            <a:avLst/>
                            <a:gdLst>
                              <a:gd name="T0" fmla="*/ 0 w 362"/>
                              <a:gd name="T1" fmla="*/ 50 h 653"/>
                              <a:gd name="T2" fmla="*/ 55 w 362"/>
                              <a:gd name="T3" fmla="*/ 7 h 653"/>
                              <a:gd name="T4" fmla="*/ 81 w 362"/>
                              <a:gd name="T5" fmla="*/ 0 h 653"/>
                              <a:gd name="T6" fmla="*/ 96 w 362"/>
                              <a:gd name="T7" fmla="*/ 0 h 653"/>
                              <a:gd name="T8" fmla="*/ 110 w 362"/>
                              <a:gd name="T9" fmla="*/ 2 h 653"/>
                              <a:gd name="T10" fmla="*/ 163 w 362"/>
                              <a:gd name="T11" fmla="*/ 33 h 653"/>
                              <a:gd name="T12" fmla="*/ 213 w 362"/>
                              <a:gd name="T13" fmla="*/ 98 h 653"/>
                              <a:gd name="T14" fmla="*/ 259 w 362"/>
                              <a:gd name="T15" fmla="*/ 192 h 653"/>
                              <a:gd name="T16" fmla="*/ 300 w 362"/>
                              <a:gd name="T17" fmla="*/ 319 h 653"/>
                              <a:gd name="T18" fmla="*/ 362 w 362"/>
                              <a:gd name="T19" fmla="*/ 652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2" h="653">
                                <a:moveTo>
                                  <a:pt x="0" y="50"/>
                                </a:moveTo>
                                <a:lnTo>
                                  <a:pt x="55" y="7"/>
                                </a:lnTo>
                                <a:lnTo>
                                  <a:pt x="81" y="0"/>
                                </a:lnTo>
                                <a:lnTo>
                                  <a:pt x="96" y="0"/>
                                </a:lnTo>
                                <a:lnTo>
                                  <a:pt x="110" y="2"/>
                                </a:lnTo>
                                <a:lnTo>
                                  <a:pt x="163" y="33"/>
                                </a:lnTo>
                                <a:lnTo>
                                  <a:pt x="213" y="98"/>
                                </a:lnTo>
                                <a:lnTo>
                                  <a:pt x="259" y="192"/>
                                </a:lnTo>
                                <a:lnTo>
                                  <a:pt x="300" y="319"/>
                                </a:lnTo>
                                <a:lnTo>
                                  <a:pt x="362" y="652"/>
                                </a:lnTo>
                              </a:path>
                            </a:pathLst>
                          </a:custGeom>
                          <a:noFill/>
                          <a:ln w="6350">
                            <a:solidFill>
                              <a:srgbClr val="000000"/>
                            </a:solidFill>
                            <a:round/>
                            <a:headEnd type="none" w="med" len="med"/>
                            <a:tailEnd type="triangle" w="med" len="med"/>
                          </a:ln>
                        </wps:spPr>
                        <wps:bodyPr vert="horz" wrap="square" lIns="91440" tIns="45720" rIns="91440" bIns="45720" numCol="1" anchor="t" anchorCtr="0" compatLnSpc="1"/>
                      </wps:wsp>
                      <wps:wsp>
                        <wps:cNvPr id="118" name="Rectangle 70"/>
                        <wps:cNvSpPr/>
                        <wps:spPr bwMode="auto">
                          <a:xfrm>
                            <a:off x="3292367" y="2138105"/>
                            <a:ext cx="866862" cy="247221"/>
                          </a:xfrm>
                          <a:prstGeom prst="rect">
                            <a:avLst/>
                          </a:prstGeom>
                          <a:solidFill>
                            <a:srgbClr val="FFFFFF"/>
                          </a:solidFill>
                          <a:ln w="6350">
                            <a:solidFill>
                              <a:srgbClr val="000000"/>
                            </a:solidFill>
                            <a:miter lim="800000"/>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沉积物</w:t>
                              </w:r>
                            </w:p>
                          </w:txbxContent>
                        </wps:txbx>
                        <wps:bodyPr vert="horz" wrap="square" lIns="91440" tIns="45720" rIns="91440" bIns="45720" numCol="1" anchor="ctr" anchorCtr="0" compatLnSpc="1"/>
                      </wps:wsp>
                      <wps:wsp>
                        <wps:cNvPr id="119" name="文本框 73"/>
                        <wps:cNvSpPr txBox="1"/>
                        <wps:spPr>
                          <a:xfrm rot="18275206">
                            <a:off x="1405630" y="1327374"/>
                            <a:ext cx="524510" cy="313690"/>
                          </a:xfrm>
                          <a:prstGeom prst="rect">
                            <a:avLst/>
                          </a:prstGeom>
                          <a:noFill/>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挥发</w:t>
                              </w:r>
                            </w:p>
                          </w:txbxContent>
                        </wps:txbx>
                        <wps:bodyPr wrap="square" rtlCol="0" anchor="ctr">
                          <a:spAutoFit/>
                        </wps:bodyPr>
                      </wps:wsp>
                      <wps:wsp>
                        <wps:cNvPr id="120" name="文本框 74"/>
                        <wps:cNvSpPr txBox="1"/>
                        <wps:spPr>
                          <a:xfrm rot="19933267">
                            <a:off x="1384218" y="1938086"/>
                            <a:ext cx="842645" cy="313690"/>
                          </a:xfrm>
                          <a:prstGeom prst="rect">
                            <a:avLst/>
                          </a:prstGeom>
                          <a:noFill/>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污泥农用</w:t>
                              </w:r>
                            </w:p>
                          </w:txbxContent>
                        </wps:txbx>
                        <wps:bodyPr wrap="square" rtlCol="0" anchor="ctr">
                          <a:spAutoFit/>
                        </wps:bodyPr>
                      </wps:wsp>
                      <wps:wsp>
                        <wps:cNvPr id="121" name="文本框 75"/>
                        <wps:cNvSpPr txBox="1"/>
                        <wps:spPr>
                          <a:xfrm rot="20505669">
                            <a:off x="1543146" y="2207365"/>
                            <a:ext cx="842645" cy="313690"/>
                          </a:xfrm>
                          <a:prstGeom prst="rect">
                            <a:avLst/>
                          </a:prstGeom>
                          <a:noFill/>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稀释</w:t>
                              </w:r>
                            </w:p>
                          </w:txbxContent>
                        </wps:txbx>
                        <wps:bodyPr wrap="square" rtlCol="0" anchor="ctr">
                          <a:spAutoFit/>
                        </wps:bodyPr>
                      </wps:wsp>
                      <wps:wsp>
                        <wps:cNvPr id="122" name="文本框 76"/>
                        <wps:cNvSpPr txBox="1"/>
                        <wps:spPr>
                          <a:xfrm>
                            <a:off x="2703967" y="1856079"/>
                            <a:ext cx="791845" cy="313690"/>
                          </a:xfrm>
                          <a:prstGeom prst="rect">
                            <a:avLst/>
                          </a:prstGeom>
                          <a:noFill/>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孔隙水淋溶</w:t>
                              </w:r>
                            </w:p>
                          </w:txbxContent>
                        </wps:txbx>
                        <wps:bodyPr wrap="square" rtlCol="0" anchor="ctr">
                          <a:spAutoFit/>
                        </wps:bodyPr>
                      </wps:wsp>
                      <wps:wsp>
                        <wps:cNvPr id="123" name="文本框 77"/>
                        <wps:cNvSpPr txBox="1"/>
                        <wps:spPr>
                          <a:xfrm>
                            <a:off x="3652982" y="1844000"/>
                            <a:ext cx="815975" cy="313690"/>
                          </a:xfrm>
                          <a:prstGeom prst="rect">
                            <a:avLst/>
                          </a:prstGeom>
                          <a:noFill/>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悬浮物沉积</w:t>
                              </w:r>
                            </w:p>
                          </w:txbxContent>
                        </wps:txbx>
                        <wps:bodyPr wrap="square" rtlCol="0" anchor="ctr">
                          <a:spAutoFit/>
                        </wps:bodyPr>
                      </wps:wsp>
                      <wps:wsp>
                        <wps:cNvPr id="124" name="直接箭头连接符 124"/>
                        <wps:cNvCnPr/>
                        <wps:spPr>
                          <a:xfrm flipH="1">
                            <a:off x="3725827" y="1561978"/>
                            <a:ext cx="4471" cy="5762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flipH="1">
                            <a:off x="2776711" y="1598167"/>
                            <a:ext cx="5540" cy="533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flipV="1">
                            <a:off x="1378516" y="1561978"/>
                            <a:ext cx="2351782" cy="823538"/>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V="1">
                            <a:off x="1378516" y="1580390"/>
                            <a:ext cx="1385001" cy="805126"/>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文本框 4"/>
                        <wps:cNvSpPr txBox="1"/>
                        <wps:spPr>
                          <a:xfrm>
                            <a:off x="789135" y="1696991"/>
                            <a:ext cx="412115" cy="313690"/>
                          </a:xfrm>
                          <a:prstGeom prst="rect">
                            <a:avLst/>
                          </a:prstGeom>
                          <a:noFill/>
                        </wps:spPr>
                        <wps:txbx>
                          <w:txbxContent>
                            <w:p w:rsidR="005F2290" w:rsidRDefault="005F2290">
                              <w:pPr>
                                <w:pStyle w:val="afff"/>
                                <w:spacing w:before="0" w:beforeAutospacing="0" w:after="0" w:afterAutospacing="0"/>
                                <w:rPr>
                                  <w:szCs w:val="24"/>
                                </w:rPr>
                              </w:pPr>
                              <w:r>
                                <w:rPr>
                                  <w:rFonts w:hint="eastAsia"/>
                                  <w:color w:val="000000" w:themeColor="text1"/>
                                  <w:kern w:val="24"/>
                                  <w:sz w:val="18"/>
                                  <w:szCs w:val="18"/>
                                </w:rPr>
                                <w:t>排放</w:t>
                              </w:r>
                            </w:p>
                          </w:txbxContent>
                        </wps:txbx>
                        <wps:bodyPr wrap="none" rtlCol="0">
                          <a:spAutoFit/>
                        </wps:bodyPr>
                      </wps:wsp>
                      <wps:wsp>
                        <wps:cNvPr id="129" name="文本框 61"/>
                        <wps:cNvSpPr txBox="1"/>
                        <wps:spPr>
                          <a:xfrm>
                            <a:off x="2321657" y="995332"/>
                            <a:ext cx="569595" cy="313690"/>
                          </a:xfrm>
                          <a:prstGeom prst="rect">
                            <a:avLst/>
                          </a:prstGeom>
                          <a:noFill/>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沉降</w:t>
                              </w:r>
                            </w:p>
                          </w:txbxContent>
                        </wps:txbx>
                        <wps:bodyPr wrap="square" rtlCol="0" anchor="ctr">
                          <a:spAutoFit/>
                        </wps:bodyPr>
                      </wps:wsp>
                      <wps:wsp>
                        <wps:cNvPr id="130" name="任意多边形 130"/>
                        <wps:cNvSpPr/>
                        <wps:spPr>
                          <a:xfrm>
                            <a:off x="1119545" y="1569721"/>
                            <a:ext cx="2494280" cy="266149"/>
                          </a:xfrm>
                          <a:custGeom>
                            <a:avLst/>
                            <a:gdLst>
                              <a:gd name="connsiteX0" fmla="*/ 0 w 2494280"/>
                              <a:gd name="connsiteY0" fmla="*/ 20320 h 497875"/>
                              <a:gd name="connsiteX1" fmla="*/ 1402080 w 2494280"/>
                              <a:gd name="connsiteY1" fmla="*/ 497840 h 497875"/>
                              <a:gd name="connsiteX2" fmla="*/ 2494280 w 2494280"/>
                              <a:gd name="connsiteY2" fmla="*/ 0 h 497875"/>
                            </a:gdLst>
                            <a:ahLst/>
                            <a:cxnLst>
                              <a:cxn ang="0">
                                <a:pos x="connsiteX0" y="connsiteY0"/>
                              </a:cxn>
                              <a:cxn ang="0">
                                <a:pos x="connsiteX1" y="connsiteY1"/>
                              </a:cxn>
                              <a:cxn ang="0">
                                <a:pos x="connsiteX2" y="connsiteY2"/>
                              </a:cxn>
                            </a:cxnLst>
                            <a:rect l="l" t="t" r="r" b="b"/>
                            <a:pathLst>
                              <a:path w="2494280" h="497875">
                                <a:moveTo>
                                  <a:pt x="0" y="20320"/>
                                </a:moveTo>
                                <a:cubicBezTo>
                                  <a:pt x="493183" y="260773"/>
                                  <a:pt x="986367" y="501227"/>
                                  <a:pt x="1402080" y="497840"/>
                                </a:cubicBezTo>
                                <a:cubicBezTo>
                                  <a:pt x="1817793" y="494453"/>
                                  <a:pt x="2304627" y="82973"/>
                                  <a:pt x="2494280" y="0"/>
                                </a:cubicBezTo>
                              </a:path>
                            </a:pathLst>
                          </a:custGeom>
                          <a:noFill/>
                          <a:ln w="9525">
                            <a:solidFill>
                              <a:srgbClr val="0070C0"/>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 name="圆角矩形 131"/>
                        <wps:cNvSpPr/>
                        <wps:spPr>
                          <a:xfrm>
                            <a:off x="729229" y="1271914"/>
                            <a:ext cx="659916" cy="26651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5F2290" w:rsidRDefault="005F2290">
                              <w:pPr>
                                <w:pStyle w:val="afff"/>
                                <w:spacing w:before="0" w:beforeAutospacing="0" w:after="0" w:afterAutospacing="0"/>
                                <w:jc w:val="center"/>
                                <w:rPr>
                                  <w:szCs w:val="24"/>
                                </w:rPr>
                              </w:pPr>
                              <w:r>
                                <w:rPr>
                                  <w:rFonts w:hint="eastAsia"/>
                                  <w:color w:val="000000" w:themeColor="dark1"/>
                                  <w:kern w:val="24"/>
                                  <w:sz w:val="20"/>
                                  <w:szCs w:val="20"/>
                                </w:rPr>
                                <w:t>排放源</w:t>
                              </w:r>
                            </w:p>
                          </w:txbxContent>
                        </wps:txbx>
                        <wps:bodyPr rtlCol="0" anchor="ctr"/>
                      </wps:wsp>
                      <wps:wsp>
                        <wps:cNvPr id="132" name="Freeform 12"/>
                        <wps:cNvSpPr/>
                        <wps:spPr bwMode="auto">
                          <a:xfrm>
                            <a:off x="1808537" y="717154"/>
                            <a:ext cx="681546" cy="330629"/>
                          </a:xfrm>
                          <a:custGeom>
                            <a:avLst/>
                            <a:gdLst>
                              <a:gd name="T0" fmla="*/ 108 w 1092"/>
                              <a:gd name="T1" fmla="*/ 127 h 499"/>
                              <a:gd name="T2" fmla="*/ 43 w 1092"/>
                              <a:gd name="T3" fmla="*/ 155 h 499"/>
                              <a:gd name="T4" fmla="*/ 7 w 1092"/>
                              <a:gd name="T5" fmla="*/ 201 h 499"/>
                              <a:gd name="T6" fmla="*/ 0 w 1092"/>
                              <a:gd name="T7" fmla="*/ 227 h 499"/>
                              <a:gd name="T8" fmla="*/ 4 w 1092"/>
                              <a:gd name="T9" fmla="*/ 256 h 499"/>
                              <a:gd name="T10" fmla="*/ 43 w 1092"/>
                              <a:gd name="T11" fmla="*/ 307 h 499"/>
                              <a:gd name="T12" fmla="*/ 31 w 1092"/>
                              <a:gd name="T13" fmla="*/ 340 h 499"/>
                              <a:gd name="T14" fmla="*/ 31 w 1092"/>
                              <a:gd name="T15" fmla="*/ 357 h 499"/>
                              <a:gd name="T16" fmla="*/ 36 w 1092"/>
                              <a:gd name="T17" fmla="*/ 374 h 499"/>
                              <a:gd name="T18" fmla="*/ 55 w 1092"/>
                              <a:gd name="T19" fmla="*/ 403 h 499"/>
                              <a:gd name="T20" fmla="*/ 86 w 1092"/>
                              <a:gd name="T21" fmla="*/ 424 h 499"/>
                              <a:gd name="T22" fmla="*/ 165 w 1092"/>
                              <a:gd name="T23" fmla="*/ 446 h 499"/>
                              <a:gd name="T24" fmla="*/ 208 w 1092"/>
                              <a:gd name="T25" fmla="*/ 439 h 499"/>
                              <a:gd name="T26" fmla="*/ 252 w 1092"/>
                              <a:gd name="T27" fmla="*/ 419 h 499"/>
                              <a:gd name="T28" fmla="*/ 314 w 1092"/>
                              <a:gd name="T29" fmla="*/ 448 h 499"/>
                              <a:gd name="T30" fmla="*/ 384 w 1092"/>
                              <a:gd name="T31" fmla="*/ 465 h 499"/>
                              <a:gd name="T32" fmla="*/ 420 w 1092"/>
                              <a:gd name="T33" fmla="*/ 467 h 499"/>
                              <a:gd name="T34" fmla="*/ 456 w 1092"/>
                              <a:gd name="T35" fmla="*/ 467 h 499"/>
                              <a:gd name="T36" fmla="*/ 528 w 1092"/>
                              <a:gd name="T37" fmla="*/ 451 h 499"/>
                              <a:gd name="T38" fmla="*/ 624 w 1092"/>
                              <a:gd name="T39" fmla="*/ 489 h 499"/>
                              <a:gd name="T40" fmla="*/ 674 w 1092"/>
                              <a:gd name="T41" fmla="*/ 496 h 499"/>
                              <a:gd name="T42" fmla="*/ 700 w 1092"/>
                              <a:gd name="T43" fmla="*/ 499 h 499"/>
                              <a:gd name="T44" fmla="*/ 729 w 1092"/>
                              <a:gd name="T45" fmla="*/ 499 h 499"/>
                              <a:gd name="T46" fmla="*/ 830 w 1092"/>
                              <a:gd name="T47" fmla="*/ 479 h 499"/>
                              <a:gd name="T48" fmla="*/ 921 w 1092"/>
                              <a:gd name="T49" fmla="*/ 434 h 499"/>
                              <a:gd name="T50" fmla="*/ 974 w 1092"/>
                              <a:gd name="T51" fmla="*/ 434 h 499"/>
                              <a:gd name="T52" fmla="*/ 1020 w 1092"/>
                              <a:gd name="T53" fmla="*/ 422 h 499"/>
                              <a:gd name="T54" fmla="*/ 1056 w 1092"/>
                              <a:gd name="T55" fmla="*/ 400 h 499"/>
                              <a:gd name="T56" fmla="*/ 1080 w 1092"/>
                              <a:gd name="T57" fmla="*/ 371 h 499"/>
                              <a:gd name="T58" fmla="*/ 1092 w 1092"/>
                              <a:gd name="T59" fmla="*/ 338 h 499"/>
                              <a:gd name="T60" fmla="*/ 1092 w 1092"/>
                              <a:gd name="T61" fmla="*/ 321 h 499"/>
                              <a:gd name="T62" fmla="*/ 1089 w 1092"/>
                              <a:gd name="T63" fmla="*/ 302 h 499"/>
                              <a:gd name="T64" fmla="*/ 1070 w 1092"/>
                              <a:gd name="T65" fmla="*/ 268 h 499"/>
                              <a:gd name="T66" fmla="*/ 1032 w 1092"/>
                              <a:gd name="T67" fmla="*/ 240 h 499"/>
                              <a:gd name="T68" fmla="*/ 1053 w 1092"/>
                              <a:gd name="T69" fmla="*/ 223 h 499"/>
                              <a:gd name="T70" fmla="*/ 1063 w 1092"/>
                              <a:gd name="T71" fmla="*/ 199 h 499"/>
                              <a:gd name="T72" fmla="*/ 1063 w 1092"/>
                              <a:gd name="T73" fmla="*/ 177 h 499"/>
                              <a:gd name="T74" fmla="*/ 1051 w 1092"/>
                              <a:gd name="T75" fmla="*/ 158 h 499"/>
                              <a:gd name="T76" fmla="*/ 1008 w 1092"/>
                              <a:gd name="T77" fmla="*/ 129 h 499"/>
                              <a:gd name="T78" fmla="*/ 979 w 1092"/>
                              <a:gd name="T79" fmla="*/ 124 h 499"/>
                              <a:gd name="T80" fmla="*/ 962 w 1092"/>
                              <a:gd name="T81" fmla="*/ 124 h 499"/>
                              <a:gd name="T82" fmla="*/ 943 w 1092"/>
                              <a:gd name="T83" fmla="*/ 129 h 499"/>
                              <a:gd name="T84" fmla="*/ 890 w 1092"/>
                              <a:gd name="T85" fmla="*/ 93 h 499"/>
                              <a:gd name="T86" fmla="*/ 828 w 1092"/>
                              <a:gd name="T87" fmla="*/ 71 h 499"/>
                              <a:gd name="T88" fmla="*/ 794 w 1092"/>
                              <a:gd name="T89" fmla="*/ 67 h 499"/>
                              <a:gd name="T90" fmla="*/ 758 w 1092"/>
                              <a:gd name="T91" fmla="*/ 67 h 499"/>
                              <a:gd name="T92" fmla="*/ 688 w 1092"/>
                              <a:gd name="T93" fmla="*/ 79 h 499"/>
                              <a:gd name="T94" fmla="*/ 657 w 1092"/>
                              <a:gd name="T95" fmla="*/ 43 h 499"/>
                              <a:gd name="T96" fmla="*/ 614 w 1092"/>
                              <a:gd name="T97" fmla="*/ 19 h 499"/>
                              <a:gd name="T98" fmla="*/ 516 w 1092"/>
                              <a:gd name="T99" fmla="*/ 0 h 499"/>
                              <a:gd name="T100" fmla="*/ 492 w 1092"/>
                              <a:gd name="T101" fmla="*/ 0 h 499"/>
                              <a:gd name="T102" fmla="*/ 465 w 1092"/>
                              <a:gd name="T103" fmla="*/ 2 h 499"/>
                              <a:gd name="T104" fmla="*/ 417 w 1092"/>
                              <a:gd name="T105" fmla="*/ 19 h 499"/>
                              <a:gd name="T106" fmla="*/ 376 w 1092"/>
                              <a:gd name="T107" fmla="*/ 43 h 499"/>
                              <a:gd name="T108" fmla="*/ 343 w 1092"/>
                              <a:gd name="T109" fmla="*/ 79 h 499"/>
                              <a:gd name="T110" fmla="*/ 280 w 1092"/>
                              <a:gd name="T111" fmla="*/ 45 h 499"/>
                              <a:gd name="T112" fmla="*/ 242 w 1092"/>
                              <a:gd name="T113" fmla="*/ 40 h 499"/>
                              <a:gd name="T114" fmla="*/ 225 w 1092"/>
                              <a:gd name="T115" fmla="*/ 40 h 499"/>
                              <a:gd name="T116" fmla="*/ 206 w 1092"/>
                              <a:gd name="T117" fmla="*/ 43 h 499"/>
                              <a:gd name="T118" fmla="*/ 141 w 1092"/>
                              <a:gd name="T119" fmla="*/ 74 h 499"/>
                              <a:gd name="T120" fmla="*/ 122 w 1092"/>
                              <a:gd name="T121" fmla="*/ 98 h 499"/>
                              <a:gd name="T122" fmla="*/ 110 w 1092"/>
                              <a:gd name="T123" fmla="*/ 127 h 499"/>
                              <a:gd name="T124" fmla="*/ 108 w 1092"/>
                              <a:gd name="T125" fmla="*/ 127 h 4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92" h="499">
                                <a:moveTo>
                                  <a:pt x="108" y="127"/>
                                </a:moveTo>
                                <a:lnTo>
                                  <a:pt x="43" y="155"/>
                                </a:lnTo>
                                <a:lnTo>
                                  <a:pt x="7" y="201"/>
                                </a:lnTo>
                                <a:lnTo>
                                  <a:pt x="0" y="227"/>
                                </a:lnTo>
                                <a:lnTo>
                                  <a:pt x="4" y="256"/>
                                </a:lnTo>
                                <a:lnTo>
                                  <a:pt x="43" y="307"/>
                                </a:lnTo>
                                <a:lnTo>
                                  <a:pt x="31" y="340"/>
                                </a:lnTo>
                                <a:lnTo>
                                  <a:pt x="31" y="357"/>
                                </a:lnTo>
                                <a:lnTo>
                                  <a:pt x="36" y="374"/>
                                </a:lnTo>
                                <a:lnTo>
                                  <a:pt x="55" y="403"/>
                                </a:lnTo>
                                <a:lnTo>
                                  <a:pt x="86" y="424"/>
                                </a:lnTo>
                                <a:lnTo>
                                  <a:pt x="165" y="446"/>
                                </a:lnTo>
                                <a:lnTo>
                                  <a:pt x="208" y="439"/>
                                </a:lnTo>
                                <a:lnTo>
                                  <a:pt x="252" y="419"/>
                                </a:lnTo>
                                <a:lnTo>
                                  <a:pt x="314" y="448"/>
                                </a:lnTo>
                                <a:lnTo>
                                  <a:pt x="384" y="465"/>
                                </a:lnTo>
                                <a:lnTo>
                                  <a:pt x="420" y="467"/>
                                </a:lnTo>
                                <a:lnTo>
                                  <a:pt x="456" y="467"/>
                                </a:lnTo>
                                <a:lnTo>
                                  <a:pt x="528" y="451"/>
                                </a:lnTo>
                                <a:lnTo>
                                  <a:pt x="624" y="489"/>
                                </a:lnTo>
                                <a:lnTo>
                                  <a:pt x="674" y="496"/>
                                </a:lnTo>
                                <a:lnTo>
                                  <a:pt x="700" y="499"/>
                                </a:lnTo>
                                <a:lnTo>
                                  <a:pt x="729" y="499"/>
                                </a:lnTo>
                                <a:lnTo>
                                  <a:pt x="830" y="479"/>
                                </a:lnTo>
                                <a:lnTo>
                                  <a:pt x="921" y="434"/>
                                </a:lnTo>
                                <a:lnTo>
                                  <a:pt x="974" y="434"/>
                                </a:lnTo>
                                <a:lnTo>
                                  <a:pt x="1020" y="422"/>
                                </a:lnTo>
                                <a:lnTo>
                                  <a:pt x="1056" y="400"/>
                                </a:lnTo>
                                <a:lnTo>
                                  <a:pt x="1080" y="371"/>
                                </a:lnTo>
                                <a:lnTo>
                                  <a:pt x="1092" y="338"/>
                                </a:lnTo>
                                <a:lnTo>
                                  <a:pt x="1092" y="321"/>
                                </a:lnTo>
                                <a:lnTo>
                                  <a:pt x="1089" y="302"/>
                                </a:lnTo>
                                <a:lnTo>
                                  <a:pt x="1070" y="268"/>
                                </a:lnTo>
                                <a:lnTo>
                                  <a:pt x="1032" y="240"/>
                                </a:lnTo>
                                <a:lnTo>
                                  <a:pt x="1053" y="223"/>
                                </a:lnTo>
                                <a:lnTo>
                                  <a:pt x="1063" y="199"/>
                                </a:lnTo>
                                <a:lnTo>
                                  <a:pt x="1063" y="177"/>
                                </a:lnTo>
                                <a:lnTo>
                                  <a:pt x="1051" y="158"/>
                                </a:lnTo>
                                <a:lnTo>
                                  <a:pt x="1008" y="129"/>
                                </a:lnTo>
                                <a:lnTo>
                                  <a:pt x="979" y="124"/>
                                </a:lnTo>
                                <a:lnTo>
                                  <a:pt x="962" y="124"/>
                                </a:lnTo>
                                <a:lnTo>
                                  <a:pt x="943" y="129"/>
                                </a:lnTo>
                                <a:lnTo>
                                  <a:pt x="890" y="93"/>
                                </a:lnTo>
                                <a:lnTo>
                                  <a:pt x="828" y="71"/>
                                </a:lnTo>
                                <a:lnTo>
                                  <a:pt x="794" y="67"/>
                                </a:lnTo>
                                <a:lnTo>
                                  <a:pt x="758" y="67"/>
                                </a:lnTo>
                                <a:lnTo>
                                  <a:pt x="688" y="79"/>
                                </a:lnTo>
                                <a:lnTo>
                                  <a:pt x="657" y="43"/>
                                </a:lnTo>
                                <a:lnTo>
                                  <a:pt x="614" y="19"/>
                                </a:lnTo>
                                <a:lnTo>
                                  <a:pt x="516" y="0"/>
                                </a:lnTo>
                                <a:lnTo>
                                  <a:pt x="492" y="0"/>
                                </a:lnTo>
                                <a:lnTo>
                                  <a:pt x="465" y="2"/>
                                </a:lnTo>
                                <a:lnTo>
                                  <a:pt x="417" y="19"/>
                                </a:lnTo>
                                <a:lnTo>
                                  <a:pt x="376" y="43"/>
                                </a:lnTo>
                                <a:lnTo>
                                  <a:pt x="343" y="79"/>
                                </a:lnTo>
                                <a:lnTo>
                                  <a:pt x="280" y="45"/>
                                </a:lnTo>
                                <a:lnTo>
                                  <a:pt x="242" y="40"/>
                                </a:lnTo>
                                <a:lnTo>
                                  <a:pt x="225" y="40"/>
                                </a:lnTo>
                                <a:lnTo>
                                  <a:pt x="206" y="43"/>
                                </a:lnTo>
                                <a:lnTo>
                                  <a:pt x="141" y="74"/>
                                </a:lnTo>
                                <a:lnTo>
                                  <a:pt x="122" y="98"/>
                                </a:lnTo>
                                <a:lnTo>
                                  <a:pt x="110" y="127"/>
                                </a:lnTo>
                                <a:lnTo>
                                  <a:pt x="108" y="127"/>
                                </a:lnTo>
                                <a:close/>
                              </a:path>
                            </a:pathLst>
                          </a:custGeom>
                          <a:noFill/>
                          <a:ln w="6350">
                            <a:solidFill>
                              <a:srgbClr val="000000"/>
                            </a:solidFill>
                            <a:round/>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大气</w:t>
                              </w:r>
                            </w:p>
                          </w:txbxContent>
                        </wps:txbx>
                        <wps:bodyPr vert="horz" wrap="square" lIns="91440" tIns="45720" rIns="91440" bIns="45720" numCol="1" anchor="ctr" anchorCtr="0" compatLnSpc="1"/>
                      </wps:wsp>
                      <wps:wsp>
                        <wps:cNvPr id="133" name="Rectangle 62"/>
                        <wps:cNvSpPr/>
                        <wps:spPr bwMode="auto">
                          <a:xfrm>
                            <a:off x="3314059" y="852175"/>
                            <a:ext cx="866862" cy="237457"/>
                          </a:xfrm>
                          <a:prstGeom prst="rect">
                            <a:avLst/>
                          </a:prstGeom>
                          <a:solidFill>
                            <a:srgbClr val="FFFFFF"/>
                          </a:solidFill>
                          <a:ln w="6350">
                            <a:solidFill>
                              <a:srgbClr val="000000"/>
                            </a:solidFill>
                            <a:miter lim="800000"/>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水生捕食动物</w:t>
                              </w:r>
                            </w:p>
                          </w:txbxContent>
                        </wps:txbx>
                        <wps:bodyPr vert="horz" wrap="square" lIns="36000" tIns="45720" rIns="36000" bIns="45720" numCol="1" anchor="ctr" anchorCtr="0" compatLnSpc="1"/>
                      </wps:wsp>
                      <wps:wsp>
                        <wps:cNvPr id="134" name="Rectangle 62"/>
                        <wps:cNvSpPr/>
                        <wps:spPr bwMode="auto">
                          <a:xfrm>
                            <a:off x="3307799" y="545020"/>
                            <a:ext cx="866862" cy="237457"/>
                          </a:xfrm>
                          <a:prstGeom prst="rect">
                            <a:avLst/>
                          </a:prstGeom>
                          <a:solidFill>
                            <a:srgbClr val="FFFFFF"/>
                          </a:solidFill>
                          <a:ln w="6350">
                            <a:solidFill>
                              <a:srgbClr val="000000"/>
                            </a:solidFill>
                            <a:miter lim="800000"/>
                          </a:ln>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陆生捕食动物</w:t>
                              </w:r>
                            </w:p>
                          </w:txbxContent>
                        </wps:txbx>
                        <wps:bodyPr vert="horz" wrap="square" lIns="36000" tIns="45720" rIns="36000" bIns="45720" numCol="1" anchor="ctr" anchorCtr="0" compatLnSpc="1"/>
                      </wps:wsp>
                      <wps:wsp>
                        <wps:cNvPr id="135" name="文本框 70"/>
                        <wps:cNvSpPr txBox="1"/>
                        <wps:spPr>
                          <a:xfrm rot="323716">
                            <a:off x="1701616" y="1544947"/>
                            <a:ext cx="436245" cy="313690"/>
                          </a:xfrm>
                          <a:prstGeom prst="rect">
                            <a:avLst/>
                          </a:prstGeom>
                          <a:noFill/>
                        </wps:spPr>
                        <wps:txbx>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稀释</w:t>
                              </w:r>
                            </w:p>
                          </w:txbxContent>
                        </wps:txbx>
                        <wps:bodyPr wrap="square" rtlCol="0" anchor="ctr">
                          <a:spAutoFit/>
                        </wps:bodyPr>
                      </wps:wsp>
                      <wps:wsp>
                        <wps:cNvPr id="136" name="弧形 136"/>
                        <wps:cNvSpPr/>
                        <wps:spPr>
                          <a:xfrm rot="20969347" flipH="1">
                            <a:off x="2904215" y="660893"/>
                            <a:ext cx="1015747" cy="1219619"/>
                          </a:xfrm>
                          <a:prstGeom prst="arc">
                            <a:avLst>
                              <a:gd name="adj1" fmla="val 16200000"/>
                              <a:gd name="adj2" fmla="val 21275267"/>
                            </a:avLst>
                          </a:prstGeom>
                          <a:ln w="63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137" name="弧形 137"/>
                        <wps:cNvSpPr/>
                        <wps:spPr>
                          <a:xfrm rot="2694655">
                            <a:off x="3622707" y="923779"/>
                            <a:ext cx="652581" cy="685977"/>
                          </a:xfrm>
                          <a:prstGeom prst="arc">
                            <a:avLst>
                              <a:gd name="adj1" fmla="val 16199997"/>
                              <a:gd name="adj2" fmla="val 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138" name="文本框 281"/>
                        <wps:cNvSpPr txBox="1"/>
                        <wps:spPr>
                          <a:xfrm rot="18632478">
                            <a:off x="2659301" y="597282"/>
                            <a:ext cx="647065"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290" w:rsidRDefault="005F2290">
                              <w:pPr>
                                <w:pStyle w:val="afff"/>
                                <w:spacing w:before="0" w:beforeAutospacing="0" w:after="0" w:afterAutospacing="0"/>
                                <w:jc w:val="both"/>
                                <w:rPr>
                                  <w:szCs w:val="24"/>
                                </w:rPr>
                              </w:pPr>
                              <w:r>
                                <w:rPr>
                                  <w:rFonts w:ascii="Times New Roman" w:cs="Times New Roman" w:hint="eastAsia"/>
                                  <w:color w:val="000000" w:themeColor="dark1"/>
                                  <w:kern w:val="2"/>
                                  <w:sz w:val="18"/>
                                  <w:szCs w:val="18"/>
                                </w:rPr>
                                <w:t>捕食蚯蚓</w:t>
                              </w:r>
                            </w:p>
                          </w:txbxContent>
                        </wps:txbx>
                        <wps:bodyPr rot="0" spcFirstLastPara="0" vert="horz" wrap="none" lIns="91440" tIns="45720" rIns="91440" bIns="45720" numCol="1" spcCol="0" rtlCol="0" fromWordArt="0" anchor="t" anchorCtr="0" forceAA="0" compatLnSpc="1">
                          <a:noAutofit/>
                        </wps:bodyPr>
                      </wps:wsp>
                      <wps:wsp>
                        <wps:cNvPr id="139" name="文本框 280"/>
                        <wps:cNvSpPr txBox="1"/>
                        <wps:spPr>
                          <a:xfrm>
                            <a:off x="3814007" y="1064709"/>
                            <a:ext cx="53276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290" w:rsidRDefault="005F2290">
                              <w:pPr>
                                <w:pStyle w:val="afff"/>
                                <w:spacing w:before="0" w:beforeAutospacing="0" w:after="0" w:afterAutospacing="0"/>
                                <w:jc w:val="both"/>
                                <w:rPr>
                                  <w:szCs w:val="24"/>
                                </w:rPr>
                              </w:pPr>
                              <w:r>
                                <w:rPr>
                                  <w:rFonts w:cs="Times New Roman" w:hint="eastAsia"/>
                                  <w:color w:val="000000" w:themeColor="dark1"/>
                                  <w:kern w:val="2"/>
                                  <w:sz w:val="18"/>
                                  <w:szCs w:val="18"/>
                                </w:rPr>
                                <w:t>捕食鱼</w:t>
                              </w:r>
                            </w:p>
                          </w:txbxContent>
                        </wps:txbx>
                        <wps:bodyPr rot="0" spcFirstLastPara="0" vert="horz" wrap="none" lIns="91440" tIns="45720" rIns="91440" bIns="45720" numCol="1" spcCol="0" rtlCol="0" fromWordArt="0" anchor="t" anchorCtr="0" forceAA="0" compatLnSpc="1">
                          <a:noAutofit/>
                        </wps:bodyPr>
                      </wps:wsp>
                      <wps:wsp>
                        <wps:cNvPr id="140" name="文本框 3"/>
                        <wps:cNvSpPr txBox="1"/>
                        <wps:spPr>
                          <a:xfrm>
                            <a:off x="650638" y="265693"/>
                            <a:ext cx="691515" cy="338455"/>
                          </a:xfrm>
                          <a:prstGeom prst="rect">
                            <a:avLst/>
                          </a:prstGeom>
                          <a:noFill/>
                        </wps:spPr>
                        <wps:txbx>
                          <w:txbxContent>
                            <w:p w:rsidR="005F2290" w:rsidRDefault="005F2290">
                              <w:pPr>
                                <w:pStyle w:val="afff"/>
                                <w:spacing w:before="0" w:beforeAutospacing="0" w:after="0" w:afterAutospacing="0"/>
                                <w:rPr>
                                  <w:szCs w:val="24"/>
                                </w:rPr>
                              </w:pPr>
                              <w:r>
                                <w:rPr>
                                  <w:rFonts w:ascii="黑体" w:eastAsia="黑体" w:hAnsi="黑体" w:hint="eastAsia"/>
                                  <w:color w:val="000000" w:themeColor="text1"/>
                                  <w:kern w:val="24"/>
                                  <w:sz w:val="20"/>
                                  <w:szCs w:val="20"/>
                                </w:rPr>
                                <w:t>局部尺度</w:t>
                              </w:r>
                            </w:p>
                          </w:txbxContent>
                        </wps:txbx>
                        <wps:bodyPr wrap="none" rtlCol="0">
                          <a:spAutoFit/>
                        </wps:bodyPr>
                      </wps:wsp>
                      <wps:wsp>
                        <wps:cNvPr id="141" name="文本框 141"/>
                        <wps:cNvSpPr txBox="1"/>
                        <wps:spPr>
                          <a:xfrm>
                            <a:off x="95997" y="53184"/>
                            <a:ext cx="508635" cy="247015"/>
                          </a:xfrm>
                          <a:prstGeom prst="rect">
                            <a:avLst/>
                          </a:prstGeom>
                          <a:noFill/>
                        </wps:spPr>
                        <wps:txbx>
                          <w:txbxContent>
                            <w:p w:rsidR="005F2290" w:rsidRDefault="005F2290">
                              <w:pPr>
                                <w:pStyle w:val="afff"/>
                                <w:spacing w:before="0" w:beforeAutospacing="0" w:after="0" w:afterAutospacing="0"/>
                                <w:rPr>
                                  <w:szCs w:val="24"/>
                                </w:rPr>
                              </w:pPr>
                              <w:r>
                                <w:rPr>
                                  <w:rFonts w:ascii="黑体" w:eastAsia="黑体" w:hAnsi="黑体" w:hint="eastAsia"/>
                                  <w:color w:val="000000" w:themeColor="text1"/>
                                  <w:kern w:val="24"/>
                                  <w:sz w:val="20"/>
                                  <w:szCs w:val="20"/>
                                </w:rPr>
                                <w:t>区域尺度</w:t>
                              </w:r>
                            </w:p>
                          </w:txbxContent>
                        </wps:txbx>
                        <wps:bodyPr wrap="none" lIns="0" tIns="0" rIns="0" bIns="0" rtlCol="0">
                          <a:spAutoFit/>
                        </wps:bodyPr>
                      </wps:wsp>
                      <wps:wsp>
                        <wps:cNvPr id="142" name="右箭头 142"/>
                        <wps:cNvSpPr/>
                        <wps:spPr>
                          <a:xfrm>
                            <a:off x="98465" y="578477"/>
                            <a:ext cx="826162" cy="392426"/>
                          </a:xfrm>
                          <a:prstGeom prst="right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43" name="文本框 143"/>
                        <wps:cNvSpPr txBox="1"/>
                        <wps:spPr>
                          <a:xfrm>
                            <a:off x="94015" y="901536"/>
                            <a:ext cx="603885" cy="247015"/>
                          </a:xfrm>
                          <a:prstGeom prst="rect">
                            <a:avLst/>
                          </a:prstGeom>
                          <a:noFill/>
                        </wps:spPr>
                        <wps:txbx>
                          <w:txbxContent>
                            <w:p w:rsidR="005F2290" w:rsidRDefault="005F2290">
                              <w:pPr>
                                <w:pStyle w:val="afff"/>
                                <w:spacing w:before="0" w:beforeAutospacing="0" w:after="0" w:afterAutospacing="0"/>
                                <w:rPr>
                                  <w:szCs w:val="24"/>
                                </w:rPr>
                              </w:pPr>
                              <w:r>
                                <w:rPr>
                                  <w:rFonts w:hint="eastAsia"/>
                                  <w:color w:val="000000" w:themeColor="text1"/>
                                  <w:kern w:val="24"/>
                                  <w:sz w:val="20"/>
                                  <w:szCs w:val="20"/>
                                </w:rPr>
                                <w:t>背景浓度</w:t>
                              </w:r>
                            </w:p>
                          </w:txbxContent>
                        </wps:txbx>
                        <wps:bodyPr wrap="square" lIns="0" tIns="0" rIns="0" bIns="0" rtlCol="0">
                          <a:spAutoFit/>
                        </wps:bodyPr>
                      </wps:wsp>
                    </wpg:wgp>
                  </a:graphicData>
                </a:graphic>
              </wp:inline>
            </w:drawing>
          </mc:Choice>
          <mc:Fallback>
            <w:pict>
              <v:group id="组合 8" o:spid="_x0000_s1069" style="width:357.75pt;height:208.65pt;mso-position-horizontal-relative:char;mso-position-vertical-relative:line" coordsize="45434,2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">
                <v:rect id="矩形 250" o:spid="_x0000_s1070" style="position:absolute;width:45434;height:26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rYsIA&#10;AADcAAAADwAAAGRycy9kb3ducmV2LnhtbERPz2vCMBS+D/wfwhN2W1OFdaMaRWSTsdOqo+dH82yK&#10;zUttou361y+HwY4f3+/1drStuFPvG8cKFkkKgrhyuuFawffp/ekVhA/IGlvHpOCHPGw3s4c15toN&#10;XND9GGoRQ9jnqMCE0OVS+sqQRZ+4jjhyZ9dbDBH2tdQ9DjHctnKZppm02HBsMNjR3lB1Od6sgsOp&#10;bK/7qZzIFcP08kaf5ivNlHqcj7sViEBj+Bf/uT+0guVz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mtiwgAAANwAAAAPAAAAAAAAAAAAAAAAAJgCAABkcnMvZG93&#10;bnJldi54bWxQSwUGAAAAAAQABAD1AAAAhwMAAAAA&#10;" fillcolor="#f2f2f2 [3052]" strokecolor="#5b9bd5 [3204]" strokeweight=".5pt"/>
                <v:rect id="矩形 251" o:spid="_x0000_s1071" style="position:absolute;left:6233;top:2540;width:38458;height:23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80sMA&#10;AADcAAAADwAAAGRycy9kb3ducmV2LnhtbESPQWuDQBSE74H8h+UVcourlkprXEMIBAo9NZWeX90X&#10;lbpvjbsa8++7hUKPw8x8wxT7xfRiptF1lhUkUQyCuLa640ZB9XHaPoNwHlljb5kU3MnBvlyvCsy1&#10;vfE7zWffiABhl6OC1vshl9LVLRl0kR2Ig3exo0Ef5NhIPeItwE0v0zjOpMGOw0KLAx1bqr/Pk1Hw&#10;+VXztXPpy6Me9FTpt6xJDplSm4flsAPhafH/4b/2q1aQPiXweyYcAV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q80sMAAADcAAAADwAAAAAAAAAAAAAAAACYAgAAZHJzL2Rv&#10;d25yZXYueG1sUEsFBgAAAAAEAAQA9QAAAIgDAAAAAA==&#10;" fillcolor="white [3212]" strokecolor="#5b9bd5 [3204]" strokeweight=".5pt"/>
                <v:shape id="Freeform 13" o:spid="_x0000_s1072" style="position:absolute;left:13338;top:10527;width:7237;height:10855;visibility:visible;mso-wrap-style:square;v-text-anchor:top" coordsize="1181,1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2hMQA&#10;AADcAAAADwAAAGRycy9kb3ducmV2LnhtbESPT0sDMRTE74LfITyhN5t1obasTYt/EHqsbQ89PpLn&#10;ZnXzsibPdvXTG0HwOMzMb5jlegy9OlHKXWQDN9MKFLGNruPWwGH/fL0AlQXZYR+ZDHxRhvXq8mKJ&#10;jYtnfqHTTlpVIJwbNOBFhkbrbD0FzNM4EBfvNaaAUmRqtUt4LvDQ67qqbnXAjsuCx4EePdn33Wcw&#10;kOwszOff26Plh6N/e5KPXrZozORqvL8DJTTKf/ivvXEG6lkNv2fKE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8NoTEAAAA3AAAAA8AAAAAAAAAAAAAAAAAmAIAAGRycy9k&#10;b3ducmV2LnhtbFBLBQYAAAAABAAEAPUAAACJAwAAAAA=&#10;" path="m,1737l1180,e" filled="f" strokecolor="#0070c0" strokeweight=".5pt">
                  <v:stroke endarrow="block"/>
                  <v:path arrowok="t" o:connecttype="custom" o:connectlocs="0,1084873;723079,0" o:connectangles="0,0"/>
                </v:shape>
                <v:rect id="Rectangle 20" o:spid="_x0000_s1073" style="position:absolute;left:23578;top:21319;width:8377;height:2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pjsUA&#10;AADcAAAADwAAAGRycy9kb3ducmV2LnhtbESPQWsCMRSE70L/Q3iCN82qWMtqlFYo6Km6LXh93Tw3&#10;i5uXdRN19dc3QsHjMDPfMPNlaytxocaXjhUMBwkI4tzpkgsFP9+f/TcQPiBrrByTght5WC5eOnNM&#10;tbvyji5ZKESEsE9RgQmhTqX0uSGLfuBq4ugdXGMxRNkUUjd4jXBbyVGSvEqLJccFgzWtDOXH7GwV&#10;0K+Znm7b4SlfrzZfVTbd3z/8Xqlet32fgQjUhmf4v73WCkaTMTzO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6mOxQAAANwAAAAPAAAAAAAAAAAAAAAAAJgCAABkcnMv&#10;ZG93bnJldi54bWxQSwUGAAAAAAQABAD1AAAAigMAAAAA&#10;" strokeweight=".5pt">
                  <v:textbo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地下水</w:t>
                        </w:r>
                      </w:p>
                    </w:txbxContent>
                  </v:textbox>
                </v:rect>
                <v:rect id="Rectangle 24" o:spid="_x0000_s1074" style="position:absolute;left:23535;top:13321;width:8199;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J/VcIA&#10;AADcAAAADwAAAGRycy9kb3ducmV2LnhtbESP32rCMBTG7wd7h3AG3gxNV+vQzihSEHR31j3AoTm2&#10;3ZqTkkStb28EYZcf358f33I9mE5cyPnWsoKPSQKCuLK65VrBz3E7noPwAVljZ5kU3MjDevX6ssRc&#10;2ysf6FKGWsQR9jkqaELocyl91ZBBP7E9cfRO1hkMUbpaaofXOG46mSbJpzTYciQ02FPRUPVXnk3k&#10;FtNvyfu0c9ntd2FcVpbvbaHU6G3YfIEINIT/8LO90wrSWQa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0n9VwgAAANwAAAAPAAAAAAAAAAAAAAAAAJgCAABkcnMvZG93&#10;bnJldi54bWxQSwUGAAAAAAQABAD1AAAAhwMAAAAA&#10;" filled="f" strokecolor="black [3213]" strokeweight=".5pt">
                  <v:textbo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土壤</w:t>
                        </w:r>
                      </w:p>
                    </w:txbxContent>
                  </v:textbox>
                </v:rect>
                <v:shape id="Freeform 41" o:spid="_x0000_s1075" style="position:absolute;left:11090;top:8798;width:7058;height:3340;rotation:-333506fd;visibility:visible;mso-wrap-style:square;v-text-anchor:top" coordsize="130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hycQA&#10;AADcAAAADwAAAGRycy9kb3ducmV2LnhtbESP0WrCQBRE3wv+w3IF3+pGMaLRVbRQKKUvNX7ANXvN&#10;RrN3Q3Y1yd93C4U+DjNzhtnue1uLJ7W+cqxgNk1AEBdOV1wqOOfvrysQPiBrrB2TgoE87Hejly1m&#10;2nX8Tc9TKEWEsM9QgQmhyaT0hSGLfuoa4uhdXWsxRNmWUrfYRbit5TxJltJixXHBYENvhor76WEV&#10;HM3lMXwtb73J17wYPnUj8y5VajLuDxsQgfrwH/5rf2gF8zS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JIcnEAAAA3AAAAA8AAAAAAAAAAAAAAAAAmAIAAGRycy9k&#10;b3ducmV2LnhtbFBLBQYAAAAABAAEAPUAAACJAwAAAAA=&#10;" path="m,127l304,55,633,12,801,2,885,r84,l1307,21e" filled="f" strokecolor="#0070c0" strokeweight=".5pt">
                  <v:stroke endarrow="block"/>
                  <v:path arrowok="t" o:connecttype="custom" o:connectlocs="0,333994;164048,144643;341587,31558;432245,5260;477575,0;522904,0;705299,55227" o:connectangles="0,0,0,0,0,0,0"/>
                </v:shape>
                <v:shape id="Freeform 48" o:spid="_x0000_s1076" style="position:absolute;left:10630;top:15422;width:750;height:546;visibility:visible;mso-wrap-style:square;v-text-anchor:top" coordsize="11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pE8EA&#10;AADcAAAADwAAAGRycy9kb3ducmV2LnhtbERPS4vCMBC+C/sfwix407RKZalGWRZ83MTHisehGdNi&#10;MylN1PrvjbCwt/n4njNbdLYWd2p95VhBOkxAEBdOV2wUHA/LwRcIH5A11o5JwZM8LOYfvRnm2j14&#10;R/d9MCKGsM9RQRlCk0vpi5Is+qFriCN3ca3FEGFrpG7xEcNtLUdJMpEWK44NJTb0U1Jx3d+sgtNv&#10;irzNLuds+cyy27oyYTUxSvU/u+8piEBd+Bf/uTc6zk/H8H4mX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1qRPBAAAA3AAAAA8AAAAAAAAAAAAAAAAAmAIAAGRycy9kb3du&#10;cmV2LnhtbFBLBQYAAAAABAAEAPUAAACGAwAAAAA=&#10;" path="m118,43r-5,19l98,77,77,86,46,85,23,78,8,67,,53,3,30,15,14,34,3,57,,82,3r20,11l115,29r3,14xe" filled="f" strokecolor="#f7f7f7" strokeweight=".51pt">
                  <v:path arrowok="t" o:connecttype="custom" o:connectlocs="74938,27302;71763,39365;62237,48889;48900,54603;29213,53968;14607,49524;5081,42540;0,33651;1905,19048;9526,8889;21592,1905;36199,0;52076,1905;64777,8889;73033,18413;74938,27302" o:connectangles="0,0,0,0,0,0,0,0,0,0,0,0,0,0,0,0"/>
                </v:shape>
                <v:shape id="Freeform 49" o:spid="_x0000_s1077" style="position:absolute;left:10999;top:15619;width:1314;height:5626;visibility:visible;mso-wrap-style:square;v-text-anchor:top" coordsize="207,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OMUA&#10;AADcAAAADwAAAGRycy9kb3ducmV2LnhtbERPTWvCQBC9F/wPyxS8iG4Ua0PqJogg9KAUTZH2Ns1O&#10;k2B2NmS3Gv31XaHQ2zze5yyz3jTiTJ2rLSuYTiIQxIXVNZcK3vPNOAbhPLLGxjIpuJKDLB08LDHR&#10;9sJ7Oh98KUIIuwQVVN63iZSuqMigm9iWOHDftjPoA+xKqTu8hHDTyFkULaTBmkNDhS2tKypOhx+j&#10;YPchn/L49hU/v33SaLRauON6tlVq+NivXkB46v2/+M/9qsP86Rzuz4QL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KY4xQAAANwAAAAPAAAAAAAAAAAAAAAAAJgCAABkcnMv&#10;ZG93bnJldi54bWxQSwUGAAAAAAQABAD1AAAAigMAAAAA&#10;" path="m189,885l203,746r3,-70l206,640r-3,-33l175,343,143,230,103,131,57,52,,e" filled="f" strokecolor="#0070c0" strokeweight=".5pt">
                  <v:stroke startarrow="block"/>
                  <v:path arrowok="t" o:connecttype="custom" o:connectlocs="120027,561898;128918,473645;130823,429201;130823,406344;128918,385392;111136,217775;90814,146030;65411,83174;36199,33015;0,0" o:connectangles="0,0,0,0,0,0,0,0,0,0"/>
                </v:shape>
                <v:rect id="Rectangle 62" o:spid="_x0000_s1078" style="position:absolute;left:32968;top:13245;width:8669;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M3cMA&#10;AADcAAAADwAAAGRycy9kb3ducmV2LnhtbERPTWvCQBC9C/0PyxR6002EVomuoRUEe2pNBa9jdswG&#10;s7NJdquxv75bEHqbx/ucZT7YRlyo97VjBekkAUFcOl1zpWD/tRnPQfiArLFxTApu5CFfPYyWmGl3&#10;5R1dilCJGMI+QwUmhDaT0peGLPqJa4kjd3K9xRBhX0nd4zWG20ZOk+RFWqw5NhhsaW2oPBffVgEd&#10;zay7faZduV2/fzTF7PDz5g9KPT0OrwsQgYbwL767tzrOT5/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lM3cMAAADcAAAADwAAAAAAAAAAAAAAAACYAgAAZHJzL2Rv&#10;d25yZXYueG1sUEsFBgAAAAAEAAQA9QAAAIgDAAAAAA==&#10;" strokeweight=".5pt">
                  <v:textbo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地表水</w:t>
                        </w:r>
                      </w:p>
                    </w:txbxContent>
                  </v:textbox>
                </v:rect>
                <v:shape id="Freeform 65" o:spid="_x0000_s1079" style="position:absolute;left:7292;top:21691;width:6498;height:2671;visibility:visible;mso-wrap-style:square;v-text-anchor:top" coordsize="1275,47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Sw4sAA&#10;AADcAAAADwAAAGRycy9kb3ducmV2LnhtbERP24rCMBB9F/yHMIJva1qRslRj8YLLPiyClw8YmrEt&#10;NpPSZGv8e7Ow4NscznVWRTCtGKh3jWUF6SwBQVxa3XCl4Ho5fHyCcB5ZY2uZFDzJQbEej1aYa/vg&#10;Ew1nX4kYwi5HBbX3XS6lK2sy6Ga2I47czfYGfYR9JXWPjxhuWjlPkkwabDg21NjRrqbyfv41CuZZ&#10;sEGHvXY/1fC1aLbtseODUtNJ2CxBeAr+Lf53f+s4P83g75l4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Sw4sAAAADcAAAADwAAAAAAAAAAAAAAAACYAgAAZHJzL2Rvd25y&#10;ZXYueG1sUEsFBgAAAAAEAAQA9QAAAIUDAAAAAA==&#10;" adj="-11796480,,5400" path="m1274,388r-3,23l1263,431r-13,18l1234,463r-20,10l1192,479,91,480,68,477,48,469,30,456,15,440,5,420,,399,,93,2,70,10,49,22,31,38,16,57,6,79,,1180,r23,2l1223,10r18,12l1256,38r11,19l1273,79r1,309xe" filled="f" strokeweight=".17989mm">
                  <v:stroke joinstyle="round"/>
                  <v:formulas/>
                  <v:path arrowok="t" o:connecttype="custom" o:connectlocs="649287,216323;647758,229147;643681,240297;637056,250333;628902,258138;618709,263714;607496,267059;46378,267617;34656,265944;24463,261484;15289,254236;7645,245315;2548,234164;0,222456;0,51851;1019,39027;5096,27319;11212,17284;19366,8921;29050,3345;40262,0;601381,0;613103,1115;623295,5575;632469,12266;640114,21186;645720,31779;648778,44045;649287,216323" o:connectangles="0,0,0,0,0,0,0,0,0,0,0,0,0,0,0,0,0,0,0,0,0,0,0,0,0,0,0,0,0" textboxrect="0,0,1275,479"/>
                  <v:textbo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STP</w:t>
                        </w:r>
                      </w:p>
                    </w:txbxContent>
                  </v:textbox>
                </v:shape>
                <v:shape id="Freeform 66" o:spid="_x0000_s1080" style="position:absolute;left:24887;top:8762;width:3433;height:4308;visibility:visible;mso-wrap-style:square;v-text-anchor:top" coordsize="362,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xcMA&#10;AADcAAAADwAAAGRycy9kb3ducmV2LnhtbERPTWvCQBC9C/0Pywi96SalaImuQVoCvVnTQj0O2TGJ&#10;ZmfT3dWk/94tFLzN433OOh9NJ67kfGtZQTpPQBBXVrdcK/j6LGYvIHxA1thZJgW/5CHfPEzWmGk7&#10;8J6uZahFDGGfoYImhD6T0lcNGfRz2xNH7midwRChq6V2OMRw08mnJFlIgy3HhgZ7em2oOpcXo2D3&#10;nB7KyzcPp93i521MhsKcPjqlHqfjdgUi0Bju4n/3u47z0yX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xcMAAADcAAAADwAAAAAAAAAAAAAAAACYAgAAZHJzL2Rv&#10;d25yZXYueG1sUEsFBgAAAAAEAAQA9QAAAIgDAAAAAA==&#10;" path="m,50l55,7,81,,96,r14,2l163,33r50,65l259,192r41,127l362,652e" filled="f" strokeweight=".5pt">
                  <v:stroke endarrow="block"/>
                  <v:path arrowok="t" o:connecttype="custom" o:connectlocs="0,32986;52151,4618;76804,0;91027,0;104302,1319;154557,21771;201967,64652;245584,126665;284460,210449;343249,430133" o:connectangles="0,0,0,0,0,0,0,0,0,0"/>
                </v:shape>
                <v:rect id="Rectangle 70" o:spid="_x0000_s1081" style="position:absolute;left:32923;top:21381;width:8669;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jjQ8UA&#10;AADcAAAADwAAAGRycy9kb3ducmV2LnhtbESPQW/CMAyF75P2HyJP2m2k3WFMhYAAaRI7MbpJXE1j&#10;morGKU0GhV8/H5B2s/We3/s8nQ++VWfqYxPYQD7KQBFXwTZcG/j5/nh5BxUTssU2MBm4UoT57PFh&#10;ioUNF97SuUy1khCOBRpwKXWF1rFy5DGOQkcs2iH0HpOsfa1tjxcJ961+zbI37bFhaXDY0cpRdSx/&#10;vQHau/Hp+pWfqvXqc9OW491tGXfGPD8NiwmoREP6N9+v11bwc6GVZ2QCP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ONDxQAAANwAAAAPAAAAAAAAAAAAAAAAAJgCAABkcnMv&#10;ZG93bnJldi54bWxQSwUGAAAAAAQABAD1AAAAigMAAAAA&#10;" strokeweight=".5pt">
                  <v:textbo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沉积物</w:t>
                        </w:r>
                      </w:p>
                    </w:txbxContent>
                  </v:textbox>
                </v:rect>
                <v:shape id="文本框 73" o:spid="_x0000_s1082" type="#_x0000_t202" style="position:absolute;left:14056;top:13273;width:5245;height:3137;rotation:-363156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bzMMA&#10;AADcAAAADwAAAGRycy9kb3ducmV2LnhtbERPTWvCQBC9F/wPywheSt1EStHUVbRQqRcl6qHHITtN&#10;otnZkF2T+O9doeBtHu9z5sveVKKlxpWWFcTjCARxZnXJuYLT8fttCsJ5ZI2VZVJwIwfLxeBljom2&#10;HafUHnwuQgi7BBUU3teJlC4ryKAb25o4cH+2MegDbHKpG+xCuKnkJIo+pMGSQ0OBNX0VlF0OV6Ng&#10;3/6etruYJXev2/fNPnXrM2VKjYb96hOEp94/xf/uHx3mxzN4PBMu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fbzMMAAADcAAAADwAAAAAAAAAAAAAAAACYAgAAZHJzL2Rv&#10;d25yZXYueG1sUEsFBgAAAAAEAAQA9QAAAIgDAAAAAA==&#10;" filled="f" stroked="f">
                  <v:textbox style="mso-fit-shape-to-text:t">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挥发</w:t>
                        </w:r>
                      </w:p>
                    </w:txbxContent>
                  </v:textbox>
                </v:shape>
                <v:shape id="文本框 74" o:spid="_x0000_s1083" type="#_x0000_t202" style="position:absolute;left:13842;top:19380;width:8426;height:3137;rotation:-18205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ZEMQA&#10;AADcAAAADwAAAGRycy9kb3ducmV2LnhtbESPQWsCMRCF74L/IUyhF6lJPciyNYoUBNtTtR56nG7G&#10;zeJmsiRRt/++cyj0NsN78943q80YenWjlLvIFp7nBhRxE13HrYXT5+6pApULssM+Mln4oQyb9XSy&#10;wtrFOx/odiytkhDONVrwpQy11rnxFDDP40As2jmmgEXW1GqX8C7hodcLY5Y6YMfS4HGgV0/N5XgN&#10;Fr68+bhWwxstq106nI0337P3k7WPD+P2BVShsfyb/673TvAXgi/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WRDEAAAA3AAAAA8AAAAAAAAAAAAAAAAAmAIAAGRycy9k&#10;b3ducmV2LnhtbFBLBQYAAAAABAAEAPUAAACJAwAAAAA=&#10;" filled="f" stroked="f">
                  <v:textbox style="mso-fit-shape-to-text:t">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污泥农用</w:t>
                        </w:r>
                      </w:p>
                    </w:txbxContent>
                  </v:textbox>
                </v:shape>
                <v:shape id="文本框 75" o:spid="_x0000_s1084" type="#_x0000_t202" style="position:absolute;left:15431;top:22073;width:8426;height:3137;rotation:-119530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tOsQA&#10;AADcAAAADwAAAGRycy9kb3ducmV2LnhtbERPS2sCMRC+F/ofwhR6q1k9iGyNIkqhiwUf20KP42a6&#10;uzWZLEnU7b9vBMHbfHzPmc57a8SZfGgdKxgOMhDEldMt1wo+y7eXCYgQkTUax6TgjwLMZ48PU8y1&#10;u/COzvtYixTCIUcFTYxdLmWoGrIYBq4jTtyP8xZjgr6W2uMlhVsjR1k2lhZbTg0NdrRsqDruT1aB&#10;WRf9V3c6lKvfhfn43i79pigOSj0/9YtXEJH6eBff3O86zR8N4fpMuk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LTrEAAAA3AAAAA8AAAAAAAAAAAAAAAAAmAIAAGRycy9k&#10;b3ducmV2LnhtbFBLBQYAAAAABAAEAPUAAACJAwAAAAA=&#10;" filled="f" stroked="f">
                  <v:textbox style="mso-fit-shape-to-text:t">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稀释</w:t>
                        </w:r>
                      </w:p>
                    </w:txbxContent>
                  </v:textbox>
                </v:shape>
                <v:shape id="文本框 76" o:spid="_x0000_s1085" type="#_x0000_t202" style="position:absolute;left:27039;top:18560;width:791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7tMMA&#10;AADcAAAADwAAAGRycy9kb3ducmV2LnhtbERPS2vCQBC+C/0PyxR6001zKJK6ihZKfV00evA2ZMck&#10;mp0N2TWJ/94VhN7m43vOZNabSrTUuNKygs9RBII4s7rkXMEh/R2OQTiPrLGyTAru5GA2fRtMMNG2&#10;4x21e5+LEMIuQQWF93UipcsKMuhGtiYO3Nk2Bn2ATS51g10IN5WMo+hLGiw5NBRY009B2XV/Mwps&#10;ek7Hf9Hl1N2O2WK12bandSWV+njv598gPPX+X/xyL3WYH8f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77tMMAAADcAAAADwAAAAAAAAAAAAAAAACYAgAAZHJzL2Rv&#10;d25yZXYueG1sUEsFBgAAAAAEAAQA9QAAAIgDAAAAAA==&#10;" filled="f" stroked="f">
                  <v:textbox style="mso-fit-shape-to-text:t">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孔隙水淋溶</w:t>
                        </w:r>
                      </w:p>
                    </w:txbxContent>
                  </v:textbox>
                </v:shape>
                <v:shape id="文本框 77" o:spid="_x0000_s1086" type="#_x0000_t202" style="position:absolute;left:36529;top:18440;width:8160;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JeL8MA&#10;AADcAAAADwAAAGRycy9kb3ducmV2LnhtbERPS2vCQBC+F/oflil4q5taEImuYgul9XEx0YO3ITsm&#10;sdnZkF2T+O9dQfA2H99zZoveVKKlxpWWFXwMIxDEmdUl5wr26c/7BITzyBory6TgSg4W89eXGcba&#10;dryjNvG5CCHsYlRQeF/HUrqsIINuaGviwJ1sY9AH2ORSN9iFcFPJURSNpcGSQ0OBNX0XlP0nF6PA&#10;pqd08hudj93lkH2tNtv2uK6kUoO3fjkF4an3T/HD/afD/NEn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JeL8MAAADcAAAADwAAAAAAAAAAAAAAAACYAgAAZHJzL2Rv&#10;d25yZXYueG1sUEsFBgAAAAAEAAQA9QAAAIgDAAAAAA==&#10;" filled="f" stroked="f">
                  <v:textbox style="mso-fit-shape-to-text:t">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悬浮物沉积</w:t>
                        </w:r>
                      </w:p>
                    </w:txbxContent>
                  </v:textbox>
                </v:shape>
                <v:shape id="直接箭头连接符 124" o:spid="_x0000_s1087" type="#_x0000_t32" style="position:absolute;left:37258;top:15619;width:44;height:5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EqxcEAAADcAAAADwAAAGRycy9kb3ducmV2LnhtbERP24rCMBB9X/Afwgi+iCaKrFKNIqLi&#10;Irvg5QOGZmyLzaQ2Uevfb4SFfZvDuc5s0dhSPKj2hWMNg74CQZw6U3Cm4Xza9CYgfEA2WDomDS/y&#10;sJi3PmaYGPfkAz2OIRMxhH2CGvIQqkRKn+Zk0fddRRy5i6sthgjrTJoanzHclnKo1Ke0WHBsyLGi&#10;VU7p9Xi3Gux6uxs33dd315a3k9l79fUTlNaddrOcggjUhH/xn3tn4vzhC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sSrFwQAAANwAAAAPAAAAAAAAAAAAAAAA&#10;AKECAABkcnMvZG93bnJldi54bWxQSwUGAAAAAAQABAD5AAAAjwMAAAAA&#10;" strokecolor="black [3213]" strokeweight=".5pt">
                  <v:stroke endarrow="block" joinstyle="miter"/>
                </v:shape>
                <v:shape id="直接箭头连接符 125" o:spid="_x0000_s1088" type="#_x0000_t32" style="position:absolute;left:27767;top:15981;width:55;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2PXsEAAADcAAAADwAAAGRycy9kb3ducmV2LnhtbERP24rCMBB9X/Afwgi+iCYKrlKNIqLi&#10;Irvg5QOGZmyLzaQ2Uevfb4SFfZvDuc5s0dhSPKj2hWMNg74CQZw6U3Cm4Xza9CYgfEA2WDomDS/y&#10;sJi3PmaYGPfkAz2OIRMxhH2CGvIQqkRKn+Zk0fddRRy5i6sthgjrTJoanzHclnKo1Ke0WHBsyLGi&#10;VU7p9Xi3Gux6uxs33dd315a3k9l79fUTlNaddrOcggjUhH/xn3tn4vzhC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Y9ewQAAANwAAAAPAAAAAAAAAAAAAAAA&#10;AKECAABkcnMvZG93bnJldi54bWxQSwUGAAAAAAQABAD5AAAAjwMAAAAA&#10;" strokecolor="black [3213]" strokeweight=".5pt">
                  <v:stroke endarrow="block" joinstyle="miter"/>
                </v:shape>
                <v:shape id="直接箭头连接符 126" o:spid="_x0000_s1089" type="#_x0000_t32" style="position:absolute;left:13785;top:15619;width:23517;height:8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dXcMAAADcAAAADwAAAGRycy9kb3ducmV2LnhtbERPTWvDMAy9D/YfjAa7rU7KKCWtW8pg&#10;UMigNO0hRxGriZtYDrGXZPv182Cwmx7vU9v9bDsx0uCNYwXpIgFBXDltuFZwvby/rEH4gKyxc0wK&#10;vsjDfvf4sMVMu4nPNBahFjGEfYYKmhD6TEpfNWTRL1xPHLmbGyyGCIda6gGnGG47uUySlbRoODY0&#10;2NNbQ1VbfFoFpswpP5588fF9Tk95e381siqVen6aDxsQgebwL/5zH3Wcv1zB7zPxAr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yXV3DAAAA3AAAAA8AAAAAAAAAAAAA&#10;AAAAoQIAAGRycy9kb3ducmV2LnhtbFBLBQYAAAAABAAEAPkAAACRAwAAAAA=&#10;" strokecolor="#0070c0" strokeweight=".5pt">
                  <v:stroke endarrow="block" joinstyle="miter"/>
                </v:shape>
                <v:shape id="直接箭头连接符 127" o:spid="_x0000_s1090" type="#_x0000_t32" style="position:absolute;left:13785;top:15803;width:13850;height:8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74xsMAAADcAAAADwAAAGRycy9kb3ducmV2LnhtbERPTWvCQBC9F/wPywi91U1CqRJdpRQK&#10;QgrB6MHjkB2TrdnZkN2atL++Wyh4m8f7nM1usp240eCNYwXpIgFBXDttuFFwOr4/rUD4gKyxc0wK&#10;vsnDbjt72GCu3cgHulWhETGEfY4K2hD6XEpft2TRL1xPHLmLGyyGCIdG6gHHGG47mSXJi7RoODa0&#10;2NNbS/W1+rIKzLmgYl/66uPnkJbF9fPZyPqs1ON8el2DCDSFu/jfvddxfraEv2fiB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MbDAAAA3AAAAA8AAAAAAAAAAAAA&#10;AAAAoQIAAGRycy9kb3ducmV2LnhtbFBLBQYAAAAABAAEAPkAAACRAwAAAAA=&#10;" strokecolor="#0070c0" strokeweight=".5pt">
                  <v:stroke endarrow="block" joinstyle="miter"/>
                </v:shape>
                <v:shape id="文本框 4" o:spid="_x0000_s1091" type="#_x0000_t202" style="position:absolute;left:7891;top:16969;width:4121;height:31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3k8QA&#10;AADcAAAADwAAAGRycy9kb3ducmV2LnhtbESPQW/CMAyF75P4D5GRuI2Uik2sIyDEQNptA/YDrMZr&#10;ShunajIo/Pr5MGk3W+/5vc/L9eBbdaE+1oENzKYZKOIy2JorA1+n/eMCVEzIFtvAZOBGEdar0cMS&#10;CxuufKDLMVVKQjgWaMCl1BVax9KRxzgNHbFo36H3mGTtK217vEq4b3WeZc/aY83S4LCjraOyOf54&#10;A4vMfzTNS/4Z/fw+e3Lbt7DrzsZMxsPmFVSiIf2b/67fre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t5PEAAAA3AAAAA8AAAAAAAAAAAAAAAAAmAIAAGRycy9k&#10;b3ducmV2LnhtbFBLBQYAAAAABAAEAPUAAACJAwAAAAA=&#10;" filled="f" stroked="f">
                  <v:textbox style="mso-fit-shape-to-text:t">
                    <w:txbxContent>
                      <w:p w:rsidR="005F2290" w:rsidRDefault="005F2290">
                        <w:pPr>
                          <w:pStyle w:val="afff"/>
                          <w:spacing w:before="0" w:beforeAutospacing="0" w:after="0" w:afterAutospacing="0"/>
                          <w:rPr>
                            <w:szCs w:val="24"/>
                          </w:rPr>
                        </w:pPr>
                        <w:r>
                          <w:rPr>
                            <w:rFonts w:hint="eastAsia"/>
                            <w:color w:val="000000" w:themeColor="text1"/>
                            <w:kern w:val="24"/>
                            <w:sz w:val="18"/>
                            <w:szCs w:val="18"/>
                          </w:rPr>
                          <w:t>排放</w:t>
                        </w:r>
                      </w:p>
                    </w:txbxContent>
                  </v:textbox>
                </v:shape>
                <v:shape id="文本框 61" o:spid="_x0000_s1092" type="#_x0000_t202" style="position:absolute;left:23216;top:9953;width:5696;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pxcMA&#10;AADcAAAADwAAAGRycy9kb3ducmV2LnhtbERPTWvCQBC9F/wPywje6kYPYqOrqFCqtReNHrwN2TGJ&#10;ZmdDdk3Sf+8WCt7m8T5nvuxMKRqqXWFZwWgYgSBOrS44U3BKPt+nIJxH1lhaJgW/5GC56L3NMda2&#10;5QM1R5+JEMIuRgW591UspUtzMuiGtiIO3NXWBn2AdSZ1jW0IN6UcR9FEGiw4NORY0San9H58GAU2&#10;uSbTr+h2aR/ndL3b/zSX71IqNeh3qxkIT51/if/dWx3mjz/g75lwgV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ppxcMAAADcAAAADwAAAAAAAAAAAAAAAACYAgAAZHJzL2Rv&#10;d25yZXYueG1sUEsFBgAAAAAEAAQA9QAAAIgDAAAAAA==&#10;" filled="f" stroked="f">
                  <v:textbox style="mso-fit-shape-to-text:t">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沉降</w:t>
                        </w:r>
                      </w:p>
                    </w:txbxContent>
                  </v:textbox>
                </v:shape>
                <v:shape id="任意多边形 130" o:spid="_x0000_s1093" style="position:absolute;left:11195;top:15697;width:24943;height:2661;visibility:visible;mso-wrap-style:square;v-text-anchor:middle" coordsize="2494280,497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xbMIA&#10;AADcAAAADwAAAGRycy9kb3ducmV2LnhtbESPQWsCMRCF7wX/QxihN81asdTVKFIQvOxBWzwPm3F3&#10;cTMJSdT133cOQm9vmDffvLfeDq5Xd4qp82xgNi1AEdfedtwY+P3ZT75ApYxssfdMBp6UYLsZva2x&#10;tP7BR7qfcqMEwqlEA23OodQ61S05TFMfiGV38dFhljE22kZ8CNz1+qMoPrXDjuVDi4G+W6qvp5sT&#10;ysLP+HqpHIZuPz+HcxWXRWXM+3jYrUBlGvK/+XV9sBJ/LvGljCj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3FswgAAANwAAAAPAAAAAAAAAAAAAAAAAJgCAABkcnMvZG93&#10;bnJldi54bWxQSwUGAAAAAAQABAD1AAAAhwMAAAAA&#10;" path="m,20320c493183,260773,986367,501227,1402080,497840,1817793,494453,2304627,82973,2494280,e" filled="f" strokecolor="#0070c0">
                  <v:stroke dashstyle="dash" endarrow="block" joinstyle="miter"/>
                  <v:path arrowok="t" o:connecttype="custom" o:connectlocs="0,10862;1402080,266130;2494280,0" o:connectangles="0,0,0"/>
                </v:shape>
                <v:roundrect id="圆角矩形 131" o:spid="_x0000_s1094" style="position:absolute;left:7292;top:12719;width:6599;height:26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sqb0A&#10;AADcAAAADwAAAGRycy9kb3ducmV2LnhtbERPzYrCMBC+C75DGGFvmqpQlmoUERRPC+o+wNiMTTGZ&#10;lCbV+vZGELzNx/c7y3XvrLhTG2rPCqaTDARx6XXNlYL/8278CyJEZI3WMyl4UoD1ajhYYqH9g490&#10;P8VKpBAOBSowMTaFlKE05DBMfEOcuKtvHcYE20rqFh8p3Fk5y7JcOqw5NRhsaGuovJ06p+By7q2d&#10;d95bzsy+2Xf5X7zmSv2M+s0CRKQ+fsUf90Gn+fMpvJ9JF8jV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5sqb0AAADcAAAADwAAAAAAAAAAAAAAAACYAgAAZHJzL2Rvd25yZXYu&#10;eG1sUEsFBgAAAAAEAAQA9QAAAIIDAAAAAA==&#10;" fillcolor="white [3201]" strokecolor="black [3200]" strokeweight=".5pt">
                  <v:stroke joinstyle="miter"/>
                  <v:textbox>
                    <w:txbxContent>
                      <w:p w:rsidR="005F2290" w:rsidRDefault="005F2290">
                        <w:pPr>
                          <w:pStyle w:val="afff"/>
                          <w:spacing w:before="0" w:beforeAutospacing="0" w:after="0" w:afterAutospacing="0"/>
                          <w:jc w:val="center"/>
                          <w:rPr>
                            <w:szCs w:val="24"/>
                          </w:rPr>
                        </w:pPr>
                        <w:r>
                          <w:rPr>
                            <w:rFonts w:hint="eastAsia"/>
                            <w:color w:val="000000" w:themeColor="dark1"/>
                            <w:kern w:val="24"/>
                            <w:sz w:val="20"/>
                            <w:szCs w:val="20"/>
                          </w:rPr>
                          <w:t>排放源</w:t>
                        </w:r>
                      </w:p>
                    </w:txbxContent>
                  </v:textbox>
                </v:roundrect>
                <v:shape id="Freeform 12" o:spid="_x0000_s1095" style="position:absolute;left:18085;top:7171;width:6815;height:3306;visibility:visible;mso-wrap-style:square;v-text-anchor:middle" coordsize="1092,4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2pc8MA&#10;AADcAAAADwAAAGRycy9kb3ducmV2LnhtbERP3WrCMBS+H+wdwhl4MzRV0Y3OKCIqigxW9QEOzVlb&#10;1pzUJGp9eyMIuzsf3++ZzFpTiws5X1lW0O8lIIhzqysuFBwPq+4nCB+QNdaWScGNPMymry8TTLW9&#10;ckaXfShEDGGfooIyhCaV0uclGfQ92xBH7tc6gyFCV0jt8BrDTS0HSTKWBiuODSU2tCgp/9ufjYKd&#10;XfbfP7K1o+/xz3F94m0xOjVKdd7a+ReIQG34Fz/dGx3nDwfweCZe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2pc8MAAADcAAAADwAAAAAAAAAAAAAAAACYAgAAZHJzL2Rv&#10;d25yZXYueG1sUEsFBgAAAAAEAAQA9QAAAIgDAAAAAA==&#10;" adj="-11796480,,5400" path="m108,127l43,155,7,201,,227r4,29l43,307,31,340r,17l36,374r19,29l86,424r79,22l208,439r44,-20l314,448r70,17l420,467r36,l528,451r96,38l674,496r26,3l729,499,830,479r91,-45l974,434r46,-12l1056,400r24,-29l1092,338r,-17l1089,302r-19,-34l1032,240r21,-17l1063,199r,-22l1051,158r-43,-29l979,124r-17,l943,129,890,93,828,71,794,67r-36,l688,79,657,43,614,19,516,,492,,465,2,417,19,376,43,343,79,280,45,242,40r-17,l206,43,141,74,122,98r-12,29l108,127xe" filled="f" strokeweight=".5pt">
                  <v:stroke joinstyle="round"/>
                  <v:formulas/>
                  <v:path arrowok="t" o:connecttype="custom" o:connectlocs="67406,84148;26837,102700;4369,133179;0,150406;2497,169621;26837,203413;19348,225278;19348,236542;22469,247806;34327,267021;53675,280935;102981,295512;129818,290874;157280,277622;195976,296837;239665,308101;262133,309426;284602,309426;329539,298825;389455,324003;420661,328641;436888,330629;454988,330629;518025,317377;574820,287561;607899,287561;636609,279610;659077,265033;674056,245818;681546,223953;681546,212689;679674,200100;667815,177572;644098,159020;657205,147756;663446,131854;663446,117277;655957,104688;629119,85473;611020,82160;600410,82160;588551,85473;555472,61620;516777,47043;495556,44393;473088,44393;429399,52344;410051,28491;383214,12589;322049,0;307070,0;290219,1325;260261,12589;234672,28491;214075,52344;174755,29816;151039,26503;140428,26503;128570,28491;88002,49031;76143,64933;68654,84148;67406,84148" o:connectangles="0,0,0,0,0,0,0,0,0,0,0,0,0,0,0,0,0,0,0,0,0,0,0,0,0,0,0,0,0,0,0,0,0,0,0,0,0,0,0,0,0,0,0,0,0,0,0,0,0,0,0,0,0,0,0,0,0,0,0,0,0,0,0" textboxrect="0,0,1092,499"/>
                  <v:textbox>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大气</w:t>
                        </w:r>
                      </w:p>
                    </w:txbxContent>
                  </v:textbox>
                </v:shape>
                <v:rect id="Rectangle 62" o:spid="_x0000_s1096" style="position:absolute;left:33140;top:8521;width:8669;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v7D8QA&#10;AADcAAAADwAAAGRycy9kb3ducmV2LnhtbESP0WrCQBBF3wv+wzJCX4puGqFqdA1FKIQ+2egHDNkx&#10;CWZnY3ZN0n59VxB8m+HeuefONh1NI3rqXG1Zwfs8AkFcWF1zqeB0/JqtQDiPrLGxTAp+yUG6m7xs&#10;MdF24B/qc1+KEMIuQQWV920ipSsqMujmtiUO2tl2Bn1Yu1LqDocQbhoZR9GHNFhzIFTY0r6i4pLf&#10;TOCu3VqXRfZGf4co/r5mZsyXRqnX6fi5AeFp9E/z4zrTof5iAfdnwgR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L+w/EAAAA3AAAAA8AAAAAAAAAAAAAAAAAmAIAAGRycy9k&#10;b3ducmV2LnhtbFBLBQYAAAAABAAEAPUAAACJAwAAAAA=&#10;" strokeweight=".5pt">
                  <v:textbox inset="1mm,,1mm">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水生捕食动物</w:t>
                        </w:r>
                      </w:p>
                    </w:txbxContent>
                  </v:textbox>
                </v:rect>
                <v:rect id="Rectangle 62" o:spid="_x0000_s1097" style="position:absolute;left:33077;top:5450;width:8669;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je8QA&#10;AADcAAAADwAAAGRycy9kb3ducmV2LnhtbESP3YrCMBCF74V9hzALeyM29QdXq1FEWChead0HGJqx&#10;LdtMuk3U6tMbQfBuhnPmfGeW687U4kKtqywrGEYxCOLc6ooLBb/Hn8EMhPPIGmvLpOBGDtarj94S&#10;E22vfKBL5gsRQtglqKD0vkmkdHlJBl1kG+KgnWxr0Ie1LaRu8RrCTS1HcTyVBisOhBIb2paU/2Vn&#10;E7hzN9dFnvbpvo9Hu//UdNm3Uerrs9ssQHjq/Nv8uk51qD+ewPOZMIF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Y3vEAAAA3AAAAA8AAAAAAAAAAAAAAAAAmAIAAGRycy9k&#10;b3ducmV2LnhtbFBLBQYAAAAABAAEAPUAAACJAwAAAAA=&#10;" strokeweight=".5pt">
                  <v:textbox inset="1mm,,1mm">
                    <w:txbxContent>
                      <w:p w:rsidR="005F2290" w:rsidRDefault="005F2290">
                        <w:pPr>
                          <w:pStyle w:val="afff"/>
                          <w:spacing w:before="0" w:beforeAutospacing="0" w:after="0" w:afterAutospacing="0"/>
                          <w:jc w:val="center"/>
                          <w:rPr>
                            <w:szCs w:val="24"/>
                          </w:rPr>
                        </w:pPr>
                        <w:r>
                          <w:rPr>
                            <w:rFonts w:hint="eastAsia"/>
                            <w:color w:val="000000" w:themeColor="text1"/>
                            <w:kern w:val="24"/>
                            <w:sz w:val="20"/>
                            <w:szCs w:val="20"/>
                          </w:rPr>
                          <w:t>陆生捕食动物</w:t>
                        </w:r>
                      </w:p>
                    </w:txbxContent>
                  </v:textbox>
                </v:rect>
                <v:shape id="文本框 70" o:spid="_x0000_s1098" type="#_x0000_t202" style="position:absolute;left:17016;top:15449;width:4362;height:3137;rotation:3535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ijsMA&#10;AADcAAAADwAAAGRycy9kb3ducmV2LnhtbERPTWsCMRC9F/wPYYTealalRbZGUakg9NKuCu1tuhk3&#10;i5vJNknd7b9vCoK3ebzPmS9724gL+VA7VjAeZSCIS6drrhQc9tuHGYgQkTU2jknBLwVYLgZ3c8y1&#10;6/idLkWsRArhkKMCE2ObSxlKQxbDyLXEiTs5bzEm6CupPXYp3DZykmVP0mLNqcFgSxtD5bn4sQpO&#10;xX5j1v7LvB0/Ovr+fHX25bxT6n7Yr55BROrjTXx173SaP32E/2fS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dijsMAAADcAAAADwAAAAAAAAAAAAAAAACYAgAAZHJzL2Rv&#10;d25yZXYueG1sUEsFBgAAAAAEAAQA9QAAAIgDAAAAAA==&#10;" filled="f" stroked="f">
                  <v:textbox style="mso-fit-shape-to-text:t">
                    <w:txbxContent>
                      <w:p w:rsidR="005F2290" w:rsidRDefault="005F2290">
                        <w:pPr>
                          <w:pStyle w:val="afff"/>
                          <w:spacing w:before="0" w:beforeAutospacing="0" w:after="0" w:afterAutospacing="0"/>
                          <w:jc w:val="center"/>
                          <w:rPr>
                            <w:szCs w:val="24"/>
                          </w:rPr>
                        </w:pPr>
                        <w:r>
                          <w:rPr>
                            <w:rFonts w:hint="eastAsia"/>
                            <w:color w:val="000000" w:themeColor="text1"/>
                            <w:kern w:val="24"/>
                            <w:sz w:val="18"/>
                            <w:szCs w:val="18"/>
                          </w:rPr>
                          <w:t>稀释</w:t>
                        </w:r>
                      </w:p>
                    </w:txbxContent>
                  </v:textbox>
                </v:shape>
                <v:shape id="弧形 136" o:spid="_x0000_s1099" style="position:absolute;left:29042;top:6608;width:10157;height:12197;rotation:688841fd;flip:x;visibility:visible;mso-wrap-style:square;v-text-anchor:middle" coordsize="1015747,1219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H/cQA&#10;AADcAAAADwAAAGRycy9kb3ducmV2LnhtbESP3WrCQBCF7wu+wzJC7+pGCyLRVYqlIKXFXwq9G7Jj&#10;EpqdDdkxSd/eFQTvZjjnfHNmsepdpVpqQunZwHiUgCLOvC05N3A6frzMQAVBtlh5JgP/FGC1HDwt&#10;MLW+4z21B8lVhHBI0UAhUqdah6wgh2Hka+KonX3jUOLa5No22EW4q/QkSabaYcnxQoE1rQvK/g4X&#10;Fyn9z0507T+/Lu+/yLrddt9yNuZ52L/NQQn18jDf0xsb679O4fZMnEA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Lh/3EAAAA3AAAAA8AAAAAAAAAAAAAAAAAmAIAAGRycy9k&#10;b3ducmV2LnhtbFBLBQYAAAAABAAEAPUAAACJAwAAAAA=&#10;" path="m507873,nsc772871,,993328,244642,1014173,561842l507874,609810v,-203270,-1,-406540,-1,-609810xem507873,nfc772871,,993328,244642,1014173,561842e" filled="f" strokecolor="black [3213]" strokeweight=".5pt">
                  <v:stroke startarrow="block" joinstyle="miter"/>
                  <v:path arrowok="t" o:connecttype="custom" o:connectlocs="507873,0;1014173,561842" o:connectangles="0,0"/>
                </v:shape>
                <v:shape id="弧形 137" o:spid="_x0000_s1100" style="position:absolute;left:36227;top:9237;width:6525;height:6860;rotation:2943282fd;visibility:visible;mso-wrap-style:square;v-text-anchor:middle" coordsize="652581,685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7Vb8A&#10;AADcAAAADwAAAGRycy9kb3ducmV2LnhtbERPS2sCMRC+C/6HMAVvmq1CtatRRBC9+qJ4Gzbj7mIy&#10;WZKo6b9vCoXe5uN7zmKVrBFP8qF1rOB9VIAgrpxuuVZwPm2HMxAhIms0jknBNwVYLfu9BZbavfhA&#10;z2OsRQ7hUKKCJsaulDJUDVkMI9cRZ+7mvMWYoa+l9vjK4dbIcVF8SIst54YGO9o0VN2PD6vgc2Ov&#10;17C7HKR5JOnvaVeb/ZdSg7e0noOIlOK/+M+913n+ZAq/z+QL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LjtVvwAAANwAAAAPAAAAAAAAAAAAAAAAAJgCAABkcnMvZG93bnJl&#10;di54bWxQSwUGAAAAAAQABAD1AAAAhAMAAAAA&#10;" path="m326290,nsc415652,,501103,38526,562696,106584v57705,63762,89886,148400,89886,236406l326291,342989v,-114330,-1,-228659,-1,-342989xem326290,nfc415652,,501103,38526,562696,106584v57705,63762,89886,148400,89886,236406e" filled="f" strokecolor="black [3213]" strokeweight=".5pt">
                  <v:stroke startarrow="block" joinstyle="miter"/>
                  <v:path arrowok="t" o:connecttype="custom" o:connectlocs="326290,0;562696,106584;652582,342990" o:connectangles="0,0,0"/>
                </v:shape>
                <v:shape id="文本框 281" o:spid="_x0000_s1101" type="#_x0000_t202" style="position:absolute;left:26593;top:5972;width:6470;height:3975;rotation:-324132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PM8UA&#10;AADcAAAADwAAAGRycy9kb3ducmV2LnhtbESP3WrCQBCF7wu+wzKCd3WjliDRVUQUvCht/XmAITsm&#10;0exsyK4mvn3notC7Gc6Zc75ZrntXqye1ofJsYDJOQBHn3lZcGLic9+9zUCEiW6w9k4EXBVivBm9L&#10;zKzv+EjPUyyUhHDI0EAZY5NpHfKSHIaxb4hFu/rWYZS1LbRtsZNwV+tpkqTaYcXSUGJD25Ly++nh&#10;DNy+X2lvd7nVn1/z6f76kU66HzRmNOw3C1CR+vhv/rs+WMGfCa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88zxQAAANwAAAAPAAAAAAAAAAAAAAAAAJgCAABkcnMv&#10;ZG93bnJldi54bWxQSwUGAAAAAAQABAD1AAAAigMAAAAA&#10;" filled="f" stroked="f" strokeweight=".5pt">
                  <v:textbox>
                    <w:txbxContent>
                      <w:p w:rsidR="005F2290" w:rsidRDefault="005F2290">
                        <w:pPr>
                          <w:pStyle w:val="afff"/>
                          <w:spacing w:before="0" w:beforeAutospacing="0" w:after="0" w:afterAutospacing="0"/>
                          <w:jc w:val="both"/>
                          <w:rPr>
                            <w:szCs w:val="24"/>
                          </w:rPr>
                        </w:pPr>
                        <w:r>
                          <w:rPr>
                            <w:rFonts w:ascii="Times New Roman" w:cs="Times New Roman" w:hint="eastAsia"/>
                            <w:color w:val="000000" w:themeColor="dark1"/>
                            <w:kern w:val="2"/>
                            <w:sz w:val="18"/>
                            <w:szCs w:val="18"/>
                          </w:rPr>
                          <w:t>捕食蚯蚓</w:t>
                        </w:r>
                      </w:p>
                    </w:txbxContent>
                  </v:textbox>
                </v:shape>
                <v:shape id="文本框 280" o:spid="_x0000_s1102" type="#_x0000_t202" style="position:absolute;left:38140;top:10647;width:5327;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xt8QA&#10;AADcAAAADwAAAGRycy9kb3ducmV2LnhtbERPTWsCMRC9F/wPYQq9iGatIO3WKCooUmxLVYrHYTPd&#10;LG4mSxJ1/feNIPQ2j/c542lra3EmHyrHCgb9DARx4XTFpYL9btl7AREissbaMSm4UoDppPMwxly7&#10;C3/TeRtLkUI45KjAxNjkUobCkMXQdw1x4n6dtxgT9KXUHi8p3NbyOctG0mLFqcFgQwtDxXF7sgqO&#10;5r37la0+5j+j9dV/7k7u4DcHpZ4e29kbiEht/Bff3Wud5g9f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sbfEAAAA3AAAAA8AAAAAAAAAAAAAAAAAmAIAAGRycy9k&#10;b3ducmV2LnhtbFBLBQYAAAAABAAEAPUAAACJAwAAAAA=&#10;" filled="f" stroked="f" strokeweight=".5pt">
                  <v:textbox>
                    <w:txbxContent>
                      <w:p w:rsidR="005F2290" w:rsidRDefault="005F2290">
                        <w:pPr>
                          <w:pStyle w:val="afff"/>
                          <w:spacing w:before="0" w:beforeAutospacing="0" w:after="0" w:afterAutospacing="0"/>
                          <w:jc w:val="both"/>
                          <w:rPr>
                            <w:szCs w:val="24"/>
                          </w:rPr>
                        </w:pPr>
                        <w:r>
                          <w:rPr>
                            <w:rFonts w:cs="Times New Roman" w:hint="eastAsia"/>
                            <w:color w:val="000000" w:themeColor="dark1"/>
                            <w:kern w:val="2"/>
                            <w:sz w:val="18"/>
                            <w:szCs w:val="18"/>
                          </w:rPr>
                          <w:t>捕食鱼</w:t>
                        </w:r>
                      </w:p>
                    </w:txbxContent>
                  </v:textbox>
                </v:shape>
                <v:shape id="文本框 3" o:spid="_x0000_s1103" type="#_x0000_t202" style="position:absolute;left:6506;top:2656;width:6915;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heNcUA&#10;AADcAAAADwAAAGRycy9kb3ducmV2LnhtbESPzW7CQAyE75V4h5WRuJUNiFY0ZUGIH6m3lp8HsLJu&#10;Nk3WG2UXSPv09QGJm60Zz3xerHrfqCt1sQpsYDLOQBEXwVZcGjif9s9zUDEhW2wCk4FfirBaDp4W&#10;mNtw4wNdj6lUEsIxRwMupTbXOhaOPMZxaIlF+w6dxyRrV2rb4U3CfaOnWfaqPVYsDQ5b2jgq6uPF&#10;G5hn/rOu36Zf0c/+Ji9usw279seY0bBfv4NK1KeH+X79YQV/JvjyjE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F41xQAAANwAAAAPAAAAAAAAAAAAAAAAAJgCAABkcnMv&#10;ZG93bnJldi54bWxQSwUGAAAAAAQABAD1AAAAigMAAAAA&#10;" filled="f" stroked="f">
                  <v:textbox style="mso-fit-shape-to-text:t">
                    <w:txbxContent>
                      <w:p w:rsidR="005F2290" w:rsidRDefault="005F2290">
                        <w:pPr>
                          <w:pStyle w:val="afff"/>
                          <w:spacing w:before="0" w:beforeAutospacing="0" w:after="0" w:afterAutospacing="0"/>
                          <w:rPr>
                            <w:szCs w:val="24"/>
                          </w:rPr>
                        </w:pPr>
                        <w:r>
                          <w:rPr>
                            <w:rFonts w:ascii="黑体" w:eastAsia="黑体" w:hAnsi="黑体" w:hint="eastAsia"/>
                            <w:color w:val="000000" w:themeColor="text1"/>
                            <w:kern w:val="24"/>
                            <w:sz w:val="20"/>
                            <w:szCs w:val="20"/>
                          </w:rPr>
                          <w:t>局部尺度</w:t>
                        </w:r>
                      </w:p>
                    </w:txbxContent>
                  </v:textbox>
                </v:shape>
                <v:shape id="文本框 141" o:spid="_x0000_s1104" type="#_x0000_t202" style="position:absolute;left:959;top:531;width:5087;height:24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8TsAA&#10;AADcAAAADwAAAGRycy9kb3ducmV2LnhtbERPyWrDMBC9F/IPYgK9NXJKaI0TJQRDoOTWtARyG6yx&#10;ZWKNjKR4+fuqUOhtHm+d3WGynRjIh9axgvUqA0FcOd1yo+D76/SSgwgRWWPnmBTMFOCwXzztsNBu&#10;5E8aLrERKYRDgQpMjH0hZagMWQwr1xMnrnbeYkzQN1J7HFO47eRrlr1Jiy2nBoM9lYaq++VhFbxP&#10;V0d9oJJu9VB50855d56Vel5Oxy2ISFP8F/+5P3Sav1nD7zPp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X8TsAAAADcAAAADwAAAAAAAAAAAAAAAACYAgAAZHJzL2Rvd25y&#10;ZXYueG1sUEsFBgAAAAAEAAQA9QAAAIUDAAAAAA==&#10;" filled="f" stroked="f">
                  <v:textbox style="mso-fit-shape-to-text:t" inset="0,0,0,0">
                    <w:txbxContent>
                      <w:p w:rsidR="005F2290" w:rsidRDefault="005F2290">
                        <w:pPr>
                          <w:pStyle w:val="afff"/>
                          <w:spacing w:before="0" w:beforeAutospacing="0" w:after="0" w:afterAutospacing="0"/>
                          <w:rPr>
                            <w:szCs w:val="24"/>
                          </w:rPr>
                        </w:pPr>
                        <w:r>
                          <w:rPr>
                            <w:rFonts w:ascii="黑体" w:eastAsia="黑体" w:hAnsi="黑体" w:hint="eastAsia"/>
                            <w:color w:val="000000" w:themeColor="text1"/>
                            <w:kern w:val="24"/>
                            <w:sz w:val="20"/>
                            <w:szCs w:val="20"/>
                          </w:rPr>
                          <w:t>区域尺度</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42" o:spid="_x0000_s1105" type="#_x0000_t13" style="position:absolute;left:984;top:5784;width:8262;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acMIA&#10;AADcAAAADwAAAGRycy9kb3ducmV2LnhtbERPTWsCMRC9C/6HMEJvmlVKqVujFEUUqgdXDx6Hzbi7&#10;bTJZkqjbf98IBW/zeJ8zW3TWiBv50DhWMB5lIIhLpxuuFJyO6+E7iBCRNRrHpOCXAizm/d4Mc+3u&#10;fKBbESuRQjjkqKCOsc2lDGVNFsPItcSJuzhvMSboK6k93lO4NXKSZW/SYsOpocaWljWVP8XVKvie&#10;Xvbm6nfuy2yy9fGwje682iv1Mug+P0BE6uJT/O/e6jT/dQKPZ9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xpwwgAAANwAAAAPAAAAAAAAAAAAAAAAAJgCAABkcnMvZG93&#10;bnJldi54bWxQSwUGAAAAAAQABAD1AAAAhwMAAAAA&#10;" adj="16470" fillcolor="#f2f2f2 [3052]" strokecolor="black [3213]" strokeweight=".5pt"/>
                <v:shape id="文本框 143" o:spid="_x0000_s1106" type="#_x0000_t202" style="position:absolute;left:940;top:9015;width:6039;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CAXMIA&#10;AADcAAAADwAAAGRycy9kb3ducmV2LnhtbERPTWvCQBC9C/6HZYRexGxiS7CpqxSxUHpr9OJt2J0m&#10;odnZkN0mqb++WxC8zeN9znY/2VYM1PvGsYIsSUEQa2carhScT2+rDQgfkA22jknBL3nY7+azLRbG&#10;jfxJQxkqEUPYF6igDqErpPS6Jos+cR1x5L5cbzFE2FfS9DjGcNvKdZrm0mLDsaHGjg416e/yxyrI&#10;p2O3/Him9XjV7cCXa5YFypR6WEyvLyACTeEuvrnfTZz/9Aj/z8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IBcwgAAANwAAAAPAAAAAAAAAAAAAAAAAJgCAABkcnMvZG93&#10;bnJldi54bWxQSwUGAAAAAAQABAD1AAAAhwMAAAAA&#10;" filled="f" stroked="f">
                  <v:textbox style="mso-fit-shape-to-text:t" inset="0,0,0,0">
                    <w:txbxContent>
                      <w:p w:rsidR="005F2290" w:rsidRDefault="005F2290">
                        <w:pPr>
                          <w:pStyle w:val="afff"/>
                          <w:spacing w:before="0" w:beforeAutospacing="0" w:after="0" w:afterAutospacing="0"/>
                          <w:rPr>
                            <w:szCs w:val="24"/>
                          </w:rPr>
                        </w:pPr>
                        <w:r>
                          <w:rPr>
                            <w:rFonts w:hint="eastAsia"/>
                            <w:color w:val="000000" w:themeColor="text1"/>
                            <w:kern w:val="24"/>
                            <w:sz w:val="20"/>
                            <w:szCs w:val="20"/>
                          </w:rPr>
                          <w:t>背景浓度</w:t>
                        </w:r>
                      </w:p>
                    </w:txbxContent>
                  </v:textbox>
                </v:shape>
                <w10:anchorlock/>
              </v:group>
            </w:pict>
          </mc:Fallback>
        </mc:AlternateContent>
      </w:r>
    </w:p>
    <w:p w:rsidR="003C4FE5" w:rsidRDefault="008D45DD">
      <w:pPr>
        <w:autoSpaceDE w:val="0"/>
        <w:autoSpaceDN w:val="0"/>
        <w:adjustRightInd w:val="0"/>
        <w:snapToGrid w:val="0"/>
        <w:spacing w:beforeLines="50" w:before="120" w:afterLines="50" w:after="120"/>
        <w:jc w:val="center"/>
        <w:rPr>
          <w:rFonts w:eastAsia="黑体" w:cs="Times New Roman"/>
          <w:sz w:val="24"/>
          <w:szCs w:val="24"/>
        </w:rPr>
      </w:pPr>
      <w:r w:rsidRPr="00637C8E">
        <w:rPr>
          <w:rFonts w:eastAsia="黑体" w:cs="Times New Roman"/>
          <w:sz w:val="24"/>
          <w:szCs w:val="24"/>
        </w:rPr>
        <w:t>图</w:t>
      </w:r>
      <w:r w:rsidRPr="00637C8E">
        <w:rPr>
          <w:rFonts w:eastAsia="黑体" w:cs="Times New Roman"/>
          <w:sz w:val="24"/>
          <w:szCs w:val="24"/>
        </w:rPr>
        <w:t>2</w:t>
      </w:r>
      <w:r w:rsidRPr="00637C8E">
        <w:rPr>
          <w:rFonts w:eastAsia="黑体" w:cs="Times New Roman" w:hint="eastAsia"/>
          <w:sz w:val="24"/>
          <w:szCs w:val="24"/>
        </w:rPr>
        <w:t xml:space="preserve"> </w:t>
      </w:r>
      <w:r w:rsidRPr="00637C8E">
        <w:rPr>
          <w:rFonts w:eastAsia="黑体" w:cs="Times New Roman"/>
          <w:sz w:val="24"/>
          <w:szCs w:val="24"/>
        </w:rPr>
        <w:t>环境暴露</w:t>
      </w:r>
      <w:r w:rsidRPr="00637C8E">
        <w:rPr>
          <w:rFonts w:eastAsia="黑体" w:cs="Times New Roman" w:hint="eastAsia"/>
          <w:sz w:val="24"/>
          <w:szCs w:val="24"/>
        </w:rPr>
        <w:t>路径</w:t>
      </w:r>
    </w:p>
    <w:p w:rsidR="00637C8E" w:rsidRPr="00637C8E" w:rsidRDefault="00637C8E">
      <w:pPr>
        <w:autoSpaceDE w:val="0"/>
        <w:autoSpaceDN w:val="0"/>
        <w:adjustRightInd w:val="0"/>
        <w:snapToGrid w:val="0"/>
        <w:spacing w:beforeLines="50" w:before="120" w:afterLines="50" w:after="120"/>
        <w:jc w:val="center"/>
        <w:rPr>
          <w:sz w:val="24"/>
          <w:szCs w:val="24"/>
        </w:rPr>
      </w:pPr>
    </w:p>
    <w:p w:rsidR="003C4FE5" w:rsidRPr="008D45DD" w:rsidRDefault="008D45DD">
      <w:pPr>
        <w:pStyle w:val="30"/>
        <w:spacing w:before="120" w:after="120"/>
        <w:rPr>
          <w:rFonts w:ascii="Times New Roman" w:hAnsi="Times New Roman" w:cs="Times New Roman"/>
        </w:rPr>
      </w:pPr>
      <w:r w:rsidRPr="008D45DD">
        <w:rPr>
          <w:rFonts w:ascii="Times New Roman" w:hAnsi="Times New Roman" w:cs="Times New Roman" w:hint="eastAsia"/>
        </w:rPr>
        <w:t>健康暴露场景</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在环境暴露场景的基础上，考虑</w:t>
      </w:r>
      <w:r w:rsidRPr="00C5124B">
        <w:rPr>
          <w:rFonts w:ascii="仿宋_GB2312" w:eastAsia="仿宋_GB2312" w:cs="Times New Roman"/>
          <w:kern w:val="0"/>
          <w:sz w:val="30"/>
          <w:szCs w:val="30"/>
        </w:rPr>
        <w:t>吸入大气、饮</w:t>
      </w:r>
      <w:r w:rsidRPr="00C5124B">
        <w:rPr>
          <w:rFonts w:ascii="仿宋_GB2312" w:eastAsia="仿宋_GB2312" w:cs="Times New Roman" w:hint="eastAsia"/>
          <w:kern w:val="0"/>
          <w:sz w:val="30"/>
          <w:szCs w:val="30"/>
        </w:rPr>
        <w:t>用地表水或地下</w:t>
      </w:r>
      <w:r w:rsidRPr="00C5124B">
        <w:rPr>
          <w:rFonts w:ascii="仿宋_GB2312" w:eastAsia="仿宋_GB2312" w:cs="Times New Roman"/>
          <w:kern w:val="0"/>
          <w:sz w:val="30"/>
          <w:szCs w:val="30"/>
        </w:rPr>
        <w:t>水和摄食（见图3）</w:t>
      </w:r>
      <w:r w:rsidRPr="00C5124B">
        <w:rPr>
          <w:rFonts w:ascii="仿宋_GB2312" w:eastAsia="仿宋_GB2312" w:cs="Times New Roman" w:hint="eastAsia"/>
          <w:kern w:val="0"/>
          <w:sz w:val="30"/>
          <w:szCs w:val="30"/>
        </w:rPr>
        <w:t>等通过环境间接暴露于人体的途径（必要时</w:t>
      </w:r>
      <w:r w:rsidRPr="00C5124B">
        <w:rPr>
          <w:rFonts w:ascii="仿宋_GB2312" w:eastAsia="仿宋_GB2312" w:cs="Times New Roman"/>
          <w:kern w:val="0"/>
          <w:sz w:val="30"/>
          <w:szCs w:val="30"/>
        </w:rPr>
        <w:t>考虑儿童摄入土壤暴露</w:t>
      </w:r>
      <w:r w:rsidRPr="00C5124B">
        <w:rPr>
          <w:rFonts w:ascii="仿宋_GB2312" w:eastAsia="仿宋_GB2312" w:cs="Times New Roman" w:hint="eastAsia"/>
          <w:kern w:val="0"/>
          <w:sz w:val="30"/>
          <w:szCs w:val="30"/>
        </w:rPr>
        <w:t>）构建健康暴露场景。摄食途径重点考虑摄食鱼类，适用时可考虑更多摄食途径。</w:t>
      </w:r>
    </w:p>
    <w:p w:rsidR="003C4FE5" w:rsidRDefault="008D45DD">
      <w:pPr>
        <w:autoSpaceDE w:val="0"/>
        <w:autoSpaceDN w:val="0"/>
        <w:adjustRightInd w:val="0"/>
        <w:snapToGrid w:val="0"/>
        <w:spacing w:line="240" w:lineRule="atLeast"/>
        <w:jc w:val="center"/>
        <w:rPr>
          <w:rFonts w:cs="Times New Roman"/>
        </w:rPr>
      </w:pPr>
      <w:r>
        <w:rPr>
          <w:rFonts w:cs="Times New Roman"/>
          <w:noProof/>
        </w:rPr>
        <mc:AlternateContent>
          <mc:Choice Requires="wpc">
            <w:drawing>
              <wp:inline distT="0" distB="0" distL="0" distR="0">
                <wp:extent cx="4999355" cy="2104390"/>
                <wp:effectExtent l="0" t="0" r="3175" b="635"/>
                <wp:docPr id="194" name="画布 40"/>
                <wp:cNvGraphicFramePr>
                  <a:graphicFrameLocks xmlns:a="http://schemas.openxmlformats.org/drawingml/2006/main" noMove="1" noResize="1"/>
                </wp:cNvGraphicFramePr>
                <a:graphic xmlns:a="http://schemas.openxmlformats.org/drawingml/2006/main">
                  <a:graphicData uri="http://schemas.microsoft.com/office/word/2010/wordprocessingCanvas">
                    <wpc:wpc>
                      <wpc:bg>
                        <a:noFill/>
                      </wpc:bg>
                      <wpc:whole/>
                      <wpg:wgp>
                        <wpg:cNvPr id="144" name="组合 283"/>
                        <wpg:cNvGrpSpPr/>
                        <wpg:grpSpPr>
                          <a:xfrm>
                            <a:off x="856309" y="310002"/>
                            <a:ext cx="2430827" cy="1686853"/>
                            <a:chOff x="0" y="0"/>
                            <a:chExt cx="27244" cy="20324"/>
                          </a:xfrm>
                        </wpg:grpSpPr>
                        <wps:wsp>
                          <wps:cNvPr id="146" name="Text Box 4"/>
                          <wps:cNvSpPr txBox="1">
                            <a:spLocks noChangeArrowheads="1"/>
                          </wps:cNvSpPr>
                          <wps:spPr bwMode="auto">
                            <a:xfrm>
                              <a:off x="14875" y="17657"/>
                              <a:ext cx="6394" cy="2667"/>
                            </a:xfrm>
                            <a:prstGeom prst="rect">
                              <a:avLst/>
                            </a:prstGeom>
                            <a:noFill/>
                            <a:ln w="6350">
                              <a:solidFill>
                                <a:srgbClr val="000000"/>
                              </a:solidFill>
                              <a:miter lim="800000"/>
                            </a:ln>
                          </wps:spPr>
                          <wps:txbx>
                            <w:txbxContent>
                              <w:p w:rsidR="005F2290" w:rsidRDefault="005F2290">
                                <w:pPr>
                                  <w:pStyle w:val="afff"/>
                                  <w:kinsoku w:val="0"/>
                                  <w:overflowPunct w:val="0"/>
                                  <w:spacing w:before="0" w:beforeAutospacing="0" w:after="0" w:afterAutospacing="0" w:line="240" w:lineRule="auto"/>
                                  <w:jc w:val="center"/>
                                  <w:textAlignment w:val="baseline"/>
                                  <w:rPr>
                                    <w:szCs w:val="24"/>
                                  </w:rPr>
                                </w:pPr>
                                <w:r>
                                  <w:rPr>
                                    <w:rFonts w:ascii="Arial" w:cs="Arial" w:hint="eastAsia"/>
                                    <w:color w:val="000000"/>
                                    <w:kern w:val="24"/>
                                    <w:sz w:val="18"/>
                                    <w:szCs w:val="18"/>
                                  </w:rPr>
                                  <w:t>鱼</w:t>
                                </w:r>
                              </w:p>
                            </w:txbxContent>
                          </wps:txbx>
                          <wps:bodyPr rot="0" vert="horz" wrap="square" lIns="0" tIns="0" rIns="0" bIns="0" anchor="ctr" anchorCtr="0" upright="1">
                            <a:noAutofit/>
                          </wps:bodyPr>
                        </wps:wsp>
                        <wps:wsp>
                          <wps:cNvPr id="153" name="Text Box 5"/>
                          <wps:cNvSpPr txBox="1">
                            <a:spLocks noChangeArrowheads="1"/>
                          </wps:cNvSpPr>
                          <wps:spPr bwMode="auto">
                            <a:xfrm>
                              <a:off x="0" y="17186"/>
                              <a:ext cx="7581" cy="3138"/>
                            </a:xfrm>
                            <a:prstGeom prst="rect">
                              <a:avLst/>
                            </a:prstGeom>
                            <a:noFill/>
                            <a:ln w="6350">
                              <a:solidFill>
                                <a:srgbClr val="000000"/>
                              </a:solidFill>
                              <a:miter lim="800000"/>
                            </a:ln>
                          </wps:spPr>
                          <wps:txbx>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地表水</w:t>
                                </w:r>
                              </w:p>
                            </w:txbxContent>
                          </wps:txbx>
                          <wps:bodyPr rot="0" vert="horz" wrap="square" lIns="0" tIns="0" rIns="0" bIns="0" anchor="ctr" anchorCtr="0" upright="1">
                            <a:noAutofit/>
                          </wps:bodyPr>
                        </wps:wsp>
                        <wps:wsp>
                          <wps:cNvPr id="158" name="Text Box 5"/>
                          <wps:cNvSpPr txBox="1">
                            <a:spLocks noChangeArrowheads="1"/>
                          </wps:cNvSpPr>
                          <wps:spPr bwMode="auto">
                            <a:xfrm>
                              <a:off x="0" y="9688"/>
                              <a:ext cx="7581" cy="3138"/>
                            </a:xfrm>
                            <a:prstGeom prst="rect">
                              <a:avLst/>
                            </a:prstGeom>
                            <a:noFill/>
                            <a:ln w="6350">
                              <a:solidFill>
                                <a:srgbClr val="000000"/>
                              </a:solidFill>
                              <a:miter lim="800000"/>
                            </a:ln>
                          </wps:spPr>
                          <wps:txbx>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地下水</w:t>
                                </w:r>
                              </w:p>
                            </w:txbxContent>
                          </wps:txbx>
                          <wps:bodyPr rot="0" vert="horz" wrap="square" lIns="0" tIns="0" rIns="0" bIns="0" anchor="ctr" anchorCtr="0" upright="1">
                            <a:noAutofit/>
                          </wps:bodyPr>
                        </wps:wsp>
                        <wps:wsp>
                          <wps:cNvPr id="164" name="Text Box 5"/>
                          <wps:cNvSpPr txBox="1">
                            <a:spLocks noChangeArrowheads="1"/>
                          </wps:cNvSpPr>
                          <wps:spPr bwMode="auto">
                            <a:xfrm>
                              <a:off x="0" y="4791"/>
                              <a:ext cx="7581" cy="3138"/>
                            </a:xfrm>
                            <a:prstGeom prst="rect">
                              <a:avLst/>
                            </a:prstGeom>
                            <a:noFill/>
                            <a:ln w="6350">
                              <a:solidFill>
                                <a:srgbClr val="000000"/>
                              </a:solidFill>
                              <a:miter lim="800000"/>
                            </a:ln>
                          </wps:spPr>
                          <wps:txbx>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土壤</w:t>
                                </w:r>
                              </w:p>
                            </w:txbxContent>
                          </wps:txbx>
                          <wps:bodyPr rot="0" vert="horz" wrap="square" lIns="0" tIns="0" rIns="0" bIns="0" anchor="ctr" anchorCtr="0" upright="1">
                            <a:noAutofit/>
                          </wps:bodyPr>
                        </wps:wsp>
                        <wps:wsp>
                          <wps:cNvPr id="165" name="Text Box 5"/>
                          <wps:cNvSpPr txBox="1">
                            <a:spLocks noChangeArrowheads="1"/>
                          </wps:cNvSpPr>
                          <wps:spPr bwMode="auto">
                            <a:xfrm>
                              <a:off x="0" y="0"/>
                              <a:ext cx="7581" cy="3137"/>
                            </a:xfrm>
                            <a:prstGeom prst="rect">
                              <a:avLst/>
                            </a:prstGeom>
                            <a:noFill/>
                            <a:ln w="6350">
                              <a:solidFill>
                                <a:srgbClr val="000000"/>
                              </a:solidFill>
                              <a:miter lim="800000"/>
                            </a:ln>
                          </wps:spPr>
                          <wps:txbx>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空气</w:t>
                                </w:r>
                              </w:p>
                            </w:txbxContent>
                          </wps:txbx>
                          <wps:bodyPr rot="0" vert="horz" wrap="square" lIns="0" tIns="0" rIns="0" bIns="0" anchor="ctr" anchorCtr="0" upright="1">
                            <a:noAutofit/>
                          </wps:bodyPr>
                        </wps:wsp>
                        <wps:wsp>
                          <wps:cNvPr id="168" name="流程图: 手动操作 290"/>
                          <wps:cNvSpPr>
                            <a:spLocks noChangeArrowheads="1"/>
                          </wps:cNvSpPr>
                          <wps:spPr bwMode="auto">
                            <a:xfrm>
                              <a:off x="16864" y="8021"/>
                              <a:ext cx="3935" cy="5428"/>
                            </a:xfrm>
                            <a:prstGeom prst="flowChartManualOperation">
                              <a:avLst/>
                            </a:prstGeom>
                            <a:noFill/>
                            <a:ln w="6350">
                              <a:solidFill>
                                <a:schemeClr val="tx1">
                                  <a:lumMod val="100000"/>
                                  <a:lumOff val="0"/>
                                </a:schemeClr>
                              </a:solidFill>
                              <a:miter lim="800000"/>
                            </a:ln>
                          </wps:spPr>
                          <wps:bodyPr rot="0" vert="horz" wrap="square" lIns="91440" tIns="45720" rIns="91440" bIns="45720" anchor="ctr" anchorCtr="0" upright="1">
                            <a:noAutofit/>
                          </wps:bodyPr>
                        </wps:wsp>
                        <wps:wsp>
                          <wps:cNvPr id="169" name="Text Box 4"/>
                          <wps:cNvSpPr txBox="1">
                            <a:spLocks noChangeArrowheads="1"/>
                          </wps:cNvSpPr>
                          <wps:spPr bwMode="auto">
                            <a:xfrm>
                              <a:off x="16389" y="9071"/>
                              <a:ext cx="4880" cy="3755"/>
                            </a:xfrm>
                            <a:prstGeom prst="rect">
                              <a:avLst/>
                            </a:prstGeom>
                            <a:noFill/>
                            <a:ln>
                              <a:noFill/>
                            </a:ln>
                          </wps:spPr>
                          <wps:txbx>
                            <w:txbxContent>
                              <w:p w:rsidR="005F2290" w:rsidRDefault="005F2290">
                                <w:pPr>
                                  <w:pStyle w:val="afff"/>
                                  <w:kinsoku w:val="0"/>
                                  <w:overflowPunct w:val="0"/>
                                  <w:spacing w:before="0" w:beforeAutospacing="0" w:after="0" w:afterAutospacing="0" w:line="240" w:lineRule="auto"/>
                                  <w:jc w:val="center"/>
                                  <w:textAlignment w:val="baseline"/>
                                  <w:rPr>
                                    <w:rFonts w:ascii="Arial" w:cs="Arial"/>
                                    <w:color w:val="000000"/>
                                    <w:kern w:val="24"/>
                                    <w:sz w:val="18"/>
                                    <w:szCs w:val="18"/>
                                  </w:rPr>
                                </w:pPr>
                                <w:r>
                                  <w:rPr>
                                    <w:rFonts w:ascii="Arial" w:cs="Arial" w:hint="eastAsia"/>
                                    <w:color w:val="000000"/>
                                    <w:kern w:val="24"/>
                                    <w:sz w:val="18"/>
                                    <w:szCs w:val="18"/>
                                  </w:rPr>
                                  <w:t>饮用</w:t>
                                </w:r>
                              </w:p>
                              <w:p w:rsidR="005F2290" w:rsidRDefault="005F2290">
                                <w:pPr>
                                  <w:pStyle w:val="afff"/>
                                  <w:kinsoku w:val="0"/>
                                  <w:overflowPunct w:val="0"/>
                                  <w:spacing w:before="0" w:beforeAutospacing="0" w:after="0" w:afterAutospacing="0" w:line="240" w:lineRule="auto"/>
                                  <w:jc w:val="center"/>
                                  <w:textAlignment w:val="baseline"/>
                                  <w:rPr>
                                    <w:szCs w:val="24"/>
                                  </w:rPr>
                                </w:pPr>
                                <w:r>
                                  <w:rPr>
                                    <w:rFonts w:ascii="Arial" w:cs="Arial" w:hint="eastAsia"/>
                                    <w:color w:val="000000"/>
                                    <w:kern w:val="24"/>
                                    <w:sz w:val="18"/>
                                    <w:szCs w:val="18"/>
                                  </w:rPr>
                                  <w:t>水</w:t>
                                </w:r>
                              </w:p>
                            </w:txbxContent>
                          </wps:txbx>
                          <wps:bodyPr rot="0" vert="horz" wrap="square" lIns="0" tIns="0" rIns="0" bIns="0" anchor="ctr" anchorCtr="0" upright="1">
                            <a:noAutofit/>
                          </wps:bodyPr>
                        </wps:wsp>
                        <wps:wsp>
                          <wps:cNvPr id="170" name="肘形连接符 293"/>
                          <wps:cNvCnPr>
                            <a:cxnSpLocks noChangeShapeType="1"/>
                          </wps:cNvCnPr>
                          <wps:spPr bwMode="auto">
                            <a:xfrm flipV="1">
                              <a:off x="7807" y="12127"/>
                              <a:ext cx="9768" cy="5530"/>
                            </a:xfrm>
                            <a:prstGeom prst="bentConnector3">
                              <a:avLst>
                                <a:gd name="adj1" fmla="val 50000"/>
                              </a:avLst>
                            </a:prstGeom>
                            <a:noFill/>
                            <a:ln w="6350">
                              <a:solidFill>
                                <a:schemeClr val="tx1">
                                  <a:lumMod val="100000"/>
                                  <a:lumOff val="0"/>
                                </a:schemeClr>
                              </a:solidFill>
                              <a:miter lim="800000"/>
                              <a:tailEnd type="triangle" w="med" len="med"/>
                            </a:ln>
                          </wps:spPr>
                          <wps:bodyPr/>
                        </wps:wsp>
                        <wps:wsp>
                          <wps:cNvPr id="173" name="直接箭头连接符 294"/>
                          <wps:cNvCnPr>
                            <a:cxnSpLocks noChangeShapeType="1"/>
                          </wps:cNvCnPr>
                          <wps:spPr bwMode="auto">
                            <a:xfrm>
                              <a:off x="7581" y="19467"/>
                              <a:ext cx="7200" cy="0"/>
                            </a:xfrm>
                            <a:prstGeom prst="straightConnector1">
                              <a:avLst/>
                            </a:prstGeom>
                            <a:noFill/>
                            <a:ln w="6350">
                              <a:solidFill>
                                <a:schemeClr val="tx1">
                                  <a:lumMod val="100000"/>
                                  <a:lumOff val="0"/>
                                </a:schemeClr>
                              </a:solidFill>
                              <a:miter lim="800000"/>
                              <a:tailEnd type="triangle" w="med" len="med"/>
                            </a:ln>
                          </wps:spPr>
                          <wps:bodyPr/>
                        </wps:wsp>
                        <wps:wsp>
                          <wps:cNvPr id="174" name="直接箭头连接符 295"/>
                          <wps:cNvCnPr>
                            <a:cxnSpLocks noChangeShapeType="1"/>
                          </wps:cNvCnPr>
                          <wps:spPr bwMode="auto">
                            <a:xfrm>
                              <a:off x="7807" y="10508"/>
                              <a:ext cx="9000" cy="53"/>
                            </a:xfrm>
                            <a:prstGeom prst="straightConnector1">
                              <a:avLst/>
                            </a:prstGeom>
                            <a:noFill/>
                            <a:ln w="6350">
                              <a:solidFill>
                                <a:schemeClr val="tx1">
                                  <a:lumMod val="100000"/>
                                  <a:lumOff val="0"/>
                                </a:schemeClr>
                              </a:solidFill>
                              <a:miter lim="800000"/>
                              <a:tailEnd type="triangle" w="med" len="med"/>
                            </a:ln>
                          </wps:spPr>
                          <wps:bodyPr/>
                        </wps:wsp>
                        <wps:wsp>
                          <wps:cNvPr id="176" name="直接箭头连接符 296"/>
                          <wps:cNvCnPr>
                            <a:cxnSpLocks noChangeShapeType="1"/>
                          </wps:cNvCnPr>
                          <wps:spPr bwMode="auto">
                            <a:xfrm>
                              <a:off x="7581" y="1566"/>
                              <a:ext cx="19663" cy="0"/>
                            </a:xfrm>
                            <a:prstGeom prst="straightConnector1">
                              <a:avLst/>
                            </a:prstGeom>
                            <a:noFill/>
                            <a:ln w="6350">
                              <a:solidFill>
                                <a:schemeClr val="tx1">
                                  <a:lumMod val="100000"/>
                                  <a:lumOff val="0"/>
                                </a:schemeClr>
                              </a:solidFill>
                              <a:miter lim="800000"/>
                              <a:tailEnd type="triangle" w="med" len="med"/>
                            </a:ln>
                          </wps:spPr>
                          <wps:bodyPr/>
                        </wps:wsp>
                        <wps:wsp>
                          <wps:cNvPr id="179" name="直接箭头连接符 297"/>
                          <wps:cNvCnPr>
                            <a:cxnSpLocks noChangeShapeType="1"/>
                          </wps:cNvCnPr>
                          <wps:spPr bwMode="auto">
                            <a:xfrm>
                              <a:off x="7581" y="6619"/>
                              <a:ext cx="19663" cy="0"/>
                            </a:xfrm>
                            <a:prstGeom prst="straightConnector1">
                              <a:avLst/>
                            </a:prstGeom>
                            <a:noFill/>
                            <a:ln w="6350">
                              <a:solidFill>
                                <a:schemeClr val="tx1">
                                  <a:lumMod val="100000"/>
                                  <a:lumOff val="0"/>
                                </a:schemeClr>
                              </a:solidFill>
                              <a:prstDash val="lgDash"/>
                              <a:miter lim="800000"/>
                              <a:tailEnd type="triangle" w="med" len="med"/>
                            </a:ln>
                          </wps:spPr>
                          <wps:bodyPr/>
                        </wps:wsp>
                        <wps:wsp>
                          <wps:cNvPr id="180" name="直接箭头连接符 298"/>
                          <wps:cNvCnPr>
                            <a:cxnSpLocks noChangeShapeType="1"/>
                          </wps:cNvCnPr>
                          <wps:spPr bwMode="auto">
                            <a:xfrm>
                              <a:off x="20322" y="11809"/>
                              <a:ext cx="6840" cy="0"/>
                            </a:xfrm>
                            <a:prstGeom prst="straightConnector1">
                              <a:avLst/>
                            </a:prstGeom>
                            <a:noFill/>
                            <a:ln w="6350">
                              <a:solidFill>
                                <a:schemeClr val="tx1">
                                  <a:lumMod val="100000"/>
                                  <a:lumOff val="0"/>
                                </a:schemeClr>
                              </a:solidFill>
                              <a:miter lim="800000"/>
                              <a:tailEnd type="triangle" w="med" len="med"/>
                            </a:ln>
                          </wps:spPr>
                          <wps:bodyPr/>
                        </wps:wsp>
                      </wpg:wgp>
                      <wps:wsp>
                        <wps:cNvPr id="181" name="文本框 41"/>
                        <wps:cNvSpPr txBox="1">
                          <a:spLocks noChangeArrowheads="1"/>
                        </wps:cNvSpPr>
                        <wps:spPr bwMode="auto">
                          <a:xfrm>
                            <a:off x="3287136" y="317104"/>
                            <a:ext cx="984711" cy="1118467"/>
                          </a:xfrm>
                          <a:prstGeom prst="rect">
                            <a:avLst/>
                          </a:prstGeom>
                          <a:solidFill>
                            <a:schemeClr val="bg1">
                              <a:lumMod val="95000"/>
                              <a:lumOff val="0"/>
                            </a:schemeClr>
                          </a:solidFill>
                          <a:ln w="6350">
                            <a:solidFill>
                              <a:srgbClr val="000000"/>
                            </a:solidFill>
                            <a:miter lim="800000"/>
                          </a:ln>
                        </wps:spPr>
                        <wps:txbx>
                          <w:txbxContent>
                            <w:p w:rsidR="005F2290" w:rsidRDefault="005F2290">
                              <w:pPr>
                                <w:jc w:val="center"/>
                              </w:pPr>
                              <w:r>
                                <w:rPr>
                                  <w:rFonts w:hint="eastAsia"/>
                                </w:rPr>
                                <w:t>人体</w:t>
                              </w:r>
                            </w:p>
                            <w:p w:rsidR="005F2290" w:rsidRDefault="005F2290">
                              <w:pPr>
                                <w:jc w:val="center"/>
                              </w:pPr>
                              <w:r>
                                <w:rPr>
                                  <w:rFonts w:hint="eastAsia"/>
                                </w:rPr>
                                <w:t>（总暴露）</w:t>
                              </w:r>
                            </w:p>
                          </w:txbxContent>
                        </wps:txbx>
                        <wps:bodyPr rot="0" vert="horz" wrap="square" lIns="91440" tIns="45720" rIns="91440" bIns="45720" anchor="ctr" anchorCtr="0" upright="1">
                          <a:noAutofit/>
                        </wps:bodyPr>
                      </wps:wsp>
                      <wps:wsp>
                        <wps:cNvPr id="182" name="肘形连接符 42"/>
                        <wps:cNvCnPr>
                          <a:cxnSpLocks noChangeShapeType="1"/>
                        </wps:cNvCnPr>
                        <wps:spPr bwMode="auto">
                          <a:xfrm flipV="1">
                            <a:off x="2754030" y="1435571"/>
                            <a:ext cx="1025411" cy="450648"/>
                          </a:xfrm>
                          <a:prstGeom prst="bentConnector2">
                            <a:avLst/>
                          </a:prstGeom>
                          <a:noFill/>
                          <a:ln w="6350">
                            <a:solidFill>
                              <a:schemeClr val="tx1">
                                <a:lumMod val="100000"/>
                                <a:lumOff val="0"/>
                              </a:schemeClr>
                            </a:solidFill>
                            <a:miter lim="800000"/>
                            <a:tailEnd type="triangle" w="med" len="med"/>
                          </a:ln>
                        </wps:spPr>
                        <wps:bodyPr/>
                      </wps:wsp>
                      <wps:wsp>
                        <wps:cNvPr id="183" name="文本框 43"/>
                        <wps:cNvSpPr txBox="1">
                          <a:spLocks noChangeArrowheads="1"/>
                        </wps:cNvSpPr>
                        <wps:spPr bwMode="auto">
                          <a:xfrm>
                            <a:off x="2816231" y="188562"/>
                            <a:ext cx="450205" cy="245781"/>
                          </a:xfrm>
                          <a:prstGeom prst="rect">
                            <a:avLst/>
                          </a:prstGeom>
                          <a:noFill/>
                          <a:ln>
                            <a:noFill/>
                          </a:ln>
                        </wps:spPr>
                        <wps:txbx>
                          <w:txbxContent>
                            <w:p w:rsidR="005F2290" w:rsidRDefault="005F2290">
                              <w:r>
                                <w:rPr>
                                  <w:rFonts w:hint="eastAsia"/>
                                </w:rPr>
                                <w:t>吸入</w:t>
                              </w:r>
                            </w:p>
                          </w:txbxContent>
                        </wps:txbx>
                        <wps:bodyPr rot="0" vert="horz" wrap="none" lIns="91440" tIns="45720" rIns="91440" bIns="45720" anchor="t" anchorCtr="0" upright="1">
                          <a:noAutofit/>
                        </wps:bodyPr>
                      </wps:wsp>
                      <wps:wsp>
                        <wps:cNvPr id="185" name="文本框 299"/>
                        <wps:cNvSpPr txBox="1">
                          <a:spLocks noChangeArrowheads="1"/>
                        </wps:cNvSpPr>
                        <wps:spPr bwMode="auto">
                          <a:xfrm>
                            <a:off x="2816231" y="980421"/>
                            <a:ext cx="450205" cy="245080"/>
                          </a:xfrm>
                          <a:prstGeom prst="rect">
                            <a:avLst/>
                          </a:prstGeom>
                          <a:noFill/>
                          <a:ln>
                            <a:noFill/>
                          </a:ln>
                        </wps:spPr>
                        <wps:txbx>
                          <w:txbxContent>
                            <w:p w:rsidR="005F2290" w:rsidRDefault="005F2290">
                              <w:r>
                                <w:rPr>
                                  <w:rFonts w:hint="eastAsia"/>
                                </w:rPr>
                                <w:t>饮水</w:t>
                              </w:r>
                            </w:p>
                          </w:txbxContent>
                        </wps:txbx>
                        <wps:bodyPr rot="0" vert="horz" wrap="none" lIns="91440" tIns="45720" rIns="91440" bIns="45720" anchor="t" anchorCtr="0" upright="1">
                          <a:noAutofit/>
                        </wps:bodyPr>
                      </wps:wsp>
                      <wps:wsp>
                        <wps:cNvPr id="186" name="文本框 300"/>
                        <wps:cNvSpPr txBox="1">
                          <a:spLocks noChangeArrowheads="1"/>
                        </wps:cNvSpPr>
                        <wps:spPr bwMode="auto">
                          <a:xfrm>
                            <a:off x="2830831" y="1640838"/>
                            <a:ext cx="450205" cy="245080"/>
                          </a:xfrm>
                          <a:prstGeom prst="rect">
                            <a:avLst/>
                          </a:prstGeom>
                          <a:noFill/>
                          <a:ln>
                            <a:noFill/>
                          </a:ln>
                        </wps:spPr>
                        <wps:txbx>
                          <w:txbxContent>
                            <w:p w:rsidR="005F2290" w:rsidRDefault="005F2290">
                              <w:r>
                                <w:rPr>
                                  <w:rFonts w:hint="eastAsia"/>
                                </w:rPr>
                                <w:t>摄食</w:t>
                              </w:r>
                            </w:p>
                          </w:txbxContent>
                        </wps:txbx>
                        <wps:bodyPr rot="0" vert="horz" wrap="none" lIns="91440" tIns="45720" rIns="91440" bIns="45720" anchor="t" anchorCtr="0" upright="1">
                          <a:noAutofit/>
                        </wps:bodyPr>
                      </wps:wsp>
                      <wps:wsp>
                        <wps:cNvPr id="191" name="文本框 277"/>
                        <wps:cNvSpPr txBox="1">
                          <a:spLocks noChangeArrowheads="1"/>
                        </wps:cNvSpPr>
                        <wps:spPr bwMode="auto">
                          <a:xfrm>
                            <a:off x="2283425" y="597496"/>
                            <a:ext cx="1117012" cy="245781"/>
                          </a:xfrm>
                          <a:prstGeom prst="rect">
                            <a:avLst/>
                          </a:prstGeom>
                          <a:noFill/>
                          <a:ln>
                            <a:noFill/>
                          </a:ln>
                        </wps:spPr>
                        <wps:txbx>
                          <w:txbxContent>
                            <w:p w:rsidR="005F2290" w:rsidRDefault="005F2290">
                              <w:r>
                                <w:rPr>
                                  <w:rFonts w:hint="eastAsia"/>
                                </w:rPr>
                                <w:t>摄食（仅</w:t>
                              </w:r>
                              <w:r>
                                <w:t>儿童</w:t>
                              </w:r>
                              <w:r>
                                <w:rPr>
                                  <w:rFonts w:hint="eastAsia"/>
                                </w:rPr>
                                <w:t>）</w:t>
                              </w:r>
                            </w:p>
                          </w:txbxContent>
                        </wps:txbx>
                        <wps:bodyPr rot="0" vert="horz" wrap="none" lIns="91440" tIns="45720" rIns="91440" bIns="45720" anchor="t" anchorCtr="0" upright="1">
                          <a:noAutofit/>
                        </wps:bodyPr>
                      </wps:wsp>
                    </wpc:wpc>
                  </a:graphicData>
                </a:graphic>
              </wp:inline>
            </w:drawing>
          </mc:Choice>
          <mc:Fallback>
            <w:pict>
              <v:group id="画布 40" o:spid="_x0000_s1107" editas="canvas" style="width:393.65pt;height:165.7pt;mso-position-horizontal-relative:char;mso-position-vertical-relative:line" coordsize="49993,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">
                <v:shape id="_x0000_s1108" type="#_x0000_t75" style="position:absolute;width:49993;height:21043;visibility:visible;mso-wrap-style:square">
                  <v:fill o:detectmouseclick="t"/>
                  <v:path o:connecttype="none"/>
                </v:shape>
                <v:group id="组合 283" o:spid="_x0000_s1109" style="position:absolute;left:8563;top:3100;width:24308;height:16868" coordsize="27244,2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 Box 4" o:spid="_x0000_s1110" type="#_x0000_t202" style="position:absolute;left:14875;top:17657;width:639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2w8QA&#10;AADcAAAADwAAAGRycy9kb3ducmV2LnhtbERP22oCMRB9F/yHMEJfpGYtInY1ipYKQkHqjda3YTNu&#10;FjeTZRPX7d83BaFvczjXmS1aW4qGal84VjAcJCCIM6cLzhUcD+vnCQgfkDWWjknBD3lYzLudGaba&#10;3XlHzT7kIoawT1GBCaFKpfSZIYt+4CriyF1cbTFEWOdS13iP4baUL0kylhYLjg0GK3ozlF33N6tg&#10;5T6338tJFi5fTf+08iZ5/Ti/K/XUa5dTEIHa8C9+uDc6zh+N4e+Ze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FdsPEAAAA3AAAAA8AAAAAAAAAAAAAAAAAmAIAAGRycy9k&#10;b3ducmV2LnhtbFBLBQYAAAAABAAEAPUAAACJAwAAAAA=&#10;" filled="f" strokeweight=".5pt">
                    <v:textbox inset="0,0,0,0">
                      <w:txbxContent>
                        <w:p w:rsidR="005F2290" w:rsidRDefault="005F2290">
                          <w:pPr>
                            <w:pStyle w:val="afff"/>
                            <w:kinsoku w:val="0"/>
                            <w:overflowPunct w:val="0"/>
                            <w:spacing w:before="0" w:beforeAutospacing="0" w:after="0" w:afterAutospacing="0" w:line="240" w:lineRule="auto"/>
                            <w:jc w:val="center"/>
                            <w:textAlignment w:val="baseline"/>
                            <w:rPr>
                              <w:szCs w:val="24"/>
                            </w:rPr>
                          </w:pPr>
                          <w:r>
                            <w:rPr>
                              <w:rFonts w:ascii="Arial" w:cs="Arial" w:hint="eastAsia"/>
                              <w:color w:val="000000"/>
                              <w:kern w:val="24"/>
                              <w:sz w:val="18"/>
                              <w:szCs w:val="18"/>
                            </w:rPr>
                            <w:t>鱼</w:t>
                          </w:r>
                        </w:p>
                      </w:txbxContent>
                    </v:textbox>
                  </v:shape>
                  <v:shape id="Text Box 5" o:spid="_x0000_s1111" type="#_x0000_t202" style="position:absolute;top:17186;width:7581;height:3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DhsUA&#10;AADcAAAADwAAAGRycy9kb3ducmV2LnhtbERP22oCMRB9F/yHMIIvotlWWnRrFC0WBKHUG23fhs24&#10;WbqZLJt0Xf/eCIW+zeFcZ7ZobSkaqn3hWMHDKAFBnDldcK7geHgbTkD4gKyxdEwKruRhMe92Zphq&#10;d+EdNfuQixjCPkUFJoQqldJnhiz6kauII3d2tcUQYZ1LXeMlhttSPibJs7RYcGwwWNGroexn/2sV&#10;rNzH+9dykoXzZzM4rbxJptvvtVL9Xrt8ARGoDf/iP/dGx/lPY7g/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0OGxQAAANwAAAAPAAAAAAAAAAAAAAAAAJgCAABkcnMv&#10;ZG93bnJldi54bWxQSwUGAAAAAAQABAD1AAAAigMAAAAA&#10;" filled="f" strokeweight=".5pt">
                    <v:textbox inset="0,0,0,0">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地表水</w:t>
                          </w:r>
                        </w:p>
                      </w:txbxContent>
                    </v:textbox>
                  </v:shape>
                  <v:shape id="Text Box 5" o:spid="_x0000_s1112" type="#_x0000_t202" style="position:absolute;top:9688;width:7581;height:3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98cA&#10;AADcAAAADwAAAGRycy9kb3ducmV2LnhtbESPT0vDQBDF70K/wzIFL9JuFCxt7La0oiAUxP5DvQ3Z&#10;aTaYnQ3ZNU2/vXMoeJvhvXnvN/Nl72vVURurwAbuxxko4iLYiksDh/3raAoqJmSLdWAycKEIy8Xg&#10;Zo65DWfeUrdLpZIQjjkacCk1udaxcOQxjkNDLNoptB6TrG2pbYtnCfe1fsiyifZYsTQ4bOjZUfGz&#10;+/UG1uHj/Ws1LdLps7s7rqPLZpvvF2Nuh/3qCVSiPv2br9dvVvAfhVaekQ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P0ffHAAAA3AAAAA8AAAAAAAAAAAAAAAAAmAIAAGRy&#10;cy9kb3ducmV2LnhtbFBLBQYAAAAABAAEAPUAAACMAwAAAAA=&#10;" filled="f" strokeweight=".5pt">
                    <v:textbox inset="0,0,0,0">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地下水</w:t>
                          </w:r>
                        </w:p>
                      </w:txbxContent>
                    </v:textbox>
                  </v:shape>
                  <v:shape id="Text Box 5" o:spid="_x0000_s1113" type="#_x0000_t202" style="position:absolute;top:4791;width:7581;height:3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4RT8QA&#10;AADcAAAADwAAAGRycy9kb3ducmV2LnhtbERP22oCMRB9F/yHMEJfpGYtInY1ipYKQkHqjda3YTNu&#10;FjeTZRPX7d83BaFvczjXmS1aW4qGal84VjAcJCCIM6cLzhUcD+vnCQgfkDWWjknBD3lYzLudGaba&#10;3XlHzT7kIoawT1GBCaFKpfSZIYt+4CriyF1cbTFEWOdS13iP4baUL0kylhYLjg0GK3ozlF33N6tg&#10;5T6338tJFi5fTf+08iZ5/Ti/K/XUa5dTEIHa8C9+uDc6zh+P4O+Ze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EU/EAAAA3AAAAA8AAAAAAAAAAAAAAAAAmAIAAGRycy9k&#10;b3ducmV2LnhtbFBLBQYAAAAABAAEAPUAAACJAwAAAAA=&#10;" filled="f" strokeweight=".5pt">
                    <v:textbox inset="0,0,0,0">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土壤</w:t>
                          </w:r>
                        </w:p>
                      </w:txbxContent>
                    </v:textbox>
                  </v:shape>
                  <v:shape id="Text Box 5" o:spid="_x0000_s1114" type="#_x0000_t202" style="position:absolute;width:7581;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01MQA&#10;AADcAAAADwAAAGRycy9kb3ducmV2LnhtbERP22oCMRB9F/yHMEJfpGYtKHY1ipYKQkHqjda3YTNu&#10;FjeTZRPX7d83BaFvczjXmS1aW4qGal84VjAcJCCIM6cLzhUcD+vnCQgfkDWWjknBD3lYzLudGaba&#10;3XlHzT7kIoawT1GBCaFKpfSZIYt+4CriyF1cbTFEWOdS13iP4baUL0kylhYLjg0GK3ozlF33N6tg&#10;5T6338tJFi5fTf+08iZ5/Ti/K/XUa5dTEIHa8C9+uDc6zh+P4O+Ze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itNTEAAAA3AAAAA8AAAAAAAAAAAAAAAAAmAIAAGRycy9k&#10;b3ducmV2LnhtbFBLBQYAAAAABAAEAPUAAACJAwAAAAA=&#10;" filled="f" strokeweight=".5pt">
                    <v:textbox inset="0,0,0,0">
                      <w:txbxContent>
                        <w:p w:rsidR="005F2290" w:rsidRDefault="005F2290">
                          <w:pPr>
                            <w:pStyle w:val="afff"/>
                            <w:kinsoku w:val="0"/>
                            <w:overflowPunct w:val="0"/>
                            <w:spacing w:before="0" w:beforeAutospacing="0" w:after="0" w:afterAutospacing="0"/>
                            <w:jc w:val="center"/>
                            <w:textAlignment w:val="baseline"/>
                            <w:rPr>
                              <w:szCs w:val="24"/>
                            </w:rPr>
                          </w:pPr>
                          <w:r>
                            <w:rPr>
                              <w:rFonts w:ascii="Arial" w:cs="Arial" w:hint="eastAsia"/>
                              <w:b/>
                              <w:bCs/>
                              <w:color w:val="000000"/>
                              <w:kern w:val="24"/>
                              <w:sz w:val="18"/>
                              <w:szCs w:val="18"/>
                            </w:rPr>
                            <w:t>空气</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流程图: 手动操作 290" o:spid="_x0000_s1115" type="#_x0000_t119" style="position:absolute;left:16864;top:8021;width:3935;height:5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qcIA&#10;AADcAAAADwAAAGRycy9kb3ducmV2LnhtbESPT4vCMBDF7wt+hzCCF9FUYYtWo4iwoOxp/XMfmrEt&#10;NpOSZLV+e+ewsLcZ3pv3frPe9q5VDwqx8WxgNs1AEZfeNlwZuJy/JgtQMSFbbD2TgRdF2G4GH2ss&#10;rH/yDz1OqVISwrFAA3VKXaF1LGtyGKe+Ixbt5oPDJGuotA34lHDX6nmW5dphw9JQY0f7msr76dcZ&#10;GMf8Ol4eQ5rflvnhE/k77kMwZjTsdytQifr0b/67PljBz4VWnpEJ9OY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39WpwgAAANwAAAAPAAAAAAAAAAAAAAAAAJgCAABkcnMvZG93&#10;bnJldi54bWxQSwUGAAAAAAQABAD1AAAAhwMAAAAA&#10;" filled="f" strokecolor="black [3213]" strokeweight=".5pt"/>
                  <v:shape id="Text Box 4" o:spid="_x0000_s1116" type="#_x0000_t202" style="position:absolute;left:16389;top:9071;width:488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gbisMA&#10;AADcAAAADwAAAGRycy9kb3ducmV2LnhtbERPS2rDMBDdB3IHMYFuQiO3C5M4kU2SUrebLOz0AIM1&#10;/mBrZCw1cXv6qlDobh7vO4dsNoO40eQ6ywqeNhEI4srqjhsFH9fXxy0I55E1DpZJwRc5yNLl4oCJ&#10;tncu6Fb6RoQQdgkqaL0fEyld1ZJBt7EjceBqOxn0AU6N1BPeQ7gZ5HMUxdJgx6GhxZHOLVV9+WkU&#10;0LGw35fe5aY4vZzzumNayzelHlbzcQ/C0+z/xX/udx3mxzv4fSZ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gbisMAAADcAAAADwAAAAAAAAAAAAAAAACYAgAAZHJzL2Rv&#10;d25yZXYueG1sUEsFBgAAAAAEAAQA9QAAAIgDAAAAAA==&#10;" filled="f" stroked="f">
                    <v:textbox inset="0,0,0,0">
                      <w:txbxContent>
                        <w:p w:rsidR="005F2290" w:rsidRDefault="005F2290">
                          <w:pPr>
                            <w:pStyle w:val="afff"/>
                            <w:kinsoku w:val="0"/>
                            <w:overflowPunct w:val="0"/>
                            <w:spacing w:before="0" w:beforeAutospacing="0" w:after="0" w:afterAutospacing="0" w:line="240" w:lineRule="auto"/>
                            <w:jc w:val="center"/>
                            <w:textAlignment w:val="baseline"/>
                            <w:rPr>
                              <w:rFonts w:ascii="Arial" w:cs="Arial"/>
                              <w:color w:val="000000"/>
                              <w:kern w:val="24"/>
                              <w:sz w:val="18"/>
                              <w:szCs w:val="18"/>
                            </w:rPr>
                          </w:pPr>
                          <w:r>
                            <w:rPr>
                              <w:rFonts w:ascii="Arial" w:cs="Arial" w:hint="eastAsia"/>
                              <w:color w:val="000000"/>
                              <w:kern w:val="24"/>
                              <w:sz w:val="18"/>
                              <w:szCs w:val="18"/>
                            </w:rPr>
                            <w:t>饮用</w:t>
                          </w:r>
                        </w:p>
                        <w:p w:rsidR="005F2290" w:rsidRDefault="005F2290">
                          <w:pPr>
                            <w:pStyle w:val="afff"/>
                            <w:kinsoku w:val="0"/>
                            <w:overflowPunct w:val="0"/>
                            <w:spacing w:before="0" w:beforeAutospacing="0" w:after="0" w:afterAutospacing="0" w:line="240" w:lineRule="auto"/>
                            <w:jc w:val="center"/>
                            <w:textAlignment w:val="baseline"/>
                            <w:rPr>
                              <w:szCs w:val="24"/>
                            </w:rPr>
                          </w:pPr>
                          <w:r>
                            <w:rPr>
                              <w:rFonts w:ascii="Arial" w:cs="Arial" w:hint="eastAsia"/>
                              <w:color w:val="000000"/>
                              <w:kern w:val="24"/>
                              <w:sz w:val="18"/>
                              <w:szCs w:val="18"/>
                            </w:rPr>
                            <w:t>水</w:t>
                          </w:r>
                        </w:p>
                      </w:txbxContent>
                    </v:textbox>
                  </v:shape>
                  <v:shape id="肘形连接符 293" o:spid="_x0000_s1117" type="#_x0000_t34" style="position:absolute;left:7807;top:12127;width:9768;height:55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L0sQAAADcAAAADwAAAGRycy9kb3ducmV2LnhtbESPQU8CMRCF7yb+h2ZMvElXD2BWCkGj&#10;yMWIwIHjZDtsF7bTTVvY5d87BxNvM3lv3vtmOh98qy4UUxPYwOOoAEVcBdtwbWC3/Xh4BpUyssU2&#10;MBm4UoL57PZmiqUNPf/QZZNrJSGcSjTgcu5KrVPlyGMahY5YtEOIHrOssdY2Yi/hvtVPRTHWHhuW&#10;BocdvTmqTpuzN7BdvtMXu/NQXV+P1sb95/q7Z2Pu74bFC6hMQ/43/12vrOBPBF+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1wvSxAAAANwAAAAPAAAAAAAAAAAA&#10;AAAAAKECAABkcnMvZG93bnJldi54bWxQSwUGAAAAAAQABAD5AAAAkgMAAAAA&#10;" strokecolor="black [3213]" strokeweight=".5pt">
                    <v:stroke endarrow="block"/>
                  </v:shape>
                  <v:shape id="直接箭头连接符 294" o:spid="_x0000_s1118" type="#_x0000_t32" style="position:absolute;left:7581;top:19467;width:7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6dgcMAAADcAAAADwAAAGRycy9kb3ducmV2LnhtbERPTWvCQBC9F/wPywi91U0NaE1dpQhi&#10;i5eaitrbkJ0mS7OzIbs18d+7QsHbPN7nzJe9rcWZWm8cK3geJSCIC6cNlwr2X+unFxA+IGusHZOC&#10;C3lYLgYPc8y063hH5zyUIoawz1BBFUKTSemLiiz6kWuII/fjWoshwraUusUuhttajpNkIi0ajg0V&#10;NrSqqPjN/6yCYn86zujTHHSXmumm2X5v0/xDqcdh//YKIlAf7uJ/97uO86c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unYHDAAAA3AAAAA8AAAAAAAAAAAAA&#10;AAAAoQIAAGRycy9kb3ducmV2LnhtbFBLBQYAAAAABAAEAPkAAACRAwAAAAA=&#10;" strokecolor="black [3213]" strokeweight=".5pt">
                    <v:stroke endarrow="block" joinstyle="miter"/>
                  </v:shape>
                  <v:shape id="直接箭头连接符 295" o:spid="_x0000_s1119" type="#_x0000_t32" style="position:absolute;left:7807;top:10508;width:9000;height: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9cQAAADcAAAADwAAAGRycy9kb3ducmV2LnhtbERPTWvCQBC9C/6HZYTedFOVaqOrFKFo&#10;8aJR2nobstNkaXY2ZFeT/vtuoeBtHu9zluvOVuJGjTeOFTyOEhDEudOGCwXn0+twDsIHZI2VY1Lw&#10;Qx7Wq35vial2LR/ploVCxBD2KSooQ6hTKX1ekkU/cjVx5L5cYzFE2BRSN9jGcFvJcZI8SYuGY0OJ&#10;NW1Kyr+zq1WQnz8/nulg3nU7MbNtvb/sJ9mbUg+D7mUBIlAX7uJ/907H+bMp/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wX1xAAAANwAAAAPAAAAAAAAAAAA&#10;AAAAAKECAABkcnMvZG93bnJldi54bWxQSwUGAAAAAAQABAD5AAAAkgMAAAAA&#10;" strokecolor="black [3213]" strokeweight=".5pt">
                    <v:stroke endarrow="block" joinstyle="miter"/>
                  </v:shape>
                  <v:shape id="直接箭头连接符 296" o:spid="_x0000_s1120" type="#_x0000_t32" style="position:absolute;left:7581;top:1566;width:196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GcMAAADcAAAADwAAAGRycy9kb3ducmV2LnhtbERPTWvCQBC9F/wPywje6kYFtdFVSkFs&#10;8aKptHobsmOymJ0N2a1J/323IHibx/uc5bqzlbhR441jBaNhAoI4d9pwoeD4uXmeg/ABWWPlmBT8&#10;kof1qve0xFS7lg90y0IhYgj7FBWUIdSplD4vyaIfupo4chfXWAwRNoXUDbYx3FZynCRTadFwbCix&#10;preS8mv2YxXkx9P3C+3Nl24nZratd+fdJPtQatDvXhcgAnXhIb6733WcP5vC/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ZPhnDAAAA3AAAAA8AAAAAAAAAAAAA&#10;AAAAoQIAAGRycy9kb3ducmV2LnhtbFBLBQYAAAAABAAEAPkAAACRAwAAAAA=&#10;" strokecolor="black [3213]" strokeweight=".5pt">
                    <v:stroke endarrow="block" joinstyle="miter"/>
                  </v:shape>
                  <v:shape id="直接箭头连接符 297" o:spid="_x0000_s1121" type="#_x0000_t32" style="position:absolute;left:7581;top:6619;width:196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6bR8MAAADcAAAADwAAAGRycy9kb3ducmV2LnhtbERPTWvCQBC9C/6HZYRepG7sIdroKpJS&#10;aI9NVDwO2WkSmp0Nu9sY++u7hYK3ebzP2e5H04mBnG8tK1guEhDEldUt1wqO5evjGoQPyBo7y6Tg&#10;Rh72u+lki5m2V/6goQi1iCHsM1TQhNBnUvqqIYN+YXviyH1aZzBE6GqpHV5juOnkU5Kk0mDLsaHB&#10;nvKGqq/i2yioy1Ux15cyfzm/n26pS/OfYd0q9TAbDxsQgcZwF/+733Scv3qGv2fi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em0fDAAAA3AAAAA8AAAAAAAAAAAAA&#10;AAAAoQIAAGRycy9kb3ducmV2LnhtbFBLBQYAAAAABAAEAPkAAACRAwAAAAA=&#10;" strokecolor="black [3213]" strokeweight=".5pt">
                    <v:stroke dashstyle="longDash" endarrow="block" joinstyle="miter"/>
                  </v:shape>
                  <v:shape id="直接箭头连接符 298" o:spid="_x0000_s1122" type="#_x0000_t32" style="position:absolute;left:20322;top:11809;width:6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z0ccAAADcAAAADwAAAGRycy9kb3ducmV2LnhtbESPQWvCQBCF74X+h2UK3urGCq2mrlIK&#10;YouXNhW1tyE7JkuzsyG7mvTfdw4FbzO8N+99s1gNvlEX6qILbGAyzkARl8E6rgzsvtb3M1AxIVts&#10;ApOBX4qwWt7eLDC3oedPuhSpUhLCMUcDdUptrnUsa/IYx6ElFu0UOo9J1q7StsNewn2jH7LsUXt0&#10;LA01tvRaU/lTnL2Bcnc8zOnD7W0/dU+bdvu9nRbvxozuhpdnUImGdDX/X79ZwZ8JvjwjE+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6XPRxwAAANwAAAAPAAAAAAAA&#10;AAAAAAAAAKECAABkcnMvZG93bnJldi54bWxQSwUGAAAAAAQABAD5AAAAlQMAAAAA&#10;" strokecolor="black [3213]" strokeweight=".5pt">
                    <v:stroke endarrow="block" joinstyle="miter"/>
                  </v:shape>
                </v:group>
                <v:shape id="文本框 41" o:spid="_x0000_s1123" type="#_x0000_t202" style="position:absolute;left:32871;top:3171;width:9847;height:11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XbsIA&#10;AADcAAAADwAAAGRycy9kb3ducmV2LnhtbERP3WrCMBS+H/gO4Qy8m2lVhnRGEWGiFwpWH+DYnLVl&#10;yUnWxNq9/TIY7O58fL9nuR6sET11oXWsIJ9kIIgrp1uuFVwv7y8LECEiazSOScE3BVivRk9LLLR7&#10;8Jn6MtYihXAoUEEToy+kDFVDFsPEeeLEfbjOYkywq6Xu8JHCrZHTLHuVFltODQ162jZUfZZ3q2D4&#10;MpvZbWfyeXnqK3+2/niaHZQaPw+bNxCRhvgv/nPvdZq/yO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hduwgAAANwAAAAPAAAAAAAAAAAAAAAAAJgCAABkcnMvZG93&#10;bnJldi54bWxQSwUGAAAAAAQABAD1AAAAhwMAAAAA&#10;" fillcolor="#f2f2f2 [3052]" strokeweight=".5pt">
                  <v:textbox>
                    <w:txbxContent>
                      <w:p w:rsidR="005F2290" w:rsidRDefault="005F2290">
                        <w:pPr>
                          <w:jc w:val="center"/>
                        </w:pPr>
                        <w:r>
                          <w:rPr>
                            <w:rFonts w:hint="eastAsia"/>
                          </w:rPr>
                          <w:t>人体</w:t>
                        </w:r>
                      </w:p>
                      <w:p w:rsidR="005F2290" w:rsidRDefault="005F2290">
                        <w:pPr>
                          <w:jc w:val="center"/>
                        </w:pPr>
                        <w:r>
                          <w:rPr>
                            <w:rFonts w:hint="eastAsia"/>
                          </w:rPr>
                          <w:t>（总暴露）</w:t>
                        </w:r>
                      </w:p>
                    </w:txbxContent>
                  </v:textbox>
                </v:shape>
                <v:shapetype id="_x0000_t33" coordsize="21600,21600" o:spt="33" o:oned="t" path="m,l21600,r,21600e" filled="f">
                  <v:stroke joinstyle="miter"/>
                  <v:path arrowok="t" fillok="f" o:connecttype="none"/>
                  <o:lock v:ext="edit" shapetype="t"/>
                </v:shapetype>
                <v:shape id="肘形连接符 42" o:spid="_x0000_s1124" type="#_x0000_t33" style="position:absolute;left:27540;top:14355;width:10254;height:450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9psIAAADcAAAADwAAAGRycy9kb3ducmV2LnhtbERPTWvCQBC9F/wPywi91Y0Bq6SuoYhi&#10;ewhYFb0O2Wk2NDsbsmuS/vtuodDbPN7nrPPRNqKnzteOFcxnCQji0umaKwWX8/5pBcIHZI2NY1Lw&#10;TR7yzeRhjZl2A39QfwqViCHsM1RgQmgzKX1pyKKfuZY4cp+usxgi7CqpOxxiuG1kmiTP0mLNscFg&#10;S1tD5dfpbhXc7ofSmaLoRx787iqPiyJZviv1OB1fX0AEGsO/+M/9puP8VQq/z8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9psIAAADcAAAADwAAAAAAAAAAAAAA&#10;AAChAgAAZHJzL2Rvd25yZXYueG1sUEsFBgAAAAAEAAQA+QAAAJADAAAAAA==&#10;" strokecolor="black [3213]" strokeweight=".5pt">
                  <v:stroke endarrow="block"/>
                </v:shape>
                <v:shape id="文本框 43" o:spid="_x0000_s1125" type="#_x0000_t202" style="position:absolute;left:28162;top:1885;width:4502;height:24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02H8UA&#10;AADcAAAADwAAAGRycy9kb3ducmV2LnhtbERPS2vCQBC+C/6HZQq9iG6MUCS6SmlRChXFx8HjmJ0m&#10;qdnZsLuNaX99t1DwNh/fc+bLztSiJecrywrGowQEcW51xYWC03E1nILwAVljbZkUfJOH5aLfm2Om&#10;7Y331B5CIWII+wwVlCE0mZQ+L8mgH9mGOHIf1hkMEbpCaoe3GG5qmSbJkzRYcWwosaGXkvLr4cso&#10;+Nm5jU3TzXp8OU+qNrwOPrfvW6UeH7rnGYhAXbiL/91vOs6fTuDvmXi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TYfxQAAANwAAAAPAAAAAAAAAAAAAAAAAJgCAABkcnMv&#10;ZG93bnJldi54bWxQSwUGAAAAAAQABAD1AAAAigMAAAAA&#10;" filled="f" stroked="f">
                  <v:textbox>
                    <w:txbxContent>
                      <w:p w:rsidR="005F2290" w:rsidRDefault="005F2290">
                        <w:r>
                          <w:rPr>
                            <w:rFonts w:hint="eastAsia"/>
                          </w:rPr>
                          <w:t>吸入</w:t>
                        </w:r>
                      </w:p>
                    </w:txbxContent>
                  </v:textbox>
                </v:shape>
                <v:shape id="文本框 299" o:spid="_x0000_s1126" type="#_x0000_t202" style="position:absolute;left:28162;top:9804;width:4502;height:2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L8MYA&#10;AADcAAAADwAAAGRycy9kb3ducmV2LnhtbERPS2vCQBC+F/oflhF6KboxpUWiq5SWSkGx+Dh4HLNj&#10;kjY7G3bXGPvr3ULB23x8z5nMOlOLlpyvLCsYDhIQxLnVFRcKdtuP/giED8gaa8uk4EIeZtP7uwlm&#10;2p55Te0mFCKGsM9QQRlCk0np85IM+oFtiCN3tM5giNAVUjs8x3BTyzRJXqTBimNDiQ29lZT/bE5G&#10;we+XW9o0Xc6Hh/1T1Yb3x+/VYqXUQ697HYMI1IWb+N/9qeP80TP8PRMv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gL8MYAAADcAAAADwAAAAAAAAAAAAAAAACYAgAAZHJz&#10;L2Rvd25yZXYueG1sUEsFBgAAAAAEAAQA9QAAAIsDAAAAAA==&#10;" filled="f" stroked="f">
                  <v:textbox>
                    <w:txbxContent>
                      <w:p w:rsidR="005F2290" w:rsidRDefault="005F2290">
                        <w:r>
                          <w:rPr>
                            <w:rFonts w:hint="eastAsia"/>
                          </w:rPr>
                          <w:t>饮水</w:t>
                        </w:r>
                      </w:p>
                    </w:txbxContent>
                  </v:textbox>
                </v:shape>
                <v:shape id="文本框 300" o:spid="_x0000_s1127" type="#_x0000_t202" style="position:absolute;left:28308;top:16408;width:4502;height:2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Vh8UA&#10;AADcAAAADwAAAGRycy9kb3ducmV2LnhtbERPS2vCQBC+F/oflin0UnRjBJHoKqWlpVBRfBw8jtkx&#10;ic3Oht1tjP76rlDwNh/fc6bzztSiJecrywoG/QQEcW51xYWC3fajNwbhA7LG2jIpuJCH+ezxYYqZ&#10;tmdeU7sJhYgh7DNUUIbQZFL6vCSDvm8b4sgdrTMYInSF1A7PMdzUMk2SkTRYcWwosaG3kvKfza9R&#10;cF25hU3TxefgsB9WbXh/OS2/l0o9P3WvExCBunAX/7u/dJw/HsHtmXi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WHxQAAANwAAAAPAAAAAAAAAAAAAAAAAJgCAABkcnMv&#10;ZG93bnJldi54bWxQSwUGAAAAAAQABAD1AAAAigMAAAAA&#10;" filled="f" stroked="f">
                  <v:textbox>
                    <w:txbxContent>
                      <w:p w:rsidR="005F2290" w:rsidRDefault="005F2290">
                        <w:r>
                          <w:rPr>
                            <w:rFonts w:hint="eastAsia"/>
                          </w:rPr>
                          <w:t>摄食</w:t>
                        </w:r>
                      </w:p>
                    </w:txbxContent>
                  </v:textbox>
                </v:shape>
                <v:shape id="文本框 277" o:spid="_x0000_s1128" type="#_x0000_t202" style="position:absolute;left:22834;top:5974;width:11170;height:24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qbLsYA&#10;AADcAAAADwAAAGRycy9kb3ducmV2LnhtbERPS0vDQBC+C/0PyxS8SLtJCtKm3ZZSUYSWSh+HHsfs&#10;mESzs2F3TaO/3hUEb/PxPWex6k0jOnK+tqwgHScgiAuray4VnE+PoykIH5A1NpZJwRd5WC0HNwvM&#10;tb3ygbpjKEUMYZ+jgiqENpfSFxUZ9GPbEkfuzTqDIUJXSu3wGsNNI7MkuZcGa44NFba0qaj4OH4a&#10;Bd8vbmezbPeUvl4mdRce7t73271St8N+PQcRqA//4j/3s47zZyn8PhM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qbLsYAAADcAAAADwAAAAAAAAAAAAAAAACYAgAAZHJz&#10;L2Rvd25yZXYueG1sUEsFBgAAAAAEAAQA9QAAAIsDAAAAAA==&#10;" filled="f" stroked="f">
                  <v:textbox>
                    <w:txbxContent>
                      <w:p w:rsidR="005F2290" w:rsidRDefault="005F2290">
                        <w:r>
                          <w:rPr>
                            <w:rFonts w:hint="eastAsia"/>
                          </w:rPr>
                          <w:t>摄食（仅</w:t>
                        </w:r>
                        <w:r>
                          <w:t>儿童</w:t>
                        </w:r>
                        <w:r>
                          <w:rPr>
                            <w:rFonts w:hint="eastAsia"/>
                          </w:rPr>
                          <w:t>）</w:t>
                        </w:r>
                      </w:p>
                    </w:txbxContent>
                  </v:textbox>
                </v:shape>
                <w10:anchorlock/>
              </v:group>
            </w:pict>
          </mc:Fallback>
        </mc:AlternateContent>
      </w:r>
    </w:p>
    <w:p w:rsidR="003C4FE5" w:rsidRPr="00637C8E" w:rsidRDefault="008D45DD">
      <w:pPr>
        <w:autoSpaceDE w:val="0"/>
        <w:autoSpaceDN w:val="0"/>
        <w:adjustRightInd w:val="0"/>
        <w:snapToGrid w:val="0"/>
        <w:spacing w:beforeLines="50" w:before="120" w:afterLines="50" w:after="120"/>
        <w:jc w:val="center"/>
        <w:rPr>
          <w:rFonts w:eastAsia="黑体" w:cs="Times New Roman"/>
          <w:sz w:val="24"/>
          <w:szCs w:val="24"/>
        </w:rPr>
      </w:pPr>
      <w:r w:rsidRPr="00637C8E">
        <w:rPr>
          <w:rFonts w:eastAsia="黑体" w:cs="Times New Roman"/>
          <w:sz w:val="24"/>
          <w:szCs w:val="24"/>
        </w:rPr>
        <w:t>图</w:t>
      </w:r>
      <w:r w:rsidRPr="00637C8E">
        <w:rPr>
          <w:rFonts w:eastAsia="黑体" w:cs="Times New Roman"/>
          <w:sz w:val="24"/>
          <w:szCs w:val="24"/>
        </w:rPr>
        <w:t xml:space="preserve">3  </w:t>
      </w:r>
      <w:r w:rsidRPr="00637C8E">
        <w:rPr>
          <w:rFonts w:eastAsia="黑体" w:cs="Times New Roman"/>
          <w:sz w:val="24"/>
          <w:szCs w:val="24"/>
        </w:rPr>
        <w:t>人体暴露途径</w:t>
      </w:r>
    </w:p>
    <w:p w:rsidR="003C4FE5" w:rsidRDefault="008D45DD">
      <w:pPr>
        <w:pStyle w:val="1"/>
        <w:spacing w:before="240" w:after="240"/>
        <w:rPr>
          <w:rFonts w:ascii="Times New Roman" w:hAnsi="Times New Roman" w:cs="Times New Roman"/>
        </w:rPr>
      </w:pPr>
      <w:bookmarkStart w:id="588" w:name="_Toc50124969"/>
      <w:r>
        <w:rPr>
          <w:rFonts w:ascii="Times New Roman" w:hAnsi="Times New Roman" w:cs="Times New Roman"/>
        </w:rPr>
        <w:t>排放估算</w:t>
      </w:r>
      <w:bookmarkEnd w:id="588"/>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根据构建的排放场景</w:t>
      </w:r>
      <w:r w:rsidRPr="00C5124B">
        <w:rPr>
          <w:rFonts w:ascii="仿宋_GB2312" w:eastAsia="仿宋_GB2312" w:cs="Times New Roman" w:hint="eastAsia"/>
          <w:kern w:val="0"/>
          <w:sz w:val="30"/>
          <w:szCs w:val="30"/>
        </w:rPr>
        <w:t>，按照工业源（生产、配制、使用）、消费源和废物利用处置</w:t>
      </w:r>
      <w:proofErr w:type="gramStart"/>
      <w:r w:rsidRPr="00C5124B">
        <w:rPr>
          <w:rFonts w:ascii="仿宋_GB2312" w:eastAsia="仿宋_GB2312" w:cs="Times New Roman" w:hint="eastAsia"/>
          <w:kern w:val="0"/>
          <w:sz w:val="30"/>
          <w:szCs w:val="30"/>
        </w:rPr>
        <w:t>源分别</w:t>
      </w:r>
      <w:proofErr w:type="gramEnd"/>
      <w:r w:rsidRPr="00C5124B">
        <w:rPr>
          <w:rFonts w:ascii="仿宋_GB2312" w:eastAsia="仿宋_GB2312" w:cs="Times New Roman"/>
          <w:kern w:val="0"/>
          <w:sz w:val="30"/>
          <w:szCs w:val="30"/>
        </w:rPr>
        <w:t>估算环境排放率</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仅考虑正常生产</w:t>
      </w:r>
      <w:r w:rsidRPr="00C5124B">
        <w:rPr>
          <w:rFonts w:ascii="仿宋_GB2312" w:eastAsia="仿宋_GB2312" w:cs="Times New Roman"/>
          <w:kern w:val="0"/>
          <w:sz w:val="30"/>
          <w:szCs w:val="30"/>
        </w:rPr>
        <w:lastRenderedPageBreak/>
        <w:t>或使用条件下产生的环境排放，不包括泄漏、爆炸等事故性排放。</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废水排放到环境之前，如果进入园区STP或市政STP处理</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还应估算含化学物质</w:t>
      </w:r>
      <w:r w:rsidRPr="00C5124B">
        <w:rPr>
          <w:rFonts w:ascii="仿宋_GB2312" w:eastAsia="仿宋_GB2312" w:cs="Times New Roman" w:hint="eastAsia"/>
          <w:kern w:val="0"/>
          <w:sz w:val="30"/>
          <w:szCs w:val="30"/>
        </w:rPr>
        <w:t>的</w:t>
      </w:r>
      <w:r w:rsidRPr="00C5124B">
        <w:rPr>
          <w:rFonts w:ascii="仿宋_GB2312" w:eastAsia="仿宋_GB2312" w:cs="Times New Roman"/>
          <w:kern w:val="0"/>
          <w:sz w:val="30"/>
          <w:szCs w:val="30"/>
        </w:rPr>
        <w:t>废水经STP处理后的环境排放系数</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及在污泥中</w:t>
      </w:r>
      <w:r w:rsidRPr="00C5124B">
        <w:rPr>
          <w:rFonts w:ascii="仿宋_GB2312" w:eastAsia="仿宋_GB2312" w:cs="Times New Roman" w:hint="eastAsia"/>
          <w:kern w:val="0"/>
          <w:sz w:val="30"/>
          <w:szCs w:val="30"/>
        </w:rPr>
        <w:t>的</w:t>
      </w:r>
      <w:r w:rsidRPr="00C5124B">
        <w:rPr>
          <w:rFonts w:ascii="仿宋_GB2312" w:eastAsia="仿宋_GB2312" w:cs="Times New Roman"/>
          <w:kern w:val="0"/>
          <w:sz w:val="30"/>
          <w:szCs w:val="30"/>
        </w:rPr>
        <w:t>浓度</w:t>
      </w:r>
      <w:r w:rsidRPr="00C5124B">
        <w:rPr>
          <w:rFonts w:ascii="仿宋_GB2312" w:eastAsia="仿宋_GB2312" w:cs="Times New Roman" w:hint="eastAsia"/>
          <w:kern w:val="0"/>
          <w:sz w:val="30"/>
          <w:szCs w:val="30"/>
        </w:rPr>
        <w:t>。</w:t>
      </w:r>
    </w:p>
    <w:p w:rsidR="003C4FE5" w:rsidRDefault="008D45DD">
      <w:pPr>
        <w:pStyle w:val="21"/>
        <w:spacing w:before="120" w:after="120"/>
      </w:pPr>
      <w:r>
        <w:t>工业源排放估算</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工业源通常估算日排放率，</w:t>
      </w:r>
      <w:r w:rsidRPr="00C5124B">
        <w:rPr>
          <w:rFonts w:ascii="仿宋_GB2312" w:eastAsia="仿宋_GB2312" w:cs="Times New Roman" w:hint="eastAsia"/>
          <w:kern w:val="0"/>
          <w:sz w:val="30"/>
          <w:szCs w:val="30"/>
        </w:rPr>
        <w:t>主要</w:t>
      </w:r>
      <w:r w:rsidRPr="00C5124B">
        <w:rPr>
          <w:rFonts w:ascii="仿宋_GB2312" w:eastAsia="仿宋_GB2312" w:cs="Times New Roman"/>
          <w:kern w:val="0"/>
          <w:sz w:val="30"/>
          <w:szCs w:val="30"/>
        </w:rPr>
        <w:t>考虑向环境（水、气）的直接排放，以及经由</w:t>
      </w:r>
      <w:r w:rsidRPr="00C5124B">
        <w:rPr>
          <w:rFonts w:ascii="仿宋_GB2312" w:eastAsia="仿宋_GB2312" w:cs="Times New Roman" w:hint="eastAsia"/>
          <w:kern w:val="0"/>
          <w:sz w:val="30"/>
          <w:szCs w:val="30"/>
        </w:rPr>
        <w:t>废水、废气处理措施后的</w:t>
      </w:r>
      <w:r w:rsidRPr="00C5124B">
        <w:rPr>
          <w:rFonts w:ascii="仿宋_GB2312" w:eastAsia="仿宋_GB2312" w:cs="Times New Roman"/>
          <w:kern w:val="0"/>
          <w:sz w:val="30"/>
          <w:szCs w:val="30"/>
        </w:rPr>
        <w:t>间接排放</w:t>
      </w:r>
      <w:r w:rsidRPr="00C5124B">
        <w:rPr>
          <w:rFonts w:ascii="仿宋_GB2312" w:eastAsia="仿宋_GB2312" w:cs="Times New Roman" w:hint="eastAsia"/>
          <w:kern w:val="0"/>
          <w:sz w:val="30"/>
          <w:szCs w:val="30"/>
        </w:rPr>
        <w:t>。对土壤有显著直接排放的，也应</w:t>
      </w:r>
      <w:r w:rsidRPr="00C5124B">
        <w:rPr>
          <w:rFonts w:ascii="仿宋_GB2312" w:eastAsia="仿宋_GB2312" w:cs="Times New Roman"/>
          <w:kern w:val="0"/>
          <w:sz w:val="30"/>
          <w:szCs w:val="30"/>
        </w:rPr>
        <w:t>考虑。</w:t>
      </w:r>
      <w:r w:rsidRPr="00C5124B">
        <w:rPr>
          <w:rFonts w:ascii="仿宋_GB2312" w:eastAsia="仿宋_GB2312" w:cs="Times New Roman" w:hint="eastAsia"/>
          <w:kern w:val="0"/>
          <w:sz w:val="30"/>
          <w:szCs w:val="30"/>
        </w:rPr>
        <w:t>可对排放源排放情况进行实际监测，或通过以下方法进行估算。</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每个场景向环境介质（水、大气、土壤）的环境排放率计算方法见公式（1）：</w:t>
      </w:r>
    </w:p>
    <w:p w:rsidR="003C4FE5" w:rsidRPr="00637C8E" w:rsidRDefault="008D45DD" w:rsidP="00637C8E">
      <w:pPr>
        <w:pStyle w:val="affffff4"/>
        <w:spacing w:before="120" w:after="120"/>
        <w:rPr>
          <w:rFonts w:cs="Times New Roman"/>
          <w:vanish/>
          <w:sz w:val="30"/>
          <w:szCs w:val="30"/>
          <w:specVanish/>
        </w:rPr>
      </w:pPr>
      <w:r w:rsidRPr="00637C8E">
        <w:rPr>
          <w:rFonts w:cs="Times New Roman"/>
          <w:sz w:val="30"/>
          <w:szCs w:val="30"/>
        </w:rPr>
        <w:tab/>
      </w:r>
      <m:oMath>
        <m:sSub>
          <m:sSubPr>
            <m:ctrlPr>
              <w:rPr>
                <w:rFonts w:ascii="Cambria Math" w:hAnsi="Cambria Math" w:cs="Times New Roman"/>
                <w:sz w:val="30"/>
                <w:szCs w:val="30"/>
              </w:rPr>
            </m:ctrlPr>
          </m:sSubPr>
          <m:e>
            <m:r>
              <w:rPr>
                <w:rFonts w:ascii="Cambria Math" w:hAnsi="Cambria Math" w:cs="Times New Roman" w:hint="eastAsia"/>
                <w:sz w:val="30"/>
                <w:szCs w:val="30"/>
              </w:rPr>
              <m:t>E</m:t>
            </m:r>
          </m:e>
          <m:sub>
            <m:r>
              <m:rPr>
                <m:sty m:val="p"/>
              </m:rPr>
              <w:rPr>
                <w:rFonts w:ascii="Cambria Math" w:hAnsi="Cambria Math" w:cs="Times New Roman" w:hint="eastAsia"/>
                <w:sz w:val="30"/>
                <w:szCs w:val="30"/>
              </w:rPr>
              <m:t>env</m:t>
            </m:r>
            <m:r>
              <m:rPr>
                <m:sty m:val="p"/>
              </m:rPr>
              <w:rPr>
                <w:rFonts w:ascii="Cambria Math" w:hAnsi="Cambria Math" w:cs="Times New Roman"/>
                <w:sz w:val="30"/>
                <w:szCs w:val="30"/>
              </w:rPr>
              <m:t>.L</m:t>
            </m:r>
          </m:sub>
        </m:sSub>
        <m:r>
          <w:rPr>
            <w:rFonts w:ascii="Cambria Math" w:hAnsi="Cambria Math" w:cs="Times New Roman"/>
            <w:sz w:val="30"/>
            <w:szCs w:val="30"/>
          </w:rPr>
          <m:t>=</m:t>
        </m:r>
        <m:f>
          <m:fPr>
            <m:ctrlPr>
              <w:rPr>
                <w:rFonts w:ascii="Cambria Math" w:hAnsi="Cambria Math" w:cs="Times New Roman"/>
                <w:sz w:val="30"/>
                <w:szCs w:val="30"/>
              </w:rPr>
            </m:ctrlPr>
          </m:fPr>
          <m:num>
            <m:sSub>
              <m:sSubPr>
                <m:ctrlPr>
                  <w:rPr>
                    <w:rFonts w:ascii="Cambria Math" w:hAnsi="Cambria Math" w:cs="Times New Roman"/>
                    <w:sz w:val="30"/>
                    <w:szCs w:val="30"/>
                  </w:rPr>
                </m:ctrlPr>
              </m:sSubPr>
              <m:e>
                <m:r>
                  <w:rPr>
                    <w:rFonts w:ascii="Cambria Math" w:hAnsi="Cambria Math" w:cs="Times New Roman"/>
                    <w:sz w:val="30"/>
                    <w:szCs w:val="30"/>
                  </w:rPr>
                  <m:t>Q</m:t>
                </m:r>
              </m:e>
              <m:sub>
                <m:r>
                  <w:rPr>
                    <w:rFonts w:ascii="Cambria Math" w:hAnsi="Cambria Math" w:cs="Times New Roman"/>
                    <w:sz w:val="30"/>
                    <w:szCs w:val="30"/>
                  </w:rPr>
                  <m:t>chemical</m:t>
                </m:r>
              </m:sub>
            </m:sSub>
            <m:r>
              <w:rPr>
                <w:rFonts w:ascii="Cambria Math" w:hAnsi="Cambria Math" w:cs="Times New Roman"/>
                <w:sz w:val="30"/>
                <w:szCs w:val="30"/>
              </w:rPr>
              <m:t>⋅</m:t>
            </m:r>
            <m:sSub>
              <m:sSubPr>
                <m:ctrlPr>
                  <w:rPr>
                    <w:rFonts w:ascii="Cambria Math" w:hAnsi="Cambria Math" w:cs="Times New Roman"/>
                    <w:sz w:val="30"/>
                    <w:szCs w:val="30"/>
                  </w:rPr>
                </m:ctrlPr>
              </m:sSubPr>
              <m:e>
                <m:r>
                  <w:rPr>
                    <w:rFonts w:ascii="Cambria Math" w:hAnsi="Cambria Math" w:cs="Times New Roman"/>
                    <w:sz w:val="30"/>
                    <w:szCs w:val="30"/>
                  </w:rPr>
                  <m:t>F</m:t>
                </m:r>
              </m:e>
              <m:sub>
                <m:r>
                  <w:rPr>
                    <w:rFonts w:ascii="Cambria Math" w:hAnsi="Cambria Math" w:cs="Times New Roman"/>
                    <w:sz w:val="30"/>
                    <w:szCs w:val="30"/>
                  </w:rPr>
                  <m:t>main</m:t>
                </m:r>
              </m:sub>
            </m:sSub>
            <m:r>
              <w:rPr>
                <w:rFonts w:ascii="Cambria Math" w:hAnsi="Cambria Math" w:cs="Times New Roman"/>
                <w:sz w:val="30"/>
                <w:szCs w:val="30"/>
              </w:rPr>
              <m:t>⋅</m:t>
            </m:r>
            <m:sSub>
              <m:sSubPr>
                <m:ctrlPr>
                  <w:rPr>
                    <w:rFonts w:ascii="Cambria Math" w:hAnsi="Cambria Math" w:cs="Times New Roman"/>
                    <w:sz w:val="30"/>
                    <w:szCs w:val="30"/>
                  </w:rPr>
                </m:ctrlPr>
              </m:sSubPr>
              <m:e>
                <m:r>
                  <w:rPr>
                    <w:rFonts w:ascii="Cambria Math" w:hAnsi="Cambria Math" w:cs="Times New Roman"/>
                    <w:sz w:val="30"/>
                    <w:szCs w:val="30"/>
                  </w:rPr>
                  <m:t>F</m:t>
                </m:r>
              </m:e>
              <m:sub>
                <m:r>
                  <w:rPr>
                    <w:rFonts w:ascii="Cambria Math" w:hAnsi="Cambria Math" w:cs="Times New Roman"/>
                    <w:sz w:val="30"/>
                    <w:szCs w:val="30"/>
                  </w:rPr>
                  <m:t>emission</m:t>
                </m:r>
              </m:sub>
            </m:sSub>
            <m:r>
              <w:rPr>
                <w:rFonts w:ascii="Cambria Math" w:hAnsi="Cambria Math" w:cs="Times New Roman"/>
                <w:sz w:val="30"/>
                <w:szCs w:val="30"/>
              </w:rPr>
              <m:t>⋅(1-</m:t>
            </m:r>
            <m:sSub>
              <m:sSubPr>
                <m:ctrlPr>
                  <w:rPr>
                    <w:rFonts w:ascii="Cambria Math" w:hAnsi="Cambria Math" w:cs="Times New Roman"/>
                    <w:sz w:val="30"/>
                    <w:szCs w:val="30"/>
                  </w:rPr>
                </m:ctrlPr>
              </m:sSubPr>
              <m:e>
                <m:r>
                  <w:rPr>
                    <w:rFonts w:ascii="Cambria Math" w:hAnsi="Cambria Math" w:cs="Times New Roman"/>
                    <w:sz w:val="30"/>
                    <w:szCs w:val="30"/>
                  </w:rPr>
                  <m:t>F</m:t>
                </m:r>
              </m:e>
              <m:sub>
                <m:r>
                  <w:rPr>
                    <w:rFonts w:ascii="Cambria Math" w:hAnsi="Cambria Math" w:cs="Times New Roman"/>
                    <w:sz w:val="30"/>
                    <w:szCs w:val="30"/>
                  </w:rPr>
                  <m:t>abatement</m:t>
                </m:r>
              </m:sub>
            </m:sSub>
            <m:r>
              <w:rPr>
                <w:rFonts w:ascii="Cambria Math" w:hAnsi="Cambria Math" w:cs="Times New Roman"/>
                <w:sz w:val="30"/>
                <w:szCs w:val="30"/>
              </w:rPr>
              <m:t>)</m:t>
            </m:r>
          </m:num>
          <m:den>
            <m:sSub>
              <m:sSubPr>
                <m:ctrlPr>
                  <w:rPr>
                    <w:rFonts w:ascii="Cambria Math" w:hAnsi="Cambria Math" w:cs="Times New Roman"/>
                    <w:sz w:val="30"/>
                    <w:szCs w:val="30"/>
                  </w:rPr>
                </m:ctrlPr>
              </m:sSubPr>
              <m:e>
                <m:r>
                  <w:rPr>
                    <w:rFonts w:ascii="Cambria Math" w:hAnsi="Cambria Math" w:cs="Times New Roman"/>
                    <w:sz w:val="30"/>
                    <w:szCs w:val="30"/>
                  </w:rPr>
                  <m:t>T</m:t>
                </m:r>
              </m:e>
              <m:sub>
                <m:r>
                  <w:rPr>
                    <w:rFonts w:ascii="Cambria Math" w:hAnsi="Cambria Math" w:cs="Times New Roman"/>
                    <w:sz w:val="30"/>
                    <w:szCs w:val="30"/>
                  </w:rPr>
                  <m:t>emission</m:t>
                </m:r>
              </m:sub>
            </m:sSub>
          </m:den>
        </m:f>
      </m:oMath>
    </w:p>
    <w:p w:rsidR="003C4FE5" w:rsidRPr="00637C8E" w:rsidRDefault="008D45DD" w:rsidP="00637C8E">
      <w:pPr>
        <w:pStyle w:val="afa"/>
        <w:spacing w:before="50" w:after="50"/>
        <w:rPr>
          <w:rFonts w:cs="Times New Roman"/>
          <w:sz w:val="30"/>
          <w:szCs w:val="30"/>
        </w:rPr>
      </w:pPr>
      <w:r w:rsidRPr="00637C8E">
        <w:rPr>
          <w:rFonts w:cs="Times New Roman"/>
          <w:sz w:val="30"/>
          <w:szCs w:val="30"/>
        </w:rPr>
        <w:tab/>
      </w:r>
      <w:r w:rsidRPr="00637C8E">
        <w:rPr>
          <w:rFonts w:cs="Times New Roman"/>
          <w:sz w:val="30"/>
          <w:szCs w:val="30"/>
        </w:rPr>
        <w:t>（</w:t>
      </w:r>
      <w:r w:rsidRPr="00637C8E">
        <w:rPr>
          <w:rFonts w:cs="Times New Roman"/>
          <w:sz w:val="30"/>
          <w:szCs w:val="30"/>
        </w:rPr>
        <w:t>1</w:t>
      </w:r>
      <w:r w:rsidRPr="00637C8E">
        <w:rPr>
          <w:rFonts w:cs="Times New Roman"/>
          <w:sz w:val="30"/>
          <w:szCs w:val="30"/>
        </w:rPr>
        <w:t>）</w:t>
      </w:r>
    </w:p>
    <w:p w:rsidR="003C4FE5" w:rsidRPr="00637C8E" w:rsidRDefault="008D45DD" w:rsidP="00637C8E">
      <w:pPr>
        <w:pStyle w:val="affffff4"/>
        <w:spacing w:before="120" w:after="120"/>
        <w:jc w:val="right"/>
        <w:rPr>
          <w:sz w:val="30"/>
          <w:szCs w:val="30"/>
        </w:rPr>
      </w:pPr>
      <m:oMathPara>
        <m:oMathParaPr>
          <m:jc m:val="right"/>
        </m:oMathParaPr>
        <m:oMath>
          <m:r>
            <m:rPr>
              <m:sty m:val="p"/>
            </m:rPr>
            <w:rPr>
              <w:rFonts w:ascii="Cambria Math" w:eastAsia="仿宋_GB2312" w:hAnsi="Cambria Math" w:cs="Times New Roman" w:hint="eastAsia"/>
              <w:sz w:val="30"/>
              <w:szCs w:val="30"/>
            </w:rPr>
            <m:t>其中</m:t>
          </m:r>
          <m:r>
            <m:rPr>
              <m:sty m:val="p"/>
            </m:rPr>
            <w:rPr>
              <w:rFonts w:ascii="Cambria Math" w:eastAsia="仿宋_GB2312" w:hAnsi="Cambria Math" w:cs="Times New Roman" w:hint="eastAsia"/>
              <w:sz w:val="30"/>
              <w:szCs w:val="30"/>
            </w:rPr>
            <m:t>env</m:t>
          </m:r>
          <m:r>
            <m:rPr>
              <m:sty m:val="p"/>
            </m:rPr>
            <w:rPr>
              <w:rFonts w:ascii="Cambria Math" w:eastAsia="仿宋_GB2312" w:hAnsi="Cambria Math" w:cs="Times New Roman" w:hint="eastAsia"/>
              <w:sz w:val="30"/>
              <w:szCs w:val="30"/>
            </w:rPr>
            <m:t>∈</m:t>
          </m:r>
          <m:r>
            <m:rPr>
              <m:sty m:val="p"/>
            </m:rPr>
            <w:rPr>
              <w:rFonts w:ascii="Cambria Math" w:eastAsia="仿宋_GB2312" w:hAnsi="Cambria Math" w:cs="Times New Roman" w:hint="eastAsia"/>
              <w:sz w:val="30"/>
              <w:szCs w:val="30"/>
            </w:rPr>
            <m:t>{water,air,soil}</m:t>
          </m:r>
        </m:oMath>
      </m:oMathPara>
    </w:p>
    <w:p w:rsidR="003C4FE5" w:rsidRPr="00637C8E" w:rsidRDefault="008D45DD" w:rsidP="00637C8E">
      <w:pPr>
        <w:adjustRightInd w:val="0"/>
        <w:snapToGrid w:val="0"/>
        <w:spacing w:line="360" w:lineRule="auto"/>
        <w:ind w:left="1400" w:hangingChars="500" w:hanging="1400"/>
        <w:rPr>
          <w:rFonts w:ascii="仿宋_GB2312" w:eastAsia="仿宋_GB2312" w:cs="Times New Roman"/>
          <w:sz w:val="28"/>
          <w:szCs w:val="28"/>
        </w:rPr>
      </w:pPr>
      <w:r w:rsidRPr="00637C8E">
        <w:rPr>
          <w:rFonts w:ascii="仿宋_GB2312" w:eastAsia="仿宋_GB2312" w:cs="Times New Roman" w:hint="eastAsia"/>
          <w:sz w:val="28"/>
          <w:szCs w:val="28"/>
        </w:rPr>
        <w:t>式中：</w:t>
      </w:r>
      <w:r w:rsidRPr="00637C8E">
        <w:rPr>
          <w:rFonts w:ascii="仿宋_GB2312" w:eastAsia="仿宋_GB2312" w:cs="Times New Roman" w:hint="eastAsia"/>
          <w:i/>
          <w:sz w:val="28"/>
          <w:szCs w:val="28"/>
        </w:rPr>
        <w:t>E</w:t>
      </w:r>
      <w:r w:rsidRPr="00637C8E">
        <w:rPr>
          <w:rFonts w:ascii="仿宋_GB2312" w:eastAsia="仿宋_GB2312" w:cs="Times New Roman" w:hint="eastAsia"/>
          <w:sz w:val="28"/>
          <w:szCs w:val="28"/>
        </w:rPr>
        <w:t>——局部尺度向环境介质（水体、大气、土壤）的日排放率，kg·d</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Q</w:t>
      </w:r>
      <w:r w:rsidRPr="00637C8E">
        <w:rPr>
          <w:rFonts w:ascii="仿宋_GB2312" w:eastAsia="仿宋_GB2312" w:cs="Times New Roman" w:hint="eastAsia"/>
          <w:sz w:val="28"/>
          <w:szCs w:val="28"/>
          <w:vertAlign w:val="subscript"/>
        </w:rPr>
        <w:t>chemical</w:t>
      </w:r>
      <w:r w:rsidRPr="00637C8E">
        <w:rPr>
          <w:rFonts w:ascii="仿宋_GB2312" w:eastAsia="仿宋_GB2312" w:cs="Times New Roman" w:hint="eastAsia"/>
          <w:sz w:val="28"/>
          <w:szCs w:val="28"/>
        </w:rPr>
        <w:t>——某排放场景涉及的化学物质的年生产量或使用量，kg·y</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main</w:t>
      </w:r>
      <w:r w:rsidRPr="00637C8E">
        <w:rPr>
          <w:rFonts w:ascii="仿宋_GB2312" w:eastAsia="仿宋_GB2312" w:cs="Times New Roman" w:hint="eastAsia"/>
          <w:sz w:val="28"/>
          <w:szCs w:val="28"/>
        </w:rPr>
        <w:t>——主要排放源的占比，无量纲。通常，默认</w:t>
      </w: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main</w:t>
      </w:r>
      <w:r w:rsidRPr="00637C8E">
        <w:rPr>
          <w:rFonts w:ascii="仿宋_GB2312" w:eastAsia="仿宋_GB2312" w:cs="Times New Roman" w:hint="eastAsia"/>
          <w:sz w:val="28"/>
          <w:szCs w:val="28"/>
        </w:rPr>
        <w:t>=1；如果有多个排放源的，应按照最大的排放源估算。</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emission</w:t>
      </w:r>
      <w:r w:rsidRPr="00637C8E">
        <w:rPr>
          <w:rFonts w:ascii="仿宋_GB2312" w:eastAsia="仿宋_GB2312" w:cs="Times New Roman" w:hint="eastAsia"/>
          <w:sz w:val="28"/>
          <w:szCs w:val="28"/>
        </w:rPr>
        <w:t>——排放系数，无量纲。排放系数应以排放的化学物质占化学物质年生产量或使用量的比例表示，可参考附录A。</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abatement</w:t>
      </w:r>
      <w:r w:rsidRPr="00637C8E">
        <w:rPr>
          <w:rFonts w:ascii="仿宋_GB2312" w:eastAsia="仿宋_GB2312" w:cs="Times New Roman" w:hint="eastAsia"/>
          <w:sz w:val="28"/>
          <w:szCs w:val="28"/>
        </w:rPr>
        <w:t>——企业自有污染控制措施对拟评估化学物质的减排效率，无量纲；对于废水经过市政污水处理厂的，还应考虑</w:t>
      </w:r>
      <w:r w:rsidRPr="00637C8E">
        <w:rPr>
          <w:rFonts w:ascii="仿宋_GB2312" w:eastAsia="仿宋_GB2312" w:cs="Times New Roman" w:hint="eastAsia"/>
          <w:sz w:val="28"/>
          <w:szCs w:val="28"/>
        </w:rPr>
        <w:lastRenderedPageBreak/>
        <w:t>市政污水处理厂废水减排效率（具体计算过程见9.4）。没有数据时，默认为0。</w:t>
      </w:r>
    </w:p>
    <w:p w:rsidR="003C4FE5" w:rsidRPr="00637C8E" w:rsidRDefault="008D45DD" w:rsidP="00637C8E">
      <w:pPr>
        <w:autoSpaceDE w:val="0"/>
        <w:autoSpaceDN w:val="0"/>
        <w:adjustRightInd w:val="0"/>
        <w:snapToGrid w:val="0"/>
        <w:spacing w:line="360" w:lineRule="auto"/>
        <w:ind w:leftChars="300" w:left="1470" w:hangingChars="300" w:hanging="840"/>
        <w:jc w:val="left"/>
        <w:rPr>
          <w:rFonts w:ascii="仿宋_GB2312" w:eastAsia="仿宋_GB2312" w:cs="Times New Roman"/>
          <w:sz w:val="28"/>
          <w:szCs w:val="28"/>
        </w:rPr>
      </w:pPr>
      <w:r w:rsidRPr="00637C8E">
        <w:rPr>
          <w:rFonts w:ascii="仿宋_GB2312" w:eastAsia="仿宋_GB2312" w:cs="Times New Roman" w:hint="eastAsia"/>
          <w:i/>
          <w:sz w:val="28"/>
          <w:szCs w:val="28"/>
        </w:rPr>
        <w:t>T</w:t>
      </w:r>
      <w:r w:rsidRPr="00637C8E">
        <w:rPr>
          <w:rFonts w:ascii="仿宋_GB2312" w:eastAsia="仿宋_GB2312" w:cs="Times New Roman" w:hint="eastAsia"/>
          <w:sz w:val="28"/>
          <w:szCs w:val="28"/>
          <w:vertAlign w:val="subscript"/>
        </w:rPr>
        <w:t>emission</w:t>
      </w:r>
      <w:r w:rsidRPr="00637C8E">
        <w:rPr>
          <w:rFonts w:ascii="仿宋_GB2312" w:eastAsia="仿宋_GB2312" w:cs="Times New Roman" w:hint="eastAsia"/>
          <w:sz w:val="28"/>
          <w:szCs w:val="28"/>
        </w:rPr>
        <w:t>——年排放时间，d·y</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。应以每年最小排放天数计算，可参考表2。</w:t>
      </w:r>
    </w:p>
    <w:p w:rsidR="003C4FE5" w:rsidRDefault="003C4FE5">
      <w:pPr>
        <w:widowControl/>
        <w:jc w:val="left"/>
        <w:rPr>
          <w:rFonts w:cs="Times New Roman"/>
        </w:rPr>
      </w:pPr>
    </w:p>
    <w:p w:rsidR="003C4FE5" w:rsidRPr="00637C8E" w:rsidRDefault="008D45DD">
      <w:pPr>
        <w:spacing w:beforeLines="50" w:before="120" w:afterLines="50" w:after="120"/>
        <w:ind w:firstLineChars="300" w:firstLine="720"/>
        <w:jc w:val="center"/>
        <w:rPr>
          <w:rFonts w:eastAsia="黑体" w:cs="Times New Roman"/>
          <w:sz w:val="24"/>
          <w:szCs w:val="24"/>
        </w:rPr>
      </w:pPr>
      <w:r w:rsidRPr="00637C8E">
        <w:rPr>
          <w:rFonts w:eastAsia="黑体" w:cs="Times New Roman"/>
          <w:sz w:val="24"/>
          <w:szCs w:val="24"/>
        </w:rPr>
        <w:t>表</w:t>
      </w:r>
      <w:r w:rsidRPr="00637C8E">
        <w:rPr>
          <w:rFonts w:eastAsia="黑体" w:cs="Times New Roman"/>
          <w:sz w:val="24"/>
          <w:szCs w:val="24"/>
        </w:rPr>
        <w:t xml:space="preserve">2  </w:t>
      </w:r>
      <w:r w:rsidRPr="00637C8E">
        <w:rPr>
          <w:rFonts w:eastAsia="黑体" w:cs="Times New Roman"/>
          <w:sz w:val="24"/>
          <w:szCs w:val="24"/>
        </w:rPr>
        <w:t>工业源不同生命周期阶段排放时间默认值</w:t>
      </w:r>
    </w:p>
    <w:tbl>
      <w:tblPr>
        <w:tblStyle w:val="TableNormal"/>
        <w:tblW w:w="793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2835"/>
        <w:tblGridChange w:id="589">
          <w:tblGrid>
            <w:gridCol w:w="1980"/>
            <w:gridCol w:w="3118"/>
            <w:gridCol w:w="2835"/>
          </w:tblGrid>
        </w:tblGridChange>
      </w:tblGrid>
      <w:tr w:rsidR="003C4FE5" w:rsidRPr="00637C8E">
        <w:trPr>
          <w:jc w:val="center"/>
        </w:trPr>
        <w:tc>
          <w:tcPr>
            <w:tcW w:w="1980" w:type="dxa"/>
            <w:tcBorders>
              <w:top w:val="single" w:sz="12" w:space="0" w:color="auto"/>
              <w:left w:val="single" w:sz="12" w:space="0" w:color="auto"/>
              <w:bottom w:val="single" w:sz="12" w:space="0" w:color="auto"/>
            </w:tcBorders>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lang w:eastAsia="zh-CN"/>
              </w:rPr>
            </w:pPr>
            <w:r w:rsidRPr="00637C8E">
              <w:rPr>
                <w:rFonts w:ascii="Times New Roman" w:eastAsia="宋体" w:hAnsi="Times New Roman" w:cs="Times New Roman" w:hint="eastAsia"/>
                <w:sz w:val="21"/>
                <w:szCs w:val="21"/>
                <w:lang w:eastAsia="zh-CN"/>
              </w:rPr>
              <w:t>生命周期阶段</w:t>
            </w:r>
          </w:p>
        </w:tc>
        <w:tc>
          <w:tcPr>
            <w:tcW w:w="3118" w:type="dxa"/>
            <w:tcBorders>
              <w:top w:val="single" w:sz="12" w:space="0" w:color="auto"/>
              <w:bottom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lang w:eastAsia="zh-CN"/>
              </w:rPr>
            </w:pPr>
            <w:r w:rsidRPr="00637C8E">
              <w:rPr>
                <w:rFonts w:ascii="Times New Roman" w:eastAsia="宋体" w:hAnsi="Times New Roman" w:cs="Times New Roman" w:hint="eastAsia"/>
                <w:sz w:val="21"/>
                <w:szCs w:val="21"/>
                <w:lang w:eastAsia="zh-CN"/>
              </w:rPr>
              <w:t>年生产量（</w:t>
            </w:r>
            <w:r w:rsidRPr="00637C8E">
              <w:rPr>
                <w:rFonts w:ascii="Times New Roman" w:eastAsia="宋体" w:hAnsi="Times New Roman" w:cs="Times New Roman"/>
                <w:i/>
                <w:sz w:val="21"/>
                <w:szCs w:val="21"/>
              </w:rPr>
              <w:t>Q</w:t>
            </w:r>
            <w:r w:rsidRPr="00637C8E">
              <w:rPr>
                <w:rFonts w:ascii="Times New Roman" w:eastAsia="宋体" w:hAnsi="Times New Roman" w:cs="Times New Roman"/>
                <w:sz w:val="21"/>
                <w:szCs w:val="21"/>
                <w:vertAlign w:val="subscript"/>
              </w:rPr>
              <w:t>chemical</w:t>
            </w:r>
            <w:r w:rsidRPr="00637C8E">
              <w:rPr>
                <w:rFonts w:ascii="Times New Roman" w:eastAsia="宋体" w:hAnsi="Times New Roman" w:cs="Times New Roman" w:hint="eastAsia"/>
                <w:sz w:val="21"/>
                <w:szCs w:val="21"/>
                <w:lang w:eastAsia="zh-CN"/>
              </w:rPr>
              <w:t>）</w:t>
            </w:r>
            <w:r w:rsidRPr="00637C8E">
              <w:rPr>
                <w:rFonts w:ascii="Times New Roman" w:eastAsia="宋体" w:hAnsi="Times New Roman" w:cs="Times New Roman"/>
                <w:sz w:val="21"/>
                <w:szCs w:val="21"/>
                <w:lang w:eastAsia="zh-CN"/>
              </w:rPr>
              <w:t>/t</w:t>
            </w:r>
            <w:r w:rsidRPr="00637C8E">
              <w:rPr>
                <w:rFonts w:ascii="Times New Roman" w:eastAsia="宋体" w:hAnsi="Times New Roman" w:cs="Times New Roman"/>
                <w:bCs/>
                <w:sz w:val="21"/>
                <w:szCs w:val="21"/>
              </w:rPr>
              <w:t>·</w:t>
            </w:r>
            <w:r w:rsidRPr="00637C8E">
              <w:rPr>
                <w:rFonts w:ascii="Times New Roman" w:eastAsia="宋体" w:hAnsi="Times New Roman" w:cs="Times New Roman"/>
                <w:sz w:val="21"/>
                <w:szCs w:val="21"/>
                <w:lang w:eastAsia="zh-CN"/>
              </w:rPr>
              <w:t>y</w:t>
            </w:r>
            <w:r w:rsidRPr="00637C8E">
              <w:rPr>
                <w:rFonts w:ascii="Times New Roman" w:eastAsia="宋体" w:hAnsi="Times New Roman" w:cs="Times New Roman"/>
                <w:sz w:val="21"/>
                <w:szCs w:val="21"/>
                <w:vertAlign w:val="superscript"/>
                <w:lang w:eastAsia="zh-CN"/>
              </w:rPr>
              <w:t>-1</w:t>
            </w:r>
          </w:p>
        </w:tc>
        <w:tc>
          <w:tcPr>
            <w:tcW w:w="2835" w:type="dxa"/>
            <w:tcBorders>
              <w:top w:val="single" w:sz="12" w:space="0" w:color="auto"/>
              <w:bottom w:val="single" w:sz="12" w:space="0" w:color="auto"/>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lang w:eastAsia="zh-CN"/>
              </w:rPr>
            </w:pPr>
            <w:r w:rsidRPr="00637C8E">
              <w:rPr>
                <w:rFonts w:ascii="Times New Roman" w:eastAsia="宋体" w:hAnsi="Times New Roman" w:cs="Times New Roman" w:hint="eastAsia"/>
                <w:sz w:val="21"/>
                <w:szCs w:val="21"/>
                <w:lang w:eastAsia="zh-CN"/>
              </w:rPr>
              <w:t>年排放时间</w:t>
            </w:r>
            <w:r w:rsidRPr="00637C8E">
              <w:rPr>
                <w:rFonts w:ascii="Times New Roman" w:eastAsia="宋体" w:hAnsi="Times New Roman" w:cs="Times New Roman" w:hint="eastAsia"/>
                <w:sz w:val="21"/>
                <w:szCs w:val="21"/>
              </w:rPr>
              <w:t>（</w:t>
            </w:r>
            <w:r w:rsidRPr="00637C8E">
              <w:rPr>
                <w:rFonts w:ascii="Times New Roman" w:eastAsia="宋体" w:hAnsi="Times New Roman" w:cs="Times New Roman"/>
                <w:i/>
                <w:sz w:val="21"/>
                <w:szCs w:val="21"/>
              </w:rPr>
              <w:t>T</w:t>
            </w:r>
            <w:r w:rsidRPr="00637C8E">
              <w:rPr>
                <w:rFonts w:ascii="Times New Roman" w:eastAsia="宋体" w:hAnsi="Times New Roman" w:cs="Times New Roman"/>
                <w:sz w:val="21"/>
                <w:szCs w:val="21"/>
                <w:vertAlign w:val="subscript"/>
              </w:rPr>
              <w:t>emission</w:t>
            </w:r>
            <w:r w:rsidRPr="00637C8E">
              <w:rPr>
                <w:rFonts w:ascii="Times New Roman" w:eastAsia="宋体" w:hAnsi="Times New Roman" w:cs="Times New Roman" w:hint="eastAsia"/>
                <w:sz w:val="21"/>
                <w:szCs w:val="21"/>
              </w:rPr>
              <w:t>）</w:t>
            </w:r>
            <w:r w:rsidRPr="00637C8E">
              <w:rPr>
                <w:rFonts w:ascii="Times New Roman" w:eastAsia="宋体" w:hAnsi="Times New Roman" w:cs="Times New Roman"/>
                <w:sz w:val="21"/>
                <w:szCs w:val="21"/>
                <w:lang w:eastAsia="zh-CN"/>
              </w:rPr>
              <w:t>/d</w:t>
            </w:r>
            <w:r w:rsidRPr="00637C8E">
              <w:rPr>
                <w:rFonts w:ascii="Times New Roman" w:eastAsia="宋体" w:hAnsi="Times New Roman" w:cs="Times New Roman"/>
                <w:bCs/>
                <w:sz w:val="21"/>
                <w:szCs w:val="21"/>
              </w:rPr>
              <w:t>·</w:t>
            </w:r>
            <w:r w:rsidRPr="00637C8E">
              <w:rPr>
                <w:rFonts w:ascii="Times New Roman" w:eastAsia="宋体" w:hAnsi="Times New Roman" w:cs="Times New Roman"/>
                <w:sz w:val="21"/>
                <w:szCs w:val="21"/>
              </w:rPr>
              <w:t>y</w:t>
            </w:r>
            <w:r w:rsidRPr="00637C8E">
              <w:rPr>
                <w:rFonts w:ascii="Times New Roman" w:eastAsia="宋体" w:hAnsi="Times New Roman" w:cs="Times New Roman"/>
                <w:sz w:val="21"/>
                <w:szCs w:val="21"/>
                <w:vertAlign w:val="superscript"/>
              </w:rPr>
              <w:t>-1</w:t>
            </w:r>
          </w:p>
        </w:tc>
      </w:tr>
      <w:tr w:rsidR="003C4FE5" w:rsidRPr="00637C8E">
        <w:trPr>
          <w:jc w:val="center"/>
        </w:trPr>
        <w:tc>
          <w:tcPr>
            <w:tcW w:w="1980" w:type="dxa"/>
            <w:vMerge w:val="restart"/>
            <w:tcBorders>
              <w:top w:val="single" w:sz="12" w:space="0" w:color="auto"/>
              <w:left w:val="single" w:sz="12" w:space="0" w:color="auto"/>
            </w:tcBorders>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hint="eastAsia"/>
                <w:sz w:val="21"/>
                <w:szCs w:val="21"/>
                <w:lang w:eastAsia="zh-CN"/>
              </w:rPr>
              <w:t>生产</w:t>
            </w:r>
          </w:p>
        </w:tc>
        <w:tc>
          <w:tcPr>
            <w:tcW w:w="3118" w:type="dxa"/>
            <w:tcBorders>
              <w:top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&lt;1 000</w:t>
            </w:r>
          </w:p>
        </w:tc>
        <w:tc>
          <w:tcPr>
            <w:tcW w:w="2835" w:type="dxa"/>
            <w:tcBorders>
              <w:top w:val="single" w:sz="12" w:space="0" w:color="auto"/>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20</w:t>
            </w:r>
          </w:p>
        </w:tc>
      </w:tr>
      <w:tr w:rsidR="003C4FE5" w:rsidRPr="00637C8E">
        <w:trPr>
          <w:jc w:val="center"/>
        </w:trPr>
        <w:tc>
          <w:tcPr>
            <w:tcW w:w="1980" w:type="dxa"/>
            <w:vMerge/>
            <w:tcBorders>
              <w:left w:val="single" w:sz="12" w:space="0" w:color="auto"/>
            </w:tcBorders>
            <w:vAlign w:val="center"/>
          </w:tcPr>
          <w:p w:rsidR="003C4FE5" w:rsidRPr="00637C8E" w:rsidRDefault="003C4FE5">
            <w:pPr>
              <w:pStyle w:val="TableParagraph"/>
              <w:adjustRightInd w:val="0"/>
              <w:snapToGrid w:val="0"/>
              <w:spacing w:line="360" w:lineRule="atLeast"/>
              <w:jc w:val="center"/>
              <w:rPr>
                <w:rFonts w:ascii="Times New Roman" w:eastAsia="宋体" w:hAnsi="Times New Roman" w:cs="Times New Roman"/>
                <w:sz w:val="21"/>
                <w:szCs w:val="21"/>
              </w:rPr>
            </w:pPr>
          </w:p>
        </w:tc>
        <w:tc>
          <w:tcPr>
            <w:tcW w:w="3118" w:type="dxa"/>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1 000 - 10 000</w:t>
            </w:r>
          </w:p>
        </w:tc>
        <w:tc>
          <w:tcPr>
            <w:tcW w:w="2835" w:type="dxa"/>
            <w:tcBorders>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100</w:t>
            </w:r>
          </w:p>
        </w:tc>
      </w:tr>
      <w:tr w:rsidR="003C4FE5" w:rsidRPr="00637C8E">
        <w:trPr>
          <w:jc w:val="center"/>
        </w:trPr>
        <w:tc>
          <w:tcPr>
            <w:tcW w:w="1980" w:type="dxa"/>
            <w:vMerge/>
            <w:tcBorders>
              <w:left w:val="single" w:sz="12" w:space="0" w:color="auto"/>
              <w:bottom w:val="single" w:sz="8" w:space="0" w:color="auto"/>
            </w:tcBorders>
            <w:vAlign w:val="center"/>
          </w:tcPr>
          <w:p w:rsidR="003C4FE5" w:rsidRPr="00637C8E" w:rsidRDefault="003C4FE5">
            <w:pPr>
              <w:pStyle w:val="TableParagraph"/>
              <w:adjustRightInd w:val="0"/>
              <w:snapToGrid w:val="0"/>
              <w:spacing w:line="360" w:lineRule="atLeast"/>
              <w:jc w:val="center"/>
              <w:rPr>
                <w:rFonts w:ascii="Times New Roman" w:eastAsia="宋体" w:hAnsi="Times New Roman" w:cs="Times New Roman"/>
                <w:sz w:val="21"/>
                <w:szCs w:val="21"/>
              </w:rPr>
            </w:pPr>
          </w:p>
        </w:tc>
        <w:tc>
          <w:tcPr>
            <w:tcW w:w="3118" w:type="dxa"/>
            <w:tcBorders>
              <w:bottom w:val="single" w:sz="8"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sym w:font="Symbol" w:char="F0B3"/>
            </w:r>
            <w:r w:rsidRPr="00637C8E">
              <w:rPr>
                <w:rFonts w:ascii="Times New Roman" w:eastAsia="宋体" w:hAnsi="Times New Roman" w:cs="Times New Roman"/>
                <w:sz w:val="21"/>
                <w:szCs w:val="21"/>
              </w:rPr>
              <w:t>10 000</w:t>
            </w:r>
          </w:p>
        </w:tc>
        <w:tc>
          <w:tcPr>
            <w:tcW w:w="2835" w:type="dxa"/>
            <w:tcBorders>
              <w:bottom w:val="single" w:sz="8" w:space="0" w:color="auto"/>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300</w:t>
            </w:r>
          </w:p>
        </w:tc>
      </w:tr>
      <w:tr w:rsidR="003C4FE5" w:rsidRPr="00637C8E">
        <w:trPr>
          <w:jc w:val="center"/>
        </w:trPr>
        <w:tc>
          <w:tcPr>
            <w:tcW w:w="1980" w:type="dxa"/>
            <w:vMerge w:val="restart"/>
            <w:tcBorders>
              <w:top w:val="single" w:sz="8" w:space="0" w:color="auto"/>
              <w:left w:val="single" w:sz="12" w:space="0" w:color="auto"/>
            </w:tcBorders>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hint="eastAsia"/>
                <w:sz w:val="21"/>
                <w:szCs w:val="21"/>
                <w:lang w:eastAsia="zh-CN"/>
              </w:rPr>
              <w:t>配制</w:t>
            </w:r>
          </w:p>
        </w:tc>
        <w:tc>
          <w:tcPr>
            <w:tcW w:w="3118" w:type="dxa"/>
            <w:tcBorders>
              <w:top w:val="single" w:sz="8"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&lt; 100</w:t>
            </w:r>
          </w:p>
        </w:tc>
        <w:tc>
          <w:tcPr>
            <w:tcW w:w="2835" w:type="dxa"/>
            <w:tcBorders>
              <w:top w:val="single" w:sz="8" w:space="0" w:color="auto"/>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position w:val="-5"/>
                <w:sz w:val="21"/>
                <w:szCs w:val="21"/>
              </w:rPr>
              <w:t>10</w:t>
            </w:r>
          </w:p>
        </w:tc>
      </w:tr>
      <w:tr w:rsidR="003C4FE5" w:rsidRPr="00637C8E">
        <w:trPr>
          <w:jc w:val="center"/>
        </w:trPr>
        <w:tc>
          <w:tcPr>
            <w:tcW w:w="1980" w:type="dxa"/>
            <w:vMerge/>
            <w:tcBorders>
              <w:left w:val="single" w:sz="12" w:space="0" w:color="auto"/>
            </w:tcBorders>
            <w:vAlign w:val="center"/>
          </w:tcPr>
          <w:p w:rsidR="003C4FE5" w:rsidRPr="00637C8E" w:rsidRDefault="003C4FE5">
            <w:pPr>
              <w:pStyle w:val="TableParagraph"/>
              <w:adjustRightInd w:val="0"/>
              <w:snapToGrid w:val="0"/>
              <w:spacing w:line="360" w:lineRule="atLeast"/>
              <w:jc w:val="center"/>
              <w:rPr>
                <w:rFonts w:ascii="Times New Roman" w:eastAsia="宋体" w:hAnsi="Times New Roman" w:cs="Times New Roman"/>
                <w:sz w:val="21"/>
                <w:szCs w:val="21"/>
              </w:rPr>
            </w:pPr>
          </w:p>
        </w:tc>
        <w:tc>
          <w:tcPr>
            <w:tcW w:w="3118" w:type="dxa"/>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100 - 2 000</w:t>
            </w:r>
          </w:p>
        </w:tc>
        <w:tc>
          <w:tcPr>
            <w:tcW w:w="2835" w:type="dxa"/>
            <w:tcBorders>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100</w:t>
            </w:r>
          </w:p>
        </w:tc>
      </w:tr>
      <w:tr w:rsidR="003C4FE5" w:rsidRPr="00637C8E">
        <w:trPr>
          <w:jc w:val="center"/>
        </w:trPr>
        <w:tc>
          <w:tcPr>
            <w:tcW w:w="1980" w:type="dxa"/>
            <w:vMerge/>
            <w:tcBorders>
              <w:left w:val="single" w:sz="12" w:space="0" w:color="auto"/>
              <w:bottom w:val="single" w:sz="8" w:space="0" w:color="auto"/>
            </w:tcBorders>
            <w:vAlign w:val="center"/>
          </w:tcPr>
          <w:p w:rsidR="003C4FE5" w:rsidRPr="00637C8E" w:rsidRDefault="003C4FE5">
            <w:pPr>
              <w:pStyle w:val="TableParagraph"/>
              <w:adjustRightInd w:val="0"/>
              <w:snapToGrid w:val="0"/>
              <w:spacing w:line="360" w:lineRule="atLeast"/>
              <w:jc w:val="center"/>
              <w:rPr>
                <w:rFonts w:ascii="Times New Roman" w:eastAsia="宋体" w:hAnsi="Times New Roman" w:cs="Times New Roman"/>
                <w:sz w:val="21"/>
                <w:szCs w:val="21"/>
              </w:rPr>
            </w:pPr>
          </w:p>
        </w:tc>
        <w:tc>
          <w:tcPr>
            <w:tcW w:w="3118" w:type="dxa"/>
            <w:tcBorders>
              <w:bottom w:val="single" w:sz="8"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sym w:font="Symbol" w:char="F0B3"/>
            </w:r>
            <w:r w:rsidRPr="00637C8E">
              <w:rPr>
                <w:rFonts w:ascii="Times New Roman" w:eastAsia="宋体" w:hAnsi="Times New Roman" w:cs="Times New Roman"/>
                <w:sz w:val="21"/>
                <w:szCs w:val="21"/>
              </w:rPr>
              <w:t>2 000</w:t>
            </w:r>
          </w:p>
        </w:tc>
        <w:tc>
          <w:tcPr>
            <w:tcW w:w="2835" w:type="dxa"/>
            <w:tcBorders>
              <w:bottom w:val="single" w:sz="8" w:space="0" w:color="auto"/>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300</w:t>
            </w:r>
          </w:p>
        </w:tc>
      </w:tr>
      <w:tr w:rsidR="003C4FE5" w:rsidRPr="00637C8E">
        <w:trPr>
          <w:jc w:val="center"/>
        </w:trPr>
        <w:tc>
          <w:tcPr>
            <w:tcW w:w="1980" w:type="dxa"/>
            <w:vMerge w:val="restart"/>
            <w:tcBorders>
              <w:top w:val="single" w:sz="8" w:space="0" w:color="auto"/>
              <w:left w:val="single" w:sz="12" w:space="0" w:color="auto"/>
            </w:tcBorders>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hint="eastAsia"/>
                <w:sz w:val="21"/>
                <w:szCs w:val="21"/>
                <w:lang w:eastAsia="zh-CN"/>
              </w:rPr>
              <w:t>使用</w:t>
            </w:r>
          </w:p>
        </w:tc>
        <w:tc>
          <w:tcPr>
            <w:tcW w:w="3118" w:type="dxa"/>
            <w:tcBorders>
              <w:top w:val="single" w:sz="8"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&lt; 1 000</w:t>
            </w:r>
          </w:p>
        </w:tc>
        <w:tc>
          <w:tcPr>
            <w:tcW w:w="2835" w:type="dxa"/>
            <w:tcBorders>
              <w:top w:val="single" w:sz="8" w:space="0" w:color="auto"/>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20</w:t>
            </w:r>
          </w:p>
        </w:tc>
      </w:tr>
      <w:tr w:rsidR="003C4FE5" w:rsidRPr="00637C8E">
        <w:trPr>
          <w:jc w:val="center"/>
        </w:trPr>
        <w:tc>
          <w:tcPr>
            <w:tcW w:w="1980" w:type="dxa"/>
            <w:vMerge/>
            <w:tcBorders>
              <w:left w:val="single" w:sz="12" w:space="0" w:color="auto"/>
            </w:tcBorders>
          </w:tcPr>
          <w:p w:rsidR="003C4FE5" w:rsidRPr="00637C8E" w:rsidRDefault="003C4FE5">
            <w:pPr>
              <w:pStyle w:val="TableParagraph"/>
              <w:adjustRightInd w:val="0"/>
              <w:snapToGrid w:val="0"/>
              <w:spacing w:line="360" w:lineRule="atLeast"/>
              <w:jc w:val="center"/>
              <w:rPr>
                <w:rFonts w:ascii="Times New Roman" w:eastAsia="宋体" w:hAnsi="Times New Roman" w:cs="Times New Roman"/>
                <w:sz w:val="21"/>
                <w:szCs w:val="21"/>
              </w:rPr>
            </w:pPr>
          </w:p>
        </w:tc>
        <w:tc>
          <w:tcPr>
            <w:tcW w:w="3118" w:type="dxa"/>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1 000 - 5 000</w:t>
            </w:r>
          </w:p>
        </w:tc>
        <w:tc>
          <w:tcPr>
            <w:tcW w:w="2835" w:type="dxa"/>
            <w:tcBorders>
              <w:right w:val="single" w:sz="12" w:space="0" w:color="auto"/>
            </w:tcBorders>
            <w:shd w:val="clear" w:color="auto" w:fill="auto"/>
            <w:vAlign w:val="center"/>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100</w:t>
            </w:r>
          </w:p>
        </w:tc>
      </w:tr>
      <w:tr w:rsidR="003C4FE5" w:rsidRPr="00637C8E" w:rsidTr="00A214EB">
        <w:tblPrEx>
          <w:tblW w:w="793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90" w:author="周 林军" w:date="2020-09-07T09:48:00Z">
            <w:tblPrEx>
              <w:tblW w:w="793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jc w:val="center"/>
          <w:trPrChange w:id="591" w:author="周 林军" w:date="2020-09-07T09:48:00Z">
            <w:trPr>
              <w:jc w:val="center"/>
            </w:trPr>
          </w:trPrChange>
        </w:trPr>
        <w:tc>
          <w:tcPr>
            <w:tcW w:w="1980" w:type="dxa"/>
            <w:vMerge/>
            <w:tcBorders>
              <w:left w:val="single" w:sz="12" w:space="0" w:color="auto"/>
            </w:tcBorders>
            <w:tcPrChange w:id="592" w:author="周 林军" w:date="2020-09-07T09:48:00Z">
              <w:tcPr>
                <w:tcW w:w="1980" w:type="dxa"/>
                <w:vMerge/>
                <w:tcBorders>
                  <w:left w:val="single" w:sz="12" w:space="0" w:color="auto"/>
                  <w:bottom w:val="single" w:sz="12" w:space="0" w:color="auto"/>
                </w:tcBorders>
              </w:tcPr>
            </w:tcPrChange>
          </w:tcPr>
          <w:p w:rsidR="003C4FE5" w:rsidRPr="00637C8E" w:rsidRDefault="003C4FE5">
            <w:pPr>
              <w:pStyle w:val="TableParagraph"/>
              <w:adjustRightInd w:val="0"/>
              <w:snapToGrid w:val="0"/>
              <w:spacing w:line="360" w:lineRule="atLeast"/>
              <w:jc w:val="center"/>
              <w:rPr>
                <w:rFonts w:ascii="Times New Roman" w:eastAsia="宋体" w:hAnsi="Times New Roman" w:cs="Times New Roman"/>
                <w:sz w:val="21"/>
                <w:szCs w:val="21"/>
              </w:rPr>
            </w:pPr>
          </w:p>
        </w:tc>
        <w:tc>
          <w:tcPr>
            <w:tcW w:w="3118" w:type="dxa"/>
            <w:shd w:val="clear" w:color="auto" w:fill="auto"/>
            <w:vAlign w:val="center"/>
            <w:tcPrChange w:id="593" w:author="周 林军" w:date="2020-09-07T09:48:00Z">
              <w:tcPr>
                <w:tcW w:w="3118" w:type="dxa"/>
                <w:tcBorders>
                  <w:bottom w:val="single" w:sz="12" w:space="0" w:color="auto"/>
                </w:tcBorders>
                <w:shd w:val="clear" w:color="auto" w:fill="auto"/>
                <w:vAlign w:val="center"/>
              </w:tcPr>
            </w:tcPrChange>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sym w:font="Symbol" w:char="F0B3"/>
            </w:r>
            <w:r w:rsidRPr="00637C8E">
              <w:rPr>
                <w:rFonts w:ascii="Times New Roman" w:eastAsia="宋体" w:hAnsi="Times New Roman" w:cs="Times New Roman"/>
                <w:sz w:val="21"/>
                <w:szCs w:val="21"/>
              </w:rPr>
              <w:t>5 000</w:t>
            </w:r>
          </w:p>
        </w:tc>
        <w:tc>
          <w:tcPr>
            <w:tcW w:w="2835" w:type="dxa"/>
            <w:tcBorders>
              <w:right w:val="single" w:sz="12" w:space="0" w:color="auto"/>
            </w:tcBorders>
            <w:shd w:val="clear" w:color="auto" w:fill="auto"/>
            <w:vAlign w:val="center"/>
            <w:tcPrChange w:id="594" w:author="周 林军" w:date="2020-09-07T09:48:00Z">
              <w:tcPr>
                <w:tcW w:w="2835" w:type="dxa"/>
                <w:tcBorders>
                  <w:bottom w:val="single" w:sz="12" w:space="0" w:color="auto"/>
                  <w:right w:val="single" w:sz="12" w:space="0" w:color="auto"/>
                </w:tcBorders>
                <w:shd w:val="clear" w:color="auto" w:fill="auto"/>
                <w:vAlign w:val="center"/>
              </w:tcPr>
            </w:tcPrChange>
          </w:tcPr>
          <w:p w:rsidR="003C4FE5" w:rsidRPr="00637C8E" w:rsidRDefault="008D45DD">
            <w:pPr>
              <w:pStyle w:val="TableParagraph"/>
              <w:adjustRightInd w:val="0"/>
              <w:snapToGrid w:val="0"/>
              <w:spacing w:line="360" w:lineRule="atLeast"/>
              <w:jc w:val="center"/>
              <w:rPr>
                <w:rFonts w:ascii="Times New Roman" w:eastAsia="宋体" w:hAnsi="Times New Roman" w:cs="Times New Roman"/>
                <w:sz w:val="21"/>
                <w:szCs w:val="21"/>
              </w:rPr>
            </w:pPr>
            <w:r w:rsidRPr="00637C8E">
              <w:rPr>
                <w:rFonts w:ascii="Times New Roman" w:eastAsia="宋体" w:hAnsi="Times New Roman" w:cs="Times New Roman"/>
                <w:sz w:val="21"/>
                <w:szCs w:val="21"/>
              </w:rPr>
              <w:t>300</w:t>
            </w:r>
          </w:p>
        </w:tc>
      </w:tr>
      <w:tr w:rsidR="00A214EB" w:rsidRPr="00637C8E" w:rsidTr="00392B58">
        <w:trPr>
          <w:jc w:val="center"/>
          <w:ins w:id="595" w:author="周 林军" w:date="2020-09-07T09:48:00Z"/>
        </w:trPr>
        <w:tc>
          <w:tcPr>
            <w:tcW w:w="7933" w:type="dxa"/>
            <w:gridSpan w:val="3"/>
            <w:tcBorders>
              <w:left w:val="single" w:sz="12" w:space="0" w:color="auto"/>
              <w:bottom w:val="single" w:sz="12" w:space="0" w:color="auto"/>
              <w:right w:val="single" w:sz="12" w:space="0" w:color="auto"/>
            </w:tcBorders>
          </w:tcPr>
          <w:p w:rsidR="00A214EB" w:rsidRPr="00637C8E" w:rsidRDefault="00A214EB" w:rsidP="00A214EB">
            <w:pPr>
              <w:pStyle w:val="TableParagraph"/>
              <w:adjustRightInd w:val="0"/>
              <w:snapToGrid w:val="0"/>
              <w:spacing w:line="360" w:lineRule="atLeast"/>
              <w:jc w:val="center"/>
              <w:rPr>
                <w:ins w:id="596" w:author="周 林军" w:date="2020-09-07T09:48:00Z"/>
                <w:rFonts w:ascii="Times New Roman" w:eastAsia="宋体" w:hAnsi="Times New Roman" w:cs="Times New Roman"/>
                <w:sz w:val="21"/>
                <w:szCs w:val="21"/>
              </w:rPr>
            </w:pPr>
            <w:ins w:id="597" w:author="周 林军" w:date="2020-09-07T09:49:00Z">
              <w:r>
                <w:rPr>
                  <w:rFonts w:ascii="Times New Roman" w:eastAsia="宋体" w:hAnsi="Times New Roman" w:cs="Times New Roman"/>
                  <w:sz w:val="21"/>
                  <w:szCs w:val="21"/>
                  <w:lang w:eastAsia="zh-CN"/>
                </w:rPr>
                <w:t>注</w:t>
              </w:r>
              <w:r>
                <w:rPr>
                  <w:rFonts w:ascii="Times New Roman" w:eastAsia="宋体" w:hAnsi="Times New Roman" w:cs="Times New Roman" w:hint="eastAsia"/>
                  <w:sz w:val="21"/>
                  <w:szCs w:val="21"/>
                  <w:lang w:eastAsia="zh-CN"/>
                </w:rPr>
                <w:t>：参考自“</w:t>
              </w:r>
              <w:r w:rsidRPr="00A214EB">
                <w:rPr>
                  <w:rFonts w:ascii="Times New Roman" w:eastAsia="宋体" w:hAnsi="Times New Roman" w:cs="Times New Roman"/>
                  <w:sz w:val="21"/>
                  <w:szCs w:val="21"/>
                  <w:lang w:eastAsia="zh-CN"/>
                </w:rPr>
                <w:t>ECB. Technical Guidance Document on</w:t>
              </w:r>
              <w:r>
                <w:rPr>
                  <w:rFonts w:ascii="Times New Roman" w:eastAsia="宋体" w:hAnsi="Times New Roman" w:cs="Times New Roman"/>
                  <w:sz w:val="21"/>
                  <w:szCs w:val="21"/>
                  <w:lang w:eastAsia="zh-CN"/>
                </w:rPr>
                <w:t xml:space="preserve"> Risk Assessment, Part II. 2003</w:t>
              </w:r>
              <w:r>
                <w:rPr>
                  <w:rFonts w:ascii="Times New Roman" w:eastAsia="宋体" w:hAnsi="Times New Roman" w:cs="Times New Roman" w:hint="eastAsia"/>
                  <w:sz w:val="21"/>
                  <w:szCs w:val="21"/>
                  <w:lang w:eastAsia="zh-CN"/>
                </w:rPr>
                <w:t>”</w:t>
              </w:r>
            </w:ins>
          </w:p>
        </w:tc>
      </w:tr>
    </w:tbl>
    <w:p w:rsidR="003C4FE5" w:rsidRPr="008D45DD" w:rsidRDefault="008D45DD">
      <w:pPr>
        <w:pStyle w:val="21"/>
        <w:spacing w:before="120" w:after="120"/>
      </w:pPr>
      <w:r w:rsidRPr="008D45DD">
        <w:t>消费源排放估算</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在开展消费源排放估算时，</w:t>
      </w:r>
      <w:r w:rsidRPr="00C5124B">
        <w:rPr>
          <w:rFonts w:ascii="仿宋_GB2312" w:eastAsia="仿宋_GB2312" w:cs="Times New Roman"/>
          <w:kern w:val="0"/>
          <w:sz w:val="30"/>
          <w:szCs w:val="30"/>
        </w:rPr>
        <w:t>重点考虑</w:t>
      </w:r>
      <w:r w:rsidRPr="00C5124B">
        <w:rPr>
          <w:rFonts w:ascii="仿宋_GB2312" w:eastAsia="仿宋_GB2312" w:cs="Times New Roman" w:hint="eastAsia"/>
          <w:kern w:val="0"/>
          <w:sz w:val="30"/>
          <w:szCs w:val="30"/>
        </w:rPr>
        <w:t>化学物质</w:t>
      </w:r>
      <w:r w:rsidRPr="00C5124B">
        <w:rPr>
          <w:rFonts w:ascii="仿宋_GB2312" w:eastAsia="仿宋_GB2312" w:cs="Times New Roman"/>
          <w:kern w:val="0"/>
          <w:sz w:val="30"/>
          <w:szCs w:val="30"/>
        </w:rPr>
        <w:t>随生活污水直接排放和经STP处理后</w:t>
      </w:r>
      <w:r w:rsidRPr="00C5124B">
        <w:rPr>
          <w:rFonts w:ascii="仿宋_GB2312" w:eastAsia="仿宋_GB2312" w:cs="Times New Roman" w:hint="eastAsia"/>
          <w:kern w:val="0"/>
          <w:sz w:val="30"/>
          <w:szCs w:val="30"/>
        </w:rPr>
        <w:t>间接</w:t>
      </w:r>
      <w:r w:rsidRPr="00C5124B">
        <w:rPr>
          <w:rFonts w:ascii="仿宋_GB2312" w:eastAsia="仿宋_GB2312" w:cs="Times New Roman"/>
          <w:kern w:val="0"/>
          <w:sz w:val="30"/>
          <w:szCs w:val="30"/>
        </w:rPr>
        <w:t>排入</w:t>
      </w:r>
      <w:r w:rsidRPr="00C5124B">
        <w:rPr>
          <w:rFonts w:ascii="仿宋_GB2312" w:eastAsia="仿宋_GB2312" w:cs="Times New Roman" w:hint="eastAsia"/>
          <w:kern w:val="0"/>
          <w:sz w:val="30"/>
          <w:szCs w:val="30"/>
        </w:rPr>
        <w:t>水、大气和土壤</w:t>
      </w:r>
      <w:r w:rsidRPr="00C5124B">
        <w:rPr>
          <w:rFonts w:ascii="仿宋_GB2312" w:eastAsia="仿宋_GB2312" w:cs="Times New Roman"/>
          <w:kern w:val="0"/>
          <w:sz w:val="30"/>
          <w:szCs w:val="30"/>
        </w:rPr>
        <w:t>环境的情形</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鼓励开展消费过程中</w:t>
      </w:r>
      <w:r w:rsidRPr="00C5124B">
        <w:rPr>
          <w:rFonts w:ascii="仿宋_GB2312" w:eastAsia="仿宋_GB2312" w:cs="Times New Roman" w:hint="eastAsia"/>
          <w:kern w:val="0"/>
          <w:sz w:val="30"/>
          <w:szCs w:val="30"/>
        </w:rPr>
        <w:t>化学物质</w:t>
      </w:r>
      <w:r w:rsidRPr="00C5124B">
        <w:rPr>
          <w:rFonts w:ascii="仿宋_GB2312" w:eastAsia="仿宋_GB2312" w:cs="Times New Roman"/>
          <w:kern w:val="0"/>
          <w:sz w:val="30"/>
          <w:szCs w:val="30"/>
        </w:rPr>
        <w:t>向大气和土壤的直接排放估算</w:t>
      </w:r>
      <w:r w:rsidRPr="00C5124B">
        <w:rPr>
          <w:rFonts w:ascii="仿宋_GB2312" w:eastAsia="仿宋_GB2312" w:cs="Times New Roman" w:hint="eastAsia"/>
          <w:kern w:val="0"/>
          <w:sz w:val="30"/>
          <w:szCs w:val="30"/>
        </w:rPr>
        <w:t>。化学物质随生活污水排放情况通常采用</w:t>
      </w:r>
      <w:r w:rsidRPr="00C5124B">
        <w:rPr>
          <w:rFonts w:ascii="仿宋_GB2312" w:eastAsia="仿宋_GB2312" w:cs="Times New Roman"/>
          <w:kern w:val="0"/>
          <w:sz w:val="30"/>
          <w:szCs w:val="30"/>
        </w:rPr>
        <w:t>年均</w:t>
      </w:r>
      <w:r w:rsidRPr="00C5124B">
        <w:rPr>
          <w:rFonts w:ascii="仿宋_GB2312" w:eastAsia="仿宋_GB2312" w:cs="Times New Roman" w:hint="eastAsia"/>
          <w:kern w:val="0"/>
          <w:sz w:val="30"/>
          <w:szCs w:val="30"/>
        </w:rPr>
        <w:t>日</w:t>
      </w:r>
      <w:r w:rsidRPr="00C5124B">
        <w:rPr>
          <w:rFonts w:ascii="仿宋_GB2312" w:eastAsia="仿宋_GB2312" w:cs="Times New Roman"/>
          <w:kern w:val="0"/>
          <w:sz w:val="30"/>
          <w:szCs w:val="30"/>
        </w:rPr>
        <w:t>排放率</w:t>
      </w:r>
      <w:r w:rsidRPr="00C5124B">
        <w:rPr>
          <w:rFonts w:ascii="仿宋_GB2312" w:eastAsia="仿宋_GB2312" w:cs="Times New Roman" w:hint="eastAsia"/>
          <w:kern w:val="0"/>
          <w:sz w:val="30"/>
          <w:szCs w:val="30"/>
        </w:rPr>
        <w:t>表征，推荐采用以下方法估算。对仅处理生活污水的污水处理厂，也可使用实际排放监测数据。</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化学物质随生活污水排放时</w:t>
      </w:r>
      <w:r w:rsidRPr="00C5124B">
        <w:rPr>
          <w:rFonts w:ascii="仿宋_GB2312" w:eastAsia="仿宋_GB2312" w:cs="Times New Roman"/>
          <w:kern w:val="0"/>
          <w:sz w:val="30"/>
          <w:szCs w:val="30"/>
        </w:rPr>
        <w:t>，一部分直接排入地表水、一部分经STP处理后排入地表水</w:t>
      </w:r>
      <w:r w:rsidRPr="00C5124B">
        <w:rPr>
          <w:rFonts w:ascii="仿宋_GB2312" w:eastAsia="仿宋_GB2312" w:cs="Times New Roman" w:hint="eastAsia"/>
          <w:kern w:val="0"/>
          <w:sz w:val="30"/>
          <w:szCs w:val="30"/>
        </w:rPr>
        <w:t>。标准</w:t>
      </w:r>
      <w:r w:rsidRPr="00C5124B">
        <w:rPr>
          <w:rFonts w:ascii="仿宋_GB2312" w:eastAsia="仿宋_GB2312" w:cs="Times New Roman"/>
          <w:kern w:val="0"/>
          <w:sz w:val="30"/>
          <w:szCs w:val="30"/>
        </w:rPr>
        <w:t>场景下，假设50%的废水通过STP处理，另50%直</w:t>
      </w:r>
      <w:proofErr w:type="gramStart"/>
      <w:r w:rsidRPr="00C5124B">
        <w:rPr>
          <w:rFonts w:ascii="仿宋_GB2312" w:eastAsia="仿宋_GB2312" w:cs="Times New Roman"/>
          <w:kern w:val="0"/>
          <w:sz w:val="30"/>
          <w:szCs w:val="30"/>
        </w:rPr>
        <w:t>排进入</w:t>
      </w:r>
      <w:proofErr w:type="gramEnd"/>
      <w:r w:rsidRPr="00C5124B">
        <w:rPr>
          <w:rFonts w:ascii="仿宋_GB2312" w:eastAsia="仿宋_GB2312" w:cs="Times New Roman"/>
          <w:kern w:val="0"/>
          <w:sz w:val="30"/>
          <w:szCs w:val="30"/>
        </w:rPr>
        <w:t>地表水</w:t>
      </w:r>
      <w:r w:rsidRPr="00C5124B">
        <w:rPr>
          <w:rFonts w:ascii="仿宋_GB2312" w:eastAsia="仿宋_GB2312" w:cs="Times New Roman" w:hint="eastAsia"/>
          <w:kern w:val="0"/>
          <w:sz w:val="30"/>
          <w:szCs w:val="30"/>
        </w:rPr>
        <w:t>。也</w:t>
      </w:r>
      <w:r w:rsidRPr="00C5124B">
        <w:rPr>
          <w:rFonts w:ascii="仿宋_GB2312" w:eastAsia="仿宋_GB2312" w:cs="Times New Roman"/>
          <w:kern w:val="0"/>
          <w:sz w:val="30"/>
          <w:szCs w:val="30"/>
        </w:rPr>
        <w:t>可根据排放源所在地的污水处理水平合理</w:t>
      </w:r>
      <w:r w:rsidRPr="00C5124B">
        <w:rPr>
          <w:rFonts w:ascii="仿宋_GB2312" w:eastAsia="仿宋_GB2312" w:cs="Times New Roman" w:hint="eastAsia"/>
          <w:kern w:val="0"/>
          <w:sz w:val="30"/>
          <w:szCs w:val="30"/>
        </w:rPr>
        <w:t>设置</w:t>
      </w:r>
      <w:r w:rsidRPr="00C5124B">
        <w:rPr>
          <w:rFonts w:ascii="仿宋_GB2312" w:eastAsia="仿宋_GB2312" w:cs="Times New Roman"/>
          <w:kern w:val="0"/>
          <w:sz w:val="30"/>
          <w:szCs w:val="30"/>
        </w:rPr>
        <w:t>污水处理率</w:t>
      </w:r>
      <w:r w:rsidRPr="00C5124B">
        <w:rPr>
          <w:rFonts w:ascii="仿宋_GB2312" w:eastAsia="仿宋_GB2312" w:cs="Times New Roman" w:hint="eastAsia"/>
          <w:kern w:val="0"/>
          <w:sz w:val="30"/>
          <w:szCs w:val="30"/>
        </w:rPr>
        <w:t>，但须详细说明依据。</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废水经</w:t>
      </w:r>
      <w:r w:rsidRPr="00C5124B">
        <w:rPr>
          <w:rFonts w:ascii="仿宋_GB2312" w:eastAsia="仿宋_GB2312" w:cs="Times New Roman"/>
          <w:kern w:val="0"/>
          <w:sz w:val="30"/>
          <w:szCs w:val="30"/>
        </w:rPr>
        <w:t>STP</w:t>
      </w:r>
      <w:r w:rsidRPr="00C5124B">
        <w:rPr>
          <w:rFonts w:ascii="仿宋_GB2312" w:eastAsia="仿宋_GB2312" w:cs="Times New Roman" w:hint="eastAsia"/>
          <w:kern w:val="0"/>
          <w:sz w:val="30"/>
          <w:szCs w:val="30"/>
        </w:rPr>
        <w:t>处理</w:t>
      </w:r>
      <w:r w:rsidRPr="00C5124B">
        <w:rPr>
          <w:rFonts w:ascii="仿宋_GB2312" w:eastAsia="仿宋_GB2312" w:cs="Times New Roman"/>
          <w:kern w:val="0"/>
          <w:sz w:val="30"/>
          <w:szCs w:val="30"/>
        </w:rPr>
        <w:t>的排放率以及直</w:t>
      </w:r>
      <w:proofErr w:type="gramStart"/>
      <w:r w:rsidRPr="00C5124B">
        <w:rPr>
          <w:rFonts w:ascii="仿宋_GB2312" w:eastAsia="仿宋_GB2312" w:cs="Times New Roman"/>
          <w:kern w:val="0"/>
          <w:sz w:val="30"/>
          <w:szCs w:val="30"/>
        </w:rPr>
        <w:t>排进入</w:t>
      </w:r>
      <w:proofErr w:type="gramEnd"/>
      <w:r w:rsidRPr="00C5124B">
        <w:rPr>
          <w:rFonts w:ascii="仿宋_GB2312" w:eastAsia="仿宋_GB2312" w:cs="Times New Roman"/>
          <w:kern w:val="0"/>
          <w:sz w:val="30"/>
          <w:szCs w:val="30"/>
        </w:rPr>
        <w:t>地表水的排放率计算</w:t>
      </w:r>
      <w:r w:rsidRPr="00C5124B">
        <w:rPr>
          <w:rFonts w:ascii="仿宋_GB2312" w:eastAsia="仿宋_GB2312" w:cs="Times New Roman"/>
          <w:kern w:val="0"/>
          <w:sz w:val="30"/>
          <w:szCs w:val="30"/>
        </w:rPr>
        <w:lastRenderedPageBreak/>
        <w:t>方法分别见公式（2）和（3）：</w:t>
      </w:r>
    </w:p>
    <w:p w:rsidR="003C4FE5" w:rsidRPr="00637C8E" w:rsidRDefault="00E51352" w:rsidP="00637C8E">
      <w:pPr>
        <w:pStyle w:val="affffff4"/>
        <w:spacing w:before="120" w:after="120"/>
        <w:jc w:val="right"/>
        <w:rPr>
          <w:rFonts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E</m:t>
            </m:r>
          </m:e>
          <m:sub>
            <m:r>
              <m:rPr>
                <m:sty m:val="p"/>
              </m:rPr>
              <w:rPr>
                <w:rFonts w:ascii="Cambria Math" w:hAnsi="Cambria Math" w:cs="Times New Roman"/>
                <w:sz w:val="28"/>
                <w:szCs w:val="28"/>
              </w:rPr>
              <m:t>water.L</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Q</m:t>
                    </m:r>
                  </m:e>
                  <m:sub>
                    <m:r>
                      <m:rPr>
                        <m:sty m:val="p"/>
                      </m:rPr>
                      <w:rPr>
                        <w:rFonts w:ascii="Cambria Math" w:hAnsi="Cambria Math" w:cs="Times New Roman"/>
                        <w:sz w:val="28"/>
                        <w:szCs w:val="28"/>
                      </w:rPr>
                      <m:t>chemical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reg</m:t>
                    </m:r>
                  </m:sub>
                </m:sSub>
                <m:r>
                  <w:rPr>
                    <w:rFonts w:ascii="Cambria Math" w:hAnsi="Cambria Math" w:cs="Times New Roman"/>
                    <w:sz w:val="28"/>
                    <w:szCs w:val="28"/>
                  </w:rPr>
                  <m:t>∙F</m:t>
                </m:r>
              </m:e>
              <m:sub>
                <m:r>
                  <m:rPr>
                    <m:sty m:val="p"/>
                  </m:rPr>
                  <w:rPr>
                    <w:rFonts w:ascii="Cambria Math" w:hAnsi="Cambria Math" w:cs="Times New Roman"/>
                    <w:sz w:val="28"/>
                    <w:szCs w:val="28"/>
                  </w:rPr>
                  <m:t>local</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variability</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emission</m:t>
                </m:r>
              </m:sub>
            </m:sSub>
            <m:r>
              <w:rPr>
                <w:rFonts w:ascii="Cambria Math" w:hAnsi="Cambria Math" w:cs="Times New Roman"/>
                <w:sz w:val="28"/>
                <w:szCs w:val="28"/>
              </w:rPr>
              <m:t>∙(1-</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directwater</m:t>
                </m:r>
              </m:sub>
            </m:sSub>
            <m:r>
              <w:rPr>
                <w:rFonts w:ascii="Cambria Math" w:hAnsi="Cambria Math" w:cs="Times New Roman"/>
                <w:sz w:val="28"/>
                <w:szCs w:val="28"/>
              </w:rPr>
              <m:t>)</m:t>
            </m:r>
          </m:num>
          <m:den>
            <m:sSub>
              <m:sSubPr>
                <m:ctrlPr>
                  <w:rPr>
                    <w:rFonts w:ascii="Cambria Math" w:hAnsi="Cambria Math" w:cs="Times New Roman"/>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emission</m:t>
                </m:r>
              </m:sub>
            </m:sSub>
          </m:den>
        </m:f>
      </m:oMath>
      <w:r w:rsidR="00637C8E">
        <w:rPr>
          <w:rFonts w:cs="Times New Roman" w:hint="eastAsia"/>
          <w:sz w:val="28"/>
          <w:szCs w:val="28"/>
        </w:rPr>
        <w:t xml:space="preserve"> </w:t>
      </w:r>
      <w:r w:rsidR="008D45DD" w:rsidRPr="00637C8E">
        <w:rPr>
          <w:rFonts w:cs="Times New Roman"/>
          <w:sz w:val="28"/>
          <w:szCs w:val="28"/>
        </w:rPr>
        <w:t>（</w:t>
      </w:r>
      <w:r w:rsidR="008D45DD" w:rsidRPr="00637C8E">
        <w:rPr>
          <w:rFonts w:cs="Times New Roman"/>
          <w:sz w:val="28"/>
          <w:szCs w:val="28"/>
        </w:rPr>
        <w:t>2</w:t>
      </w:r>
      <w:r w:rsidR="008D45DD" w:rsidRPr="00637C8E">
        <w:rPr>
          <w:rFonts w:cs="Times New Roman"/>
          <w:sz w:val="28"/>
          <w:szCs w:val="28"/>
        </w:rPr>
        <w:t>）</w:t>
      </w:r>
    </w:p>
    <w:p w:rsidR="003C4FE5" w:rsidRPr="00637C8E" w:rsidRDefault="00E51352" w:rsidP="00637C8E">
      <w:pPr>
        <w:pStyle w:val="affffff4"/>
        <w:spacing w:before="120" w:after="120"/>
        <w:jc w:val="right"/>
        <w:rPr>
          <w:rFonts w:cs="Times New Roman"/>
          <w:sz w:val="28"/>
          <w:szCs w:val="28"/>
        </w:rPr>
      </w:pPr>
      <m:oMath>
        <m:sSub>
          <m:sSubPr>
            <m:ctrlPr>
              <w:rPr>
                <w:rFonts w:ascii="Cambria Math" w:hAnsi="Cambria Math" w:cs="Times New Roman"/>
                <w:sz w:val="28"/>
                <w:szCs w:val="28"/>
              </w:rPr>
            </m:ctrlPr>
          </m:sSubPr>
          <m:e>
            <m:r>
              <w:rPr>
                <w:rFonts w:ascii="Cambria Math" w:hAnsi="Cambria Math" w:cs="Times New Roman" w:hint="eastAsia"/>
                <w:sz w:val="28"/>
                <w:szCs w:val="28"/>
              </w:rPr>
              <m:t>E</m:t>
            </m:r>
          </m:e>
          <m:sub>
            <m:r>
              <m:rPr>
                <m:sty m:val="p"/>
              </m:rPr>
              <w:rPr>
                <w:rFonts w:ascii="Cambria Math" w:hAnsi="Cambria Math" w:cs="Times New Roman"/>
                <w:sz w:val="28"/>
                <w:szCs w:val="28"/>
              </w:rPr>
              <m:t>directwater.L</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Q</m:t>
                    </m:r>
                  </m:e>
                  <m:sub>
                    <m:r>
                      <m:rPr>
                        <m:sty m:val="p"/>
                      </m:rPr>
                      <w:rPr>
                        <w:rFonts w:ascii="Cambria Math" w:hAnsi="Cambria Math" w:cs="Times New Roman"/>
                        <w:sz w:val="28"/>
                        <w:szCs w:val="28"/>
                      </w:rPr>
                      <m:t>chemical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reg</m:t>
                    </m:r>
                  </m:sub>
                </m:sSub>
                <m:r>
                  <w:rPr>
                    <w:rFonts w:ascii="Cambria Math" w:hAnsi="Cambria Math" w:cs="Times New Roman"/>
                    <w:sz w:val="28"/>
                    <w:szCs w:val="28"/>
                  </w:rPr>
                  <m:t>∙F</m:t>
                </m:r>
              </m:e>
              <m:sub>
                <m:r>
                  <m:rPr>
                    <m:sty m:val="p"/>
                  </m:rPr>
                  <w:rPr>
                    <w:rFonts w:ascii="Cambria Math" w:hAnsi="Cambria Math" w:cs="Times New Roman"/>
                    <w:sz w:val="28"/>
                    <w:szCs w:val="28"/>
                  </w:rPr>
                  <m:t>local</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variability</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emission</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directwater</m:t>
                </m:r>
              </m:sub>
            </m:sSub>
          </m:num>
          <m:den>
            <m:sSub>
              <m:sSubPr>
                <m:ctrlPr>
                  <w:rPr>
                    <w:rFonts w:ascii="Cambria Math" w:hAnsi="Cambria Math" w:cs="Times New Roman"/>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emission</m:t>
                </m:r>
              </m:sub>
            </m:sSub>
          </m:den>
        </m:f>
      </m:oMath>
      <w:r w:rsidR="00637C8E">
        <w:rPr>
          <w:rFonts w:cs="Times New Roman" w:hint="eastAsia"/>
          <w:sz w:val="28"/>
          <w:szCs w:val="28"/>
        </w:rPr>
        <w:t xml:space="preserve"> </w:t>
      </w:r>
      <w:r w:rsidR="008D45DD" w:rsidRPr="00637C8E">
        <w:rPr>
          <w:rFonts w:cs="Times New Roman"/>
          <w:sz w:val="28"/>
          <w:szCs w:val="28"/>
        </w:rPr>
        <w:t>（</w:t>
      </w:r>
      <w:r w:rsidR="008D45DD" w:rsidRPr="00637C8E">
        <w:rPr>
          <w:rFonts w:cs="Times New Roman"/>
          <w:sz w:val="28"/>
          <w:szCs w:val="28"/>
        </w:rPr>
        <w:t>3</w:t>
      </w:r>
      <w:r w:rsidR="008D45DD" w:rsidRPr="00637C8E">
        <w:rPr>
          <w:rFonts w:cs="Times New Roman"/>
          <w:sz w:val="28"/>
          <w:szCs w:val="28"/>
        </w:rPr>
        <w:t>）</w:t>
      </w:r>
    </w:p>
    <w:p w:rsidR="003C4FE5" w:rsidRPr="00637C8E" w:rsidRDefault="008D45DD" w:rsidP="00637C8E">
      <w:pPr>
        <w:snapToGrid w:val="0"/>
        <w:spacing w:line="360" w:lineRule="auto"/>
        <w:ind w:left="1540" w:hangingChars="550" w:hanging="1540"/>
        <w:rPr>
          <w:rFonts w:ascii="仿宋_GB2312" w:eastAsia="仿宋_GB2312" w:cs="Times New Roman"/>
          <w:sz w:val="28"/>
          <w:szCs w:val="28"/>
        </w:rPr>
      </w:pPr>
      <w:r w:rsidRPr="00637C8E">
        <w:rPr>
          <w:rFonts w:ascii="仿宋_GB2312" w:eastAsia="仿宋_GB2312" w:cs="Times New Roman" w:hint="eastAsia"/>
          <w:sz w:val="28"/>
          <w:szCs w:val="28"/>
        </w:rPr>
        <w:t>式中：</w:t>
      </w:r>
      <w:r w:rsidRPr="00637C8E">
        <w:rPr>
          <w:rFonts w:ascii="仿宋_GB2312" w:eastAsia="仿宋_GB2312" w:cs="Times New Roman" w:hint="eastAsia"/>
          <w:i/>
          <w:sz w:val="28"/>
          <w:szCs w:val="28"/>
        </w:rPr>
        <w:t>E</w:t>
      </w:r>
      <w:r w:rsidRPr="00637C8E">
        <w:rPr>
          <w:rFonts w:ascii="仿宋_GB2312" w:eastAsia="仿宋_GB2312" w:cs="Times New Roman" w:hint="eastAsia"/>
          <w:sz w:val="28"/>
          <w:szCs w:val="28"/>
        </w:rPr>
        <w:t>——局部尺度废水经STP处理部分的地表水年均日排放率（</w:t>
      </w:r>
      <w:r w:rsidRPr="00637C8E">
        <w:rPr>
          <w:rFonts w:ascii="仿宋_GB2312" w:eastAsia="仿宋_GB2312" w:cs="Times New Roman" w:hint="eastAsia"/>
          <w:i/>
          <w:sz w:val="28"/>
          <w:szCs w:val="28"/>
        </w:rPr>
        <w:t>E</w:t>
      </w:r>
      <w:r w:rsidRPr="00637C8E">
        <w:rPr>
          <w:rFonts w:ascii="仿宋_GB2312" w:eastAsia="仿宋_GB2312" w:cs="Times New Roman" w:hint="eastAsia"/>
          <w:sz w:val="28"/>
          <w:szCs w:val="28"/>
          <w:vertAlign w:val="subscript"/>
        </w:rPr>
        <w:t>water.L</w:t>
      </w:r>
      <w:r w:rsidRPr="00637C8E">
        <w:rPr>
          <w:rFonts w:ascii="仿宋_GB2312" w:eastAsia="仿宋_GB2312" w:cs="Times New Roman" w:hint="eastAsia"/>
          <w:sz w:val="28"/>
          <w:szCs w:val="28"/>
        </w:rPr>
        <w:t>），或废水直接排放部分的地表水年均日排放率（</w:t>
      </w:r>
      <w:r w:rsidRPr="00637C8E">
        <w:rPr>
          <w:rFonts w:ascii="仿宋_GB2312" w:eastAsia="仿宋_GB2312" w:cs="Times New Roman" w:hint="eastAsia"/>
          <w:i/>
          <w:sz w:val="28"/>
          <w:szCs w:val="28"/>
        </w:rPr>
        <w:t>E</w:t>
      </w:r>
      <w:r w:rsidRPr="00637C8E">
        <w:rPr>
          <w:rFonts w:ascii="仿宋_GB2312" w:eastAsia="仿宋_GB2312" w:cs="Times New Roman" w:hint="eastAsia"/>
          <w:sz w:val="28"/>
          <w:szCs w:val="28"/>
          <w:vertAlign w:val="subscript"/>
        </w:rPr>
        <w:t>directwater.L</w:t>
      </w:r>
      <w:r w:rsidRPr="00637C8E">
        <w:rPr>
          <w:rFonts w:ascii="仿宋_GB2312" w:eastAsia="仿宋_GB2312" w:cs="Times New Roman" w:hint="eastAsia"/>
          <w:sz w:val="28"/>
          <w:szCs w:val="28"/>
        </w:rPr>
        <w:t>），kg</w:t>
      </w:r>
      <w:r w:rsidRPr="00637C8E">
        <w:rPr>
          <w:rFonts w:eastAsia="仿宋_GB2312" w:cs="Times New Roman"/>
          <w:sz w:val="28"/>
          <w:szCs w:val="28"/>
        </w:rPr>
        <w:t>·</w:t>
      </w:r>
      <w:r w:rsidRPr="00637C8E">
        <w:rPr>
          <w:rFonts w:ascii="仿宋_GB2312" w:eastAsia="仿宋_GB2312" w:cs="Times New Roman" w:hint="eastAsia"/>
          <w:sz w:val="28"/>
          <w:szCs w:val="28"/>
        </w:rPr>
        <w:t>d</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Q</w:t>
      </w:r>
      <w:r w:rsidRPr="00637C8E">
        <w:rPr>
          <w:rFonts w:ascii="仿宋_GB2312" w:eastAsia="仿宋_GB2312" w:cs="Times New Roman" w:hint="eastAsia"/>
          <w:sz w:val="28"/>
          <w:szCs w:val="28"/>
          <w:vertAlign w:val="subscript"/>
        </w:rPr>
        <w:t>chemical</w:t>
      </w:r>
      <w:r w:rsidRPr="00637C8E">
        <w:rPr>
          <w:rFonts w:ascii="仿宋_GB2312" w:eastAsia="仿宋_GB2312" w:cs="Times New Roman" w:hint="eastAsia"/>
          <w:sz w:val="28"/>
          <w:szCs w:val="28"/>
        </w:rPr>
        <w:t>——某排放场景涉及的化学物质的全国年使用量，kg</w:t>
      </w:r>
      <w:r w:rsidRPr="00637C8E">
        <w:rPr>
          <w:rFonts w:eastAsia="仿宋_GB2312" w:cs="Times New Roman"/>
          <w:sz w:val="28"/>
          <w:szCs w:val="28"/>
        </w:rPr>
        <w:t>·</w:t>
      </w:r>
      <w:r w:rsidRPr="00637C8E">
        <w:rPr>
          <w:rFonts w:ascii="仿宋_GB2312" w:eastAsia="仿宋_GB2312" w:cs="Times New Roman" w:hint="eastAsia"/>
          <w:sz w:val="28"/>
          <w:szCs w:val="28"/>
        </w:rPr>
        <w:t>y</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w:t>
      </w:r>
    </w:p>
    <w:p w:rsidR="003C4FE5" w:rsidRPr="00637C8E" w:rsidRDefault="008D45DD" w:rsidP="00637C8E">
      <w:pPr>
        <w:tabs>
          <w:tab w:val="left" w:pos="7278"/>
        </w:tabs>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reg</w:t>
      </w:r>
      <w:r w:rsidRPr="00637C8E">
        <w:rPr>
          <w:rFonts w:ascii="仿宋_GB2312" w:eastAsia="仿宋_GB2312" w:cs="Times New Roman" w:hint="eastAsia"/>
          <w:sz w:val="28"/>
          <w:szCs w:val="28"/>
        </w:rPr>
        <w:t>——区域使用量占全国的比例，无量纲，</w:t>
      </w:r>
      <w:r w:rsidRPr="00637C8E">
        <w:rPr>
          <w:rFonts w:ascii="仿宋_GB2312" w:eastAsia="仿宋_GB2312" w:cs="Times New Roman" w:hint="eastAsia"/>
          <w:bCs/>
          <w:sz w:val="28"/>
          <w:szCs w:val="28"/>
        </w:rPr>
        <w:t>默认为0.1</w:t>
      </w:r>
      <w:r w:rsidRPr="00637C8E">
        <w:rPr>
          <w:rFonts w:ascii="仿宋_GB2312" w:eastAsia="仿宋_GB2312" w:cs="Times New Roman" w:hint="eastAsia"/>
          <w:sz w:val="28"/>
          <w:szCs w:val="28"/>
        </w:rPr>
        <w:t>；</w:t>
      </w:r>
    </w:p>
    <w:p w:rsidR="003C4FE5" w:rsidRPr="00637C8E" w:rsidRDefault="008D45DD" w:rsidP="00637C8E">
      <w:pPr>
        <w:pStyle w:val="af9"/>
        <w:adjustRightInd w:val="0"/>
        <w:snapToGrid w:val="0"/>
        <w:spacing w:line="360" w:lineRule="auto"/>
        <w:ind w:leftChars="300" w:left="1470" w:hangingChars="300" w:hanging="840"/>
        <w:rPr>
          <w:rFonts w:ascii="仿宋_GB2312" w:eastAsia="仿宋_GB2312"/>
          <w:bCs/>
          <w:sz w:val="28"/>
          <w:szCs w:val="28"/>
        </w:rPr>
      </w:pPr>
      <w:r w:rsidRPr="00637C8E">
        <w:rPr>
          <w:rFonts w:ascii="仿宋_GB2312" w:eastAsia="仿宋_GB2312" w:hint="eastAsia"/>
          <w:bCs/>
          <w:i/>
          <w:sz w:val="28"/>
          <w:szCs w:val="28"/>
        </w:rPr>
        <w:t>F</w:t>
      </w:r>
      <w:r w:rsidRPr="00637C8E">
        <w:rPr>
          <w:rFonts w:ascii="仿宋_GB2312" w:eastAsia="仿宋_GB2312" w:hint="eastAsia"/>
          <w:bCs/>
          <w:sz w:val="28"/>
          <w:szCs w:val="28"/>
          <w:vertAlign w:val="subscript"/>
        </w:rPr>
        <w:t>local</w:t>
      </w:r>
      <w:r w:rsidRPr="00637C8E">
        <w:rPr>
          <w:rFonts w:ascii="仿宋_GB2312" w:eastAsia="仿宋_GB2312" w:hint="eastAsia"/>
          <w:bCs/>
          <w:sz w:val="28"/>
          <w:szCs w:val="28"/>
        </w:rPr>
        <w:t>——</w:t>
      </w:r>
      <w:r w:rsidRPr="00637C8E">
        <w:rPr>
          <w:rFonts w:ascii="仿宋_GB2312" w:eastAsia="仿宋_GB2312" w:hint="eastAsia"/>
          <w:sz w:val="28"/>
          <w:szCs w:val="28"/>
        </w:rPr>
        <w:t>STP服务区域用量</w:t>
      </w:r>
      <w:proofErr w:type="gramStart"/>
      <w:r w:rsidRPr="00637C8E">
        <w:rPr>
          <w:rFonts w:ascii="仿宋_GB2312" w:eastAsia="仿宋_GB2312" w:hint="eastAsia"/>
          <w:sz w:val="28"/>
          <w:szCs w:val="28"/>
        </w:rPr>
        <w:t>占区域</w:t>
      </w:r>
      <w:proofErr w:type="gramEnd"/>
      <w:r w:rsidRPr="00637C8E">
        <w:rPr>
          <w:rFonts w:ascii="仿宋_GB2312" w:eastAsia="仿宋_GB2312" w:hint="eastAsia"/>
          <w:sz w:val="28"/>
          <w:szCs w:val="28"/>
        </w:rPr>
        <w:t>用量的比例</w:t>
      </w:r>
      <w:r w:rsidRPr="00637C8E">
        <w:rPr>
          <w:rFonts w:ascii="仿宋_GB2312" w:eastAsia="仿宋_GB2312" w:hint="eastAsia"/>
          <w:bCs/>
          <w:sz w:val="28"/>
          <w:szCs w:val="28"/>
        </w:rPr>
        <w:t>，无量纲，默认为0.0005；</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variability</w:t>
      </w:r>
      <w:r w:rsidRPr="00637C8E">
        <w:rPr>
          <w:rFonts w:ascii="仿宋_GB2312" w:eastAsia="仿宋_GB2312" w:cs="Times New Roman" w:hint="eastAsia"/>
          <w:sz w:val="28"/>
          <w:szCs w:val="28"/>
        </w:rPr>
        <w:t>——空间和时间的变异因子，无量纲，默认为4；</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emission</w:t>
      </w:r>
      <w:r w:rsidRPr="00637C8E">
        <w:rPr>
          <w:rFonts w:ascii="仿宋_GB2312" w:eastAsia="仿宋_GB2312" w:cs="Times New Roman" w:hint="eastAsia"/>
          <w:sz w:val="28"/>
          <w:szCs w:val="28"/>
        </w:rPr>
        <w:t>——排放系数（以纯物质计），无量纲，可参考附录A；</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directwater</w:t>
      </w:r>
      <w:r w:rsidRPr="00637C8E">
        <w:rPr>
          <w:rFonts w:ascii="仿宋_GB2312" w:eastAsia="仿宋_GB2312" w:cs="Times New Roman" w:hint="eastAsia"/>
          <w:sz w:val="28"/>
          <w:szCs w:val="28"/>
        </w:rPr>
        <w:t>——废水直排地表水比例，无量纲，默认为0.5；</w:t>
      </w:r>
    </w:p>
    <w:p w:rsidR="003C4FE5" w:rsidRPr="00637C8E" w:rsidRDefault="008D45DD" w:rsidP="00637C8E">
      <w:pPr>
        <w:adjustRightInd w:val="0"/>
        <w:snapToGrid w:val="0"/>
        <w:spacing w:line="360" w:lineRule="auto"/>
        <w:ind w:firstLineChars="300" w:firstLine="840"/>
        <w:rPr>
          <w:rFonts w:ascii="仿宋_GB2312" w:eastAsia="仿宋_GB2312" w:cs="Times New Roman"/>
          <w:sz w:val="28"/>
          <w:szCs w:val="28"/>
        </w:rPr>
      </w:pPr>
      <w:r w:rsidRPr="00637C8E">
        <w:rPr>
          <w:rFonts w:ascii="仿宋_GB2312" w:eastAsia="仿宋_GB2312" w:cs="Times New Roman" w:hint="eastAsia"/>
          <w:i/>
          <w:sz w:val="28"/>
          <w:szCs w:val="28"/>
        </w:rPr>
        <w:t>T</w:t>
      </w:r>
      <w:r w:rsidRPr="00637C8E">
        <w:rPr>
          <w:rFonts w:ascii="仿宋_GB2312" w:eastAsia="仿宋_GB2312" w:cs="Times New Roman" w:hint="eastAsia"/>
          <w:sz w:val="28"/>
          <w:szCs w:val="28"/>
          <w:vertAlign w:val="subscript"/>
        </w:rPr>
        <w:t>emission</w:t>
      </w:r>
      <w:r w:rsidRPr="00637C8E">
        <w:rPr>
          <w:rFonts w:ascii="仿宋_GB2312" w:eastAsia="仿宋_GB2312" w:cs="Times New Roman" w:hint="eastAsia"/>
          <w:sz w:val="28"/>
          <w:szCs w:val="28"/>
        </w:rPr>
        <w:t>——年排放时间，d·y</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，默认为365。</w:t>
      </w:r>
    </w:p>
    <w:p w:rsidR="003C4FE5" w:rsidRPr="00637C8E" w:rsidRDefault="008D45DD" w:rsidP="00637C8E">
      <w:pPr>
        <w:adjustRightInd w:val="0"/>
        <w:snapToGrid w:val="0"/>
        <w:spacing w:line="360" w:lineRule="auto"/>
        <w:ind w:firstLineChars="300" w:firstLine="900"/>
        <w:rPr>
          <w:rFonts w:ascii="仿宋_GB2312" w:eastAsia="仿宋_GB2312" w:cs="Times New Roman"/>
          <w:bCs/>
          <w:sz w:val="30"/>
          <w:szCs w:val="30"/>
        </w:rPr>
      </w:pPr>
      <w:r w:rsidRPr="00637C8E">
        <w:rPr>
          <w:rFonts w:ascii="仿宋_GB2312" w:eastAsia="仿宋_GB2312" w:cs="Times New Roman" w:hint="eastAsia"/>
          <w:bCs/>
          <w:sz w:val="30"/>
          <w:szCs w:val="30"/>
        </w:rPr>
        <w:t>消费源还应考虑废水进入STP处理后向大气和土壤的间接排放，估算方法见9.4章节，消费过程中化学物质向大气和土壤的直接排放率参考公式（3）估算。</w:t>
      </w:r>
    </w:p>
    <w:p w:rsidR="003C4FE5" w:rsidRDefault="008D45DD">
      <w:pPr>
        <w:pStyle w:val="21"/>
        <w:spacing w:before="120" w:after="120"/>
      </w:pPr>
      <w:r>
        <w:rPr>
          <w:rFonts w:hint="eastAsia"/>
        </w:rPr>
        <w:t>废物利用处置源排放估算</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对环境排放具有显著贡献的废物处理方法，应进行定量的排放量估算。可通过公式（</w:t>
      </w:r>
      <w:r w:rsidRPr="00C5124B">
        <w:rPr>
          <w:rFonts w:ascii="仿宋_GB2312" w:eastAsia="仿宋_GB2312" w:cs="Times New Roman"/>
          <w:kern w:val="0"/>
          <w:sz w:val="30"/>
          <w:szCs w:val="30"/>
        </w:rPr>
        <w:t>4</w:t>
      </w:r>
      <w:r w:rsidRPr="00C5124B">
        <w:rPr>
          <w:rFonts w:ascii="仿宋_GB2312" w:eastAsia="仿宋_GB2312" w:cs="Times New Roman" w:hint="eastAsia"/>
          <w:kern w:val="0"/>
          <w:sz w:val="30"/>
          <w:szCs w:val="30"/>
        </w:rPr>
        <w:t>）估算大气、土壤和地表水环境排放率，也可采用实际监测数据。</w:t>
      </w:r>
    </w:p>
    <w:p w:rsidR="003C4FE5" w:rsidRPr="00637C8E" w:rsidRDefault="008D45DD" w:rsidP="00637C8E">
      <w:pPr>
        <w:pStyle w:val="affffff4"/>
        <w:rPr>
          <w:rFonts w:cs="Times New Roman"/>
          <w:vanish/>
          <w:sz w:val="28"/>
          <w:szCs w:val="28"/>
          <w:specVanish/>
        </w:rPr>
      </w:pPr>
      <w:r w:rsidRPr="00637C8E">
        <w:rPr>
          <w:rFonts w:cs="Times New Roman"/>
          <w:iCs/>
          <w:sz w:val="28"/>
          <w:szCs w:val="28"/>
        </w:rPr>
        <w:tab/>
      </w:r>
      <m:oMath>
        <m:sSub>
          <m:sSubPr>
            <m:ctrlPr>
              <w:rPr>
                <w:rFonts w:ascii="Cambria Math" w:hAnsi="Cambria Math" w:cs="Times New Roman"/>
                <w:sz w:val="28"/>
                <w:szCs w:val="28"/>
              </w:rPr>
            </m:ctrlPr>
          </m:sSubPr>
          <m:e>
            <m:r>
              <w:rPr>
                <w:rFonts w:ascii="Cambria Math" w:hAnsi="Cambria Math" w:cs="Times New Roman"/>
                <w:sz w:val="28"/>
                <w:szCs w:val="28"/>
              </w:rPr>
              <m:t>E</m:t>
            </m:r>
          </m:e>
          <m:sub>
            <m:r>
              <m:rPr>
                <m:sty m:val="p"/>
              </m:rPr>
              <w:rPr>
                <w:rFonts w:ascii="Cambria Math" w:hAnsi="Cambria Math" w:cs="Times New Roman"/>
                <w:sz w:val="28"/>
                <w:szCs w:val="28"/>
              </w:rPr>
              <m:t>env.L</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chemical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m:rPr>
                        <m:sty m:val="p"/>
                      </m:rPr>
                      <w:rPr>
                        <w:rFonts w:ascii="Cambria Math" w:hAnsi="Cambria Math"/>
                        <w:sz w:val="28"/>
                        <w:szCs w:val="28"/>
                      </w:rPr>
                      <m:t>waste</m:t>
                    </m:r>
                  </m:sub>
                </m:sSub>
                <m:r>
                  <w:rPr>
                    <w:rFonts w:ascii="Cambria Math" w:hAnsi="Cambria Math"/>
                    <w:sz w:val="28"/>
                    <w:szCs w:val="28"/>
                  </w:rPr>
                  <m:t>×1000</m:t>
                </m:r>
              </m:num>
              <m:den>
                <m:sSub>
                  <m:sSubPr>
                    <m:ctrlPr>
                      <w:rPr>
                        <w:rFonts w:ascii="Cambria Math" w:hAnsi="Cambria Math"/>
                        <w:i/>
                        <w:sz w:val="28"/>
                        <w:szCs w:val="28"/>
                      </w:rPr>
                    </m:ctrlPr>
                  </m:sSubPr>
                  <m:e>
                    <m:r>
                      <w:rPr>
                        <w:rFonts w:ascii="Cambria Math" w:hAnsi="Cambria Math"/>
                        <w:sz w:val="28"/>
                        <w:szCs w:val="28"/>
                      </w:rPr>
                      <m:t>T</m:t>
                    </m:r>
                  </m:e>
                  <m:sub>
                    <m:r>
                      <m:rPr>
                        <m:sty m:val="p"/>
                      </m:rPr>
                      <w:rPr>
                        <w:rFonts w:ascii="Cambria Math" w:hAnsi="Cambria Math"/>
                        <w:sz w:val="28"/>
                        <w:szCs w:val="28"/>
                      </w:rPr>
                      <m:t>emission</m:t>
                    </m:r>
                  </m:sub>
                </m:sSub>
              </m:den>
            </m:f>
            <m:r>
              <w:rPr>
                <w:rFonts w:ascii="Cambria Math" w:hAnsi="Cambria Math"/>
                <w:sz w:val="28"/>
                <w:szCs w:val="28"/>
              </w:rPr>
              <m:t>×</m:t>
            </m:r>
            <m:r>
              <w:rPr>
                <w:rFonts w:ascii="Cambria Math" w:hAnsi="Cambria Math" w:cs="Times New Roman"/>
                <w:sz w:val="28"/>
                <w:szCs w:val="28"/>
              </w:rPr>
              <m:t>RF</m:t>
            </m:r>
          </m:e>
          <m:sub>
            <m:r>
              <m:rPr>
                <m:sty m:val="p"/>
              </m:rPr>
              <w:rPr>
                <w:rFonts w:ascii="Cambria Math" w:hAnsi="Cambria Math" w:cs="Times New Roman"/>
                <w:sz w:val="28"/>
                <w:szCs w:val="28"/>
              </w:rPr>
              <m:t>env</m:t>
            </m:r>
          </m:sub>
        </m:sSub>
      </m:oMath>
    </w:p>
    <w:p w:rsidR="003C4FE5" w:rsidRPr="00637C8E" w:rsidRDefault="008D45DD" w:rsidP="00637C8E">
      <w:pPr>
        <w:pStyle w:val="affffff4"/>
        <w:rPr>
          <w:rFonts w:cs="Times New Roman"/>
          <w:sz w:val="28"/>
          <w:szCs w:val="28"/>
        </w:rPr>
      </w:pPr>
      <w:r w:rsidRPr="00637C8E">
        <w:rPr>
          <w:rFonts w:cs="Times New Roman"/>
          <w:sz w:val="28"/>
          <w:szCs w:val="28"/>
        </w:rPr>
        <w:tab/>
      </w:r>
      <w:r w:rsidRPr="00637C8E">
        <w:rPr>
          <w:rFonts w:cs="Times New Roman"/>
          <w:sz w:val="28"/>
          <w:szCs w:val="28"/>
        </w:rPr>
        <w:t>（</w:t>
      </w:r>
      <w:r w:rsidRPr="00637C8E">
        <w:rPr>
          <w:rFonts w:cs="Times New Roman"/>
          <w:sz w:val="28"/>
          <w:szCs w:val="28"/>
        </w:rPr>
        <w:t>4</w:t>
      </w:r>
      <w:r w:rsidRPr="00637C8E">
        <w:rPr>
          <w:rFonts w:cs="Times New Roman"/>
          <w:sz w:val="28"/>
          <w:szCs w:val="28"/>
        </w:rPr>
        <w:t>）</w:t>
      </w:r>
    </w:p>
    <w:p w:rsidR="003C4FE5" w:rsidRPr="00637C8E" w:rsidRDefault="008D45DD" w:rsidP="00637C8E">
      <w:pPr>
        <w:pStyle w:val="affffff4"/>
        <w:jc w:val="right"/>
        <w:rPr>
          <w:rFonts w:cs="Times New Roman"/>
          <w:sz w:val="28"/>
          <w:szCs w:val="28"/>
        </w:rPr>
      </w:pPr>
      <m:oMathPara>
        <m:oMathParaPr>
          <m:jc m:val="right"/>
        </m:oMathParaPr>
        <m:oMath>
          <m:r>
            <m:rPr>
              <m:sty m:val="p"/>
            </m:rPr>
            <w:rPr>
              <w:rFonts w:ascii="Cambria Math" w:eastAsia="仿宋_GB2312" w:hAnsi="Cambria Math" w:cs="Times New Roman" w:hint="eastAsia"/>
              <w:sz w:val="28"/>
              <w:szCs w:val="28"/>
            </w:rPr>
            <m:t>其中</m:t>
          </m:r>
          <m:r>
            <m:rPr>
              <m:sty m:val="p"/>
            </m:rPr>
            <w:rPr>
              <w:rFonts w:ascii="Cambria Math" w:eastAsia="仿宋_GB2312" w:hAnsi="Cambria Math" w:cs="Times New Roman" w:hint="eastAsia"/>
              <w:sz w:val="28"/>
              <w:szCs w:val="28"/>
            </w:rPr>
            <m:t>env</m:t>
          </m:r>
          <m:r>
            <m:rPr>
              <m:sty m:val="p"/>
            </m:rPr>
            <w:rPr>
              <w:rFonts w:ascii="Cambria Math" w:eastAsia="仿宋_GB2312" w:hAnsi="Cambria Math" w:cs="Times New Roman" w:hint="eastAsia"/>
              <w:sz w:val="28"/>
              <w:szCs w:val="28"/>
            </w:rPr>
            <m:t>∈</m:t>
          </m:r>
          <m:r>
            <m:rPr>
              <m:sty m:val="p"/>
            </m:rPr>
            <w:rPr>
              <w:rFonts w:ascii="Cambria Math" w:eastAsia="仿宋_GB2312" w:hAnsi="Cambria Math" w:cs="Times New Roman" w:hint="eastAsia"/>
              <w:sz w:val="28"/>
              <w:szCs w:val="28"/>
            </w:rPr>
            <m:t>{air,soil,water}</m:t>
          </m:r>
        </m:oMath>
      </m:oMathPara>
    </w:p>
    <w:p w:rsidR="003C4FE5" w:rsidRPr="00637C8E" w:rsidRDefault="008D45DD" w:rsidP="00637C8E">
      <w:pPr>
        <w:adjustRightInd w:val="0"/>
        <w:snapToGrid w:val="0"/>
        <w:spacing w:line="360" w:lineRule="auto"/>
        <w:ind w:left="1680" w:hangingChars="600" w:hanging="1680"/>
        <w:rPr>
          <w:rFonts w:ascii="仿宋_GB2312" w:eastAsia="仿宋_GB2312" w:cs="Times New Roman"/>
          <w:sz w:val="28"/>
          <w:szCs w:val="28"/>
        </w:rPr>
      </w:pPr>
      <w:r w:rsidRPr="00637C8E">
        <w:rPr>
          <w:rFonts w:ascii="仿宋_GB2312" w:eastAsia="仿宋_GB2312" w:cs="Times New Roman" w:hint="eastAsia"/>
          <w:sz w:val="28"/>
          <w:szCs w:val="28"/>
        </w:rPr>
        <w:lastRenderedPageBreak/>
        <w:t>式中：</w:t>
      </w:r>
      <m:oMath>
        <m:r>
          <w:rPr>
            <w:rFonts w:ascii="Cambria Math" w:eastAsia="仿宋_GB2312" w:hAnsi="Cambria Math" w:cs="Times New Roman" w:hint="eastAsia"/>
            <w:sz w:val="28"/>
            <w:szCs w:val="28"/>
          </w:rPr>
          <m:t>E</m:t>
        </m:r>
      </m:oMath>
      <w:r w:rsidRPr="00637C8E">
        <w:rPr>
          <w:rFonts w:ascii="仿宋_GB2312" w:eastAsia="仿宋_GB2312" w:cs="Times New Roman" w:hint="eastAsia"/>
          <w:sz w:val="28"/>
          <w:szCs w:val="28"/>
        </w:rPr>
        <w:t>——局部尺度废物利用处置源向大气、土壤或地表水的日排放率，kg·d</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Q</w:t>
      </w:r>
      <w:r w:rsidRPr="00637C8E">
        <w:rPr>
          <w:rFonts w:ascii="仿宋_GB2312" w:eastAsia="仿宋_GB2312" w:cs="Times New Roman" w:hint="eastAsia"/>
          <w:sz w:val="28"/>
          <w:szCs w:val="28"/>
          <w:vertAlign w:val="subscript"/>
        </w:rPr>
        <w:t>chemical</w:t>
      </w:r>
      <w:r w:rsidRPr="00637C8E">
        <w:rPr>
          <w:rFonts w:ascii="仿宋_GB2312" w:eastAsia="仿宋_GB2312" w:cs="Times New Roman" w:hint="eastAsia"/>
          <w:sz w:val="28"/>
          <w:szCs w:val="28"/>
        </w:rPr>
        <w:t>——化学物质生产使用的量，t·y</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f</w:t>
      </w:r>
      <w:r w:rsidRPr="00637C8E">
        <w:rPr>
          <w:rFonts w:ascii="仿宋_GB2312" w:eastAsia="仿宋_GB2312" w:cs="Times New Roman" w:hint="eastAsia"/>
          <w:sz w:val="28"/>
          <w:szCs w:val="28"/>
          <w:vertAlign w:val="subscript"/>
        </w:rPr>
        <w:t>waste</w:t>
      </w:r>
      <w:r w:rsidRPr="00637C8E">
        <w:rPr>
          <w:rFonts w:ascii="仿宋_GB2312" w:eastAsia="仿宋_GB2312" w:cs="Times New Roman" w:hint="eastAsia"/>
          <w:sz w:val="28"/>
          <w:szCs w:val="28"/>
        </w:rPr>
        <w:t>——某排放场景下，进入废物的化学物质的比例，无量纲；</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sz w:val="28"/>
          <w:szCs w:val="28"/>
        </w:rPr>
      </w:pPr>
      <w:r w:rsidRPr="00637C8E">
        <w:rPr>
          <w:rFonts w:ascii="仿宋_GB2312" w:eastAsia="仿宋_GB2312" w:cs="Times New Roman" w:hint="eastAsia"/>
          <w:i/>
          <w:sz w:val="28"/>
          <w:szCs w:val="28"/>
        </w:rPr>
        <w:t>RF</w:t>
      </w:r>
      <w:r w:rsidRPr="00637C8E">
        <w:rPr>
          <w:rFonts w:ascii="仿宋_GB2312" w:eastAsia="仿宋_GB2312" w:cs="Times New Roman" w:hint="eastAsia"/>
          <w:sz w:val="28"/>
          <w:szCs w:val="28"/>
          <w:vertAlign w:val="subscript"/>
        </w:rPr>
        <w:t>env</w:t>
      </w:r>
      <w:r w:rsidRPr="00637C8E">
        <w:rPr>
          <w:rFonts w:ascii="仿宋_GB2312" w:eastAsia="仿宋_GB2312" w:cs="Times New Roman" w:hint="eastAsia"/>
          <w:sz w:val="28"/>
          <w:szCs w:val="28"/>
        </w:rPr>
        <w:t>——废物利用处置环境排放系数，无量纲；</w:t>
      </w:r>
    </w:p>
    <w:p w:rsidR="003C4FE5" w:rsidRPr="00637C8E" w:rsidRDefault="008D45DD" w:rsidP="00637C8E">
      <w:pPr>
        <w:adjustRightInd w:val="0"/>
        <w:snapToGrid w:val="0"/>
        <w:spacing w:line="360" w:lineRule="auto"/>
        <w:ind w:leftChars="300" w:left="1470" w:hangingChars="300" w:hanging="840"/>
        <w:rPr>
          <w:rFonts w:ascii="仿宋_GB2312" w:eastAsia="仿宋_GB2312" w:cs="Times New Roman"/>
          <w:b/>
          <w:sz w:val="28"/>
          <w:szCs w:val="28"/>
        </w:rPr>
      </w:pPr>
      <w:r w:rsidRPr="00637C8E">
        <w:rPr>
          <w:rFonts w:ascii="仿宋_GB2312" w:eastAsia="仿宋_GB2312" w:cs="Times New Roman" w:hint="eastAsia"/>
          <w:i/>
          <w:sz w:val="28"/>
          <w:szCs w:val="28"/>
        </w:rPr>
        <w:t>T</w:t>
      </w:r>
      <w:r w:rsidRPr="00637C8E">
        <w:rPr>
          <w:rFonts w:ascii="仿宋_GB2312" w:eastAsia="仿宋_GB2312" w:cs="Times New Roman" w:hint="eastAsia"/>
          <w:sz w:val="28"/>
          <w:szCs w:val="28"/>
          <w:vertAlign w:val="subscript"/>
        </w:rPr>
        <w:t>emission</w:t>
      </w:r>
      <w:r w:rsidRPr="00637C8E">
        <w:rPr>
          <w:rFonts w:ascii="仿宋_GB2312" w:eastAsia="仿宋_GB2312" w:cs="Times New Roman" w:hint="eastAsia"/>
          <w:sz w:val="28"/>
          <w:szCs w:val="28"/>
        </w:rPr>
        <w:t>——年排放时间，d·y</w:t>
      </w:r>
      <w:r w:rsidRPr="00637C8E">
        <w:rPr>
          <w:rFonts w:ascii="仿宋_GB2312" w:eastAsia="仿宋_GB2312" w:cs="Times New Roman" w:hint="eastAsia"/>
          <w:sz w:val="28"/>
          <w:szCs w:val="28"/>
          <w:vertAlign w:val="superscript"/>
        </w:rPr>
        <w:t>-1</w:t>
      </w:r>
      <w:r w:rsidRPr="00637C8E">
        <w:rPr>
          <w:rFonts w:ascii="仿宋_GB2312" w:eastAsia="仿宋_GB2312" w:cs="Times New Roman" w:hint="eastAsia"/>
          <w:sz w:val="28"/>
          <w:szCs w:val="28"/>
        </w:rPr>
        <w:t>。</w:t>
      </w:r>
    </w:p>
    <w:p w:rsidR="003C4FE5" w:rsidRDefault="008D45DD">
      <w:pPr>
        <w:pStyle w:val="21"/>
        <w:spacing w:before="120" w:after="120"/>
      </w:pPr>
      <w:r>
        <w:rPr>
          <w:rFonts w:hint="eastAsia"/>
        </w:rPr>
        <w:t>市政</w:t>
      </w:r>
      <w:r>
        <w:t>污水处理厂</w:t>
      </w:r>
      <w:r>
        <w:rPr>
          <w:rFonts w:hint="eastAsia"/>
        </w:rPr>
        <w:t>排放估算</w:t>
      </w:r>
    </w:p>
    <w:p w:rsidR="003C4FE5" w:rsidRPr="00637C8E" w:rsidRDefault="008D45DD" w:rsidP="00637C8E">
      <w:pPr>
        <w:snapToGrid w:val="0"/>
        <w:spacing w:line="360" w:lineRule="auto"/>
        <w:ind w:firstLineChars="200" w:firstLine="600"/>
        <w:rPr>
          <w:rFonts w:ascii="仿宋_GB2312" w:eastAsia="仿宋_GB2312" w:cs="Times New Roman"/>
          <w:sz w:val="30"/>
          <w:szCs w:val="30"/>
        </w:rPr>
      </w:pPr>
      <w:r w:rsidRPr="00637C8E">
        <w:rPr>
          <w:rFonts w:ascii="仿宋_GB2312" w:eastAsia="仿宋_GB2312" w:cs="Times New Roman" w:hint="eastAsia"/>
          <w:sz w:val="30"/>
          <w:szCs w:val="30"/>
        </w:rPr>
        <w:t>废水排放到环境之前，如果进入市政STP处理，应进行STP排放估算。污泥农用时，还应估算污泥中化学物质的浓度。具体见表3。</w:t>
      </w:r>
    </w:p>
    <w:p w:rsidR="003C4FE5" w:rsidRPr="00637C8E" w:rsidRDefault="008D45DD">
      <w:pPr>
        <w:spacing w:beforeLines="50" w:before="120" w:afterLines="50" w:after="120" w:line="360" w:lineRule="exact"/>
        <w:ind w:firstLineChars="200" w:firstLine="480"/>
        <w:jc w:val="center"/>
        <w:rPr>
          <w:rFonts w:eastAsia="黑体" w:cs="Times New Roman"/>
          <w:sz w:val="24"/>
          <w:szCs w:val="24"/>
        </w:rPr>
      </w:pPr>
      <w:r w:rsidRPr="00637C8E">
        <w:rPr>
          <w:rFonts w:eastAsia="黑体" w:cs="Times New Roman"/>
          <w:sz w:val="24"/>
          <w:szCs w:val="24"/>
        </w:rPr>
        <w:t>表</w:t>
      </w:r>
      <w:r w:rsidRPr="00637C8E">
        <w:rPr>
          <w:rFonts w:eastAsia="黑体" w:cs="Times New Roman"/>
          <w:sz w:val="24"/>
          <w:szCs w:val="24"/>
        </w:rPr>
        <w:t>3  STP</w:t>
      </w:r>
      <w:r w:rsidRPr="00637C8E">
        <w:rPr>
          <w:rFonts w:eastAsia="黑体" w:cs="Times New Roman" w:hint="eastAsia"/>
          <w:sz w:val="24"/>
          <w:szCs w:val="24"/>
        </w:rPr>
        <w:t>环境排放系数</w:t>
      </w:r>
    </w:p>
    <w:tbl>
      <w:tblPr>
        <w:tblStyle w:val="afff3"/>
        <w:tblW w:w="4808"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36"/>
        <w:gridCol w:w="1373"/>
        <w:gridCol w:w="1239"/>
        <w:gridCol w:w="2216"/>
      </w:tblGrid>
      <w:tr w:rsidR="003C4FE5" w:rsidRPr="00637C8E" w:rsidTr="00980D0F">
        <w:trPr>
          <w:jc w:val="center"/>
        </w:trPr>
        <w:tc>
          <w:tcPr>
            <w:tcW w:w="1969" w:type="pct"/>
            <w:tcBorders>
              <w:top w:val="single" w:sz="12" w:space="0" w:color="auto"/>
              <w:bottom w:val="single" w:sz="12" w:space="0" w:color="auto"/>
            </w:tcBorders>
          </w:tcPr>
          <w:p w:rsidR="003C4FE5" w:rsidRPr="00637C8E" w:rsidRDefault="008D45DD">
            <w:pPr>
              <w:snapToGrid w:val="0"/>
              <w:spacing w:line="360" w:lineRule="exact"/>
              <w:rPr>
                <w:kern w:val="0"/>
              </w:rPr>
            </w:pPr>
            <w:r w:rsidRPr="00637C8E">
              <w:rPr>
                <w:rFonts w:hint="eastAsia"/>
                <w:kern w:val="0"/>
              </w:rPr>
              <w:t>参数名称</w:t>
            </w:r>
          </w:p>
        </w:tc>
        <w:tc>
          <w:tcPr>
            <w:tcW w:w="862" w:type="pct"/>
            <w:tcBorders>
              <w:top w:val="single" w:sz="12" w:space="0" w:color="auto"/>
              <w:bottom w:val="single" w:sz="12" w:space="0" w:color="auto"/>
            </w:tcBorders>
          </w:tcPr>
          <w:p w:rsidR="003C4FE5" w:rsidRPr="00637C8E" w:rsidRDefault="008D45DD">
            <w:pPr>
              <w:snapToGrid w:val="0"/>
              <w:spacing w:line="360" w:lineRule="exact"/>
              <w:rPr>
                <w:kern w:val="0"/>
              </w:rPr>
            </w:pPr>
            <w:r w:rsidRPr="00637C8E">
              <w:rPr>
                <w:rFonts w:hint="eastAsia"/>
                <w:kern w:val="0"/>
              </w:rPr>
              <w:t>参数符号</w:t>
            </w:r>
          </w:p>
        </w:tc>
        <w:tc>
          <w:tcPr>
            <w:tcW w:w="778" w:type="pct"/>
            <w:tcBorders>
              <w:top w:val="single" w:sz="12" w:space="0" w:color="auto"/>
              <w:bottom w:val="single" w:sz="12" w:space="0" w:color="auto"/>
            </w:tcBorders>
          </w:tcPr>
          <w:p w:rsidR="003C4FE5" w:rsidRPr="00637C8E" w:rsidRDefault="008D45DD">
            <w:pPr>
              <w:snapToGrid w:val="0"/>
              <w:spacing w:line="360" w:lineRule="exact"/>
              <w:rPr>
                <w:kern w:val="0"/>
              </w:rPr>
            </w:pPr>
            <w:r w:rsidRPr="00637C8E">
              <w:rPr>
                <w:rFonts w:hint="eastAsia"/>
                <w:kern w:val="0"/>
              </w:rPr>
              <w:t>单位</w:t>
            </w:r>
          </w:p>
        </w:tc>
        <w:tc>
          <w:tcPr>
            <w:tcW w:w="1391" w:type="pct"/>
            <w:tcBorders>
              <w:top w:val="single" w:sz="12" w:space="0" w:color="auto"/>
              <w:bottom w:val="single" w:sz="12" w:space="0" w:color="auto"/>
            </w:tcBorders>
          </w:tcPr>
          <w:p w:rsidR="003C4FE5" w:rsidRPr="00637C8E" w:rsidRDefault="008D45DD">
            <w:pPr>
              <w:snapToGrid w:val="0"/>
              <w:spacing w:line="360" w:lineRule="exact"/>
              <w:rPr>
                <w:kern w:val="0"/>
              </w:rPr>
            </w:pPr>
            <w:r w:rsidRPr="00637C8E">
              <w:rPr>
                <w:rFonts w:hint="eastAsia"/>
                <w:kern w:val="0"/>
              </w:rPr>
              <w:t>参数用途</w:t>
            </w:r>
          </w:p>
        </w:tc>
      </w:tr>
      <w:tr w:rsidR="003C4FE5" w:rsidRPr="00637C8E" w:rsidTr="00980D0F">
        <w:trPr>
          <w:jc w:val="center"/>
        </w:trPr>
        <w:tc>
          <w:tcPr>
            <w:tcW w:w="1969" w:type="pct"/>
            <w:tcBorders>
              <w:top w:val="single" w:sz="12" w:space="0" w:color="auto"/>
            </w:tcBorders>
          </w:tcPr>
          <w:p w:rsidR="003C4FE5" w:rsidRPr="00637C8E" w:rsidRDefault="008D45DD">
            <w:pPr>
              <w:snapToGrid w:val="0"/>
              <w:spacing w:line="360" w:lineRule="exact"/>
              <w:rPr>
                <w:kern w:val="0"/>
              </w:rPr>
            </w:pPr>
            <w:r w:rsidRPr="00637C8E">
              <w:rPr>
                <w:kern w:val="0"/>
              </w:rPr>
              <w:t>STP</w:t>
            </w:r>
            <w:r w:rsidRPr="00637C8E">
              <w:rPr>
                <w:rFonts w:hint="eastAsia"/>
                <w:kern w:val="0"/>
              </w:rPr>
              <w:t>地表水排放系数</w:t>
            </w:r>
          </w:p>
        </w:tc>
        <w:tc>
          <w:tcPr>
            <w:tcW w:w="862" w:type="pct"/>
            <w:tcBorders>
              <w:top w:val="single" w:sz="12" w:space="0" w:color="auto"/>
            </w:tcBorders>
          </w:tcPr>
          <w:p w:rsidR="003C4FE5" w:rsidRPr="00637C8E" w:rsidRDefault="008D45DD">
            <w:pPr>
              <w:snapToGrid w:val="0"/>
              <w:spacing w:line="360" w:lineRule="exact"/>
              <w:rPr>
                <w:i/>
                <w:kern w:val="0"/>
              </w:rPr>
            </w:pPr>
            <w:r w:rsidRPr="00637C8E">
              <w:rPr>
                <w:i/>
                <w:kern w:val="0"/>
              </w:rPr>
              <w:t>F</w:t>
            </w:r>
            <w:r w:rsidRPr="00637C8E">
              <w:rPr>
                <w:kern w:val="0"/>
                <w:vertAlign w:val="subscript"/>
              </w:rPr>
              <w:t>stp.water</w:t>
            </w:r>
          </w:p>
        </w:tc>
        <w:tc>
          <w:tcPr>
            <w:tcW w:w="778" w:type="pct"/>
            <w:tcBorders>
              <w:top w:val="single" w:sz="12" w:space="0" w:color="auto"/>
            </w:tcBorders>
          </w:tcPr>
          <w:p w:rsidR="003C4FE5" w:rsidRPr="00637C8E" w:rsidRDefault="008D45DD">
            <w:pPr>
              <w:snapToGrid w:val="0"/>
              <w:spacing w:line="360" w:lineRule="exact"/>
              <w:rPr>
                <w:kern w:val="0"/>
              </w:rPr>
            </w:pPr>
            <w:r w:rsidRPr="00637C8E">
              <w:rPr>
                <w:rFonts w:hint="eastAsia"/>
                <w:kern w:val="0"/>
              </w:rPr>
              <w:t>无量纲</w:t>
            </w:r>
          </w:p>
        </w:tc>
        <w:tc>
          <w:tcPr>
            <w:tcW w:w="1391" w:type="pct"/>
            <w:tcBorders>
              <w:top w:val="single" w:sz="12" w:space="0" w:color="auto"/>
            </w:tcBorders>
          </w:tcPr>
          <w:p w:rsidR="003C4FE5" w:rsidRPr="00637C8E" w:rsidRDefault="008D45DD">
            <w:pPr>
              <w:snapToGrid w:val="0"/>
              <w:spacing w:line="360" w:lineRule="exact"/>
              <w:rPr>
                <w:kern w:val="0"/>
              </w:rPr>
            </w:pPr>
            <w:r w:rsidRPr="00637C8E">
              <w:rPr>
                <w:rFonts w:hint="eastAsia"/>
                <w:kern w:val="0"/>
              </w:rPr>
              <w:t>地表水环境暴露评估</w:t>
            </w:r>
          </w:p>
        </w:tc>
      </w:tr>
      <w:tr w:rsidR="003C4FE5" w:rsidRPr="00637C8E">
        <w:trPr>
          <w:jc w:val="center"/>
        </w:trPr>
        <w:tc>
          <w:tcPr>
            <w:tcW w:w="1969" w:type="pct"/>
          </w:tcPr>
          <w:p w:rsidR="003C4FE5" w:rsidRPr="00637C8E" w:rsidRDefault="008D45DD">
            <w:pPr>
              <w:snapToGrid w:val="0"/>
              <w:spacing w:line="360" w:lineRule="exact"/>
              <w:rPr>
                <w:kern w:val="0"/>
              </w:rPr>
            </w:pPr>
            <w:r w:rsidRPr="00637C8E">
              <w:rPr>
                <w:kern w:val="0"/>
              </w:rPr>
              <w:t>STP</w:t>
            </w:r>
            <w:r w:rsidRPr="00637C8E">
              <w:rPr>
                <w:rFonts w:hint="eastAsia"/>
                <w:kern w:val="0"/>
              </w:rPr>
              <w:t>大气排放系数</w:t>
            </w:r>
          </w:p>
        </w:tc>
        <w:tc>
          <w:tcPr>
            <w:tcW w:w="862" w:type="pct"/>
          </w:tcPr>
          <w:p w:rsidR="003C4FE5" w:rsidRPr="00637C8E" w:rsidRDefault="008D45DD">
            <w:pPr>
              <w:snapToGrid w:val="0"/>
              <w:spacing w:line="360" w:lineRule="exact"/>
              <w:rPr>
                <w:kern w:val="0"/>
              </w:rPr>
            </w:pPr>
            <w:r w:rsidRPr="00637C8E">
              <w:rPr>
                <w:i/>
                <w:kern w:val="0"/>
              </w:rPr>
              <w:t>F</w:t>
            </w:r>
            <w:r w:rsidRPr="00637C8E">
              <w:rPr>
                <w:kern w:val="0"/>
                <w:vertAlign w:val="subscript"/>
              </w:rPr>
              <w:t>stp.air</w:t>
            </w:r>
          </w:p>
        </w:tc>
        <w:tc>
          <w:tcPr>
            <w:tcW w:w="778" w:type="pct"/>
          </w:tcPr>
          <w:p w:rsidR="003C4FE5" w:rsidRPr="00637C8E" w:rsidRDefault="008D45DD">
            <w:pPr>
              <w:snapToGrid w:val="0"/>
              <w:spacing w:line="360" w:lineRule="exact"/>
              <w:rPr>
                <w:kern w:val="0"/>
              </w:rPr>
            </w:pPr>
            <w:r w:rsidRPr="00637C8E">
              <w:rPr>
                <w:rFonts w:hint="eastAsia"/>
                <w:kern w:val="0"/>
              </w:rPr>
              <w:t>无量纲</w:t>
            </w:r>
          </w:p>
        </w:tc>
        <w:tc>
          <w:tcPr>
            <w:tcW w:w="1391" w:type="pct"/>
          </w:tcPr>
          <w:p w:rsidR="003C4FE5" w:rsidRPr="00637C8E" w:rsidRDefault="008D45DD">
            <w:pPr>
              <w:snapToGrid w:val="0"/>
              <w:spacing w:line="360" w:lineRule="exact"/>
              <w:rPr>
                <w:kern w:val="0"/>
              </w:rPr>
            </w:pPr>
            <w:r w:rsidRPr="00637C8E">
              <w:rPr>
                <w:rFonts w:hint="eastAsia"/>
                <w:kern w:val="0"/>
              </w:rPr>
              <w:t>大气环境暴露评估</w:t>
            </w:r>
          </w:p>
        </w:tc>
      </w:tr>
      <w:tr w:rsidR="003C4FE5" w:rsidRPr="00637C8E">
        <w:trPr>
          <w:jc w:val="center"/>
        </w:trPr>
        <w:tc>
          <w:tcPr>
            <w:tcW w:w="1969" w:type="pct"/>
          </w:tcPr>
          <w:p w:rsidR="003C4FE5" w:rsidRPr="00637C8E" w:rsidRDefault="008D45DD">
            <w:pPr>
              <w:snapToGrid w:val="0"/>
              <w:spacing w:line="360" w:lineRule="exact"/>
              <w:rPr>
                <w:kern w:val="0"/>
              </w:rPr>
            </w:pPr>
            <w:r w:rsidRPr="00637C8E">
              <w:rPr>
                <w:kern w:val="0"/>
              </w:rPr>
              <w:t>STP</w:t>
            </w:r>
            <w:r w:rsidRPr="00637C8E">
              <w:rPr>
                <w:rFonts w:hint="eastAsia"/>
                <w:kern w:val="0"/>
              </w:rPr>
              <w:t>污泥排放系数</w:t>
            </w:r>
          </w:p>
        </w:tc>
        <w:tc>
          <w:tcPr>
            <w:tcW w:w="862" w:type="pct"/>
          </w:tcPr>
          <w:p w:rsidR="003C4FE5" w:rsidRPr="00637C8E" w:rsidRDefault="008D45DD">
            <w:pPr>
              <w:snapToGrid w:val="0"/>
              <w:spacing w:line="360" w:lineRule="exact"/>
              <w:rPr>
                <w:kern w:val="0"/>
              </w:rPr>
            </w:pPr>
            <w:r w:rsidRPr="00637C8E">
              <w:rPr>
                <w:i/>
                <w:kern w:val="0"/>
              </w:rPr>
              <w:t>F</w:t>
            </w:r>
            <w:r w:rsidRPr="00637C8E">
              <w:rPr>
                <w:kern w:val="0"/>
                <w:vertAlign w:val="subscript"/>
              </w:rPr>
              <w:t>stp.sludge</w:t>
            </w:r>
          </w:p>
        </w:tc>
        <w:tc>
          <w:tcPr>
            <w:tcW w:w="778" w:type="pct"/>
          </w:tcPr>
          <w:p w:rsidR="003C4FE5" w:rsidRPr="00637C8E" w:rsidRDefault="008D45DD">
            <w:pPr>
              <w:snapToGrid w:val="0"/>
              <w:spacing w:line="360" w:lineRule="exact"/>
              <w:rPr>
                <w:kern w:val="0"/>
              </w:rPr>
            </w:pPr>
            <w:r w:rsidRPr="00637C8E">
              <w:rPr>
                <w:rFonts w:hint="eastAsia"/>
                <w:kern w:val="0"/>
              </w:rPr>
              <w:t>无量纲</w:t>
            </w:r>
          </w:p>
        </w:tc>
        <w:tc>
          <w:tcPr>
            <w:tcW w:w="1391" w:type="pct"/>
          </w:tcPr>
          <w:p w:rsidR="003C4FE5" w:rsidRPr="00637C8E" w:rsidRDefault="008D45DD">
            <w:pPr>
              <w:snapToGrid w:val="0"/>
              <w:spacing w:line="360" w:lineRule="exact"/>
              <w:rPr>
                <w:kern w:val="0"/>
              </w:rPr>
            </w:pPr>
            <w:r w:rsidRPr="00637C8E">
              <w:rPr>
                <w:rFonts w:hint="eastAsia"/>
                <w:kern w:val="0"/>
              </w:rPr>
              <w:t>土壤环境暴露评估</w:t>
            </w:r>
          </w:p>
        </w:tc>
      </w:tr>
      <w:tr w:rsidR="003C4FE5" w:rsidRPr="00637C8E">
        <w:trPr>
          <w:jc w:val="center"/>
        </w:trPr>
        <w:tc>
          <w:tcPr>
            <w:tcW w:w="1969" w:type="pct"/>
          </w:tcPr>
          <w:p w:rsidR="003C4FE5" w:rsidRPr="00637C8E" w:rsidRDefault="008D45DD">
            <w:pPr>
              <w:snapToGrid w:val="0"/>
              <w:spacing w:line="360" w:lineRule="exact"/>
              <w:rPr>
                <w:kern w:val="0"/>
              </w:rPr>
            </w:pPr>
            <w:r w:rsidRPr="00637C8E">
              <w:rPr>
                <w:rFonts w:hint="eastAsia"/>
                <w:kern w:val="0"/>
              </w:rPr>
              <w:t>污泥中化学物质浓度</w:t>
            </w:r>
          </w:p>
        </w:tc>
        <w:tc>
          <w:tcPr>
            <w:tcW w:w="862" w:type="pct"/>
          </w:tcPr>
          <w:p w:rsidR="003C4FE5" w:rsidRPr="00637C8E" w:rsidRDefault="008D45DD">
            <w:pPr>
              <w:snapToGrid w:val="0"/>
              <w:spacing w:line="360" w:lineRule="exact"/>
              <w:rPr>
                <w:kern w:val="0"/>
              </w:rPr>
            </w:pPr>
            <w:r w:rsidRPr="00637C8E">
              <w:rPr>
                <w:i/>
                <w:kern w:val="0"/>
              </w:rPr>
              <w:t>C</w:t>
            </w:r>
            <w:r w:rsidRPr="00637C8E">
              <w:rPr>
                <w:kern w:val="0"/>
                <w:vertAlign w:val="subscript"/>
              </w:rPr>
              <w:t>sludge</w:t>
            </w:r>
          </w:p>
        </w:tc>
        <w:tc>
          <w:tcPr>
            <w:tcW w:w="778" w:type="pct"/>
          </w:tcPr>
          <w:p w:rsidR="003C4FE5" w:rsidRPr="00637C8E" w:rsidRDefault="008D45DD">
            <w:pPr>
              <w:snapToGrid w:val="0"/>
              <w:spacing w:line="360" w:lineRule="exact"/>
              <w:rPr>
                <w:kern w:val="0"/>
              </w:rPr>
            </w:pPr>
            <w:r w:rsidRPr="00637C8E">
              <w:rPr>
                <w:kern w:val="0"/>
              </w:rPr>
              <w:t>mg·kg</w:t>
            </w:r>
            <w:r w:rsidRPr="00637C8E">
              <w:rPr>
                <w:kern w:val="0"/>
                <w:vertAlign w:val="superscript"/>
              </w:rPr>
              <w:t>-1</w:t>
            </w:r>
          </w:p>
        </w:tc>
        <w:tc>
          <w:tcPr>
            <w:tcW w:w="1391" w:type="pct"/>
          </w:tcPr>
          <w:p w:rsidR="003C4FE5" w:rsidRPr="00637C8E" w:rsidRDefault="008D45DD">
            <w:pPr>
              <w:snapToGrid w:val="0"/>
              <w:spacing w:line="360" w:lineRule="exact"/>
              <w:rPr>
                <w:kern w:val="0"/>
              </w:rPr>
            </w:pPr>
            <w:r w:rsidRPr="00637C8E">
              <w:rPr>
                <w:rFonts w:hint="eastAsia"/>
                <w:kern w:val="0"/>
              </w:rPr>
              <w:t>土壤环境暴露评估</w:t>
            </w:r>
          </w:p>
        </w:tc>
      </w:tr>
    </w:tbl>
    <w:p w:rsidR="00637C8E" w:rsidRDefault="00637C8E" w:rsidP="00C5124B">
      <w:pPr>
        <w:autoSpaceDE w:val="0"/>
        <w:autoSpaceDN w:val="0"/>
        <w:adjustRightInd w:val="0"/>
        <w:spacing w:line="360" w:lineRule="auto"/>
        <w:ind w:firstLineChars="200" w:firstLine="600"/>
        <w:rPr>
          <w:rFonts w:ascii="仿宋_GB2312" w:eastAsia="仿宋_GB2312" w:cs="Times New Roman"/>
          <w:kern w:val="0"/>
          <w:sz w:val="30"/>
          <w:szCs w:val="30"/>
        </w:rPr>
      </w:pP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应确定STP处理工艺。</w:t>
      </w:r>
      <w:r w:rsidRPr="00C5124B">
        <w:rPr>
          <w:rFonts w:ascii="仿宋_GB2312" w:eastAsia="仿宋_GB2312" w:cs="Times New Roman"/>
          <w:kern w:val="0"/>
          <w:sz w:val="30"/>
          <w:szCs w:val="30"/>
        </w:rPr>
        <w:t>基于保守情形假设</w:t>
      </w:r>
      <w:r w:rsidRPr="00C5124B">
        <w:rPr>
          <w:rFonts w:ascii="仿宋_GB2312" w:eastAsia="仿宋_GB2312" w:cs="Times New Roman" w:hint="eastAsia"/>
          <w:kern w:val="0"/>
          <w:sz w:val="30"/>
          <w:szCs w:val="30"/>
        </w:rPr>
        <w:t>，建议采用</w:t>
      </w:r>
      <w:r w:rsidRPr="00C5124B">
        <w:rPr>
          <w:rFonts w:ascii="仿宋_GB2312" w:eastAsia="仿宋_GB2312" w:cs="Times New Roman"/>
          <w:kern w:val="0"/>
          <w:sz w:val="30"/>
          <w:szCs w:val="30"/>
        </w:rPr>
        <w:t>C-STP（O）模型开展STP</w:t>
      </w:r>
      <w:r w:rsidRPr="00C5124B">
        <w:rPr>
          <w:rFonts w:ascii="仿宋_GB2312" w:eastAsia="仿宋_GB2312" w:cs="Times New Roman" w:hint="eastAsia"/>
          <w:kern w:val="0"/>
          <w:sz w:val="30"/>
          <w:szCs w:val="30"/>
        </w:rPr>
        <w:t>排放</w:t>
      </w:r>
      <w:r w:rsidRPr="00C5124B">
        <w:rPr>
          <w:rFonts w:ascii="仿宋_GB2312" w:eastAsia="仿宋_GB2312" w:cs="Times New Roman"/>
          <w:kern w:val="0"/>
          <w:sz w:val="30"/>
          <w:szCs w:val="30"/>
        </w:rPr>
        <w:t>评估</w:t>
      </w:r>
      <w:r w:rsidRPr="00C5124B">
        <w:rPr>
          <w:rFonts w:ascii="仿宋_GB2312" w:eastAsia="仿宋_GB2312" w:cs="Times New Roman" w:hint="eastAsia"/>
          <w:kern w:val="0"/>
          <w:sz w:val="30"/>
          <w:szCs w:val="30"/>
        </w:rPr>
        <w:t>，估算表3中STP排放系数</w:t>
      </w:r>
      <w:r w:rsidRPr="00C5124B">
        <w:rPr>
          <w:rFonts w:ascii="仿宋_GB2312" w:eastAsia="仿宋_GB2312" w:cs="Times New Roman"/>
          <w:kern w:val="0"/>
          <w:sz w:val="30"/>
          <w:szCs w:val="30"/>
        </w:rPr>
        <w:t>。C-STP（O）以</w:t>
      </w:r>
      <w:r w:rsidRPr="00C5124B">
        <w:rPr>
          <w:rFonts w:ascii="仿宋_GB2312" w:eastAsia="仿宋_GB2312" w:cs="Times New Roman" w:hint="eastAsia"/>
          <w:kern w:val="0"/>
          <w:sz w:val="30"/>
          <w:szCs w:val="30"/>
        </w:rPr>
        <w:t>传统活性污泥法（</w:t>
      </w:r>
      <w:r w:rsidRPr="00C5124B">
        <w:rPr>
          <w:rFonts w:ascii="仿宋_GB2312" w:eastAsia="仿宋_GB2312" w:cs="Times New Roman"/>
          <w:kern w:val="0"/>
          <w:sz w:val="30"/>
          <w:szCs w:val="30"/>
        </w:rPr>
        <w:t>O型</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为基础，将初沉池、曝气池和</w:t>
      </w:r>
      <w:proofErr w:type="gramStart"/>
      <w:r w:rsidRPr="00C5124B">
        <w:rPr>
          <w:rFonts w:ascii="仿宋_GB2312" w:eastAsia="仿宋_GB2312" w:cs="Times New Roman" w:hint="eastAsia"/>
          <w:kern w:val="0"/>
          <w:sz w:val="30"/>
          <w:szCs w:val="30"/>
        </w:rPr>
        <w:t>二</w:t>
      </w:r>
      <w:r w:rsidRPr="00C5124B">
        <w:rPr>
          <w:rFonts w:ascii="仿宋_GB2312" w:eastAsia="仿宋_GB2312" w:cs="Times New Roman"/>
          <w:kern w:val="0"/>
          <w:sz w:val="30"/>
          <w:szCs w:val="30"/>
        </w:rPr>
        <w:t>沉池</w:t>
      </w:r>
      <w:r w:rsidRPr="00C5124B">
        <w:rPr>
          <w:rFonts w:ascii="仿宋_GB2312" w:eastAsia="仿宋_GB2312" w:cs="Times New Roman" w:hint="eastAsia"/>
          <w:kern w:val="0"/>
          <w:sz w:val="30"/>
          <w:szCs w:val="30"/>
        </w:rPr>
        <w:t>涉及</w:t>
      </w:r>
      <w:proofErr w:type="gramEnd"/>
      <w:r w:rsidRPr="00C5124B">
        <w:rPr>
          <w:rFonts w:ascii="仿宋_GB2312" w:eastAsia="仿宋_GB2312" w:cs="Times New Roman" w:hint="eastAsia"/>
          <w:kern w:val="0"/>
          <w:sz w:val="30"/>
          <w:szCs w:val="30"/>
        </w:rPr>
        <w:t>的</w:t>
      </w:r>
      <w:r w:rsidRPr="00C5124B">
        <w:rPr>
          <w:rFonts w:ascii="仿宋_GB2312" w:eastAsia="仿宋_GB2312" w:cs="Times New Roman"/>
          <w:kern w:val="0"/>
          <w:sz w:val="30"/>
          <w:szCs w:val="30"/>
        </w:rPr>
        <w:t>大气、水、悬浮</w:t>
      </w:r>
      <w:r w:rsidRPr="00C5124B">
        <w:rPr>
          <w:rFonts w:ascii="仿宋_GB2312" w:eastAsia="仿宋_GB2312" w:cs="Times New Roman" w:hint="eastAsia"/>
          <w:kern w:val="0"/>
          <w:sz w:val="30"/>
          <w:szCs w:val="30"/>
        </w:rPr>
        <w:t>物</w:t>
      </w:r>
      <w:r w:rsidRPr="00C5124B">
        <w:rPr>
          <w:rFonts w:ascii="仿宋_GB2312" w:eastAsia="仿宋_GB2312" w:cs="Times New Roman"/>
          <w:kern w:val="0"/>
          <w:sz w:val="30"/>
          <w:szCs w:val="30"/>
        </w:rPr>
        <w:t>和污泥划分为9箱</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根据化学物质的准一级降解动力学、惠特曼双阻力以及逸度理论，</w:t>
      </w:r>
      <w:r w:rsidRPr="00C5124B">
        <w:rPr>
          <w:rFonts w:ascii="仿宋_GB2312" w:eastAsia="仿宋_GB2312" w:cs="Times New Roman" w:hint="eastAsia"/>
          <w:kern w:val="0"/>
          <w:sz w:val="30"/>
          <w:szCs w:val="30"/>
        </w:rPr>
        <w:t>结合</w:t>
      </w:r>
      <w:r w:rsidRPr="00C5124B">
        <w:rPr>
          <w:rFonts w:ascii="仿宋_GB2312" w:eastAsia="仿宋_GB2312" w:cs="Times New Roman"/>
          <w:kern w:val="0"/>
          <w:sz w:val="30"/>
          <w:szCs w:val="30"/>
        </w:rPr>
        <w:t>平流和扩散流过程，</w:t>
      </w:r>
      <w:proofErr w:type="gramStart"/>
      <w:r w:rsidRPr="00C5124B">
        <w:rPr>
          <w:rFonts w:ascii="仿宋_GB2312" w:eastAsia="仿宋_GB2312" w:cs="Times New Roman"/>
          <w:kern w:val="0"/>
          <w:sz w:val="30"/>
          <w:szCs w:val="30"/>
        </w:rPr>
        <w:t>构建各箱质量守恒</w:t>
      </w:r>
      <w:proofErr w:type="gramEnd"/>
      <w:r w:rsidRPr="00C5124B">
        <w:rPr>
          <w:rFonts w:ascii="仿宋_GB2312" w:eastAsia="仿宋_GB2312" w:cs="Times New Roman"/>
          <w:kern w:val="0"/>
          <w:sz w:val="30"/>
          <w:szCs w:val="30"/>
        </w:rPr>
        <w:t>方程，</w:t>
      </w:r>
      <w:r w:rsidRPr="00C5124B">
        <w:rPr>
          <w:rFonts w:ascii="仿宋_GB2312" w:eastAsia="仿宋_GB2312" w:cs="Times New Roman" w:hint="eastAsia"/>
          <w:kern w:val="0"/>
          <w:sz w:val="30"/>
          <w:szCs w:val="30"/>
        </w:rPr>
        <w:t>用于估算</w:t>
      </w:r>
      <w:r w:rsidRPr="00C5124B">
        <w:rPr>
          <w:rFonts w:ascii="仿宋_GB2312" w:eastAsia="仿宋_GB2312" w:cs="Times New Roman"/>
          <w:kern w:val="0"/>
          <w:sz w:val="30"/>
          <w:szCs w:val="30"/>
        </w:rPr>
        <w:t>化学物质STP环境排放系数。具体计算过程</w:t>
      </w:r>
      <w:r w:rsidRPr="00C5124B">
        <w:rPr>
          <w:rFonts w:ascii="仿宋_GB2312" w:eastAsia="仿宋_GB2312" w:cs="Times New Roman" w:hint="eastAsia"/>
          <w:kern w:val="0"/>
          <w:sz w:val="30"/>
          <w:szCs w:val="30"/>
        </w:rPr>
        <w:t>参</w:t>
      </w:r>
      <w:r w:rsidRPr="00C5124B">
        <w:rPr>
          <w:rFonts w:ascii="仿宋_GB2312" w:eastAsia="仿宋_GB2312" w:cs="Times New Roman"/>
          <w:kern w:val="0"/>
          <w:sz w:val="30"/>
          <w:szCs w:val="30"/>
        </w:rPr>
        <w:t>见附录D。</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适用时，可采用</w:t>
      </w:r>
      <w:r w:rsidRPr="00C5124B">
        <w:rPr>
          <w:rFonts w:ascii="仿宋_GB2312" w:eastAsia="仿宋_GB2312" w:cs="Times New Roman"/>
          <w:kern w:val="0"/>
          <w:sz w:val="30"/>
          <w:szCs w:val="30"/>
        </w:rPr>
        <w:t>更</w:t>
      </w:r>
      <w:r w:rsidRPr="00C5124B">
        <w:rPr>
          <w:rFonts w:ascii="仿宋_GB2312" w:eastAsia="仿宋_GB2312" w:cs="Times New Roman" w:hint="eastAsia"/>
          <w:kern w:val="0"/>
          <w:sz w:val="30"/>
          <w:szCs w:val="30"/>
        </w:rPr>
        <w:t>接近实际情况</w:t>
      </w:r>
      <w:r w:rsidRPr="00C5124B">
        <w:rPr>
          <w:rFonts w:ascii="仿宋_GB2312" w:eastAsia="仿宋_GB2312" w:cs="Times New Roman"/>
          <w:kern w:val="0"/>
          <w:sz w:val="30"/>
          <w:szCs w:val="30"/>
        </w:rPr>
        <w:t>的</w:t>
      </w:r>
      <w:r w:rsidRPr="00C5124B">
        <w:rPr>
          <w:rFonts w:ascii="仿宋_GB2312" w:eastAsia="仿宋_GB2312" w:cs="Times New Roman" w:hint="eastAsia"/>
          <w:kern w:val="0"/>
          <w:sz w:val="30"/>
          <w:szCs w:val="30"/>
        </w:rPr>
        <w:t>化学物质特性参数（如</w:t>
      </w:r>
      <w:r w:rsidRPr="00C5124B">
        <w:rPr>
          <w:rFonts w:ascii="仿宋_GB2312" w:eastAsia="仿宋_GB2312" w:cs="Times New Roman"/>
          <w:kern w:val="0"/>
          <w:sz w:val="30"/>
          <w:szCs w:val="30"/>
        </w:rPr>
        <w:t>生物降解模拟测试数据</w:t>
      </w:r>
      <w:r w:rsidRPr="00C5124B">
        <w:rPr>
          <w:rFonts w:ascii="仿宋_GB2312" w:eastAsia="仿宋_GB2312" w:cs="Times New Roman" w:hint="eastAsia"/>
          <w:kern w:val="0"/>
          <w:sz w:val="30"/>
          <w:szCs w:val="30"/>
        </w:rPr>
        <w:t>）、特定</w:t>
      </w:r>
      <w:r w:rsidRPr="00C5124B">
        <w:rPr>
          <w:rFonts w:ascii="仿宋_GB2312" w:eastAsia="仿宋_GB2312" w:cs="Times New Roman"/>
          <w:kern w:val="0"/>
          <w:sz w:val="30"/>
          <w:szCs w:val="30"/>
        </w:rPr>
        <w:t>STP工艺参数</w:t>
      </w:r>
      <w:r w:rsidRPr="00C5124B">
        <w:rPr>
          <w:rFonts w:ascii="仿宋_GB2312" w:eastAsia="仿宋_GB2312" w:cs="Times New Roman" w:hint="eastAsia"/>
          <w:kern w:val="0"/>
          <w:sz w:val="30"/>
          <w:szCs w:val="30"/>
        </w:rPr>
        <w:t>及环境参数</w:t>
      </w:r>
      <w:r w:rsidRPr="00C5124B">
        <w:rPr>
          <w:rFonts w:ascii="仿宋_GB2312" w:eastAsia="仿宋_GB2312" w:cs="Times New Roman"/>
          <w:kern w:val="0"/>
          <w:sz w:val="30"/>
          <w:szCs w:val="30"/>
        </w:rPr>
        <w:t>等</w:t>
      </w:r>
      <w:r w:rsidRPr="00C5124B">
        <w:rPr>
          <w:rFonts w:ascii="仿宋_GB2312" w:eastAsia="仿宋_GB2312" w:cs="Times New Roman" w:hint="eastAsia"/>
          <w:kern w:val="0"/>
          <w:sz w:val="30"/>
          <w:szCs w:val="30"/>
        </w:rPr>
        <w:t>进行评</w:t>
      </w:r>
      <w:r w:rsidRPr="00C5124B">
        <w:rPr>
          <w:rFonts w:ascii="仿宋_GB2312" w:eastAsia="仿宋_GB2312" w:cs="Times New Roman" w:hint="eastAsia"/>
          <w:kern w:val="0"/>
          <w:sz w:val="30"/>
          <w:szCs w:val="30"/>
        </w:rPr>
        <w:lastRenderedPageBreak/>
        <w:t>估</w:t>
      </w:r>
      <w:r w:rsidRPr="00C5124B">
        <w:rPr>
          <w:rFonts w:ascii="仿宋_GB2312" w:eastAsia="仿宋_GB2312" w:cs="Times New Roman"/>
          <w:kern w:val="0"/>
          <w:sz w:val="30"/>
          <w:szCs w:val="30"/>
        </w:rPr>
        <w:t>，也可根据实际情况使用基于生化和深度处理工艺的STP模型，但需详细说明。</w:t>
      </w:r>
    </w:p>
    <w:p w:rsidR="003C4FE5" w:rsidRDefault="008D45DD">
      <w:pPr>
        <w:pStyle w:val="1"/>
        <w:spacing w:before="240" w:after="240"/>
        <w:rPr>
          <w:rFonts w:ascii="Times New Roman" w:hAnsi="Times New Roman" w:cs="Times New Roman"/>
        </w:rPr>
      </w:pPr>
      <w:bookmarkStart w:id="598" w:name="_Toc48846390"/>
      <w:bookmarkStart w:id="599" w:name="_Toc50124970"/>
      <w:bookmarkEnd w:id="598"/>
      <w:r>
        <w:rPr>
          <w:rFonts w:ascii="Times New Roman" w:hAnsi="Times New Roman" w:cs="Times New Roman"/>
        </w:rPr>
        <w:t>环境暴露评估</w:t>
      </w:r>
      <w:bookmarkEnd w:id="599"/>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化学物质排放后，在环境中经迁移、转化和分配后暴露于环境。环境暴露评估主要包括：（1）推导关键的环境</w:t>
      </w:r>
      <w:proofErr w:type="gramStart"/>
      <w:r w:rsidRPr="00C5124B">
        <w:rPr>
          <w:rFonts w:ascii="仿宋_GB2312" w:eastAsia="仿宋_GB2312" w:cs="Times New Roman"/>
          <w:kern w:val="0"/>
          <w:sz w:val="30"/>
          <w:szCs w:val="30"/>
        </w:rPr>
        <w:t>归趋与</w:t>
      </w:r>
      <w:proofErr w:type="gramEnd"/>
      <w:r w:rsidRPr="00C5124B">
        <w:rPr>
          <w:rFonts w:ascii="仿宋_GB2312" w:eastAsia="仿宋_GB2312" w:cs="Times New Roman"/>
          <w:kern w:val="0"/>
          <w:sz w:val="30"/>
          <w:szCs w:val="30"/>
        </w:rPr>
        <w:t>分配参数；（2）估算各环境介质</w:t>
      </w:r>
      <w:r w:rsidRPr="00C5124B">
        <w:rPr>
          <w:rFonts w:ascii="仿宋_GB2312" w:eastAsia="仿宋_GB2312" w:cs="Times New Roman" w:hint="eastAsia"/>
          <w:kern w:val="0"/>
          <w:sz w:val="30"/>
          <w:szCs w:val="30"/>
        </w:rPr>
        <w:t>的局部PEC，局部PEC为环境排放暴露浓度和环境背景暴露浓度之和，环境背景暴露浓度用区域尺度PEC表征</w:t>
      </w:r>
      <w:r w:rsidRPr="00C5124B">
        <w:rPr>
          <w:rFonts w:ascii="仿宋_GB2312" w:eastAsia="仿宋_GB2312" w:cs="Times New Roman"/>
          <w:kern w:val="0"/>
          <w:sz w:val="30"/>
          <w:szCs w:val="30"/>
        </w:rPr>
        <w:t>。</w:t>
      </w:r>
      <w:r w:rsidRPr="00C5124B">
        <w:rPr>
          <w:rFonts w:ascii="仿宋_GB2312" w:eastAsia="仿宋_GB2312" w:cs="Times New Roman" w:hint="eastAsia"/>
          <w:kern w:val="0"/>
          <w:sz w:val="30"/>
          <w:szCs w:val="30"/>
        </w:rPr>
        <w:t>建议</w:t>
      </w:r>
      <w:r w:rsidRPr="00C5124B">
        <w:rPr>
          <w:rFonts w:ascii="仿宋_GB2312" w:eastAsia="仿宋_GB2312" w:cs="Times New Roman"/>
          <w:kern w:val="0"/>
          <w:sz w:val="30"/>
          <w:szCs w:val="30"/>
        </w:rPr>
        <w:t>使用化学物质暴露评估软件（CET）（参见附录G）</w:t>
      </w:r>
      <w:r w:rsidRPr="00C5124B">
        <w:rPr>
          <w:rFonts w:ascii="仿宋_GB2312" w:eastAsia="仿宋_GB2312" w:cs="Times New Roman" w:hint="eastAsia"/>
          <w:kern w:val="0"/>
          <w:sz w:val="30"/>
          <w:szCs w:val="30"/>
        </w:rPr>
        <w:t>计算。（</w:t>
      </w:r>
      <w:r w:rsidRPr="00C5124B">
        <w:rPr>
          <w:rFonts w:ascii="仿宋_GB2312" w:eastAsia="仿宋_GB2312" w:cs="Times New Roman"/>
          <w:kern w:val="0"/>
          <w:sz w:val="30"/>
          <w:szCs w:val="30"/>
        </w:rPr>
        <w:t>3</w:t>
      </w:r>
      <w:r w:rsidRPr="00C5124B">
        <w:rPr>
          <w:rFonts w:ascii="仿宋_GB2312" w:eastAsia="仿宋_GB2312" w:cs="Times New Roman" w:hint="eastAsia"/>
          <w:kern w:val="0"/>
          <w:sz w:val="30"/>
          <w:szCs w:val="30"/>
        </w:rPr>
        <w:t>）适用时，开展环境暴露浓度监测数据与估算数据对比，确定用于环境风险评估的暴露浓度。</w:t>
      </w:r>
    </w:p>
    <w:p w:rsidR="003C4FE5" w:rsidRDefault="008D45DD">
      <w:pPr>
        <w:pStyle w:val="21"/>
        <w:spacing w:before="120" w:after="120"/>
        <w:rPr>
          <w:rFonts w:ascii="Times New Roman" w:hAnsi="Times New Roman" w:cs="Times New Roman"/>
        </w:rPr>
      </w:pPr>
      <w:r>
        <w:rPr>
          <w:rFonts w:ascii="Times New Roman" w:hAnsi="Times New Roman" w:cs="Times New Roman"/>
        </w:rPr>
        <w:t>环境</w:t>
      </w:r>
      <w:proofErr w:type="gramStart"/>
      <w:r>
        <w:rPr>
          <w:rFonts w:ascii="Times New Roman" w:hAnsi="Times New Roman" w:cs="Times New Roman"/>
        </w:rPr>
        <w:t>归趋与</w:t>
      </w:r>
      <w:proofErr w:type="gramEnd"/>
      <w:r>
        <w:rPr>
          <w:rFonts w:ascii="Times New Roman" w:hAnsi="Times New Roman" w:cs="Times New Roman"/>
        </w:rPr>
        <w:t>分配参数推导</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化学物质进入环境（包括STP）后，经迁移、分配和降解等过程最终赋存于环境中。在预测PEC时，需要估算化学物质的环境</w:t>
      </w:r>
      <w:proofErr w:type="gramStart"/>
      <w:r w:rsidRPr="00C5124B">
        <w:rPr>
          <w:rFonts w:ascii="仿宋_GB2312" w:eastAsia="仿宋_GB2312" w:cs="Times New Roman"/>
          <w:kern w:val="0"/>
          <w:sz w:val="30"/>
          <w:szCs w:val="30"/>
        </w:rPr>
        <w:t>归趋与</w:t>
      </w:r>
      <w:proofErr w:type="gramEnd"/>
      <w:r w:rsidRPr="00C5124B">
        <w:rPr>
          <w:rFonts w:ascii="仿宋_GB2312" w:eastAsia="仿宋_GB2312" w:cs="Times New Roman"/>
          <w:kern w:val="0"/>
          <w:sz w:val="30"/>
          <w:szCs w:val="30"/>
        </w:rPr>
        <w:t>分配参数</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见表4</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w:t>
      </w:r>
    </w:p>
    <w:p w:rsidR="003C4FE5" w:rsidRPr="00637C8E" w:rsidRDefault="008D45DD">
      <w:pPr>
        <w:spacing w:beforeLines="50" w:before="120" w:afterLines="50" w:after="120" w:line="360" w:lineRule="exact"/>
        <w:ind w:firstLineChars="200" w:firstLine="480"/>
        <w:jc w:val="center"/>
        <w:rPr>
          <w:rFonts w:eastAsia="黑体" w:cs="Times New Roman"/>
          <w:sz w:val="24"/>
          <w:szCs w:val="24"/>
        </w:rPr>
      </w:pPr>
      <w:r w:rsidRPr="00637C8E">
        <w:rPr>
          <w:rFonts w:eastAsia="黑体" w:cs="Times New Roman"/>
          <w:sz w:val="24"/>
          <w:szCs w:val="24"/>
        </w:rPr>
        <w:t>表</w:t>
      </w:r>
      <w:r w:rsidRPr="00637C8E">
        <w:rPr>
          <w:rFonts w:eastAsia="黑体" w:cs="Times New Roman"/>
          <w:sz w:val="24"/>
          <w:szCs w:val="24"/>
        </w:rPr>
        <w:t xml:space="preserve">4  </w:t>
      </w:r>
      <w:r w:rsidRPr="00637C8E">
        <w:rPr>
          <w:rFonts w:eastAsia="黑体" w:cs="Times New Roman"/>
          <w:sz w:val="24"/>
          <w:szCs w:val="24"/>
        </w:rPr>
        <w:t>化学物质</w:t>
      </w:r>
      <w:proofErr w:type="gramStart"/>
      <w:r w:rsidRPr="00637C8E">
        <w:rPr>
          <w:rFonts w:eastAsia="黑体" w:cs="Times New Roman"/>
          <w:sz w:val="24"/>
          <w:szCs w:val="24"/>
        </w:rPr>
        <w:t>归趋与</w:t>
      </w:r>
      <w:proofErr w:type="gramEnd"/>
      <w:r w:rsidRPr="00637C8E">
        <w:rPr>
          <w:rFonts w:eastAsia="黑体" w:cs="Times New Roman"/>
          <w:sz w:val="24"/>
          <w:szCs w:val="24"/>
        </w:rPr>
        <w:t>分配需要估算的</w:t>
      </w:r>
      <w:r w:rsidRPr="00637C8E">
        <w:rPr>
          <w:rFonts w:eastAsia="黑体" w:cs="Times New Roman" w:hint="eastAsia"/>
          <w:sz w:val="24"/>
          <w:szCs w:val="24"/>
        </w:rPr>
        <w:t>参数</w:t>
      </w:r>
    </w:p>
    <w:tbl>
      <w:tblPr>
        <w:tblStyle w:val="afff3"/>
        <w:tblW w:w="5000" w:type="pct"/>
        <w:tblLook w:val="04A0" w:firstRow="1" w:lastRow="0" w:firstColumn="1" w:lastColumn="0" w:noHBand="0" w:noVBand="1"/>
      </w:tblPr>
      <w:tblGrid>
        <w:gridCol w:w="2679"/>
        <w:gridCol w:w="2836"/>
        <w:gridCol w:w="1704"/>
        <w:gridCol w:w="1063"/>
      </w:tblGrid>
      <w:tr w:rsidR="003C4FE5" w:rsidRPr="00637C8E">
        <w:tc>
          <w:tcPr>
            <w:tcW w:w="1617" w:type="pct"/>
            <w:tcBorders>
              <w:top w:val="single" w:sz="12" w:space="0" w:color="auto"/>
              <w:left w:val="single" w:sz="12" w:space="0" w:color="auto"/>
              <w:bottom w:val="single" w:sz="12" w:space="0" w:color="auto"/>
            </w:tcBorders>
          </w:tcPr>
          <w:p w:rsidR="003C4FE5" w:rsidRPr="00637C8E" w:rsidRDefault="008D45DD">
            <w:pPr>
              <w:snapToGrid w:val="0"/>
              <w:spacing w:line="360" w:lineRule="atLeast"/>
              <w:rPr>
                <w:kern w:val="0"/>
              </w:rPr>
            </w:pPr>
            <w:proofErr w:type="gramStart"/>
            <w:r w:rsidRPr="00637C8E">
              <w:rPr>
                <w:rFonts w:hint="eastAsia"/>
                <w:kern w:val="0"/>
              </w:rPr>
              <w:t>归趋与</w:t>
            </w:r>
            <w:proofErr w:type="gramEnd"/>
            <w:r w:rsidRPr="00637C8E">
              <w:rPr>
                <w:rFonts w:hint="eastAsia"/>
                <w:kern w:val="0"/>
              </w:rPr>
              <w:t>分配过程</w:t>
            </w:r>
          </w:p>
        </w:tc>
        <w:tc>
          <w:tcPr>
            <w:tcW w:w="1712" w:type="pct"/>
            <w:tcBorders>
              <w:top w:val="single" w:sz="12" w:space="0" w:color="auto"/>
              <w:bottom w:val="single" w:sz="12" w:space="0" w:color="auto"/>
            </w:tcBorders>
          </w:tcPr>
          <w:p w:rsidR="003C4FE5" w:rsidRPr="00637C8E" w:rsidRDefault="008D45DD">
            <w:pPr>
              <w:snapToGrid w:val="0"/>
              <w:spacing w:line="360" w:lineRule="atLeast"/>
              <w:rPr>
                <w:kern w:val="0"/>
              </w:rPr>
            </w:pPr>
            <w:r w:rsidRPr="00637C8E">
              <w:rPr>
                <w:rFonts w:hint="eastAsia"/>
                <w:kern w:val="0"/>
              </w:rPr>
              <w:t>参数名称</w:t>
            </w:r>
          </w:p>
        </w:tc>
        <w:tc>
          <w:tcPr>
            <w:tcW w:w="1029" w:type="pct"/>
            <w:tcBorders>
              <w:top w:val="single" w:sz="12" w:space="0" w:color="auto"/>
              <w:bottom w:val="single" w:sz="12" w:space="0" w:color="auto"/>
            </w:tcBorders>
          </w:tcPr>
          <w:p w:rsidR="003C4FE5" w:rsidRPr="00637C8E" w:rsidRDefault="008D45DD">
            <w:pPr>
              <w:snapToGrid w:val="0"/>
              <w:spacing w:line="360" w:lineRule="atLeast"/>
              <w:rPr>
                <w:kern w:val="0"/>
              </w:rPr>
            </w:pPr>
            <w:r w:rsidRPr="00637C8E">
              <w:rPr>
                <w:rFonts w:hint="eastAsia"/>
                <w:kern w:val="0"/>
              </w:rPr>
              <w:t>参数符号</w:t>
            </w:r>
          </w:p>
        </w:tc>
        <w:tc>
          <w:tcPr>
            <w:tcW w:w="642" w:type="pct"/>
            <w:tcBorders>
              <w:top w:val="single" w:sz="12" w:space="0" w:color="auto"/>
              <w:bottom w:val="single" w:sz="12" w:space="0" w:color="auto"/>
              <w:right w:val="single" w:sz="12" w:space="0" w:color="auto"/>
            </w:tcBorders>
          </w:tcPr>
          <w:p w:rsidR="003C4FE5" w:rsidRPr="00637C8E" w:rsidRDefault="008D45DD">
            <w:pPr>
              <w:snapToGrid w:val="0"/>
              <w:spacing w:line="360" w:lineRule="atLeast"/>
              <w:rPr>
                <w:kern w:val="0"/>
              </w:rPr>
            </w:pPr>
            <w:r w:rsidRPr="00637C8E">
              <w:rPr>
                <w:rFonts w:hint="eastAsia"/>
                <w:kern w:val="0"/>
              </w:rPr>
              <w:t>单位</w:t>
            </w:r>
          </w:p>
        </w:tc>
      </w:tr>
      <w:tr w:rsidR="003C4FE5" w:rsidRPr="00637C8E">
        <w:tc>
          <w:tcPr>
            <w:tcW w:w="1617" w:type="pct"/>
            <w:tcBorders>
              <w:top w:val="single" w:sz="12" w:space="0" w:color="auto"/>
              <w:left w:val="single" w:sz="12" w:space="0" w:color="auto"/>
            </w:tcBorders>
            <w:vAlign w:val="center"/>
          </w:tcPr>
          <w:p w:rsidR="003C4FE5" w:rsidRPr="00637C8E" w:rsidRDefault="008D45DD">
            <w:pPr>
              <w:snapToGrid w:val="0"/>
              <w:spacing w:line="360" w:lineRule="atLeast"/>
              <w:rPr>
                <w:kern w:val="0"/>
              </w:rPr>
            </w:pPr>
            <w:r w:rsidRPr="00637C8E">
              <w:rPr>
                <w:rFonts w:hint="eastAsia"/>
                <w:kern w:val="0"/>
              </w:rPr>
              <w:t>气</w:t>
            </w:r>
            <w:r w:rsidRPr="00637C8E">
              <w:rPr>
                <w:kern w:val="0"/>
              </w:rPr>
              <w:t>-</w:t>
            </w:r>
            <w:r w:rsidRPr="00637C8E">
              <w:rPr>
                <w:rFonts w:hint="eastAsia"/>
                <w:kern w:val="0"/>
              </w:rPr>
              <w:t>水分配</w:t>
            </w:r>
          </w:p>
        </w:tc>
        <w:tc>
          <w:tcPr>
            <w:tcW w:w="1712" w:type="pct"/>
            <w:tcBorders>
              <w:top w:val="single" w:sz="12" w:space="0" w:color="auto"/>
            </w:tcBorders>
          </w:tcPr>
          <w:p w:rsidR="003C4FE5" w:rsidRPr="00637C8E" w:rsidRDefault="008D45DD">
            <w:pPr>
              <w:snapToGrid w:val="0"/>
              <w:spacing w:line="360" w:lineRule="atLeast"/>
              <w:rPr>
                <w:kern w:val="0"/>
              </w:rPr>
            </w:pPr>
            <w:r w:rsidRPr="00637C8E">
              <w:rPr>
                <w:rFonts w:hint="eastAsia"/>
                <w:kern w:val="0"/>
              </w:rPr>
              <w:t>气</w:t>
            </w:r>
            <w:r w:rsidRPr="00637C8E">
              <w:rPr>
                <w:kern w:val="0"/>
              </w:rPr>
              <w:t>-</w:t>
            </w:r>
            <w:r w:rsidRPr="00637C8E">
              <w:rPr>
                <w:rFonts w:hint="eastAsia"/>
                <w:kern w:val="0"/>
              </w:rPr>
              <w:t>水分配系数</w:t>
            </w:r>
          </w:p>
        </w:tc>
        <w:tc>
          <w:tcPr>
            <w:tcW w:w="1029" w:type="pct"/>
            <w:tcBorders>
              <w:top w:val="single" w:sz="12" w:space="0" w:color="auto"/>
            </w:tcBorders>
          </w:tcPr>
          <w:p w:rsidR="003C4FE5" w:rsidRPr="00637C8E" w:rsidRDefault="008D45DD">
            <w:pPr>
              <w:snapToGrid w:val="0"/>
              <w:spacing w:line="360" w:lineRule="atLeast"/>
              <w:rPr>
                <w:kern w:val="0"/>
              </w:rPr>
            </w:pPr>
            <w:r w:rsidRPr="00637C8E">
              <w:rPr>
                <w:i/>
                <w:kern w:val="0"/>
              </w:rPr>
              <w:t>K</w:t>
            </w:r>
            <w:r w:rsidRPr="00637C8E">
              <w:rPr>
                <w:kern w:val="0"/>
                <w:vertAlign w:val="subscript"/>
              </w:rPr>
              <w:t>air-water</w:t>
            </w:r>
          </w:p>
        </w:tc>
        <w:tc>
          <w:tcPr>
            <w:tcW w:w="642" w:type="pct"/>
            <w:tcBorders>
              <w:top w:val="single" w:sz="12" w:space="0" w:color="auto"/>
              <w:right w:val="single" w:sz="12" w:space="0" w:color="auto"/>
            </w:tcBorders>
          </w:tcPr>
          <w:p w:rsidR="003C4FE5" w:rsidRPr="00637C8E" w:rsidRDefault="008D45DD">
            <w:pPr>
              <w:snapToGrid w:val="0"/>
              <w:spacing w:line="360" w:lineRule="atLeast"/>
              <w:rPr>
                <w:kern w:val="0"/>
              </w:rPr>
            </w:pPr>
            <w:r w:rsidRPr="00637C8E">
              <w:rPr>
                <w:rFonts w:hint="eastAsia"/>
                <w:kern w:val="0"/>
              </w:rPr>
              <w:t>无量纲</w:t>
            </w:r>
          </w:p>
        </w:tc>
      </w:tr>
      <w:tr w:rsidR="003C4FE5" w:rsidRPr="00637C8E">
        <w:tc>
          <w:tcPr>
            <w:tcW w:w="1617" w:type="pct"/>
            <w:tcBorders>
              <w:left w:val="single" w:sz="12" w:space="0" w:color="auto"/>
            </w:tcBorders>
            <w:vAlign w:val="center"/>
          </w:tcPr>
          <w:p w:rsidR="003C4FE5" w:rsidRPr="00637C8E" w:rsidRDefault="008D45DD">
            <w:pPr>
              <w:snapToGrid w:val="0"/>
              <w:spacing w:line="360" w:lineRule="atLeast"/>
              <w:rPr>
                <w:kern w:val="0"/>
              </w:rPr>
            </w:pPr>
            <w:r w:rsidRPr="00637C8E">
              <w:rPr>
                <w:rFonts w:hint="eastAsia"/>
                <w:kern w:val="0"/>
              </w:rPr>
              <w:t>气</w:t>
            </w:r>
            <w:r w:rsidRPr="00637C8E">
              <w:rPr>
                <w:kern w:val="0"/>
              </w:rPr>
              <w:t>-</w:t>
            </w:r>
            <w:r w:rsidRPr="00637C8E">
              <w:rPr>
                <w:rFonts w:hint="eastAsia"/>
                <w:kern w:val="0"/>
              </w:rPr>
              <w:t>气溶胶分配</w:t>
            </w:r>
          </w:p>
        </w:tc>
        <w:tc>
          <w:tcPr>
            <w:tcW w:w="1712" w:type="pct"/>
          </w:tcPr>
          <w:p w:rsidR="003C4FE5" w:rsidRPr="00637C8E" w:rsidRDefault="008D45DD">
            <w:pPr>
              <w:snapToGrid w:val="0"/>
              <w:spacing w:line="360" w:lineRule="atLeast"/>
              <w:rPr>
                <w:kern w:val="0"/>
              </w:rPr>
            </w:pPr>
            <w:r w:rsidRPr="00637C8E">
              <w:rPr>
                <w:rFonts w:hint="eastAsia"/>
                <w:kern w:val="0"/>
              </w:rPr>
              <w:t>气溶胶颗粒的吸附比例</w:t>
            </w:r>
          </w:p>
        </w:tc>
        <w:tc>
          <w:tcPr>
            <w:tcW w:w="1029" w:type="pct"/>
          </w:tcPr>
          <w:p w:rsidR="003C4FE5" w:rsidRPr="00637C8E" w:rsidRDefault="008D45DD">
            <w:pPr>
              <w:snapToGrid w:val="0"/>
              <w:spacing w:line="360" w:lineRule="atLeast"/>
              <w:rPr>
                <w:i/>
                <w:kern w:val="0"/>
              </w:rPr>
            </w:pPr>
            <w:r w:rsidRPr="00637C8E">
              <w:rPr>
                <w:bCs/>
                <w:i/>
                <w:kern w:val="0"/>
              </w:rPr>
              <w:t>F</w:t>
            </w:r>
            <w:r w:rsidRPr="00637C8E">
              <w:rPr>
                <w:bCs/>
                <w:kern w:val="0"/>
              </w:rPr>
              <w:t>ass</w:t>
            </w:r>
            <w:r w:rsidRPr="00637C8E">
              <w:rPr>
                <w:bCs/>
                <w:kern w:val="0"/>
                <w:vertAlign w:val="subscript"/>
              </w:rPr>
              <w:t>aer</w:t>
            </w:r>
          </w:p>
        </w:tc>
        <w:tc>
          <w:tcPr>
            <w:tcW w:w="642" w:type="pct"/>
            <w:tcBorders>
              <w:right w:val="single" w:sz="12" w:space="0" w:color="auto"/>
            </w:tcBorders>
          </w:tcPr>
          <w:p w:rsidR="003C4FE5" w:rsidRPr="00637C8E" w:rsidRDefault="008D45DD">
            <w:pPr>
              <w:snapToGrid w:val="0"/>
              <w:spacing w:line="360" w:lineRule="atLeast"/>
              <w:rPr>
                <w:kern w:val="0"/>
              </w:rPr>
            </w:pPr>
            <w:r w:rsidRPr="00637C8E">
              <w:rPr>
                <w:rFonts w:hint="eastAsia"/>
                <w:kern w:val="0"/>
              </w:rPr>
              <w:t>无量纲</w:t>
            </w:r>
          </w:p>
        </w:tc>
      </w:tr>
      <w:tr w:rsidR="003C4FE5" w:rsidRPr="00637C8E">
        <w:tc>
          <w:tcPr>
            <w:tcW w:w="1617" w:type="pct"/>
            <w:vMerge w:val="restart"/>
            <w:tcBorders>
              <w:left w:val="single" w:sz="12" w:space="0" w:color="auto"/>
            </w:tcBorders>
            <w:vAlign w:val="center"/>
          </w:tcPr>
          <w:p w:rsidR="003C4FE5" w:rsidRPr="00637C8E" w:rsidRDefault="008D45DD">
            <w:pPr>
              <w:snapToGrid w:val="0"/>
              <w:spacing w:line="360" w:lineRule="atLeast"/>
              <w:rPr>
                <w:kern w:val="0"/>
              </w:rPr>
            </w:pPr>
            <w:r w:rsidRPr="00637C8E">
              <w:rPr>
                <w:rFonts w:hint="eastAsia"/>
                <w:kern w:val="0"/>
              </w:rPr>
              <w:t>环境介质（土壤、沉积物、悬浮物和污泥）</w:t>
            </w:r>
            <w:r w:rsidRPr="00637C8E">
              <w:rPr>
                <w:kern w:val="0"/>
              </w:rPr>
              <w:t>-</w:t>
            </w:r>
            <w:r w:rsidRPr="00637C8E">
              <w:rPr>
                <w:rFonts w:hint="eastAsia"/>
                <w:kern w:val="0"/>
              </w:rPr>
              <w:t>水分配</w:t>
            </w:r>
          </w:p>
        </w:tc>
        <w:tc>
          <w:tcPr>
            <w:tcW w:w="1712" w:type="pct"/>
          </w:tcPr>
          <w:p w:rsidR="003C4FE5" w:rsidRPr="00637C8E" w:rsidRDefault="008D45DD">
            <w:pPr>
              <w:snapToGrid w:val="0"/>
              <w:spacing w:line="360" w:lineRule="atLeast"/>
              <w:rPr>
                <w:kern w:val="0"/>
              </w:rPr>
            </w:pPr>
            <w:r w:rsidRPr="00637C8E">
              <w:rPr>
                <w:rFonts w:hint="eastAsia"/>
                <w:kern w:val="0"/>
              </w:rPr>
              <w:t>土壤</w:t>
            </w:r>
            <w:r w:rsidRPr="00637C8E">
              <w:rPr>
                <w:kern w:val="0"/>
              </w:rPr>
              <w:t>-</w:t>
            </w:r>
            <w:r w:rsidRPr="00637C8E">
              <w:rPr>
                <w:rFonts w:hint="eastAsia"/>
                <w:kern w:val="0"/>
              </w:rPr>
              <w:t>水分配系数</w:t>
            </w:r>
          </w:p>
        </w:tc>
        <w:tc>
          <w:tcPr>
            <w:tcW w:w="1029" w:type="pct"/>
          </w:tcPr>
          <w:p w:rsidR="003C4FE5" w:rsidRPr="00637C8E" w:rsidRDefault="008D45DD">
            <w:pPr>
              <w:snapToGrid w:val="0"/>
              <w:spacing w:line="360" w:lineRule="atLeast"/>
              <w:rPr>
                <w:bCs/>
                <w:i/>
                <w:kern w:val="0"/>
              </w:rPr>
            </w:pPr>
            <w:r w:rsidRPr="00637C8E">
              <w:rPr>
                <w:i/>
                <w:kern w:val="0"/>
              </w:rPr>
              <w:t>K</w:t>
            </w:r>
            <w:r w:rsidRPr="00637C8E">
              <w:rPr>
                <w:kern w:val="0"/>
                <w:vertAlign w:val="subscript"/>
              </w:rPr>
              <w:t>soil-water</w:t>
            </w:r>
          </w:p>
        </w:tc>
        <w:tc>
          <w:tcPr>
            <w:tcW w:w="642" w:type="pct"/>
            <w:tcBorders>
              <w:right w:val="single" w:sz="12" w:space="0" w:color="auto"/>
            </w:tcBorders>
          </w:tcPr>
          <w:p w:rsidR="003C4FE5" w:rsidRPr="00637C8E" w:rsidRDefault="008D45DD">
            <w:pPr>
              <w:snapToGrid w:val="0"/>
              <w:spacing w:line="360" w:lineRule="atLeast"/>
              <w:rPr>
                <w:kern w:val="0"/>
              </w:rPr>
            </w:pPr>
            <w:r w:rsidRPr="00637C8E">
              <w:rPr>
                <w:kern w:val="0"/>
              </w:rPr>
              <w:t>m</w:t>
            </w:r>
            <w:r w:rsidRPr="00637C8E">
              <w:rPr>
                <w:kern w:val="0"/>
                <w:vertAlign w:val="superscript"/>
              </w:rPr>
              <w:t>3</w:t>
            </w:r>
            <w:r w:rsidRPr="00637C8E">
              <w:rPr>
                <w:kern w:val="0"/>
              </w:rPr>
              <w:t>·m</w:t>
            </w:r>
            <w:r w:rsidRPr="00637C8E">
              <w:rPr>
                <w:kern w:val="0"/>
                <w:vertAlign w:val="superscript"/>
              </w:rPr>
              <w:t>-3</w:t>
            </w:r>
          </w:p>
        </w:tc>
      </w:tr>
      <w:tr w:rsidR="003C4FE5" w:rsidRPr="00637C8E">
        <w:tc>
          <w:tcPr>
            <w:tcW w:w="1617" w:type="pct"/>
            <w:vMerge/>
            <w:tcBorders>
              <w:left w:val="single" w:sz="12" w:space="0" w:color="auto"/>
            </w:tcBorders>
            <w:vAlign w:val="center"/>
          </w:tcPr>
          <w:p w:rsidR="003C4FE5" w:rsidRPr="00637C8E" w:rsidRDefault="003C4FE5">
            <w:pPr>
              <w:snapToGrid w:val="0"/>
              <w:spacing w:line="360" w:lineRule="atLeast"/>
              <w:rPr>
                <w:kern w:val="0"/>
              </w:rPr>
            </w:pPr>
          </w:p>
        </w:tc>
        <w:tc>
          <w:tcPr>
            <w:tcW w:w="1712" w:type="pct"/>
          </w:tcPr>
          <w:p w:rsidR="003C4FE5" w:rsidRPr="00637C8E" w:rsidRDefault="008D45DD">
            <w:pPr>
              <w:snapToGrid w:val="0"/>
              <w:spacing w:line="360" w:lineRule="atLeast"/>
              <w:rPr>
                <w:kern w:val="0"/>
              </w:rPr>
            </w:pPr>
            <w:r w:rsidRPr="00637C8E">
              <w:rPr>
                <w:rFonts w:hint="eastAsia"/>
                <w:kern w:val="0"/>
              </w:rPr>
              <w:t>沉积物</w:t>
            </w:r>
            <w:r w:rsidRPr="00637C8E">
              <w:rPr>
                <w:kern w:val="0"/>
              </w:rPr>
              <w:t>-</w:t>
            </w:r>
            <w:r w:rsidRPr="00637C8E">
              <w:rPr>
                <w:rFonts w:hint="eastAsia"/>
                <w:kern w:val="0"/>
              </w:rPr>
              <w:t>水分配系数</w:t>
            </w:r>
          </w:p>
        </w:tc>
        <w:tc>
          <w:tcPr>
            <w:tcW w:w="1029" w:type="pct"/>
          </w:tcPr>
          <w:p w:rsidR="003C4FE5" w:rsidRPr="00637C8E" w:rsidRDefault="008D45DD">
            <w:pPr>
              <w:snapToGrid w:val="0"/>
              <w:spacing w:line="360" w:lineRule="atLeast"/>
              <w:rPr>
                <w:kern w:val="0"/>
              </w:rPr>
            </w:pPr>
            <w:r w:rsidRPr="00637C8E">
              <w:rPr>
                <w:i/>
                <w:kern w:val="0"/>
              </w:rPr>
              <w:t>K</w:t>
            </w:r>
            <w:r w:rsidRPr="00637C8E">
              <w:rPr>
                <w:kern w:val="0"/>
                <w:vertAlign w:val="subscript"/>
              </w:rPr>
              <w:t>sed-water</w:t>
            </w:r>
          </w:p>
        </w:tc>
        <w:tc>
          <w:tcPr>
            <w:tcW w:w="642" w:type="pct"/>
            <w:tcBorders>
              <w:right w:val="single" w:sz="12" w:space="0" w:color="auto"/>
            </w:tcBorders>
          </w:tcPr>
          <w:p w:rsidR="003C4FE5" w:rsidRPr="00637C8E" w:rsidRDefault="008D45DD">
            <w:pPr>
              <w:snapToGrid w:val="0"/>
              <w:spacing w:line="360" w:lineRule="atLeast"/>
              <w:rPr>
                <w:kern w:val="0"/>
              </w:rPr>
            </w:pPr>
            <w:r w:rsidRPr="00637C8E">
              <w:rPr>
                <w:kern w:val="0"/>
              </w:rPr>
              <w:t>m</w:t>
            </w:r>
            <w:r w:rsidRPr="00637C8E">
              <w:rPr>
                <w:kern w:val="0"/>
                <w:vertAlign w:val="superscript"/>
              </w:rPr>
              <w:t>3</w:t>
            </w:r>
            <w:r w:rsidRPr="00637C8E">
              <w:rPr>
                <w:kern w:val="0"/>
              </w:rPr>
              <w:t>·m</w:t>
            </w:r>
            <w:r w:rsidRPr="00637C8E">
              <w:rPr>
                <w:kern w:val="0"/>
                <w:vertAlign w:val="superscript"/>
              </w:rPr>
              <w:t>-3</w:t>
            </w:r>
          </w:p>
        </w:tc>
      </w:tr>
      <w:tr w:rsidR="003C4FE5" w:rsidRPr="00637C8E">
        <w:tc>
          <w:tcPr>
            <w:tcW w:w="1617" w:type="pct"/>
            <w:vMerge/>
            <w:tcBorders>
              <w:left w:val="single" w:sz="12" w:space="0" w:color="auto"/>
            </w:tcBorders>
            <w:vAlign w:val="center"/>
          </w:tcPr>
          <w:p w:rsidR="003C4FE5" w:rsidRPr="00637C8E" w:rsidRDefault="003C4FE5">
            <w:pPr>
              <w:snapToGrid w:val="0"/>
              <w:spacing w:line="360" w:lineRule="atLeast"/>
              <w:rPr>
                <w:kern w:val="0"/>
              </w:rPr>
            </w:pPr>
          </w:p>
        </w:tc>
        <w:tc>
          <w:tcPr>
            <w:tcW w:w="1712" w:type="pct"/>
          </w:tcPr>
          <w:p w:rsidR="003C4FE5" w:rsidRPr="00637C8E" w:rsidRDefault="008D45DD">
            <w:pPr>
              <w:snapToGrid w:val="0"/>
              <w:spacing w:line="360" w:lineRule="atLeast"/>
              <w:rPr>
                <w:kern w:val="0"/>
              </w:rPr>
            </w:pPr>
            <w:r w:rsidRPr="00637C8E">
              <w:rPr>
                <w:rFonts w:hint="eastAsia"/>
                <w:kern w:val="0"/>
              </w:rPr>
              <w:t>悬浮物</w:t>
            </w:r>
            <w:r w:rsidRPr="00637C8E">
              <w:rPr>
                <w:kern w:val="0"/>
              </w:rPr>
              <w:t>-</w:t>
            </w:r>
            <w:r w:rsidRPr="00637C8E">
              <w:rPr>
                <w:rFonts w:hint="eastAsia"/>
                <w:kern w:val="0"/>
              </w:rPr>
              <w:t>水分配系数</w:t>
            </w:r>
          </w:p>
        </w:tc>
        <w:tc>
          <w:tcPr>
            <w:tcW w:w="1029" w:type="pct"/>
          </w:tcPr>
          <w:p w:rsidR="003C4FE5" w:rsidRPr="00637C8E" w:rsidRDefault="008D45DD">
            <w:pPr>
              <w:snapToGrid w:val="0"/>
              <w:spacing w:line="360" w:lineRule="atLeast"/>
              <w:rPr>
                <w:kern w:val="0"/>
              </w:rPr>
            </w:pPr>
            <w:r w:rsidRPr="00637C8E">
              <w:rPr>
                <w:i/>
                <w:kern w:val="0"/>
              </w:rPr>
              <w:t>K</w:t>
            </w:r>
            <w:r w:rsidRPr="00637C8E">
              <w:rPr>
                <w:kern w:val="0"/>
                <w:vertAlign w:val="subscript"/>
              </w:rPr>
              <w:t>susp-water</w:t>
            </w:r>
          </w:p>
        </w:tc>
        <w:tc>
          <w:tcPr>
            <w:tcW w:w="642" w:type="pct"/>
            <w:tcBorders>
              <w:right w:val="single" w:sz="12" w:space="0" w:color="auto"/>
            </w:tcBorders>
          </w:tcPr>
          <w:p w:rsidR="003C4FE5" w:rsidRPr="00637C8E" w:rsidRDefault="008D45DD">
            <w:pPr>
              <w:snapToGrid w:val="0"/>
              <w:spacing w:line="360" w:lineRule="atLeast"/>
              <w:rPr>
                <w:kern w:val="0"/>
              </w:rPr>
            </w:pPr>
            <w:r w:rsidRPr="00637C8E">
              <w:rPr>
                <w:kern w:val="0"/>
              </w:rPr>
              <w:t>m</w:t>
            </w:r>
            <w:r w:rsidRPr="00637C8E">
              <w:rPr>
                <w:kern w:val="0"/>
                <w:vertAlign w:val="superscript"/>
              </w:rPr>
              <w:t>3</w:t>
            </w:r>
            <w:r w:rsidRPr="00637C8E">
              <w:rPr>
                <w:kern w:val="0"/>
              </w:rPr>
              <w:t>·m</w:t>
            </w:r>
            <w:r w:rsidRPr="00637C8E">
              <w:rPr>
                <w:kern w:val="0"/>
                <w:vertAlign w:val="superscript"/>
              </w:rPr>
              <w:t>-3</w:t>
            </w:r>
          </w:p>
        </w:tc>
      </w:tr>
      <w:tr w:rsidR="003C4FE5" w:rsidRPr="00637C8E">
        <w:tc>
          <w:tcPr>
            <w:tcW w:w="1617" w:type="pct"/>
            <w:tcBorders>
              <w:left w:val="single" w:sz="12" w:space="0" w:color="auto"/>
            </w:tcBorders>
            <w:vAlign w:val="center"/>
          </w:tcPr>
          <w:p w:rsidR="003C4FE5" w:rsidRPr="00637C8E" w:rsidRDefault="008D45DD">
            <w:pPr>
              <w:snapToGrid w:val="0"/>
              <w:spacing w:line="360" w:lineRule="atLeast"/>
              <w:rPr>
                <w:kern w:val="0"/>
              </w:rPr>
            </w:pPr>
            <w:r w:rsidRPr="00637C8E">
              <w:rPr>
                <w:rFonts w:hint="eastAsia"/>
                <w:kern w:val="0"/>
              </w:rPr>
              <w:t>生物富集</w:t>
            </w:r>
          </w:p>
        </w:tc>
        <w:tc>
          <w:tcPr>
            <w:tcW w:w="1712" w:type="pct"/>
          </w:tcPr>
          <w:p w:rsidR="003C4FE5" w:rsidRPr="00637C8E" w:rsidRDefault="008D45DD">
            <w:pPr>
              <w:snapToGrid w:val="0"/>
              <w:spacing w:line="360" w:lineRule="atLeast"/>
              <w:rPr>
                <w:kern w:val="0"/>
              </w:rPr>
            </w:pPr>
            <w:r w:rsidRPr="00637C8E">
              <w:rPr>
                <w:rFonts w:hint="eastAsia"/>
                <w:color w:val="000000"/>
                <w:kern w:val="0"/>
              </w:rPr>
              <w:t>蚯蚓</w:t>
            </w:r>
            <w:r w:rsidRPr="00637C8E">
              <w:rPr>
                <w:rFonts w:hint="eastAsia"/>
                <w:kern w:val="0"/>
              </w:rPr>
              <w:t>生物富集系数</w:t>
            </w:r>
          </w:p>
        </w:tc>
        <w:tc>
          <w:tcPr>
            <w:tcW w:w="1029" w:type="pct"/>
          </w:tcPr>
          <w:p w:rsidR="003C4FE5" w:rsidRPr="00637C8E" w:rsidRDefault="008D45DD">
            <w:pPr>
              <w:snapToGrid w:val="0"/>
              <w:spacing w:line="360" w:lineRule="atLeast"/>
              <w:rPr>
                <w:i/>
                <w:kern w:val="0"/>
              </w:rPr>
            </w:pPr>
            <w:r w:rsidRPr="00637C8E">
              <w:rPr>
                <w:i/>
                <w:kern w:val="0"/>
              </w:rPr>
              <w:t>BCF</w:t>
            </w:r>
            <w:r w:rsidRPr="00637C8E">
              <w:rPr>
                <w:kern w:val="0"/>
                <w:vertAlign w:val="subscript"/>
              </w:rPr>
              <w:t>worm</w:t>
            </w:r>
          </w:p>
        </w:tc>
        <w:tc>
          <w:tcPr>
            <w:tcW w:w="642" w:type="pct"/>
            <w:tcBorders>
              <w:right w:val="single" w:sz="12" w:space="0" w:color="auto"/>
            </w:tcBorders>
          </w:tcPr>
          <w:p w:rsidR="003C4FE5" w:rsidRPr="00637C8E" w:rsidRDefault="008D45DD">
            <w:pPr>
              <w:snapToGrid w:val="0"/>
              <w:spacing w:line="360" w:lineRule="atLeast"/>
              <w:rPr>
                <w:kern w:val="0"/>
              </w:rPr>
            </w:pPr>
            <w:r w:rsidRPr="00637C8E">
              <w:rPr>
                <w:kern w:val="0"/>
                <w:position w:val="3"/>
              </w:rPr>
              <w:t>L</w:t>
            </w:r>
            <w:r w:rsidRPr="00637C8E">
              <w:rPr>
                <w:kern w:val="0"/>
                <w:position w:val="9"/>
              </w:rPr>
              <w:t>.</w:t>
            </w:r>
            <w:r w:rsidRPr="00637C8E">
              <w:rPr>
                <w:kern w:val="0"/>
                <w:position w:val="3"/>
              </w:rPr>
              <w:t>kg</w:t>
            </w:r>
            <w:r w:rsidRPr="00637C8E">
              <w:rPr>
                <w:kern w:val="0"/>
                <w:vertAlign w:val="subscript"/>
              </w:rPr>
              <w:t>wwt</w:t>
            </w:r>
            <w:r w:rsidRPr="00637C8E">
              <w:rPr>
                <w:kern w:val="0"/>
                <w:vertAlign w:val="superscript"/>
              </w:rPr>
              <w:t xml:space="preserve"> -1</w:t>
            </w:r>
          </w:p>
        </w:tc>
      </w:tr>
      <w:tr w:rsidR="003C4FE5" w:rsidRPr="00637C8E">
        <w:tc>
          <w:tcPr>
            <w:tcW w:w="1617" w:type="pct"/>
            <w:vMerge w:val="restart"/>
            <w:tcBorders>
              <w:left w:val="single" w:sz="12" w:space="0" w:color="auto"/>
            </w:tcBorders>
            <w:vAlign w:val="center"/>
          </w:tcPr>
          <w:p w:rsidR="003C4FE5" w:rsidRPr="00637C8E" w:rsidRDefault="008D45DD">
            <w:pPr>
              <w:snapToGrid w:val="0"/>
              <w:spacing w:line="360" w:lineRule="atLeast"/>
              <w:rPr>
                <w:kern w:val="0"/>
              </w:rPr>
            </w:pPr>
            <w:r w:rsidRPr="00637C8E">
              <w:rPr>
                <w:rFonts w:hint="eastAsia"/>
                <w:kern w:val="0"/>
              </w:rPr>
              <w:t>生物降解</w:t>
            </w:r>
          </w:p>
        </w:tc>
        <w:tc>
          <w:tcPr>
            <w:tcW w:w="1712" w:type="pct"/>
          </w:tcPr>
          <w:p w:rsidR="003C4FE5" w:rsidRPr="00637C8E" w:rsidRDefault="008D45DD">
            <w:pPr>
              <w:snapToGrid w:val="0"/>
              <w:spacing w:line="360" w:lineRule="atLeast"/>
              <w:rPr>
                <w:kern w:val="0"/>
              </w:rPr>
            </w:pPr>
            <w:r w:rsidRPr="00637C8E">
              <w:rPr>
                <w:rFonts w:hint="eastAsia"/>
                <w:kern w:val="0"/>
              </w:rPr>
              <w:t>活性污泥生物降解速率常数</w:t>
            </w:r>
          </w:p>
        </w:tc>
        <w:tc>
          <w:tcPr>
            <w:tcW w:w="1029" w:type="pct"/>
          </w:tcPr>
          <w:p w:rsidR="003C4FE5" w:rsidRPr="00637C8E" w:rsidRDefault="008D45DD">
            <w:pPr>
              <w:snapToGrid w:val="0"/>
              <w:spacing w:line="360" w:lineRule="atLeast"/>
              <w:rPr>
                <w:kern w:val="0"/>
              </w:rPr>
            </w:pPr>
            <w:r w:rsidRPr="00637C8E">
              <w:rPr>
                <w:i/>
                <w:kern w:val="0"/>
              </w:rPr>
              <w:t>k</w:t>
            </w:r>
            <w:r w:rsidRPr="00637C8E">
              <w:rPr>
                <w:kern w:val="0"/>
                <w:vertAlign w:val="subscript"/>
              </w:rPr>
              <w:t>bio.stp</w:t>
            </w:r>
          </w:p>
        </w:tc>
        <w:tc>
          <w:tcPr>
            <w:tcW w:w="642" w:type="pct"/>
            <w:tcBorders>
              <w:right w:val="single" w:sz="12" w:space="0" w:color="auto"/>
            </w:tcBorders>
          </w:tcPr>
          <w:p w:rsidR="003C4FE5" w:rsidRPr="00637C8E" w:rsidRDefault="008D45DD">
            <w:pPr>
              <w:snapToGrid w:val="0"/>
              <w:spacing w:line="360" w:lineRule="atLeast"/>
              <w:rPr>
                <w:kern w:val="0"/>
              </w:rPr>
            </w:pPr>
            <w:r w:rsidRPr="00637C8E">
              <w:rPr>
                <w:kern w:val="0"/>
              </w:rPr>
              <w:t>d</w:t>
            </w:r>
            <w:r w:rsidRPr="00637C8E">
              <w:rPr>
                <w:kern w:val="0"/>
                <w:vertAlign w:val="superscript"/>
              </w:rPr>
              <w:t>-1</w:t>
            </w:r>
          </w:p>
        </w:tc>
      </w:tr>
      <w:tr w:rsidR="003C4FE5" w:rsidRPr="00637C8E">
        <w:tc>
          <w:tcPr>
            <w:tcW w:w="1617" w:type="pct"/>
            <w:vMerge/>
            <w:tcBorders>
              <w:left w:val="single" w:sz="12" w:space="0" w:color="auto"/>
              <w:bottom w:val="single" w:sz="12" w:space="0" w:color="auto"/>
            </w:tcBorders>
          </w:tcPr>
          <w:p w:rsidR="003C4FE5" w:rsidRPr="00637C8E" w:rsidRDefault="003C4FE5">
            <w:pPr>
              <w:snapToGrid w:val="0"/>
              <w:spacing w:line="360" w:lineRule="atLeast"/>
              <w:rPr>
                <w:kern w:val="0"/>
              </w:rPr>
            </w:pPr>
          </w:p>
        </w:tc>
        <w:tc>
          <w:tcPr>
            <w:tcW w:w="1712" w:type="pct"/>
            <w:tcBorders>
              <w:bottom w:val="single" w:sz="12" w:space="0" w:color="auto"/>
            </w:tcBorders>
          </w:tcPr>
          <w:p w:rsidR="003C4FE5" w:rsidRPr="00637C8E" w:rsidRDefault="008D45DD">
            <w:pPr>
              <w:snapToGrid w:val="0"/>
              <w:spacing w:line="360" w:lineRule="atLeast"/>
              <w:rPr>
                <w:kern w:val="0"/>
              </w:rPr>
            </w:pPr>
            <w:r w:rsidRPr="00637C8E">
              <w:rPr>
                <w:rFonts w:hint="eastAsia"/>
                <w:kern w:val="0"/>
              </w:rPr>
              <w:t>土壤生物降解速率常数</w:t>
            </w:r>
          </w:p>
        </w:tc>
        <w:tc>
          <w:tcPr>
            <w:tcW w:w="1029" w:type="pct"/>
            <w:tcBorders>
              <w:bottom w:val="single" w:sz="12" w:space="0" w:color="auto"/>
            </w:tcBorders>
          </w:tcPr>
          <w:p w:rsidR="003C4FE5" w:rsidRPr="00637C8E" w:rsidRDefault="008D45DD">
            <w:pPr>
              <w:snapToGrid w:val="0"/>
              <w:spacing w:line="360" w:lineRule="atLeast"/>
              <w:rPr>
                <w:kern w:val="0"/>
              </w:rPr>
            </w:pPr>
            <w:r w:rsidRPr="00637C8E">
              <w:rPr>
                <w:i/>
                <w:kern w:val="0"/>
              </w:rPr>
              <w:t>k</w:t>
            </w:r>
            <w:r w:rsidRPr="00637C8E">
              <w:rPr>
                <w:kern w:val="0"/>
                <w:vertAlign w:val="subscript"/>
              </w:rPr>
              <w:t>bio.soil</w:t>
            </w:r>
          </w:p>
        </w:tc>
        <w:tc>
          <w:tcPr>
            <w:tcW w:w="642" w:type="pct"/>
            <w:tcBorders>
              <w:bottom w:val="single" w:sz="12" w:space="0" w:color="auto"/>
              <w:right w:val="single" w:sz="12" w:space="0" w:color="auto"/>
            </w:tcBorders>
          </w:tcPr>
          <w:p w:rsidR="003C4FE5" w:rsidRPr="00637C8E" w:rsidRDefault="008D45DD">
            <w:pPr>
              <w:snapToGrid w:val="0"/>
              <w:spacing w:line="360" w:lineRule="atLeast"/>
              <w:rPr>
                <w:kern w:val="0"/>
              </w:rPr>
            </w:pPr>
            <w:r w:rsidRPr="00637C8E">
              <w:rPr>
                <w:kern w:val="0"/>
              </w:rPr>
              <w:t>d</w:t>
            </w:r>
            <w:r w:rsidRPr="00637C8E">
              <w:rPr>
                <w:kern w:val="0"/>
                <w:vertAlign w:val="superscript"/>
              </w:rPr>
              <w:t>-1</w:t>
            </w:r>
          </w:p>
        </w:tc>
      </w:tr>
    </w:tbl>
    <w:p w:rsidR="00D5730D" w:rsidRDefault="00D5730D" w:rsidP="00C5124B">
      <w:pPr>
        <w:autoSpaceDE w:val="0"/>
        <w:autoSpaceDN w:val="0"/>
        <w:adjustRightInd w:val="0"/>
        <w:spacing w:line="360" w:lineRule="auto"/>
        <w:ind w:firstLineChars="200" w:firstLine="600"/>
        <w:rPr>
          <w:rFonts w:ascii="仿宋_GB2312" w:eastAsia="仿宋_GB2312" w:cs="Times New Roman"/>
          <w:kern w:val="0"/>
          <w:sz w:val="30"/>
          <w:szCs w:val="30"/>
        </w:rPr>
      </w:pP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可使用化学物质</w:t>
      </w:r>
      <w:r w:rsidRPr="00C5124B">
        <w:rPr>
          <w:rFonts w:ascii="仿宋_GB2312" w:eastAsia="仿宋_GB2312" w:cs="Times New Roman" w:hint="eastAsia"/>
          <w:kern w:val="0"/>
          <w:sz w:val="30"/>
          <w:szCs w:val="30"/>
        </w:rPr>
        <w:t>的属性信息</w:t>
      </w:r>
      <w:r w:rsidRPr="00C5124B">
        <w:rPr>
          <w:rFonts w:ascii="仿宋_GB2312" w:eastAsia="仿宋_GB2312" w:cs="Times New Roman"/>
          <w:kern w:val="0"/>
          <w:sz w:val="30"/>
          <w:szCs w:val="30"/>
        </w:rPr>
        <w:t>（见7.1节）推导环境</w:t>
      </w:r>
      <w:proofErr w:type="gramStart"/>
      <w:r w:rsidRPr="00C5124B">
        <w:rPr>
          <w:rFonts w:ascii="仿宋_GB2312" w:eastAsia="仿宋_GB2312" w:cs="Times New Roman"/>
          <w:kern w:val="0"/>
          <w:sz w:val="30"/>
          <w:szCs w:val="30"/>
        </w:rPr>
        <w:t>归趋与</w:t>
      </w:r>
      <w:proofErr w:type="gramEnd"/>
      <w:r w:rsidRPr="00C5124B">
        <w:rPr>
          <w:rFonts w:ascii="仿宋_GB2312" w:eastAsia="仿宋_GB2312" w:cs="Times New Roman"/>
          <w:kern w:val="0"/>
          <w:sz w:val="30"/>
          <w:szCs w:val="30"/>
        </w:rPr>
        <w:t>分</w:t>
      </w:r>
      <w:r w:rsidRPr="00C5124B">
        <w:rPr>
          <w:rFonts w:ascii="仿宋_GB2312" w:eastAsia="仿宋_GB2312" w:cs="Times New Roman"/>
          <w:kern w:val="0"/>
          <w:sz w:val="30"/>
          <w:szCs w:val="30"/>
        </w:rPr>
        <w:lastRenderedPageBreak/>
        <w:t>配参数。其中，温度对化学物质的水溶解度和</w:t>
      </w:r>
      <w:proofErr w:type="gramStart"/>
      <w:r w:rsidRPr="00C5124B">
        <w:rPr>
          <w:rFonts w:ascii="仿宋_GB2312" w:eastAsia="仿宋_GB2312" w:cs="Times New Roman"/>
          <w:kern w:val="0"/>
          <w:sz w:val="30"/>
          <w:szCs w:val="30"/>
        </w:rPr>
        <w:t>蒸气</w:t>
      </w:r>
      <w:proofErr w:type="gramEnd"/>
      <w:r w:rsidRPr="00C5124B">
        <w:rPr>
          <w:rFonts w:ascii="仿宋_GB2312" w:eastAsia="仿宋_GB2312" w:cs="Times New Roman"/>
          <w:kern w:val="0"/>
          <w:sz w:val="30"/>
          <w:szCs w:val="30"/>
        </w:rPr>
        <w:t>压有显著影响</w:t>
      </w:r>
      <w:r w:rsidRPr="00C5124B">
        <w:rPr>
          <w:rFonts w:ascii="仿宋_GB2312" w:eastAsia="仿宋_GB2312" w:cs="Times New Roman" w:hint="eastAsia"/>
          <w:kern w:val="0"/>
          <w:sz w:val="30"/>
          <w:szCs w:val="30"/>
        </w:rPr>
        <w:t>，采用</w:t>
      </w:r>
      <w:r w:rsidRPr="00C5124B">
        <w:rPr>
          <w:rFonts w:ascii="仿宋_GB2312" w:eastAsia="仿宋_GB2312" w:cs="Times New Roman"/>
          <w:kern w:val="0"/>
          <w:sz w:val="30"/>
          <w:szCs w:val="30"/>
        </w:rPr>
        <w:t>附录C.1方法，校正</w:t>
      </w:r>
      <w:r w:rsidRPr="00C5124B">
        <w:rPr>
          <w:rFonts w:ascii="仿宋_GB2312" w:eastAsia="仿宋_GB2312" w:cs="Times New Roman" w:hint="eastAsia"/>
          <w:kern w:val="0"/>
          <w:sz w:val="30"/>
          <w:szCs w:val="30"/>
        </w:rPr>
        <w:t>化学物质的</w:t>
      </w:r>
      <w:r w:rsidRPr="00C5124B">
        <w:rPr>
          <w:rFonts w:ascii="仿宋_GB2312" w:eastAsia="仿宋_GB2312" w:cs="Times New Roman"/>
          <w:kern w:val="0"/>
          <w:sz w:val="30"/>
          <w:szCs w:val="30"/>
        </w:rPr>
        <w:t>水溶解度和</w:t>
      </w:r>
      <w:proofErr w:type="gramStart"/>
      <w:r w:rsidRPr="00C5124B">
        <w:rPr>
          <w:rFonts w:ascii="仿宋_GB2312" w:eastAsia="仿宋_GB2312" w:cs="Times New Roman"/>
          <w:kern w:val="0"/>
          <w:sz w:val="30"/>
          <w:szCs w:val="30"/>
        </w:rPr>
        <w:t>蒸气</w:t>
      </w:r>
      <w:proofErr w:type="gramEnd"/>
      <w:r w:rsidRPr="00C5124B">
        <w:rPr>
          <w:rFonts w:ascii="仿宋_GB2312" w:eastAsia="仿宋_GB2312" w:cs="Times New Roman"/>
          <w:kern w:val="0"/>
          <w:sz w:val="30"/>
          <w:szCs w:val="30"/>
        </w:rPr>
        <w:t>压。环境</w:t>
      </w:r>
      <w:proofErr w:type="gramStart"/>
      <w:r w:rsidRPr="00C5124B">
        <w:rPr>
          <w:rFonts w:ascii="仿宋_GB2312" w:eastAsia="仿宋_GB2312" w:cs="Times New Roman"/>
          <w:kern w:val="0"/>
          <w:sz w:val="30"/>
          <w:szCs w:val="30"/>
        </w:rPr>
        <w:t>归趋与</w:t>
      </w:r>
      <w:proofErr w:type="gramEnd"/>
      <w:r w:rsidRPr="00C5124B">
        <w:rPr>
          <w:rFonts w:ascii="仿宋_GB2312" w:eastAsia="仿宋_GB2312" w:cs="Times New Roman"/>
          <w:kern w:val="0"/>
          <w:sz w:val="30"/>
          <w:szCs w:val="30"/>
        </w:rPr>
        <w:t>分配参数的推导方法见附录C.2和C.3。</w:t>
      </w:r>
    </w:p>
    <w:p w:rsidR="003C4FE5" w:rsidRDefault="008D45DD">
      <w:pPr>
        <w:pStyle w:val="30"/>
        <w:spacing w:before="120" w:after="120"/>
      </w:pPr>
      <w:r>
        <w:t>分配系数</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（1）气-水分配系数。影响物质在水相和气相分配过程（例如，</w:t>
      </w:r>
      <w:r w:rsidRPr="00C5124B">
        <w:rPr>
          <w:rFonts w:ascii="仿宋_GB2312" w:eastAsia="仿宋_GB2312" w:cs="Times New Roman" w:hint="eastAsia"/>
          <w:kern w:val="0"/>
          <w:sz w:val="30"/>
          <w:szCs w:val="30"/>
        </w:rPr>
        <w:t>STP</w:t>
      </w:r>
      <w:r w:rsidRPr="00C5124B">
        <w:rPr>
          <w:rFonts w:ascii="仿宋_GB2312" w:eastAsia="仿宋_GB2312" w:cs="Times New Roman"/>
          <w:kern w:val="0"/>
          <w:sz w:val="30"/>
          <w:szCs w:val="30"/>
        </w:rPr>
        <w:t>曝气池中的汽提，土壤</w:t>
      </w:r>
      <w:r w:rsidRPr="00C5124B">
        <w:rPr>
          <w:rFonts w:ascii="仿宋_GB2312" w:eastAsia="仿宋_GB2312" w:cs="Times New Roman" w:hint="eastAsia"/>
          <w:kern w:val="0"/>
          <w:sz w:val="30"/>
          <w:szCs w:val="30"/>
        </w:rPr>
        <w:t>孔</w:t>
      </w:r>
      <w:r w:rsidRPr="00C5124B">
        <w:rPr>
          <w:rFonts w:ascii="仿宋_GB2312" w:eastAsia="仿宋_GB2312" w:cs="Times New Roman"/>
          <w:kern w:val="0"/>
          <w:sz w:val="30"/>
          <w:szCs w:val="30"/>
        </w:rPr>
        <w:t>隙水和气的分配，空气和雨水的分配），可使用亨利常数估算。</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（2）气-气溶胶分配。影响化学物质在空气相和气溶胶颗粒</w:t>
      </w:r>
      <w:proofErr w:type="gramStart"/>
      <w:r w:rsidRPr="00C5124B">
        <w:rPr>
          <w:rFonts w:ascii="仿宋_GB2312" w:eastAsia="仿宋_GB2312" w:cs="Times New Roman"/>
          <w:kern w:val="0"/>
          <w:sz w:val="30"/>
          <w:szCs w:val="30"/>
        </w:rPr>
        <w:t>相之间</w:t>
      </w:r>
      <w:proofErr w:type="gramEnd"/>
      <w:r w:rsidRPr="00C5124B">
        <w:rPr>
          <w:rFonts w:ascii="仿宋_GB2312" w:eastAsia="仿宋_GB2312" w:cs="Times New Roman"/>
          <w:kern w:val="0"/>
          <w:sz w:val="30"/>
          <w:szCs w:val="30"/>
        </w:rPr>
        <w:t>的分配，进而影响向土壤的干湿沉降。可使用</w:t>
      </w:r>
      <w:proofErr w:type="gramStart"/>
      <w:r w:rsidRPr="00C5124B">
        <w:rPr>
          <w:rFonts w:ascii="仿宋_GB2312" w:eastAsia="仿宋_GB2312" w:cs="Times New Roman"/>
          <w:kern w:val="0"/>
          <w:sz w:val="30"/>
          <w:szCs w:val="30"/>
        </w:rPr>
        <w:t>蒸气</w:t>
      </w:r>
      <w:proofErr w:type="gramEnd"/>
      <w:r w:rsidRPr="00C5124B">
        <w:rPr>
          <w:rFonts w:ascii="仿宋_GB2312" w:eastAsia="仿宋_GB2312" w:cs="Times New Roman"/>
          <w:kern w:val="0"/>
          <w:sz w:val="30"/>
          <w:szCs w:val="30"/>
        </w:rPr>
        <w:t>压及气溶胶颗粒表面积等估算气溶胶颗粒的吸附比例。</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（3）环境介质（土壤、沉积物、悬浮物和污泥）-水分配。描述化学物质的吸附过程，可使用吸附系数及环境介质性质（如有机碳）等估算。</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（4）生物富集</w:t>
      </w:r>
      <w:r w:rsidRPr="00C5124B">
        <w:rPr>
          <w:rFonts w:ascii="仿宋_GB2312" w:eastAsia="仿宋_GB2312" w:cs="Times New Roman" w:hint="eastAsia"/>
          <w:kern w:val="0"/>
          <w:sz w:val="30"/>
          <w:szCs w:val="30"/>
        </w:rPr>
        <w:t>系数</w:t>
      </w:r>
      <w:r w:rsidRPr="00C5124B">
        <w:rPr>
          <w:rFonts w:ascii="仿宋_GB2312" w:eastAsia="仿宋_GB2312" w:cs="Times New Roman"/>
          <w:kern w:val="0"/>
          <w:sz w:val="30"/>
          <w:szCs w:val="30"/>
        </w:rPr>
        <w:t>。影响化学物质在鱼体和捕食动物体内浓度。鱼类生物富集</w:t>
      </w:r>
      <w:r w:rsidRPr="00C5124B">
        <w:rPr>
          <w:rFonts w:ascii="仿宋_GB2312" w:eastAsia="仿宋_GB2312" w:cs="Times New Roman" w:hint="eastAsia"/>
          <w:kern w:val="0"/>
          <w:sz w:val="30"/>
          <w:szCs w:val="30"/>
        </w:rPr>
        <w:t>系数可</w:t>
      </w:r>
      <w:r w:rsidRPr="00C5124B">
        <w:rPr>
          <w:rFonts w:ascii="仿宋_GB2312" w:eastAsia="仿宋_GB2312" w:cs="Times New Roman"/>
          <w:kern w:val="0"/>
          <w:sz w:val="30"/>
          <w:szCs w:val="30"/>
        </w:rPr>
        <w:t>通过实验测定，蚯蚓生物</w:t>
      </w:r>
      <w:r w:rsidRPr="00C5124B">
        <w:rPr>
          <w:rFonts w:ascii="仿宋_GB2312" w:eastAsia="仿宋_GB2312" w:cs="Times New Roman" w:hint="eastAsia"/>
          <w:kern w:val="0"/>
          <w:sz w:val="30"/>
          <w:szCs w:val="30"/>
        </w:rPr>
        <w:t>富集</w:t>
      </w:r>
      <w:r w:rsidRPr="00C5124B">
        <w:rPr>
          <w:rFonts w:ascii="仿宋_GB2312" w:eastAsia="仿宋_GB2312" w:cs="Times New Roman"/>
          <w:kern w:val="0"/>
          <w:sz w:val="30"/>
          <w:szCs w:val="30"/>
        </w:rPr>
        <w:t>系数可根据正辛醇-水分配系数估算。</w:t>
      </w:r>
    </w:p>
    <w:p w:rsidR="003C4FE5" w:rsidRDefault="008D45DD">
      <w:pPr>
        <w:pStyle w:val="30"/>
        <w:spacing w:before="120" w:after="120"/>
      </w:pPr>
      <w:r>
        <w:t>降解速率</w:t>
      </w:r>
      <w:r>
        <w:rPr>
          <w:rFonts w:hint="eastAsia"/>
        </w:rPr>
        <w:t>常数</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局部尺度考虑的降解去除过程为</w:t>
      </w:r>
      <w:r w:rsidR="00D25F0C" w:rsidRPr="00C5124B">
        <w:rPr>
          <w:rFonts w:ascii="仿宋_GB2312" w:eastAsia="仿宋_GB2312" w:cs="Times New Roman" w:hint="eastAsia"/>
          <w:kern w:val="0"/>
          <w:sz w:val="30"/>
          <w:szCs w:val="30"/>
        </w:rPr>
        <w:t>包括</w:t>
      </w:r>
      <w:r w:rsidRPr="00C5124B">
        <w:rPr>
          <w:rFonts w:ascii="仿宋_GB2312" w:eastAsia="仿宋_GB2312" w:cs="Times New Roman"/>
          <w:kern w:val="0"/>
          <w:sz w:val="30"/>
          <w:szCs w:val="30"/>
        </w:rPr>
        <w:t>污水处理厂中的水解和生物降解</w:t>
      </w:r>
      <w:r w:rsidR="00D25F0C" w:rsidRPr="00C5124B">
        <w:rPr>
          <w:rFonts w:ascii="仿宋_GB2312" w:eastAsia="仿宋_GB2312" w:cs="Times New Roman" w:hint="eastAsia"/>
          <w:kern w:val="0"/>
          <w:sz w:val="30"/>
          <w:szCs w:val="30"/>
        </w:rPr>
        <w:t>，</w:t>
      </w:r>
      <w:r w:rsidR="00D25F0C" w:rsidRPr="00C5124B">
        <w:rPr>
          <w:rFonts w:ascii="仿宋_GB2312" w:eastAsia="仿宋_GB2312" w:cs="Times New Roman"/>
          <w:kern w:val="0"/>
          <w:sz w:val="30"/>
          <w:szCs w:val="30"/>
        </w:rPr>
        <w:t>以及</w:t>
      </w:r>
      <w:r w:rsidRPr="00C5124B">
        <w:rPr>
          <w:rFonts w:ascii="仿宋_GB2312" w:eastAsia="仿宋_GB2312" w:cs="Times New Roman"/>
          <w:kern w:val="0"/>
          <w:sz w:val="30"/>
          <w:szCs w:val="30"/>
        </w:rPr>
        <w:t>土壤中的生物降解。通常假定化学物质的降解呈准一级动力学，</w:t>
      </w:r>
      <w:r w:rsidRPr="00C5124B">
        <w:rPr>
          <w:rFonts w:ascii="仿宋_GB2312" w:eastAsia="仿宋_GB2312" w:cs="Times New Roman" w:hint="eastAsia"/>
          <w:kern w:val="0"/>
          <w:sz w:val="30"/>
          <w:szCs w:val="30"/>
        </w:rPr>
        <w:t>利</w:t>
      </w:r>
      <w:r w:rsidRPr="00C5124B">
        <w:rPr>
          <w:rFonts w:ascii="仿宋_GB2312" w:eastAsia="仿宋_GB2312" w:cs="Times New Roman"/>
          <w:kern w:val="0"/>
          <w:sz w:val="30"/>
          <w:szCs w:val="30"/>
        </w:rPr>
        <w:t>用生物降解速率常数模拟</w:t>
      </w:r>
      <w:r w:rsidRPr="00C5124B">
        <w:rPr>
          <w:rFonts w:ascii="仿宋_GB2312" w:eastAsia="仿宋_GB2312" w:cs="Times New Roman" w:hint="eastAsia"/>
          <w:kern w:val="0"/>
          <w:sz w:val="30"/>
          <w:szCs w:val="30"/>
        </w:rPr>
        <w:t>化学物质</w:t>
      </w:r>
      <w:r w:rsidRPr="00C5124B">
        <w:rPr>
          <w:rFonts w:ascii="仿宋_GB2312" w:eastAsia="仿宋_GB2312" w:cs="Times New Roman"/>
          <w:kern w:val="0"/>
          <w:sz w:val="30"/>
          <w:szCs w:val="30"/>
        </w:rPr>
        <w:t>的去除过程。可使用生物降解筛选测试结果保守估</w:t>
      </w:r>
      <w:r w:rsidRPr="00C5124B">
        <w:rPr>
          <w:rFonts w:ascii="仿宋_GB2312" w:eastAsia="仿宋_GB2312" w:cs="Times New Roman" w:hint="eastAsia"/>
          <w:kern w:val="0"/>
          <w:sz w:val="30"/>
          <w:szCs w:val="30"/>
        </w:rPr>
        <w:t>算</w:t>
      </w:r>
      <w:r w:rsidRPr="00C5124B">
        <w:rPr>
          <w:rFonts w:ascii="仿宋_GB2312" w:eastAsia="仿宋_GB2312" w:cs="Times New Roman"/>
          <w:kern w:val="0"/>
          <w:sz w:val="30"/>
          <w:szCs w:val="30"/>
        </w:rPr>
        <w:t>生物降解速率常数。如果筛选测试结果显示不具有快速生物降解或固有生物降解性，可进一步采用污水处理模拟试验或土壤中的生物降解试验结果确定生物降解速率</w:t>
      </w:r>
      <w:r w:rsidRPr="00C5124B">
        <w:rPr>
          <w:rFonts w:ascii="仿宋_GB2312" w:eastAsia="仿宋_GB2312" w:cs="Times New Roman" w:hint="eastAsia"/>
          <w:kern w:val="0"/>
          <w:sz w:val="30"/>
          <w:szCs w:val="30"/>
        </w:rPr>
        <w:t>常数</w:t>
      </w:r>
      <w:r w:rsidRPr="00C5124B">
        <w:rPr>
          <w:rFonts w:ascii="仿宋_GB2312" w:eastAsia="仿宋_GB2312" w:cs="Times New Roman"/>
          <w:kern w:val="0"/>
          <w:sz w:val="30"/>
          <w:szCs w:val="30"/>
        </w:rPr>
        <w:t>。</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lastRenderedPageBreak/>
        <w:t>区域尺度还可考虑化学物质的光解，及在地表水和沉积物中的生物降解等去除过程。</w:t>
      </w:r>
    </w:p>
    <w:p w:rsidR="003C4FE5" w:rsidRDefault="008D45DD">
      <w:pPr>
        <w:pStyle w:val="30"/>
        <w:spacing w:before="120" w:after="120"/>
      </w:pPr>
      <w:r>
        <w:t>特殊</w:t>
      </w:r>
      <w:r>
        <w:rPr>
          <w:rFonts w:hint="eastAsia"/>
        </w:rPr>
        <w:t>化学物质</w:t>
      </w:r>
      <w:r>
        <w:t>的考虑</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大多数环境</w:t>
      </w:r>
      <w:proofErr w:type="gramStart"/>
      <w:r w:rsidRPr="00C5124B">
        <w:rPr>
          <w:rFonts w:ascii="仿宋_GB2312" w:eastAsia="仿宋_GB2312" w:cs="Times New Roman"/>
          <w:kern w:val="0"/>
          <w:sz w:val="30"/>
          <w:szCs w:val="30"/>
        </w:rPr>
        <w:t>归趋</w:t>
      </w:r>
      <w:r w:rsidRPr="00C5124B">
        <w:rPr>
          <w:rFonts w:ascii="仿宋_GB2312" w:eastAsia="仿宋_GB2312" w:cs="Times New Roman" w:hint="eastAsia"/>
          <w:kern w:val="0"/>
          <w:sz w:val="30"/>
          <w:szCs w:val="30"/>
        </w:rPr>
        <w:t>与</w:t>
      </w:r>
      <w:proofErr w:type="gramEnd"/>
      <w:r w:rsidRPr="00C5124B">
        <w:rPr>
          <w:rFonts w:ascii="仿宋_GB2312" w:eastAsia="仿宋_GB2312" w:cs="Times New Roman" w:hint="eastAsia"/>
          <w:kern w:val="0"/>
          <w:sz w:val="30"/>
          <w:szCs w:val="30"/>
        </w:rPr>
        <w:t>分配参数的估算</w:t>
      </w:r>
      <w:r w:rsidRPr="00C5124B">
        <w:rPr>
          <w:rFonts w:ascii="仿宋_GB2312" w:eastAsia="仿宋_GB2312" w:cs="Times New Roman"/>
          <w:kern w:val="0"/>
          <w:sz w:val="30"/>
          <w:szCs w:val="30"/>
        </w:rPr>
        <w:t>模型针对有机</w:t>
      </w:r>
      <w:r w:rsidRPr="00C5124B">
        <w:rPr>
          <w:rFonts w:ascii="仿宋_GB2312" w:eastAsia="仿宋_GB2312" w:cs="Times New Roman" w:hint="eastAsia"/>
          <w:kern w:val="0"/>
          <w:sz w:val="30"/>
          <w:szCs w:val="30"/>
        </w:rPr>
        <w:t>物</w:t>
      </w:r>
      <w:r w:rsidRPr="00C5124B">
        <w:rPr>
          <w:rFonts w:ascii="仿宋_GB2312" w:eastAsia="仿宋_GB2312" w:cs="Times New Roman"/>
          <w:kern w:val="0"/>
          <w:sz w:val="30"/>
          <w:szCs w:val="30"/>
        </w:rPr>
        <w:t>开发，对于金属类、无机物、可电离物质、颗粒物</w:t>
      </w:r>
      <w:r w:rsidRPr="00C5124B">
        <w:rPr>
          <w:rFonts w:ascii="仿宋_GB2312" w:eastAsia="仿宋_GB2312" w:cs="Times New Roman" w:hint="eastAsia"/>
          <w:kern w:val="0"/>
          <w:sz w:val="30"/>
          <w:szCs w:val="30"/>
        </w:rPr>
        <w:t>的评估应用须</w:t>
      </w:r>
      <w:r w:rsidRPr="00C5124B">
        <w:rPr>
          <w:rFonts w:ascii="仿宋_GB2312" w:eastAsia="仿宋_GB2312" w:cs="Times New Roman"/>
          <w:kern w:val="0"/>
          <w:sz w:val="30"/>
          <w:szCs w:val="30"/>
        </w:rPr>
        <w:t>特别注意。</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对于金属类和无机物，</w:t>
      </w:r>
      <w:r w:rsidRPr="00C5124B">
        <w:rPr>
          <w:rFonts w:ascii="仿宋_GB2312" w:eastAsia="仿宋_GB2312" w:cs="Times New Roman" w:hint="eastAsia"/>
          <w:kern w:val="0"/>
          <w:sz w:val="30"/>
          <w:szCs w:val="30"/>
        </w:rPr>
        <w:t>应基于</w:t>
      </w:r>
      <w:r w:rsidRPr="00C5124B">
        <w:rPr>
          <w:rFonts w:ascii="仿宋_GB2312" w:eastAsia="仿宋_GB2312" w:cs="Times New Roman"/>
          <w:kern w:val="0"/>
          <w:sz w:val="30"/>
          <w:szCs w:val="30"/>
        </w:rPr>
        <w:t>转化和分配更</w:t>
      </w:r>
      <w:r w:rsidRPr="00C5124B">
        <w:rPr>
          <w:rFonts w:ascii="仿宋_GB2312" w:eastAsia="仿宋_GB2312" w:cs="Times New Roman" w:hint="eastAsia"/>
          <w:kern w:val="0"/>
          <w:sz w:val="30"/>
          <w:szCs w:val="30"/>
        </w:rPr>
        <w:t>多的</w:t>
      </w:r>
      <w:r w:rsidRPr="00C5124B">
        <w:rPr>
          <w:rFonts w:ascii="仿宋_GB2312" w:eastAsia="仿宋_GB2312" w:cs="Times New Roman"/>
          <w:kern w:val="0"/>
          <w:sz w:val="30"/>
          <w:szCs w:val="30"/>
        </w:rPr>
        <w:t>具体信息。</w:t>
      </w:r>
      <w:r w:rsidRPr="00C5124B">
        <w:rPr>
          <w:rFonts w:ascii="仿宋_GB2312" w:eastAsia="仿宋_GB2312" w:cs="Times New Roman" w:hint="eastAsia"/>
          <w:kern w:val="0"/>
          <w:sz w:val="30"/>
          <w:szCs w:val="30"/>
        </w:rPr>
        <w:t>可</w:t>
      </w:r>
      <w:r w:rsidRPr="00C5124B">
        <w:rPr>
          <w:rFonts w:ascii="仿宋_GB2312" w:eastAsia="仿宋_GB2312" w:cs="Times New Roman"/>
          <w:kern w:val="0"/>
          <w:sz w:val="30"/>
          <w:szCs w:val="30"/>
        </w:rPr>
        <w:t>电离物质评估时应考虑环境pH值对电离程度</w:t>
      </w:r>
      <w:proofErr w:type="gramStart"/>
      <w:r w:rsidRPr="00C5124B">
        <w:rPr>
          <w:rFonts w:ascii="仿宋_GB2312" w:eastAsia="仿宋_GB2312" w:cs="Times New Roman"/>
          <w:kern w:val="0"/>
          <w:sz w:val="30"/>
          <w:szCs w:val="30"/>
        </w:rPr>
        <w:t>和归趋</w:t>
      </w:r>
      <w:r w:rsidRPr="00C5124B">
        <w:rPr>
          <w:rFonts w:ascii="仿宋_GB2312" w:eastAsia="仿宋_GB2312" w:cs="Times New Roman" w:hint="eastAsia"/>
          <w:kern w:val="0"/>
          <w:sz w:val="30"/>
          <w:szCs w:val="30"/>
        </w:rPr>
        <w:t>的</w:t>
      </w:r>
      <w:proofErr w:type="gramEnd"/>
      <w:r w:rsidRPr="00C5124B">
        <w:rPr>
          <w:rFonts w:ascii="仿宋_GB2312" w:eastAsia="仿宋_GB2312" w:cs="Times New Roman"/>
          <w:kern w:val="0"/>
          <w:sz w:val="30"/>
          <w:szCs w:val="30"/>
        </w:rPr>
        <w:t>影响。</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分配系数的估算仅限于分子态物质。</w:t>
      </w:r>
      <w:r w:rsidRPr="00C5124B">
        <w:rPr>
          <w:rFonts w:ascii="仿宋_GB2312" w:eastAsia="仿宋_GB2312" w:cs="Times New Roman" w:hint="eastAsia"/>
          <w:kern w:val="0"/>
          <w:sz w:val="30"/>
          <w:szCs w:val="30"/>
        </w:rPr>
        <w:t>当</w:t>
      </w:r>
      <w:r w:rsidRPr="00C5124B">
        <w:rPr>
          <w:rFonts w:ascii="仿宋_GB2312" w:eastAsia="仿宋_GB2312" w:cs="Times New Roman"/>
          <w:kern w:val="0"/>
          <w:sz w:val="30"/>
          <w:szCs w:val="30"/>
        </w:rPr>
        <w:t>化学物质以颗粒态（如</w:t>
      </w:r>
      <w:r w:rsidRPr="00C5124B">
        <w:rPr>
          <w:rFonts w:ascii="仿宋_GB2312" w:eastAsia="仿宋_GB2312" w:cs="Times New Roman" w:hint="eastAsia"/>
          <w:kern w:val="0"/>
          <w:sz w:val="30"/>
          <w:szCs w:val="30"/>
        </w:rPr>
        <w:t>粉尘</w:t>
      </w:r>
      <w:r w:rsidRPr="00C5124B">
        <w:rPr>
          <w:rFonts w:ascii="仿宋_GB2312" w:eastAsia="仿宋_GB2312" w:cs="Times New Roman"/>
          <w:kern w:val="0"/>
          <w:sz w:val="30"/>
          <w:szCs w:val="30"/>
        </w:rPr>
        <w:t>）分布于环境时，使用分配系数</w:t>
      </w:r>
      <w:r w:rsidRPr="00C5124B">
        <w:rPr>
          <w:rFonts w:ascii="仿宋_GB2312" w:eastAsia="仿宋_GB2312" w:cs="Times New Roman" w:hint="eastAsia"/>
          <w:kern w:val="0"/>
          <w:sz w:val="30"/>
          <w:szCs w:val="30"/>
        </w:rPr>
        <w:t>法</w:t>
      </w:r>
      <w:r w:rsidRPr="00C5124B">
        <w:rPr>
          <w:rFonts w:ascii="仿宋_GB2312" w:eastAsia="仿宋_GB2312" w:cs="Times New Roman"/>
          <w:kern w:val="0"/>
          <w:sz w:val="30"/>
          <w:szCs w:val="30"/>
        </w:rPr>
        <w:t>估算可能会低估土壤和沉积物</w:t>
      </w:r>
      <w:r w:rsidRPr="00C5124B">
        <w:rPr>
          <w:rFonts w:ascii="仿宋_GB2312" w:eastAsia="仿宋_GB2312" w:cs="Times New Roman" w:hint="eastAsia"/>
          <w:kern w:val="0"/>
          <w:sz w:val="30"/>
          <w:szCs w:val="30"/>
        </w:rPr>
        <w:t>的</w:t>
      </w:r>
      <w:r w:rsidRPr="00C5124B">
        <w:rPr>
          <w:rFonts w:ascii="仿宋_GB2312" w:eastAsia="仿宋_GB2312" w:cs="Times New Roman"/>
          <w:kern w:val="0"/>
          <w:sz w:val="30"/>
          <w:szCs w:val="30"/>
        </w:rPr>
        <w:t>暴露</w:t>
      </w:r>
      <w:r w:rsidRPr="00C5124B">
        <w:rPr>
          <w:rFonts w:ascii="仿宋_GB2312" w:eastAsia="仿宋_GB2312" w:cs="Times New Roman" w:hint="eastAsia"/>
          <w:kern w:val="0"/>
          <w:sz w:val="30"/>
          <w:szCs w:val="30"/>
        </w:rPr>
        <w:t>浓度</w:t>
      </w:r>
      <w:r w:rsidRPr="00C5124B">
        <w:rPr>
          <w:rFonts w:ascii="仿宋_GB2312" w:eastAsia="仿宋_GB2312" w:cs="Times New Roman"/>
          <w:kern w:val="0"/>
          <w:sz w:val="30"/>
          <w:szCs w:val="30"/>
        </w:rPr>
        <w:t>，高估水中的暴露</w:t>
      </w:r>
      <w:r w:rsidRPr="00C5124B">
        <w:rPr>
          <w:rFonts w:ascii="仿宋_GB2312" w:eastAsia="仿宋_GB2312" w:cs="Times New Roman" w:hint="eastAsia"/>
          <w:kern w:val="0"/>
          <w:sz w:val="30"/>
          <w:szCs w:val="30"/>
        </w:rPr>
        <w:t>浓度</w:t>
      </w:r>
      <w:r w:rsidRPr="00C5124B">
        <w:rPr>
          <w:rFonts w:ascii="仿宋_GB2312" w:eastAsia="仿宋_GB2312" w:cs="Times New Roman"/>
          <w:kern w:val="0"/>
          <w:sz w:val="30"/>
          <w:szCs w:val="30"/>
        </w:rPr>
        <w:t>。</w:t>
      </w:r>
      <w:r w:rsidRPr="00C5124B">
        <w:rPr>
          <w:rFonts w:ascii="仿宋_GB2312" w:eastAsia="仿宋_GB2312" w:cs="Times New Roman" w:hint="eastAsia"/>
          <w:kern w:val="0"/>
          <w:sz w:val="30"/>
          <w:szCs w:val="30"/>
        </w:rPr>
        <w:t>当</w:t>
      </w:r>
      <w:r w:rsidRPr="00C5124B">
        <w:rPr>
          <w:rFonts w:ascii="仿宋_GB2312" w:eastAsia="仿宋_GB2312" w:cs="Times New Roman"/>
          <w:kern w:val="0"/>
          <w:sz w:val="30"/>
          <w:szCs w:val="30"/>
        </w:rPr>
        <w:t>粒径</w:t>
      </w:r>
      <w:proofErr w:type="gramStart"/>
      <w:r w:rsidRPr="00C5124B">
        <w:rPr>
          <w:rFonts w:ascii="仿宋_GB2312" w:eastAsia="仿宋_GB2312" w:cs="Times New Roman"/>
          <w:kern w:val="0"/>
          <w:sz w:val="30"/>
          <w:szCs w:val="30"/>
        </w:rPr>
        <w:t>很</w:t>
      </w:r>
      <w:proofErr w:type="gramEnd"/>
      <w:r w:rsidRPr="00C5124B">
        <w:rPr>
          <w:rFonts w:ascii="仿宋_GB2312" w:eastAsia="仿宋_GB2312" w:cs="Times New Roman"/>
          <w:kern w:val="0"/>
          <w:sz w:val="30"/>
          <w:szCs w:val="30"/>
        </w:rPr>
        <w:t>小</w:t>
      </w:r>
      <w:r w:rsidRPr="00C5124B">
        <w:rPr>
          <w:rFonts w:ascii="仿宋_GB2312" w:eastAsia="仿宋_GB2312" w:cs="Times New Roman" w:hint="eastAsia"/>
          <w:kern w:val="0"/>
          <w:sz w:val="30"/>
          <w:szCs w:val="30"/>
        </w:rPr>
        <w:t>时则可能</w:t>
      </w:r>
      <w:r w:rsidRPr="00C5124B">
        <w:rPr>
          <w:rFonts w:ascii="仿宋_GB2312" w:eastAsia="仿宋_GB2312" w:cs="Times New Roman"/>
          <w:kern w:val="0"/>
          <w:sz w:val="30"/>
          <w:szCs w:val="30"/>
        </w:rPr>
        <w:t>易于逸散</w:t>
      </w:r>
      <w:r w:rsidRPr="00C5124B">
        <w:rPr>
          <w:rFonts w:ascii="仿宋_GB2312" w:eastAsia="仿宋_GB2312" w:cs="Times New Roman" w:hint="eastAsia"/>
          <w:kern w:val="0"/>
          <w:sz w:val="30"/>
          <w:szCs w:val="30"/>
        </w:rPr>
        <w:t>进入</w:t>
      </w:r>
      <w:r w:rsidRPr="00C5124B">
        <w:rPr>
          <w:rFonts w:ascii="仿宋_GB2312" w:eastAsia="仿宋_GB2312" w:cs="Times New Roman"/>
          <w:kern w:val="0"/>
          <w:sz w:val="30"/>
          <w:szCs w:val="30"/>
        </w:rPr>
        <w:t>大气。对于颗粒物的分配，</w:t>
      </w:r>
      <w:r w:rsidRPr="00C5124B">
        <w:rPr>
          <w:rFonts w:ascii="仿宋_GB2312" w:eastAsia="仿宋_GB2312" w:cs="Times New Roman" w:hint="eastAsia"/>
          <w:kern w:val="0"/>
          <w:sz w:val="30"/>
          <w:szCs w:val="30"/>
        </w:rPr>
        <w:t>应根据具体</w:t>
      </w:r>
      <w:proofErr w:type="gramStart"/>
      <w:r w:rsidRPr="00C5124B">
        <w:rPr>
          <w:rFonts w:ascii="仿宋_GB2312" w:eastAsia="仿宋_GB2312" w:cs="Times New Roman" w:hint="eastAsia"/>
          <w:kern w:val="0"/>
          <w:sz w:val="30"/>
          <w:szCs w:val="30"/>
        </w:rPr>
        <w:t>情况</w:t>
      </w:r>
      <w:r w:rsidRPr="00C5124B">
        <w:rPr>
          <w:rFonts w:ascii="仿宋_GB2312" w:eastAsia="仿宋_GB2312" w:cs="Times New Roman"/>
          <w:kern w:val="0"/>
          <w:sz w:val="30"/>
          <w:szCs w:val="30"/>
        </w:rPr>
        <w:t>逐</w:t>
      </w:r>
      <w:r w:rsidRPr="00C5124B">
        <w:rPr>
          <w:rFonts w:ascii="仿宋_GB2312" w:eastAsia="仿宋_GB2312" w:cs="Times New Roman" w:hint="eastAsia"/>
          <w:kern w:val="0"/>
          <w:sz w:val="30"/>
          <w:szCs w:val="30"/>
        </w:rPr>
        <w:t>例评估</w:t>
      </w:r>
      <w:proofErr w:type="gramEnd"/>
      <w:r w:rsidRPr="00C5124B">
        <w:rPr>
          <w:rFonts w:ascii="仿宋_GB2312" w:eastAsia="仿宋_GB2312" w:cs="Times New Roman"/>
          <w:kern w:val="0"/>
          <w:sz w:val="30"/>
          <w:szCs w:val="30"/>
        </w:rPr>
        <w:t>。</w:t>
      </w:r>
    </w:p>
    <w:p w:rsidR="003C4FE5" w:rsidRPr="00F2378B" w:rsidRDefault="008D45DD">
      <w:pPr>
        <w:pStyle w:val="21"/>
        <w:spacing w:before="120" w:after="120"/>
      </w:pPr>
      <w:bookmarkStart w:id="600" w:name="_Toc32520604"/>
      <w:bookmarkStart w:id="601" w:name="_Toc32520422"/>
      <w:bookmarkStart w:id="602" w:name="_Toc32659968"/>
      <w:bookmarkStart w:id="603" w:name="_Toc32520671"/>
      <w:bookmarkStart w:id="604" w:name="_Toc32520738"/>
      <w:r w:rsidRPr="00F2378B">
        <w:t>区域</w:t>
      </w:r>
      <w:r w:rsidRPr="00F2378B">
        <w:rPr>
          <w:rFonts w:hint="eastAsia"/>
        </w:rPr>
        <w:t>尺度</w:t>
      </w:r>
      <w:r w:rsidRPr="00F2378B">
        <w:t>环境暴露浓度估算</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区域尺度环境暴露浓度代表化学物质的环境背景暴露浓度。区域尺度上，假定化学物质的排放输入是持续的，且化学物质排放进入环境后，在环境相内或相间迁移、转化和分配所涉及的时间较长，涉及各种迁移和转化过程，并最终达到稳态浓度。</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区域尺度应根据化学物质的环境排放所在地区确定，或基于合理最坏情形假设，选择人口密集（如长三角区域）、或生产使用集中的区域（如化工园区）开展评估，且评估时须考虑区域内所有排放源，及向各环境介质（大气、地表水和土壤）的总排放率。</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区域尺度环境暴露浓度主要通过基于稳态机制的环境多介质模型进行估算，环境多介质模型通常包含大气、地表水、沉积</w:t>
      </w:r>
      <w:r w:rsidRPr="00C5124B">
        <w:rPr>
          <w:rFonts w:ascii="仿宋_GB2312" w:eastAsia="仿宋_GB2312" w:cs="Times New Roman" w:hint="eastAsia"/>
          <w:kern w:val="0"/>
          <w:sz w:val="30"/>
          <w:szCs w:val="30"/>
        </w:rPr>
        <w:lastRenderedPageBreak/>
        <w:t>物和土壤等环境相，且假定</w:t>
      </w:r>
      <w:proofErr w:type="gramStart"/>
      <w:r w:rsidRPr="00C5124B">
        <w:rPr>
          <w:rFonts w:ascii="仿宋_GB2312" w:eastAsia="仿宋_GB2312" w:cs="Times New Roman" w:hint="eastAsia"/>
          <w:kern w:val="0"/>
          <w:sz w:val="30"/>
          <w:szCs w:val="30"/>
        </w:rPr>
        <w:t>各环境</w:t>
      </w:r>
      <w:proofErr w:type="gramEnd"/>
      <w:r w:rsidRPr="00C5124B">
        <w:rPr>
          <w:rFonts w:ascii="仿宋_GB2312" w:eastAsia="仿宋_GB2312" w:cs="Times New Roman" w:hint="eastAsia"/>
          <w:kern w:val="0"/>
          <w:sz w:val="30"/>
          <w:szCs w:val="30"/>
        </w:rPr>
        <w:t>相混合均匀。</w:t>
      </w:r>
    </w:p>
    <w:p w:rsidR="003C4FE5" w:rsidRPr="007822B1" w:rsidRDefault="008D45DD">
      <w:pPr>
        <w:pStyle w:val="21"/>
        <w:spacing w:before="120" w:after="120"/>
        <w:rPr>
          <w:rFonts w:ascii="Times New Roman" w:hAnsi="Times New Roman" w:cs="Times New Roman"/>
        </w:rPr>
      </w:pPr>
      <w:r w:rsidRPr="007822B1">
        <w:rPr>
          <w:rFonts w:cs="Times New Roman" w:hint="eastAsia"/>
        </w:rPr>
        <w:t>局部</w:t>
      </w:r>
      <w:r w:rsidRPr="007822B1">
        <w:rPr>
          <w:rFonts w:ascii="Times New Roman" w:hAnsi="Times New Roman" w:cs="Times New Roman" w:hint="eastAsia"/>
        </w:rPr>
        <w:t>环境暴露浓度估算</w:t>
      </w:r>
      <w:bookmarkEnd w:id="600"/>
      <w:bookmarkEnd w:id="601"/>
      <w:bookmarkEnd w:id="602"/>
      <w:bookmarkEnd w:id="603"/>
      <w:bookmarkEnd w:id="604"/>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化学物质由排放源排出后，经分配、转化和迁移后进入各环境介质并经食物链进入捕食动物。化学物质环境暴露浓度通常以局部环境暴露浓度表示，估算时需同时考虑化学物质经排放源排放进入环境的浓度（即环境排放暴露浓度），以及评估区域该化学物质原先的背景浓度（即环境背景暴露浓度，用区域尺度PEC表征）。</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应开展局部环境浓度估算的环境介质包括：</w:t>
      </w:r>
      <w:r w:rsidRPr="00C5124B">
        <w:rPr>
          <w:rFonts w:ascii="仿宋_GB2312" w:eastAsia="仿宋_GB2312" w:cs="Times New Roman"/>
          <w:kern w:val="0"/>
          <w:sz w:val="30"/>
          <w:szCs w:val="30"/>
        </w:rPr>
        <w:t>STP</w:t>
      </w:r>
      <w:r w:rsidRPr="00C5124B">
        <w:rPr>
          <w:rFonts w:ascii="仿宋_GB2312" w:eastAsia="仿宋_GB2312" w:cs="Times New Roman" w:hint="eastAsia"/>
          <w:kern w:val="0"/>
          <w:sz w:val="30"/>
          <w:szCs w:val="30"/>
        </w:rPr>
        <w:t>微生物环境、大气、地表水、沉积物、土壤和捕食动物。对于可能进入地下水的，应开展地下水暴露评估。</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根据环境排放率、环境</w:t>
      </w:r>
      <w:proofErr w:type="gramStart"/>
      <w:r w:rsidRPr="00C5124B">
        <w:rPr>
          <w:rFonts w:ascii="仿宋_GB2312" w:eastAsia="仿宋_GB2312" w:cs="Times New Roman" w:hint="eastAsia"/>
          <w:kern w:val="0"/>
          <w:sz w:val="30"/>
          <w:szCs w:val="30"/>
        </w:rPr>
        <w:t>归趋和</w:t>
      </w:r>
      <w:proofErr w:type="gramEnd"/>
      <w:r w:rsidRPr="00C5124B">
        <w:rPr>
          <w:rFonts w:ascii="仿宋_GB2312" w:eastAsia="仿宋_GB2312" w:cs="Times New Roman" w:hint="eastAsia"/>
          <w:kern w:val="0"/>
          <w:sz w:val="30"/>
          <w:szCs w:val="30"/>
        </w:rPr>
        <w:t>分配参数，以及假定的环境暴露途径和暴露参数（见附录B表B.2），应用暴露模型开展局部</w:t>
      </w:r>
      <w:r w:rsidRPr="00C5124B">
        <w:rPr>
          <w:rFonts w:ascii="仿宋_GB2312" w:eastAsia="仿宋_GB2312" w:cs="Times New Roman"/>
          <w:kern w:val="0"/>
          <w:sz w:val="30"/>
          <w:szCs w:val="30"/>
        </w:rPr>
        <w:t>PEC</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见表5</w:t>
      </w:r>
      <w:r w:rsidRPr="00C5124B">
        <w:rPr>
          <w:rFonts w:ascii="仿宋_GB2312" w:eastAsia="仿宋_GB2312" w:cs="Times New Roman" w:hint="eastAsia"/>
          <w:kern w:val="0"/>
          <w:sz w:val="30"/>
          <w:szCs w:val="30"/>
        </w:rPr>
        <w:t>）估算（具体估算方法见附录D和附录E）。</w:t>
      </w:r>
    </w:p>
    <w:p w:rsidR="003C4FE5" w:rsidRPr="00637C8E" w:rsidRDefault="008D45DD">
      <w:pPr>
        <w:autoSpaceDE w:val="0"/>
        <w:autoSpaceDN w:val="0"/>
        <w:adjustRightInd w:val="0"/>
        <w:snapToGrid w:val="0"/>
        <w:spacing w:beforeLines="50" w:before="120" w:afterLines="50" w:after="120"/>
        <w:ind w:firstLineChars="200" w:firstLine="480"/>
        <w:jc w:val="center"/>
        <w:rPr>
          <w:rFonts w:eastAsia="黑体" w:cs="Times New Roman"/>
          <w:sz w:val="24"/>
          <w:szCs w:val="24"/>
        </w:rPr>
      </w:pPr>
      <w:r w:rsidRPr="00637C8E">
        <w:rPr>
          <w:rFonts w:eastAsia="黑体" w:cs="Times New Roman"/>
          <w:sz w:val="24"/>
          <w:szCs w:val="24"/>
        </w:rPr>
        <w:t>表</w:t>
      </w:r>
      <w:r w:rsidRPr="00637C8E">
        <w:rPr>
          <w:rFonts w:eastAsia="黑体" w:cs="Times New Roman"/>
          <w:sz w:val="24"/>
          <w:szCs w:val="24"/>
        </w:rPr>
        <w:t xml:space="preserve">5  </w:t>
      </w:r>
      <w:r w:rsidRPr="00637C8E">
        <w:rPr>
          <w:rFonts w:eastAsia="黑体" w:cs="Times New Roman"/>
          <w:sz w:val="24"/>
          <w:szCs w:val="24"/>
        </w:rPr>
        <w:t>需要估算的</w:t>
      </w:r>
      <w:r w:rsidRPr="00637C8E">
        <w:rPr>
          <w:rFonts w:eastAsia="黑体" w:cs="Times New Roman" w:hint="eastAsia"/>
          <w:sz w:val="24"/>
          <w:szCs w:val="24"/>
        </w:rPr>
        <w:t>预测</w:t>
      </w:r>
      <w:r w:rsidRPr="00637C8E">
        <w:rPr>
          <w:rFonts w:eastAsia="黑体" w:cs="Times New Roman"/>
          <w:sz w:val="24"/>
          <w:szCs w:val="24"/>
        </w:rPr>
        <w:t>环境浓度</w:t>
      </w:r>
    </w:p>
    <w:tbl>
      <w:tblPr>
        <w:tblStyle w:val="afff3"/>
        <w:tblW w:w="827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57"/>
        <w:gridCol w:w="2069"/>
        <w:gridCol w:w="1212"/>
        <w:gridCol w:w="1034"/>
        <w:gridCol w:w="1376"/>
        <w:gridCol w:w="1622"/>
      </w:tblGrid>
      <w:tr w:rsidR="003C4FE5" w:rsidRPr="006D40AD">
        <w:trPr>
          <w:jc w:val="center"/>
        </w:trPr>
        <w:tc>
          <w:tcPr>
            <w:tcW w:w="957" w:type="dxa"/>
            <w:vMerge w:val="restart"/>
            <w:tcBorders>
              <w:top w:val="single" w:sz="12" w:space="0" w:color="auto"/>
              <w:bottom w:val="single" w:sz="4" w:space="0" w:color="auto"/>
            </w:tcBorders>
            <w:vAlign w:val="center"/>
          </w:tcPr>
          <w:p w:rsidR="003C4FE5" w:rsidRPr="006D40AD" w:rsidRDefault="008D45DD">
            <w:pPr>
              <w:snapToGrid w:val="0"/>
              <w:spacing w:line="360" w:lineRule="exact"/>
              <w:jc w:val="center"/>
              <w:rPr>
                <w:kern w:val="0"/>
                <w:sz w:val="18"/>
                <w:szCs w:val="18"/>
              </w:rPr>
            </w:pPr>
            <w:r w:rsidRPr="006D40AD">
              <w:rPr>
                <w:rFonts w:hint="eastAsia"/>
                <w:kern w:val="0"/>
                <w:sz w:val="18"/>
                <w:szCs w:val="18"/>
              </w:rPr>
              <w:t>环境介质</w:t>
            </w:r>
          </w:p>
        </w:tc>
        <w:tc>
          <w:tcPr>
            <w:tcW w:w="2069" w:type="dxa"/>
            <w:vMerge w:val="restart"/>
            <w:tcBorders>
              <w:top w:val="single" w:sz="12" w:space="0" w:color="auto"/>
              <w:bottom w:val="single" w:sz="4" w:space="0" w:color="auto"/>
            </w:tcBorders>
            <w:vAlign w:val="center"/>
          </w:tcPr>
          <w:p w:rsidR="003C4FE5" w:rsidRPr="006D40AD" w:rsidRDefault="008D45DD">
            <w:pPr>
              <w:snapToGrid w:val="0"/>
              <w:spacing w:line="360" w:lineRule="exact"/>
              <w:jc w:val="center"/>
              <w:rPr>
                <w:kern w:val="0"/>
                <w:sz w:val="18"/>
                <w:szCs w:val="18"/>
              </w:rPr>
            </w:pPr>
            <w:r w:rsidRPr="006D40AD">
              <w:rPr>
                <w:rFonts w:hint="eastAsia"/>
                <w:kern w:val="0"/>
                <w:sz w:val="18"/>
                <w:szCs w:val="18"/>
              </w:rPr>
              <w:t>参数名称</w:t>
            </w:r>
          </w:p>
        </w:tc>
        <w:tc>
          <w:tcPr>
            <w:tcW w:w="1212" w:type="dxa"/>
            <w:vMerge w:val="restart"/>
            <w:tcBorders>
              <w:top w:val="single" w:sz="12" w:space="0" w:color="auto"/>
              <w:bottom w:val="single" w:sz="4" w:space="0" w:color="auto"/>
            </w:tcBorders>
            <w:vAlign w:val="center"/>
          </w:tcPr>
          <w:p w:rsidR="003C4FE5" w:rsidRPr="006D40AD" w:rsidRDefault="008D45DD">
            <w:pPr>
              <w:snapToGrid w:val="0"/>
              <w:spacing w:line="360" w:lineRule="exact"/>
              <w:jc w:val="center"/>
              <w:rPr>
                <w:kern w:val="0"/>
                <w:sz w:val="18"/>
                <w:szCs w:val="18"/>
              </w:rPr>
            </w:pPr>
            <w:r w:rsidRPr="006D40AD">
              <w:rPr>
                <w:rFonts w:hint="eastAsia"/>
                <w:kern w:val="0"/>
                <w:sz w:val="18"/>
                <w:szCs w:val="18"/>
              </w:rPr>
              <w:t>参数符号</w:t>
            </w:r>
          </w:p>
        </w:tc>
        <w:tc>
          <w:tcPr>
            <w:tcW w:w="1034" w:type="dxa"/>
            <w:vMerge w:val="restart"/>
            <w:tcBorders>
              <w:top w:val="single" w:sz="12" w:space="0" w:color="auto"/>
              <w:bottom w:val="single" w:sz="4" w:space="0" w:color="auto"/>
            </w:tcBorders>
            <w:vAlign w:val="center"/>
          </w:tcPr>
          <w:p w:rsidR="003C4FE5" w:rsidRPr="006D40AD" w:rsidRDefault="008D45DD">
            <w:pPr>
              <w:snapToGrid w:val="0"/>
              <w:spacing w:line="360" w:lineRule="exact"/>
              <w:jc w:val="center"/>
              <w:rPr>
                <w:kern w:val="0"/>
                <w:sz w:val="18"/>
                <w:szCs w:val="18"/>
              </w:rPr>
            </w:pPr>
            <w:r w:rsidRPr="006D40AD">
              <w:rPr>
                <w:rFonts w:hint="eastAsia"/>
                <w:kern w:val="0"/>
                <w:sz w:val="18"/>
                <w:szCs w:val="18"/>
              </w:rPr>
              <w:t>单位</w:t>
            </w:r>
          </w:p>
        </w:tc>
        <w:tc>
          <w:tcPr>
            <w:tcW w:w="2998" w:type="dxa"/>
            <w:gridSpan w:val="2"/>
            <w:tcBorders>
              <w:top w:val="single" w:sz="12" w:space="0" w:color="auto"/>
              <w:bottom w:val="single" w:sz="4" w:space="0" w:color="auto"/>
            </w:tcBorders>
            <w:vAlign w:val="center"/>
          </w:tcPr>
          <w:p w:rsidR="003C4FE5" w:rsidRPr="006D40AD" w:rsidRDefault="008D45DD">
            <w:pPr>
              <w:snapToGrid w:val="0"/>
              <w:spacing w:line="360" w:lineRule="exact"/>
              <w:jc w:val="center"/>
              <w:rPr>
                <w:kern w:val="0"/>
                <w:sz w:val="18"/>
                <w:szCs w:val="18"/>
              </w:rPr>
            </w:pPr>
            <w:r w:rsidRPr="006D40AD">
              <w:rPr>
                <w:rFonts w:hint="eastAsia"/>
                <w:kern w:val="0"/>
                <w:sz w:val="18"/>
                <w:szCs w:val="18"/>
              </w:rPr>
              <w:t>用途</w:t>
            </w:r>
          </w:p>
        </w:tc>
      </w:tr>
      <w:tr w:rsidR="003C4FE5" w:rsidRPr="006D40AD">
        <w:trPr>
          <w:jc w:val="center"/>
        </w:trPr>
        <w:tc>
          <w:tcPr>
            <w:tcW w:w="957" w:type="dxa"/>
            <w:vMerge/>
            <w:tcBorders>
              <w:top w:val="single" w:sz="4" w:space="0" w:color="auto"/>
              <w:bottom w:val="single" w:sz="12" w:space="0" w:color="auto"/>
            </w:tcBorders>
            <w:vAlign w:val="center"/>
          </w:tcPr>
          <w:p w:rsidR="003C4FE5" w:rsidRPr="006D40AD" w:rsidRDefault="003C4FE5">
            <w:pPr>
              <w:snapToGrid w:val="0"/>
              <w:spacing w:line="360" w:lineRule="exact"/>
              <w:jc w:val="center"/>
              <w:rPr>
                <w:kern w:val="0"/>
                <w:sz w:val="18"/>
                <w:szCs w:val="18"/>
              </w:rPr>
            </w:pPr>
          </w:p>
        </w:tc>
        <w:tc>
          <w:tcPr>
            <w:tcW w:w="2069" w:type="dxa"/>
            <w:vMerge/>
            <w:tcBorders>
              <w:top w:val="single" w:sz="4" w:space="0" w:color="auto"/>
              <w:bottom w:val="single" w:sz="12" w:space="0" w:color="auto"/>
            </w:tcBorders>
            <w:vAlign w:val="center"/>
          </w:tcPr>
          <w:p w:rsidR="003C4FE5" w:rsidRPr="006D40AD" w:rsidRDefault="003C4FE5">
            <w:pPr>
              <w:snapToGrid w:val="0"/>
              <w:spacing w:line="360" w:lineRule="exact"/>
              <w:jc w:val="center"/>
              <w:rPr>
                <w:kern w:val="0"/>
                <w:sz w:val="18"/>
                <w:szCs w:val="18"/>
              </w:rPr>
            </w:pPr>
          </w:p>
        </w:tc>
        <w:tc>
          <w:tcPr>
            <w:tcW w:w="1212" w:type="dxa"/>
            <w:vMerge/>
            <w:tcBorders>
              <w:top w:val="single" w:sz="4" w:space="0" w:color="auto"/>
              <w:bottom w:val="single" w:sz="12" w:space="0" w:color="auto"/>
            </w:tcBorders>
            <w:vAlign w:val="center"/>
          </w:tcPr>
          <w:p w:rsidR="003C4FE5" w:rsidRPr="006D40AD" w:rsidRDefault="003C4FE5">
            <w:pPr>
              <w:snapToGrid w:val="0"/>
              <w:spacing w:line="360" w:lineRule="exact"/>
              <w:jc w:val="center"/>
              <w:rPr>
                <w:kern w:val="0"/>
                <w:sz w:val="18"/>
                <w:szCs w:val="18"/>
              </w:rPr>
            </w:pPr>
          </w:p>
        </w:tc>
        <w:tc>
          <w:tcPr>
            <w:tcW w:w="1034" w:type="dxa"/>
            <w:vMerge/>
            <w:tcBorders>
              <w:top w:val="single" w:sz="4" w:space="0" w:color="auto"/>
              <w:bottom w:val="single" w:sz="12" w:space="0" w:color="auto"/>
            </w:tcBorders>
            <w:vAlign w:val="center"/>
          </w:tcPr>
          <w:p w:rsidR="003C4FE5" w:rsidRPr="006D40AD" w:rsidRDefault="003C4FE5">
            <w:pPr>
              <w:snapToGrid w:val="0"/>
              <w:spacing w:line="360" w:lineRule="exact"/>
              <w:jc w:val="center"/>
              <w:rPr>
                <w:kern w:val="0"/>
                <w:sz w:val="18"/>
                <w:szCs w:val="18"/>
              </w:rPr>
            </w:pPr>
          </w:p>
        </w:tc>
        <w:tc>
          <w:tcPr>
            <w:tcW w:w="1376" w:type="dxa"/>
            <w:tcBorders>
              <w:top w:val="single" w:sz="4" w:space="0" w:color="auto"/>
              <w:bottom w:val="single" w:sz="12" w:space="0" w:color="auto"/>
            </w:tcBorders>
            <w:vAlign w:val="center"/>
          </w:tcPr>
          <w:p w:rsidR="003C4FE5" w:rsidRPr="006D40AD" w:rsidRDefault="008D45DD">
            <w:pPr>
              <w:snapToGrid w:val="0"/>
              <w:spacing w:line="360" w:lineRule="exact"/>
              <w:jc w:val="center"/>
              <w:rPr>
                <w:kern w:val="0"/>
                <w:sz w:val="18"/>
                <w:szCs w:val="18"/>
              </w:rPr>
            </w:pPr>
            <w:r w:rsidRPr="006D40AD">
              <w:rPr>
                <w:rFonts w:hint="eastAsia"/>
                <w:kern w:val="0"/>
                <w:sz w:val="18"/>
                <w:szCs w:val="18"/>
              </w:rPr>
              <w:t>环境风险表征</w:t>
            </w:r>
          </w:p>
        </w:tc>
        <w:tc>
          <w:tcPr>
            <w:tcW w:w="1619" w:type="dxa"/>
            <w:tcBorders>
              <w:top w:val="single" w:sz="4" w:space="0" w:color="auto"/>
              <w:bottom w:val="single" w:sz="12" w:space="0" w:color="auto"/>
            </w:tcBorders>
            <w:vAlign w:val="center"/>
          </w:tcPr>
          <w:p w:rsidR="003C4FE5" w:rsidRPr="006D40AD" w:rsidRDefault="008D45DD">
            <w:pPr>
              <w:snapToGrid w:val="0"/>
              <w:spacing w:line="360" w:lineRule="exact"/>
              <w:jc w:val="center"/>
              <w:rPr>
                <w:kern w:val="0"/>
                <w:sz w:val="18"/>
                <w:szCs w:val="18"/>
              </w:rPr>
            </w:pPr>
            <w:r w:rsidRPr="006D40AD">
              <w:rPr>
                <w:rFonts w:hint="eastAsia"/>
                <w:kern w:val="0"/>
                <w:sz w:val="18"/>
                <w:szCs w:val="18"/>
              </w:rPr>
              <w:t>暴露浓度</w:t>
            </w:r>
            <w:r w:rsidRPr="006D40AD">
              <w:rPr>
                <w:kern w:val="0"/>
                <w:sz w:val="18"/>
                <w:szCs w:val="18"/>
              </w:rPr>
              <w:t>/</w:t>
            </w:r>
            <w:r w:rsidRPr="006D40AD">
              <w:rPr>
                <w:rFonts w:hint="eastAsia"/>
                <w:kern w:val="0"/>
                <w:sz w:val="18"/>
                <w:szCs w:val="18"/>
              </w:rPr>
              <w:t>量估算</w:t>
            </w:r>
          </w:p>
        </w:tc>
      </w:tr>
      <w:tr w:rsidR="003C4FE5" w:rsidRPr="006D40AD">
        <w:trPr>
          <w:jc w:val="center"/>
        </w:trPr>
        <w:tc>
          <w:tcPr>
            <w:tcW w:w="957" w:type="dxa"/>
            <w:tcBorders>
              <w:top w:val="single" w:sz="12" w:space="0" w:color="auto"/>
            </w:tcBorders>
          </w:tcPr>
          <w:p w:rsidR="003C4FE5" w:rsidRPr="006D40AD" w:rsidRDefault="008D45DD">
            <w:pPr>
              <w:snapToGrid w:val="0"/>
              <w:spacing w:line="360" w:lineRule="exact"/>
              <w:rPr>
                <w:kern w:val="0"/>
                <w:sz w:val="18"/>
                <w:szCs w:val="18"/>
              </w:rPr>
            </w:pPr>
            <w:r w:rsidRPr="006D40AD">
              <w:rPr>
                <w:kern w:val="0"/>
                <w:sz w:val="18"/>
                <w:szCs w:val="18"/>
              </w:rPr>
              <w:t>STP</w:t>
            </w:r>
            <w:r w:rsidRPr="006D40AD">
              <w:rPr>
                <w:rFonts w:hint="eastAsia"/>
                <w:kern w:val="0"/>
                <w:sz w:val="18"/>
                <w:szCs w:val="18"/>
              </w:rPr>
              <w:t>微生物环境</w:t>
            </w:r>
          </w:p>
        </w:tc>
        <w:tc>
          <w:tcPr>
            <w:tcW w:w="2069" w:type="dxa"/>
            <w:tcBorders>
              <w:top w:val="single" w:sz="12" w:space="0" w:color="auto"/>
            </w:tcBorders>
            <w:vAlign w:val="center"/>
          </w:tcPr>
          <w:p w:rsidR="003C4FE5" w:rsidRPr="006D40AD" w:rsidRDefault="008D45DD" w:rsidP="00D25F0C">
            <w:pPr>
              <w:snapToGrid w:val="0"/>
              <w:spacing w:line="360" w:lineRule="exact"/>
              <w:rPr>
                <w:kern w:val="0"/>
                <w:sz w:val="18"/>
                <w:szCs w:val="18"/>
              </w:rPr>
            </w:pPr>
            <w:r w:rsidRPr="006D40AD">
              <w:rPr>
                <w:kern w:val="0"/>
                <w:sz w:val="18"/>
                <w:szCs w:val="18"/>
              </w:rPr>
              <w:t>STP</w:t>
            </w:r>
            <w:r w:rsidRPr="006D40AD">
              <w:rPr>
                <w:rFonts w:hint="eastAsia"/>
                <w:kern w:val="0"/>
                <w:sz w:val="18"/>
                <w:szCs w:val="18"/>
              </w:rPr>
              <w:t>微生物</w:t>
            </w:r>
            <w:r w:rsidRPr="006D40AD">
              <w:rPr>
                <w:kern w:val="0"/>
                <w:sz w:val="18"/>
                <w:szCs w:val="18"/>
              </w:rPr>
              <w:t>PEC</w:t>
            </w:r>
          </w:p>
        </w:tc>
        <w:tc>
          <w:tcPr>
            <w:tcW w:w="1212" w:type="dxa"/>
            <w:tcBorders>
              <w:top w:val="single" w:sz="12" w:space="0" w:color="auto"/>
            </w:tcBorders>
            <w:vAlign w:val="center"/>
          </w:tcPr>
          <w:p w:rsidR="003C4FE5" w:rsidRPr="006D40AD" w:rsidRDefault="008D45DD">
            <w:pPr>
              <w:snapToGrid w:val="0"/>
              <w:spacing w:line="360" w:lineRule="exact"/>
              <w:rPr>
                <w:i/>
                <w:kern w:val="0"/>
                <w:sz w:val="18"/>
                <w:szCs w:val="18"/>
              </w:rPr>
            </w:pPr>
            <w:r w:rsidRPr="006D40AD">
              <w:rPr>
                <w:i/>
                <w:kern w:val="0"/>
                <w:sz w:val="18"/>
                <w:szCs w:val="18"/>
              </w:rPr>
              <w:t>PEC</w:t>
            </w:r>
            <w:r w:rsidRPr="006D40AD">
              <w:rPr>
                <w:kern w:val="0"/>
                <w:sz w:val="18"/>
                <w:szCs w:val="18"/>
                <w:vertAlign w:val="subscript"/>
              </w:rPr>
              <w:t>stp</w:t>
            </w:r>
          </w:p>
        </w:tc>
        <w:tc>
          <w:tcPr>
            <w:tcW w:w="1034" w:type="dxa"/>
            <w:tcBorders>
              <w:top w:val="single" w:sz="12" w:space="0" w:color="auto"/>
            </w:tcBorders>
            <w:vAlign w:val="center"/>
          </w:tcPr>
          <w:p w:rsidR="003C4FE5" w:rsidRPr="006D40AD" w:rsidRDefault="008D45DD">
            <w:pPr>
              <w:snapToGrid w:val="0"/>
              <w:spacing w:line="360" w:lineRule="exact"/>
              <w:rPr>
                <w:kern w:val="0"/>
                <w:sz w:val="18"/>
                <w:szCs w:val="18"/>
              </w:rPr>
            </w:pPr>
            <w:r w:rsidRPr="006D40AD">
              <w:rPr>
                <w:kern w:val="0"/>
                <w:sz w:val="18"/>
                <w:szCs w:val="18"/>
              </w:rPr>
              <w:t>mg.L</w:t>
            </w:r>
            <w:r w:rsidRPr="006D40AD">
              <w:rPr>
                <w:kern w:val="0"/>
                <w:sz w:val="18"/>
                <w:szCs w:val="18"/>
                <w:vertAlign w:val="superscript"/>
              </w:rPr>
              <w:t>-1</w:t>
            </w:r>
          </w:p>
        </w:tc>
        <w:tc>
          <w:tcPr>
            <w:tcW w:w="1376" w:type="dxa"/>
            <w:tcBorders>
              <w:top w:val="single" w:sz="12" w:space="0" w:color="auto"/>
            </w:tcBorders>
            <w:vAlign w:val="center"/>
          </w:tcPr>
          <w:p w:rsidR="003C4FE5" w:rsidRPr="006D40AD" w:rsidRDefault="008D45DD">
            <w:pPr>
              <w:snapToGrid w:val="0"/>
              <w:spacing w:line="360" w:lineRule="exact"/>
              <w:rPr>
                <w:kern w:val="0"/>
                <w:sz w:val="18"/>
                <w:szCs w:val="18"/>
              </w:rPr>
            </w:pPr>
            <w:r w:rsidRPr="006D40AD">
              <w:rPr>
                <w:rFonts w:hint="eastAsia"/>
                <w:kern w:val="0"/>
                <w:sz w:val="18"/>
                <w:szCs w:val="18"/>
              </w:rPr>
              <w:t>√</w:t>
            </w:r>
          </w:p>
        </w:tc>
        <w:tc>
          <w:tcPr>
            <w:tcW w:w="1619" w:type="dxa"/>
            <w:tcBorders>
              <w:top w:val="single" w:sz="12" w:space="0" w:color="auto"/>
            </w:tcBorders>
            <w:vAlign w:val="center"/>
          </w:tcPr>
          <w:p w:rsidR="003C4FE5" w:rsidRPr="006D40AD" w:rsidRDefault="003C4FE5">
            <w:pPr>
              <w:snapToGrid w:val="0"/>
              <w:spacing w:line="360" w:lineRule="exact"/>
              <w:rPr>
                <w:kern w:val="0"/>
                <w:sz w:val="18"/>
                <w:szCs w:val="18"/>
              </w:rPr>
            </w:pPr>
          </w:p>
        </w:tc>
      </w:tr>
      <w:tr w:rsidR="003C4FE5" w:rsidRPr="006D40AD">
        <w:trPr>
          <w:jc w:val="center"/>
        </w:trPr>
        <w:tc>
          <w:tcPr>
            <w:tcW w:w="957" w:type="dxa"/>
            <w:vMerge w:val="restart"/>
            <w:vAlign w:val="center"/>
          </w:tcPr>
          <w:p w:rsidR="003C4FE5" w:rsidRPr="006D40AD" w:rsidRDefault="008D45DD">
            <w:pPr>
              <w:snapToGrid w:val="0"/>
              <w:spacing w:line="360" w:lineRule="exact"/>
              <w:rPr>
                <w:kern w:val="0"/>
                <w:sz w:val="18"/>
                <w:szCs w:val="18"/>
              </w:rPr>
            </w:pPr>
            <w:r w:rsidRPr="006D40AD">
              <w:rPr>
                <w:rFonts w:hint="eastAsia"/>
                <w:kern w:val="0"/>
                <w:sz w:val="18"/>
                <w:szCs w:val="18"/>
              </w:rPr>
              <w:t>大气</w:t>
            </w:r>
          </w:p>
        </w:tc>
        <w:tc>
          <w:tcPr>
            <w:tcW w:w="2069" w:type="dxa"/>
          </w:tcPr>
          <w:p w:rsidR="003C4FE5" w:rsidRPr="006D40AD" w:rsidRDefault="008D45DD">
            <w:pPr>
              <w:snapToGrid w:val="0"/>
              <w:spacing w:line="360" w:lineRule="exact"/>
              <w:rPr>
                <w:kern w:val="0"/>
                <w:sz w:val="18"/>
                <w:szCs w:val="18"/>
              </w:rPr>
            </w:pPr>
            <w:r w:rsidRPr="006D40AD">
              <w:rPr>
                <w:rFonts w:hint="eastAsia"/>
                <w:kern w:val="0"/>
                <w:sz w:val="18"/>
                <w:szCs w:val="18"/>
              </w:rPr>
              <w:t>大气年均局部</w:t>
            </w:r>
            <w:r w:rsidRPr="006D40AD">
              <w:rPr>
                <w:kern w:val="0"/>
                <w:sz w:val="18"/>
                <w:szCs w:val="18"/>
              </w:rPr>
              <w:t>PEC</w:t>
            </w:r>
          </w:p>
        </w:tc>
        <w:tc>
          <w:tcPr>
            <w:tcW w:w="1212" w:type="dxa"/>
          </w:tcPr>
          <w:p w:rsidR="003C4FE5" w:rsidRPr="006D40AD" w:rsidRDefault="008D45DD">
            <w:pPr>
              <w:snapToGrid w:val="0"/>
              <w:spacing w:line="360" w:lineRule="exact"/>
              <w:rPr>
                <w:kern w:val="0"/>
                <w:sz w:val="18"/>
                <w:szCs w:val="18"/>
              </w:rPr>
            </w:pPr>
            <w:r w:rsidRPr="006D40AD">
              <w:rPr>
                <w:i/>
                <w:kern w:val="0"/>
                <w:sz w:val="18"/>
                <w:szCs w:val="18"/>
              </w:rPr>
              <w:t>PEC</w:t>
            </w:r>
            <w:r w:rsidRPr="006D40AD">
              <w:rPr>
                <w:kern w:val="0"/>
                <w:sz w:val="18"/>
                <w:szCs w:val="18"/>
                <w:vertAlign w:val="subscript"/>
              </w:rPr>
              <w:t>air.ann.L</w:t>
            </w:r>
          </w:p>
        </w:tc>
        <w:tc>
          <w:tcPr>
            <w:tcW w:w="1034" w:type="dxa"/>
          </w:tcPr>
          <w:p w:rsidR="003C4FE5" w:rsidRPr="006D40AD" w:rsidRDefault="008D45DD">
            <w:pPr>
              <w:snapToGrid w:val="0"/>
              <w:spacing w:line="360" w:lineRule="exact"/>
              <w:rPr>
                <w:kern w:val="0"/>
                <w:sz w:val="18"/>
                <w:szCs w:val="18"/>
              </w:rPr>
            </w:pPr>
            <w:r w:rsidRPr="006D40AD">
              <w:rPr>
                <w:kern w:val="0"/>
                <w:sz w:val="18"/>
                <w:szCs w:val="18"/>
              </w:rPr>
              <w:t>mg.L</w:t>
            </w:r>
            <w:r w:rsidRPr="006D40AD">
              <w:rPr>
                <w:kern w:val="0"/>
                <w:sz w:val="18"/>
                <w:szCs w:val="18"/>
                <w:vertAlign w:val="superscript"/>
              </w:rPr>
              <w:t>-1</w:t>
            </w:r>
          </w:p>
        </w:tc>
        <w:tc>
          <w:tcPr>
            <w:tcW w:w="1376" w:type="dxa"/>
          </w:tcPr>
          <w:p w:rsidR="003C4FE5" w:rsidRPr="006D40AD" w:rsidRDefault="003C4FE5">
            <w:pPr>
              <w:adjustRightInd w:val="0"/>
              <w:snapToGrid w:val="0"/>
              <w:spacing w:line="360" w:lineRule="exact"/>
              <w:jc w:val="center"/>
              <w:rPr>
                <w:kern w:val="0"/>
                <w:sz w:val="18"/>
                <w:szCs w:val="18"/>
              </w:rPr>
            </w:pPr>
          </w:p>
        </w:tc>
        <w:tc>
          <w:tcPr>
            <w:tcW w:w="1619" w:type="dxa"/>
          </w:tcPr>
          <w:p w:rsidR="003C4FE5" w:rsidRPr="006D40AD" w:rsidRDefault="008D45DD">
            <w:pPr>
              <w:adjustRightInd w:val="0"/>
              <w:snapToGrid w:val="0"/>
              <w:spacing w:line="360" w:lineRule="exact"/>
              <w:jc w:val="center"/>
              <w:rPr>
                <w:kern w:val="0"/>
                <w:sz w:val="18"/>
                <w:szCs w:val="18"/>
              </w:rPr>
            </w:pPr>
            <w:r w:rsidRPr="006D40AD">
              <w:rPr>
                <w:i/>
                <w:color w:val="000000"/>
                <w:kern w:val="0"/>
                <w:sz w:val="18"/>
                <w:szCs w:val="18"/>
              </w:rPr>
              <w:t>ADD</w:t>
            </w:r>
            <w:r w:rsidRPr="006D40AD">
              <w:rPr>
                <w:color w:val="000000"/>
                <w:kern w:val="0"/>
                <w:sz w:val="18"/>
                <w:szCs w:val="18"/>
                <w:vertAlign w:val="subscript"/>
              </w:rPr>
              <w:t>inh.L</w:t>
            </w:r>
          </w:p>
        </w:tc>
      </w:tr>
      <w:tr w:rsidR="003C4FE5" w:rsidRPr="006D40AD">
        <w:trPr>
          <w:jc w:val="center"/>
        </w:trPr>
        <w:tc>
          <w:tcPr>
            <w:tcW w:w="957" w:type="dxa"/>
            <w:vMerge/>
            <w:tcBorders>
              <w:bottom w:val="single" w:sz="4" w:space="0" w:color="auto"/>
            </w:tcBorders>
            <w:vAlign w:val="center"/>
          </w:tcPr>
          <w:p w:rsidR="003C4FE5" w:rsidRPr="006D40AD" w:rsidRDefault="003C4FE5">
            <w:pPr>
              <w:snapToGrid w:val="0"/>
              <w:spacing w:line="360" w:lineRule="exact"/>
              <w:rPr>
                <w:kern w:val="0"/>
                <w:sz w:val="18"/>
                <w:szCs w:val="18"/>
              </w:rPr>
            </w:pPr>
          </w:p>
        </w:tc>
        <w:tc>
          <w:tcPr>
            <w:tcW w:w="2069" w:type="dxa"/>
            <w:tcBorders>
              <w:bottom w:val="single" w:sz="4" w:space="0" w:color="auto"/>
            </w:tcBorders>
          </w:tcPr>
          <w:p w:rsidR="003C4FE5" w:rsidRPr="006D40AD" w:rsidRDefault="008D45DD">
            <w:pPr>
              <w:snapToGrid w:val="0"/>
              <w:spacing w:line="360" w:lineRule="exact"/>
              <w:rPr>
                <w:kern w:val="0"/>
                <w:sz w:val="18"/>
                <w:szCs w:val="18"/>
              </w:rPr>
            </w:pPr>
            <w:r w:rsidRPr="006D40AD">
              <w:rPr>
                <w:rFonts w:hint="eastAsia"/>
                <w:kern w:val="0"/>
                <w:sz w:val="18"/>
                <w:szCs w:val="18"/>
              </w:rPr>
              <w:t>大气</w:t>
            </w:r>
            <w:proofErr w:type="gramStart"/>
            <w:r w:rsidRPr="006D40AD">
              <w:rPr>
                <w:rFonts w:hint="eastAsia"/>
                <w:kern w:val="0"/>
                <w:sz w:val="18"/>
                <w:szCs w:val="18"/>
              </w:rPr>
              <w:t>年均总</w:t>
            </w:r>
            <w:proofErr w:type="gramEnd"/>
            <w:r w:rsidRPr="006D40AD">
              <w:rPr>
                <w:rFonts w:hint="eastAsia"/>
                <w:kern w:val="0"/>
                <w:sz w:val="18"/>
                <w:szCs w:val="18"/>
              </w:rPr>
              <w:t>沉降通量</w:t>
            </w:r>
          </w:p>
        </w:tc>
        <w:tc>
          <w:tcPr>
            <w:tcW w:w="1212" w:type="dxa"/>
            <w:tcBorders>
              <w:bottom w:val="single" w:sz="4" w:space="0" w:color="auto"/>
            </w:tcBorders>
          </w:tcPr>
          <w:p w:rsidR="003C4FE5" w:rsidRPr="006D40AD" w:rsidRDefault="008D45DD">
            <w:pPr>
              <w:snapToGrid w:val="0"/>
              <w:spacing w:line="360" w:lineRule="exact"/>
              <w:rPr>
                <w:i/>
                <w:kern w:val="0"/>
                <w:sz w:val="18"/>
                <w:szCs w:val="18"/>
              </w:rPr>
            </w:pPr>
            <w:r w:rsidRPr="006D40AD">
              <w:rPr>
                <w:i/>
                <w:kern w:val="0"/>
                <w:sz w:val="18"/>
                <w:szCs w:val="18"/>
              </w:rPr>
              <w:t>DEP</w:t>
            </w:r>
            <w:r w:rsidRPr="006D40AD">
              <w:rPr>
                <w:kern w:val="0"/>
                <w:sz w:val="18"/>
                <w:szCs w:val="18"/>
                <w:vertAlign w:val="subscript"/>
              </w:rPr>
              <w:t>total.ann</w:t>
            </w:r>
          </w:p>
        </w:tc>
        <w:tc>
          <w:tcPr>
            <w:tcW w:w="1034" w:type="dxa"/>
            <w:tcBorders>
              <w:bottom w:val="single" w:sz="4" w:space="0" w:color="auto"/>
            </w:tcBorders>
          </w:tcPr>
          <w:p w:rsidR="003C4FE5" w:rsidRPr="006D40AD" w:rsidRDefault="008D45DD">
            <w:pPr>
              <w:snapToGrid w:val="0"/>
              <w:spacing w:line="360" w:lineRule="exact"/>
              <w:rPr>
                <w:kern w:val="0"/>
                <w:sz w:val="18"/>
                <w:szCs w:val="18"/>
              </w:rPr>
            </w:pPr>
            <w:r w:rsidRPr="006D40AD">
              <w:rPr>
                <w:kern w:val="0"/>
                <w:sz w:val="18"/>
                <w:szCs w:val="18"/>
              </w:rPr>
              <w:t>mg·m</w:t>
            </w:r>
            <w:r w:rsidRPr="006D40AD">
              <w:rPr>
                <w:kern w:val="0"/>
                <w:sz w:val="18"/>
                <w:szCs w:val="18"/>
                <w:vertAlign w:val="superscript"/>
              </w:rPr>
              <w:t>-2</w:t>
            </w:r>
            <w:r w:rsidRPr="006D40AD">
              <w:rPr>
                <w:kern w:val="0"/>
                <w:sz w:val="18"/>
                <w:szCs w:val="18"/>
              </w:rPr>
              <w:t>·d</w:t>
            </w:r>
            <w:r w:rsidRPr="006D40AD">
              <w:rPr>
                <w:kern w:val="0"/>
                <w:sz w:val="18"/>
                <w:szCs w:val="18"/>
                <w:vertAlign w:val="superscript"/>
              </w:rPr>
              <w:t>-1</w:t>
            </w:r>
          </w:p>
        </w:tc>
        <w:tc>
          <w:tcPr>
            <w:tcW w:w="1376" w:type="dxa"/>
            <w:tcBorders>
              <w:bottom w:val="single" w:sz="4" w:space="0" w:color="auto"/>
            </w:tcBorders>
          </w:tcPr>
          <w:p w:rsidR="003C4FE5" w:rsidRPr="006D40AD" w:rsidRDefault="003C4FE5">
            <w:pPr>
              <w:adjustRightInd w:val="0"/>
              <w:snapToGrid w:val="0"/>
              <w:spacing w:line="360" w:lineRule="exact"/>
              <w:jc w:val="center"/>
              <w:rPr>
                <w:kern w:val="0"/>
                <w:sz w:val="18"/>
                <w:szCs w:val="18"/>
              </w:rPr>
            </w:pPr>
          </w:p>
        </w:tc>
        <w:tc>
          <w:tcPr>
            <w:tcW w:w="1619" w:type="dxa"/>
            <w:tcBorders>
              <w:bottom w:val="single" w:sz="4" w:space="0" w:color="auto"/>
            </w:tcBorders>
          </w:tcPr>
          <w:p w:rsidR="003C4FE5" w:rsidRPr="006D40AD" w:rsidRDefault="008D45DD">
            <w:pPr>
              <w:adjustRightInd w:val="0"/>
              <w:snapToGrid w:val="0"/>
              <w:spacing w:line="360" w:lineRule="exact"/>
              <w:jc w:val="center"/>
              <w:rPr>
                <w:kern w:val="0"/>
                <w:sz w:val="18"/>
                <w:szCs w:val="18"/>
              </w:rPr>
            </w:pPr>
            <w:r w:rsidRPr="006D40AD">
              <w:rPr>
                <w:i/>
                <w:kern w:val="0"/>
                <w:sz w:val="18"/>
                <w:szCs w:val="18"/>
              </w:rPr>
              <w:t>PEC</w:t>
            </w:r>
            <w:r w:rsidRPr="006D40AD">
              <w:rPr>
                <w:kern w:val="0"/>
                <w:sz w:val="18"/>
                <w:szCs w:val="18"/>
                <w:vertAlign w:val="subscript"/>
              </w:rPr>
              <w:t>soil.L</w:t>
            </w:r>
          </w:p>
        </w:tc>
      </w:tr>
      <w:tr w:rsidR="003C4FE5" w:rsidRPr="006D40AD">
        <w:trPr>
          <w:jc w:val="center"/>
        </w:trPr>
        <w:tc>
          <w:tcPr>
            <w:tcW w:w="957" w:type="dxa"/>
            <w:vMerge w:val="restart"/>
            <w:tcBorders>
              <w:top w:val="single" w:sz="4" w:space="0" w:color="auto"/>
              <w:bottom w:val="single" w:sz="4" w:space="0" w:color="auto"/>
            </w:tcBorders>
            <w:vAlign w:val="center"/>
          </w:tcPr>
          <w:p w:rsidR="003C4FE5" w:rsidRPr="006D40AD" w:rsidRDefault="008D45DD">
            <w:pPr>
              <w:snapToGrid w:val="0"/>
              <w:spacing w:line="360" w:lineRule="exact"/>
              <w:rPr>
                <w:kern w:val="0"/>
                <w:sz w:val="18"/>
                <w:szCs w:val="18"/>
              </w:rPr>
            </w:pPr>
            <w:r w:rsidRPr="006D40AD">
              <w:rPr>
                <w:rFonts w:hint="eastAsia"/>
                <w:kern w:val="0"/>
                <w:sz w:val="18"/>
                <w:szCs w:val="18"/>
              </w:rPr>
              <w:t>地表水</w:t>
            </w:r>
          </w:p>
        </w:tc>
        <w:tc>
          <w:tcPr>
            <w:tcW w:w="2069" w:type="dxa"/>
            <w:tcBorders>
              <w:top w:val="single" w:sz="4" w:space="0" w:color="auto"/>
              <w:bottom w:val="single" w:sz="4" w:space="0" w:color="auto"/>
            </w:tcBorders>
          </w:tcPr>
          <w:p w:rsidR="003C4FE5" w:rsidRPr="006D40AD" w:rsidRDefault="008D45DD">
            <w:pPr>
              <w:snapToGrid w:val="0"/>
              <w:spacing w:line="360" w:lineRule="exact"/>
              <w:rPr>
                <w:kern w:val="0"/>
                <w:sz w:val="18"/>
                <w:szCs w:val="18"/>
              </w:rPr>
            </w:pPr>
            <w:r w:rsidRPr="006D40AD">
              <w:rPr>
                <w:rFonts w:hint="eastAsia"/>
                <w:kern w:val="0"/>
                <w:sz w:val="18"/>
                <w:szCs w:val="18"/>
              </w:rPr>
              <w:t>地表水局部</w:t>
            </w:r>
            <w:r w:rsidRPr="006D40AD">
              <w:rPr>
                <w:kern w:val="0"/>
                <w:sz w:val="18"/>
                <w:szCs w:val="18"/>
              </w:rPr>
              <w:t>PEC</w:t>
            </w:r>
          </w:p>
        </w:tc>
        <w:tc>
          <w:tcPr>
            <w:tcW w:w="1212" w:type="dxa"/>
            <w:tcBorders>
              <w:top w:val="single" w:sz="4" w:space="0" w:color="auto"/>
              <w:bottom w:val="single" w:sz="4" w:space="0" w:color="auto"/>
            </w:tcBorders>
          </w:tcPr>
          <w:p w:rsidR="003C4FE5" w:rsidRPr="006D40AD" w:rsidRDefault="008D45DD">
            <w:pPr>
              <w:snapToGrid w:val="0"/>
              <w:spacing w:line="360" w:lineRule="exact"/>
              <w:rPr>
                <w:i/>
                <w:kern w:val="0"/>
                <w:sz w:val="18"/>
                <w:szCs w:val="18"/>
              </w:rPr>
            </w:pPr>
            <w:r w:rsidRPr="006D40AD">
              <w:rPr>
                <w:i/>
                <w:kern w:val="0"/>
                <w:sz w:val="18"/>
                <w:szCs w:val="18"/>
              </w:rPr>
              <w:t>PEC</w:t>
            </w:r>
            <w:r w:rsidRPr="006D40AD">
              <w:rPr>
                <w:kern w:val="0"/>
                <w:sz w:val="18"/>
                <w:szCs w:val="18"/>
                <w:vertAlign w:val="subscript"/>
              </w:rPr>
              <w:t>water.L</w:t>
            </w:r>
          </w:p>
        </w:tc>
        <w:tc>
          <w:tcPr>
            <w:tcW w:w="1034" w:type="dxa"/>
            <w:tcBorders>
              <w:top w:val="single" w:sz="4" w:space="0" w:color="auto"/>
              <w:bottom w:val="single" w:sz="4" w:space="0" w:color="auto"/>
            </w:tcBorders>
          </w:tcPr>
          <w:p w:rsidR="003C4FE5" w:rsidRPr="006D40AD" w:rsidRDefault="008D45DD">
            <w:pPr>
              <w:snapToGrid w:val="0"/>
              <w:spacing w:line="360" w:lineRule="exact"/>
              <w:rPr>
                <w:kern w:val="0"/>
                <w:sz w:val="18"/>
                <w:szCs w:val="18"/>
              </w:rPr>
            </w:pPr>
            <w:r w:rsidRPr="006D40AD">
              <w:rPr>
                <w:kern w:val="0"/>
                <w:sz w:val="18"/>
                <w:szCs w:val="18"/>
              </w:rPr>
              <w:t>mg.L</w:t>
            </w:r>
            <w:r w:rsidRPr="006D40AD">
              <w:rPr>
                <w:kern w:val="0"/>
                <w:sz w:val="18"/>
                <w:szCs w:val="18"/>
                <w:vertAlign w:val="superscript"/>
              </w:rPr>
              <w:t>-1</w:t>
            </w:r>
          </w:p>
        </w:tc>
        <w:tc>
          <w:tcPr>
            <w:tcW w:w="1376" w:type="dxa"/>
            <w:tcBorders>
              <w:top w:val="single" w:sz="4" w:space="0" w:color="auto"/>
              <w:bottom w:val="single" w:sz="4" w:space="0" w:color="auto"/>
            </w:tcBorders>
          </w:tcPr>
          <w:p w:rsidR="003C4FE5" w:rsidRPr="006D40AD" w:rsidRDefault="008D45DD">
            <w:pPr>
              <w:adjustRightInd w:val="0"/>
              <w:snapToGrid w:val="0"/>
              <w:spacing w:line="360" w:lineRule="exact"/>
              <w:jc w:val="center"/>
              <w:rPr>
                <w:kern w:val="0"/>
                <w:sz w:val="18"/>
                <w:szCs w:val="18"/>
              </w:rPr>
            </w:pPr>
            <w:r w:rsidRPr="006D40AD">
              <w:rPr>
                <w:rFonts w:hint="eastAsia"/>
                <w:kern w:val="0"/>
                <w:sz w:val="18"/>
                <w:szCs w:val="18"/>
              </w:rPr>
              <w:t>√</w:t>
            </w:r>
          </w:p>
        </w:tc>
        <w:tc>
          <w:tcPr>
            <w:tcW w:w="1619" w:type="dxa"/>
            <w:tcBorders>
              <w:top w:val="single" w:sz="4" w:space="0" w:color="auto"/>
              <w:bottom w:val="single" w:sz="4" w:space="0" w:color="auto"/>
            </w:tcBorders>
          </w:tcPr>
          <w:p w:rsidR="003C4FE5" w:rsidRPr="006D40AD" w:rsidRDefault="003C4FE5">
            <w:pPr>
              <w:adjustRightInd w:val="0"/>
              <w:snapToGrid w:val="0"/>
              <w:spacing w:line="360" w:lineRule="exact"/>
              <w:jc w:val="center"/>
              <w:rPr>
                <w:kern w:val="0"/>
                <w:sz w:val="18"/>
                <w:szCs w:val="18"/>
              </w:rPr>
            </w:pPr>
          </w:p>
        </w:tc>
      </w:tr>
      <w:tr w:rsidR="003C4FE5" w:rsidRPr="006D40AD">
        <w:trPr>
          <w:jc w:val="center"/>
        </w:trPr>
        <w:tc>
          <w:tcPr>
            <w:tcW w:w="957" w:type="dxa"/>
            <w:vMerge/>
            <w:tcBorders>
              <w:top w:val="single" w:sz="4" w:space="0" w:color="auto"/>
              <w:bottom w:val="single" w:sz="4" w:space="0" w:color="auto"/>
            </w:tcBorders>
            <w:vAlign w:val="center"/>
          </w:tcPr>
          <w:p w:rsidR="003C4FE5" w:rsidRPr="006D40AD" w:rsidRDefault="003C4FE5">
            <w:pPr>
              <w:snapToGrid w:val="0"/>
              <w:spacing w:line="360" w:lineRule="exact"/>
              <w:rPr>
                <w:kern w:val="0"/>
                <w:sz w:val="18"/>
                <w:szCs w:val="18"/>
              </w:rPr>
            </w:pPr>
          </w:p>
        </w:tc>
        <w:tc>
          <w:tcPr>
            <w:tcW w:w="2069" w:type="dxa"/>
            <w:tcBorders>
              <w:top w:val="single" w:sz="4" w:space="0" w:color="auto"/>
              <w:bottom w:val="single" w:sz="4" w:space="0" w:color="auto"/>
            </w:tcBorders>
          </w:tcPr>
          <w:p w:rsidR="003C4FE5" w:rsidRPr="006D40AD" w:rsidRDefault="008D45DD">
            <w:pPr>
              <w:snapToGrid w:val="0"/>
              <w:spacing w:line="360" w:lineRule="exact"/>
              <w:rPr>
                <w:kern w:val="0"/>
                <w:sz w:val="18"/>
                <w:szCs w:val="18"/>
              </w:rPr>
            </w:pPr>
            <w:r w:rsidRPr="006D40AD">
              <w:rPr>
                <w:rFonts w:hint="eastAsia"/>
                <w:kern w:val="0"/>
                <w:sz w:val="18"/>
                <w:szCs w:val="18"/>
              </w:rPr>
              <w:t>地表水年均局部</w:t>
            </w:r>
            <w:r w:rsidRPr="006D40AD">
              <w:rPr>
                <w:kern w:val="0"/>
                <w:sz w:val="18"/>
                <w:szCs w:val="18"/>
              </w:rPr>
              <w:t>PEC</w:t>
            </w:r>
          </w:p>
        </w:tc>
        <w:tc>
          <w:tcPr>
            <w:tcW w:w="1212" w:type="dxa"/>
            <w:tcBorders>
              <w:top w:val="single" w:sz="4" w:space="0" w:color="auto"/>
              <w:bottom w:val="single" w:sz="4" w:space="0" w:color="auto"/>
            </w:tcBorders>
          </w:tcPr>
          <w:p w:rsidR="003C4FE5" w:rsidRPr="006D40AD" w:rsidRDefault="008D45DD">
            <w:pPr>
              <w:snapToGrid w:val="0"/>
              <w:spacing w:line="360" w:lineRule="exact"/>
              <w:rPr>
                <w:i/>
                <w:kern w:val="0"/>
                <w:sz w:val="18"/>
                <w:szCs w:val="18"/>
              </w:rPr>
            </w:pPr>
            <w:r w:rsidRPr="006D40AD">
              <w:rPr>
                <w:i/>
                <w:kern w:val="0"/>
                <w:sz w:val="18"/>
                <w:szCs w:val="18"/>
              </w:rPr>
              <w:t>PEC</w:t>
            </w:r>
            <w:r w:rsidRPr="006D40AD">
              <w:rPr>
                <w:kern w:val="0"/>
                <w:sz w:val="18"/>
                <w:szCs w:val="18"/>
                <w:vertAlign w:val="subscript"/>
              </w:rPr>
              <w:t>water.ann.L</w:t>
            </w:r>
          </w:p>
        </w:tc>
        <w:tc>
          <w:tcPr>
            <w:tcW w:w="1034" w:type="dxa"/>
            <w:tcBorders>
              <w:top w:val="single" w:sz="4" w:space="0" w:color="auto"/>
              <w:bottom w:val="single" w:sz="4" w:space="0" w:color="auto"/>
            </w:tcBorders>
          </w:tcPr>
          <w:p w:rsidR="003C4FE5" w:rsidRPr="006D40AD" w:rsidRDefault="008D45DD">
            <w:pPr>
              <w:snapToGrid w:val="0"/>
              <w:spacing w:line="360" w:lineRule="exact"/>
              <w:rPr>
                <w:kern w:val="0"/>
                <w:sz w:val="18"/>
                <w:szCs w:val="18"/>
              </w:rPr>
            </w:pPr>
            <w:r w:rsidRPr="006D40AD">
              <w:rPr>
                <w:kern w:val="0"/>
                <w:sz w:val="18"/>
                <w:szCs w:val="18"/>
              </w:rPr>
              <w:t>mg.L</w:t>
            </w:r>
            <w:r w:rsidRPr="006D40AD">
              <w:rPr>
                <w:kern w:val="0"/>
                <w:sz w:val="18"/>
                <w:szCs w:val="18"/>
                <w:vertAlign w:val="superscript"/>
              </w:rPr>
              <w:t>-1</w:t>
            </w:r>
          </w:p>
        </w:tc>
        <w:tc>
          <w:tcPr>
            <w:tcW w:w="1376" w:type="dxa"/>
            <w:tcBorders>
              <w:top w:val="single" w:sz="4" w:space="0" w:color="auto"/>
              <w:bottom w:val="single" w:sz="4" w:space="0" w:color="auto"/>
            </w:tcBorders>
          </w:tcPr>
          <w:p w:rsidR="003C4FE5" w:rsidRPr="006D40AD" w:rsidRDefault="003C4FE5">
            <w:pPr>
              <w:adjustRightInd w:val="0"/>
              <w:snapToGrid w:val="0"/>
              <w:spacing w:line="360" w:lineRule="exact"/>
              <w:jc w:val="center"/>
              <w:rPr>
                <w:kern w:val="0"/>
                <w:sz w:val="18"/>
                <w:szCs w:val="18"/>
              </w:rPr>
            </w:pPr>
          </w:p>
        </w:tc>
        <w:tc>
          <w:tcPr>
            <w:tcW w:w="1619" w:type="dxa"/>
            <w:tcBorders>
              <w:top w:val="single" w:sz="4" w:space="0" w:color="auto"/>
              <w:bottom w:val="single" w:sz="4" w:space="0" w:color="auto"/>
            </w:tcBorders>
          </w:tcPr>
          <w:p w:rsidR="003C4FE5" w:rsidRPr="006D40AD" w:rsidRDefault="008D45DD">
            <w:pPr>
              <w:adjustRightInd w:val="0"/>
              <w:snapToGrid w:val="0"/>
              <w:spacing w:line="360" w:lineRule="exact"/>
              <w:jc w:val="center"/>
              <w:rPr>
                <w:kern w:val="0"/>
                <w:sz w:val="18"/>
                <w:szCs w:val="18"/>
              </w:rPr>
            </w:pPr>
            <w:r w:rsidRPr="006D40AD">
              <w:rPr>
                <w:i/>
                <w:color w:val="000000"/>
                <w:kern w:val="0"/>
                <w:sz w:val="18"/>
                <w:szCs w:val="18"/>
              </w:rPr>
              <w:t>ADD</w:t>
            </w:r>
            <w:r w:rsidRPr="006D40AD">
              <w:rPr>
                <w:color w:val="000000"/>
                <w:kern w:val="0"/>
                <w:sz w:val="18"/>
                <w:szCs w:val="18"/>
                <w:vertAlign w:val="subscript"/>
              </w:rPr>
              <w:t>oral.water.L</w:t>
            </w:r>
          </w:p>
        </w:tc>
      </w:tr>
      <w:tr w:rsidR="003C4FE5" w:rsidRPr="006D40AD">
        <w:trPr>
          <w:jc w:val="center"/>
        </w:trPr>
        <w:tc>
          <w:tcPr>
            <w:tcW w:w="957" w:type="dxa"/>
            <w:tcBorders>
              <w:top w:val="single" w:sz="4" w:space="0" w:color="auto"/>
            </w:tcBorders>
            <w:vAlign w:val="center"/>
          </w:tcPr>
          <w:p w:rsidR="003C4FE5" w:rsidRPr="006D40AD" w:rsidRDefault="008D45DD">
            <w:pPr>
              <w:snapToGrid w:val="0"/>
              <w:spacing w:line="360" w:lineRule="exact"/>
              <w:rPr>
                <w:kern w:val="0"/>
                <w:sz w:val="18"/>
                <w:szCs w:val="18"/>
              </w:rPr>
            </w:pPr>
            <w:r w:rsidRPr="006D40AD">
              <w:rPr>
                <w:rFonts w:hint="eastAsia"/>
                <w:kern w:val="0"/>
                <w:sz w:val="18"/>
                <w:szCs w:val="18"/>
              </w:rPr>
              <w:t>沉积物</w:t>
            </w:r>
          </w:p>
        </w:tc>
        <w:tc>
          <w:tcPr>
            <w:tcW w:w="2069" w:type="dxa"/>
            <w:tcBorders>
              <w:top w:val="single" w:sz="4" w:space="0" w:color="auto"/>
            </w:tcBorders>
          </w:tcPr>
          <w:p w:rsidR="003C4FE5" w:rsidRPr="006D40AD" w:rsidRDefault="008D45DD">
            <w:pPr>
              <w:snapToGrid w:val="0"/>
              <w:spacing w:line="360" w:lineRule="exact"/>
              <w:rPr>
                <w:kern w:val="0"/>
                <w:sz w:val="18"/>
                <w:szCs w:val="18"/>
              </w:rPr>
            </w:pPr>
            <w:r w:rsidRPr="006D40AD">
              <w:rPr>
                <w:rFonts w:hint="eastAsia"/>
                <w:kern w:val="0"/>
                <w:sz w:val="18"/>
                <w:szCs w:val="18"/>
              </w:rPr>
              <w:t>沉积物局部</w:t>
            </w:r>
            <w:r w:rsidRPr="006D40AD">
              <w:rPr>
                <w:kern w:val="0"/>
                <w:sz w:val="18"/>
                <w:szCs w:val="18"/>
              </w:rPr>
              <w:t>PEC</w:t>
            </w:r>
          </w:p>
        </w:tc>
        <w:tc>
          <w:tcPr>
            <w:tcW w:w="1212" w:type="dxa"/>
            <w:tcBorders>
              <w:top w:val="single" w:sz="4" w:space="0" w:color="auto"/>
            </w:tcBorders>
          </w:tcPr>
          <w:p w:rsidR="003C4FE5" w:rsidRPr="006D40AD" w:rsidRDefault="008D45DD">
            <w:pPr>
              <w:snapToGrid w:val="0"/>
              <w:spacing w:line="360" w:lineRule="exact"/>
              <w:rPr>
                <w:i/>
                <w:kern w:val="0"/>
                <w:sz w:val="18"/>
                <w:szCs w:val="18"/>
              </w:rPr>
            </w:pPr>
            <w:r w:rsidRPr="006D40AD">
              <w:rPr>
                <w:i/>
                <w:kern w:val="0"/>
                <w:sz w:val="18"/>
                <w:szCs w:val="18"/>
              </w:rPr>
              <w:t>PEC</w:t>
            </w:r>
            <w:r w:rsidRPr="006D40AD">
              <w:rPr>
                <w:kern w:val="0"/>
                <w:sz w:val="18"/>
                <w:szCs w:val="18"/>
                <w:vertAlign w:val="subscript"/>
              </w:rPr>
              <w:t>sed.L</w:t>
            </w:r>
          </w:p>
        </w:tc>
        <w:tc>
          <w:tcPr>
            <w:tcW w:w="1034" w:type="dxa"/>
            <w:tcBorders>
              <w:top w:val="single" w:sz="4" w:space="0" w:color="auto"/>
            </w:tcBorders>
          </w:tcPr>
          <w:p w:rsidR="003C4FE5" w:rsidRPr="006D40AD" w:rsidRDefault="008D45DD">
            <w:pPr>
              <w:snapToGrid w:val="0"/>
              <w:spacing w:line="360" w:lineRule="exact"/>
              <w:rPr>
                <w:kern w:val="0"/>
                <w:sz w:val="18"/>
                <w:szCs w:val="18"/>
              </w:rPr>
            </w:pPr>
            <w:r w:rsidRPr="006D40AD">
              <w:rPr>
                <w:kern w:val="0"/>
                <w:sz w:val="18"/>
                <w:szCs w:val="18"/>
              </w:rPr>
              <w:t>mg·kg</w:t>
            </w:r>
            <w:r w:rsidRPr="006D40AD">
              <w:rPr>
                <w:kern w:val="0"/>
                <w:sz w:val="18"/>
                <w:szCs w:val="18"/>
                <w:vertAlign w:val="superscript"/>
              </w:rPr>
              <w:t>-1</w:t>
            </w:r>
          </w:p>
        </w:tc>
        <w:tc>
          <w:tcPr>
            <w:tcW w:w="1376" w:type="dxa"/>
            <w:tcBorders>
              <w:top w:val="single" w:sz="4" w:space="0" w:color="auto"/>
            </w:tcBorders>
          </w:tcPr>
          <w:p w:rsidR="003C4FE5" w:rsidRPr="006D40AD" w:rsidRDefault="008D45DD">
            <w:pPr>
              <w:adjustRightInd w:val="0"/>
              <w:snapToGrid w:val="0"/>
              <w:spacing w:line="360" w:lineRule="exact"/>
              <w:jc w:val="center"/>
              <w:rPr>
                <w:kern w:val="0"/>
                <w:sz w:val="18"/>
                <w:szCs w:val="18"/>
              </w:rPr>
            </w:pPr>
            <w:r w:rsidRPr="006D40AD">
              <w:rPr>
                <w:rFonts w:hint="eastAsia"/>
                <w:kern w:val="0"/>
                <w:sz w:val="18"/>
                <w:szCs w:val="18"/>
              </w:rPr>
              <w:t>√</w:t>
            </w:r>
          </w:p>
        </w:tc>
        <w:tc>
          <w:tcPr>
            <w:tcW w:w="1619" w:type="dxa"/>
            <w:tcBorders>
              <w:top w:val="single" w:sz="4" w:space="0" w:color="auto"/>
            </w:tcBorders>
          </w:tcPr>
          <w:p w:rsidR="003C4FE5" w:rsidRPr="006D40AD" w:rsidRDefault="003C4FE5">
            <w:pPr>
              <w:adjustRightInd w:val="0"/>
              <w:snapToGrid w:val="0"/>
              <w:spacing w:line="360" w:lineRule="exact"/>
              <w:jc w:val="center"/>
              <w:rPr>
                <w:kern w:val="0"/>
                <w:sz w:val="18"/>
                <w:szCs w:val="18"/>
              </w:rPr>
            </w:pPr>
          </w:p>
        </w:tc>
      </w:tr>
      <w:tr w:rsidR="003C4FE5" w:rsidRPr="006D40AD">
        <w:trPr>
          <w:jc w:val="center"/>
        </w:trPr>
        <w:tc>
          <w:tcPr>
            <w:tcW w:w="957" w:type="dxa"/>
            <w:vMerge w:val="restart"/>
            <w:vAlign w:val="center"/>
          </w:tcPr>
          <w:p w:rsidR="003C4FE5" w:rsidRPr="006D40AD" w:rsidRDefault="008D45DD">
            <w:pPr>
              <w:snapToGrid w:val="0"/>
              <w:spacing w:line="360" w:lineRule="exact"/>
              <w:rPr>
                <w:kern w:val="0"/>
                <w:sz w:val="18"/>
                <w:szCs w:val="18"/>
              </w:rPr>
            </w:pPr>
            <w:r w:rsidRPr="006D40AD">
              <w:rPr>
                <w:rFonts w:hint="eastAsia"/>
                <w:kern w:val="0"/>
                <w:sz w:val="18"/>
                <w:szCs w:val="18"/>
              </w:rPr>
              <w:t>土壤</w:t>
            </w:r>
          </w:p>
        </w:tc>
        <w:tc>
          <w:tcPr>
            <w:tcW w:w="2069" w:type="dxa"/>
          </w:tcPr>
          <w:p w:rsidR="003C4FE5" w:rsidRPr="006D40AD" w:rsidRDefault="008D45DD">
            <w:pPr>
              <w:snapToGrid w:val="0"/>
              <w:spacing w:line="360" w:lineRule="exact"/>
              <w:rPr>
                <w:kern w:val="0"/>
                <w:sz w:val="18"/>
                <w:szCs w:val="18"/>
              </w:rPr>
            </w:pPr>
            <w:r w:rsidRPr="006D40AD">
              <w:rPr>
                <w:rFonts w:hint="eastAsia"/>
                <w:kern w:val="0"/>
                <w:sz w:val="18"/>
                <w:szCs w:val="18"/>
              </w:rPr>
              <w:t>土壤</w:t>
            </w:r>
            <w:r w:rsidRPr="006D40AD">
              <w:rPr>
                <w:kern w:val="0"/>
                <w:sz w:val="18"/>
                <w:szCs w:val="18"/>
              </w:rPr>
              <w:t>30 d</w:t>
            </w:r>
            <w:r w:rsidRPr="006D40AD">
              <w:rPr>
                <w:rFonts w:hint="eastAsia"/>
                <w:kern w:val="0"/>
                <w:sz w:val="18"/>
                <w:szCs w:val="18"/>
              </w:rPr>
              <w:t>平均局部</w:t>
            </w:r>
            <w:r w:rsidRPr="006D40AD">
              <w:rPr>
                <w:kern w:val="0"/>
                <w:sz w:val="18"/>
                <w:szCs w:val="18"/>
              </w:rPr>
              <w:t>PEC</w:t>
            </w:r>
          </w:p>
        </w:tc>
        <w:tc>
          <w:tcPr>
            <w:tcW w:w="1212" w:type="dxa"/>
          </w:tcPr>
          <w:p w:rsidR="003C4FE5" w:rsidRPr="006D40AD" w:rsidRDefault="008D45DD">
            <w:pPr>
              <w:snapToGrid w:val="0"/>
              <w:spacing w:line="360" w:lineRule="exact"/>
              <w:rPr>
                <w:kern w:val="0"/>
                <w:sz w:val="18"/>
                <w:szCs w:val="18"/>
              </w:rPr>
            </w:pPr>
            <w:r w:rsidRPr="006D40AD">
              <w:rPr>
                <w:i/>
                <w:kern w:val="0"/>
                <w:sz w:val="18"/>
                <w:szCs w:val="18"/>
              </w:rPr>
              <w:t>PEC</w:t>
            </w:r>
            <w:r w:rsidRPr="006D40AD">
              <w:rPr>
                <w:kern w:val="0"/>
                <w:sz w:val="18"/>
                <w:szCs w:val="18"/>
                <w:vertAlign w:val="subscript"/>
              </w:rPr>
              <w:t>soil.30.L</w:t>
            </w:r>
          </w:p>
        </w:tc>
        <w:tc>
          <w:tcPr>
            <w:tcW w:w="1034" w:type="dxa"/>
          </w:tcPr>
          <w:p w:rsidR="003C4FE5" w:rsidRPr="006D40AD" w:rsidRDefault="008D45DD">
            <w:pPr>
              <w:snapToGrid w:val="0"/>
              <w:spacing w:line="360" w:lineRule="exact"/>
              <w:rPr>
                <w:kern w:val="0"/>
                <w:sz w:val="18"/>
                <w:szCs w:val="18"/>
              </w:rPr>
            </w:pPr>
            <w:r w:rsidRPr="006D40AD">
              <w:rPr>
                <w:rStyle w:val="16"/>
                <w:kern w:val="0"/>
                <w:sz w:val="18"/>
                <w:szCs w:val="18"/>
              </w:rPr>
              <w:t>mg·kg</w:t>
            </w:r>
            <w:r w:rsidRPr="006D40AD">
              <w:rPr>
                <w:rStyle w:val="16"/>
                <w:kern w:val="0"/>
                <w:sz w:val="18"/>
                <w:szCs w:val="18"/>
                <w:vertAlign w:val="superscript"/>
              </w:rPr>
              <w:t>-1</w:t>
            </w:r>
          </w:p>
        </w:tc>
        <w:tc>
          <w:tcPr>
            <w:tcW w:w="1376" w:type="dxa"/>
          </w:tcPr>
          <w:p w:rsidR="003C4FE5" w:rsidRPr="006D40AD" w:rsidRDefault="008D45DD">
            <w:pPr>
              <w:adjustRightInd w:val="0"/>
              <w:snapToGrid w:val="0"/>
              <w:spacing w:line="360" w:lineRule="exact"/>
              <w:jc w:val="center"/>
              <w:rPr>
                <w:kern w:val="0"/>
                <w:sz w:val="18"/>
                <w:szCs w:val="18"/>
              </w:rPr>
            </w:pPr>
            <w:r w:rsidRPr="006D40AD">
              <w:rPr>
                <w:rFonts w:hint="eastAsia"/>
                <w:kern w:val="0"/>
                <w:sz w:val="18"/>
                <w:szCs w:val="18"/>
              </w:rPr>
              <w:t>√</w:t>
            </w:r>
          </w:p>
        </w:tc>
        <w:tc>
          <w:tcPr>
            <w:tcW w:w="1619" w:type="dxa"/>
          </w:tcPr>
          <w:p w:rsidR="003C4FE5" w:rsidRPr="006D40AD" w:rsidRDefault="003C4FE5">
            <w:pPr>
              <w:adjustRightInd w:val="0"/>
              <w:snapToGrid w:val="0"/>
              <w:spacing w:line="360" w:lineRule="exact"/>
              <w:jc w:val="center"/>
              <w:rPr>
                <w:kern w:val="0"/>
                <w:sz w:val="18"/>
                <w:szCs w:val="18"/>
              </w:rPr>
            </w:pPr>
          </w:p>
        </w:tc>
      </w:tr>
      <w:tr w:rsidR="003C4FE5" w:rsidRPr="006D40AD">
        <w:trPr>
          <w:jc w:val="center"/>
        </w:trPr>
        <w:tc>
          <w:tcPr>
            <w:tcW w:w="957" w:type="dxa"/>
            <w:vMerge/>
            <w:vAlign w:val="center"/>
          </w:tcPr>
          <w:p w:rsidR="003C4FE5" w:rsidRPr="006D40AD" w:rsidRDefault="003C4FE5">
            <w:pPr>
              <w:snapToGrid w:val="0"/>
              <w:spacing w:line="360" w:lineRule="exact"/>
              <w:rPr>
                <w:kern w:val="0"/>
                <w:sz w:val="18"/>
                <w:szCs w:val="18"/>
              </w:rPr>
            </w:pPr>
          </w:p>
        </w:tc>
        <w:tc>
          <w:tcPr>
            <w:tcW w:w="2069" w:type="dxa"/>
            <w:vAlign w:val="center"/>
          </w:tcPr>
          <w:p w:rsidR="003C4FE5" w:rsidRPr="006D40AD" w:rsidRDefault="008D45DD">
            <w:pPr>
              <w:snapToGrid w:val="0"/>
              <w:spacing w:line="360" w:lineRule="exact"/>
              <w:rPr>
                <w:kern w:val="0"/>
                <w:sz w:val="18"/>
                <w:szCs w:val="18"/>
              </w:rPr>
            </w:pPr>
            <w:r w:rsidRPr="006D40AD">
              <w:rPr>
                <w:rFonts w:hint="eastAsia"/>
                <w:kern w:val="0"/>
                <w:sz w:val="18"/>
                <w:szCs w:val="18"/>
              </w:rPr>
              <w:t>土壤</w:t>
            </w:r>
            <w:r w:rsidRPr="006D40AD">
              <w:rPr>
                <w:kern w:val="0"/>
                <w:sz w:val="18"/>
                <w:szCs w:val="18"/>
              </w:rPr>
              <w:t>180 d</w:t>
            </w:r>
            <w:r w:rsidRPr="006D40AD">
              <w:rPr>
                <w:rFonts w:hint="eastAsia"/>
                <w:kern w:val="0"/>
                <w:sz w:val="18"/>
                <w:szCs w:val="18"/>
              </w:rPr>
              <w:t>平均局部</w:t>
            </w:r>
            <w:r w:rsidRPr="006D40AD">
              <w:rPr>
                <w:kern w:val="0"/>
                <w:sz w:val="18"/>
                <w:szCs w:val="18"/>
              </w:rPr>
              <w:t>PEC</w:t>
            </w:r>
          </w:p>
        </w:tc>
        <w:tc>
          <w:tcPr>
            <w:tcW w:w="1212" w:type="dxa"/>
            <w:vAlign w:val="center"/>
          </w:tcPr>
          <w:p w:rsidR="003C4FE5" w:rsidRPr="006D40AD" w:rsidRDefault="008D45DD">
            <w:pPr>
              <w:snapToGrid w:val="0"/>
              <w:spacing w:line="360" w:lineRule="exact"/>
              <w:rPr>
                <w:kern w:val="0"/>
                <w:sz w:val="18"/>
                <w:szCs w:val="18"/>
              </w:rPr>
            </w:pPr>
            <w:r w:rsidRPr="006D40AD">
              <w:rPr>
                <w:i/>
                <w:kern w:val="0"/>
                <w:sz w:val="18"/>
                <w:szCs w:val="18"/>
              </w:rPr>
              <w:t>PEC</w:t>
            </w:r>
            <w:r w:rsidRPr="006D40AD">
              <w:rPr>
                <w:kern w:val="0"/>
                <w:sz w:val="18"/>
                <w:szCs w:val="18"/>
                <w:vertAlign w:val="subscript"/>
              </w:rPr>
              <w:t>soil.180.L</w:t>
            </w:r>
          </w:p>
        </w:tc>
        <w:tc>
          <w:tcPr>
            <w:tcW w:w="1034" w:type="dxa"/>
            <w:vAlign w:val="center"/>
          </w:tcPr>
          <w:p w:rsidR="003C4FE5" w:rsidRPr="006D40AD" w:rsidRDefault="008D45DD">
            <w:pPr>
              <w:snapToGrid w:val="0"/>
              <w:spacing w:line="360" w:lineRule="exact"/>
              <w:rPr>
                <w:rStyle w:val="16"/>
                <w:kern w:val="0"/>
                <w:sz w:val="18"/>
                <w:szCs w:val="18"/>
              </w:rPr>
            </w:pPr>
            <w:r w:rsidRPr="006D40AD">
              <w:rPr>
                <w:rStyle w:val="16"/>
                <w:kern w:val="0"/>
                <w:sz w:val="18"/>
                <w:szCs w:val="18"/>
              </w:rPr>
              <w:t>mg·kg</w:t>
            </w:r>
            <w:r w:rsidRPr="006D40AD">
              <w:rPr>
                <w:rStyle w:val="16"/>
                <w:kern w:val="0"/>
                <w:sz w:val="18"/>
                <w:szCs w:val="18"/>
                <w:vertAlign w:val="superscript"/>
              </w:rPr>
              <w:t>-1</w:t>
            </w:r>
          </w:p>
        </w:tc>
        <w:tc>
          <w:tcPr>
            <w:tcW w:w="1376" w:type="dxa"/>
          </w:tcPr>
          <w:p w:rsidR="003C4FE5" w:rsidRPr="006D40AD" w:rsidRDefault="003C4FE5">
            <w:pPr>
              <w:adjustRightInd w:val="0"/>
              <w:snapToGrid w:val="0"/>
              <w:spacing w:line="360" w:lineRule="exact"/>
              <w:jc w:val="center"/>
              <w:rPr>
                <w:kern w:val="0"/>
                <w:sz w:val="18"/>
                <w:szCs w:val="18"/>
              </w:rPr>
            </w:pPr>
          </w:p>
        </w:tc>
        <w:tc>
          <w:tcPr>
            <w:tcW w:w="1619" w:type="dxa"/>
          </w:tcPr>
          <w:p w:rsidR="003C4FE5" w:rsidRPr="006D40AD" w:rsidRDefault="008D45DD">
            <w:pPr>
              <w:adjustRightInd w:val="0"/>
              <w:snapToGrid w:val="0"/>
              <w:spacing w:line="360" w:lineRule="exact"/>
              <w:jc w:val="center"/>
              <w:rPr>
                <w:kern w:val="0"/>
                <w:sz w:val="18"/>
                <w:szCs w:val="18"/>
              </w:rPr>
            </w:pPr>
            <w:r w:rsidRPr="006D40AD">
              <w:rPr>
                <w:i/>
                <w:kern w:val="0"/>
                <w:sz w:val="18"/>
                <w:szCs w:val="18"/>
              </w:rPr>
              <w:t>PEC</w:t>
            </w:r>
            <w:r w:rsidRPr="006D40AD">
              <w:rPr>
                <w:kern w:val="0"/>
                <w:sz w:val="18"/>
                <w:szCs w:val="18"/>
                <w:vertAlign w:val="subscript"/>
              </w:rPr>
              <w:t>ter.predator</w:t>
            </w:r>
            <w:r w:rsidRPr="006D40AD">
              <w:rPr>
                <w:rFonts w:hint="eastAsia"/>
                <w:kern w:val="0"/>
                <w:sz w:val="18"/>
                <w:szCs w:val="18"/>
              </w:rPr>
              <w:t>；</w:t>
            </w:r>
          </w:p>
          <w:p w:rsidR="003C4FE5" w:rsidRPr="006D40AD" w:rsidRDefault="008D45DD">
            <w:pPr>
              <w:adjustRightInd w:val="0"/>
              <w:snapToGrid w:val="0"/>
              <w:spacing w:line="360" w:lineRule="exact"/>
              <w:jc w:val="center"/>
              <w:rPr>
                <w:kern w:val="0"/>
                <w:sz w:val="18"/>
                <w:szCs w:val="18"/>
              </w:rPr>
            </w:pPr>
            <w:r w:rsidRPr="006D40AD">
              <w:rPr>
                <w:i/>
                <w:color w:val="000000"/>
                <w:kern w:val="0"/>
                <w:sz w:val="18"/>
                <w:szCs w:val="18"/>
              </w:rPr>
              <w:t>ADD</w:t>
            </w:r>
            <w:r w:rsidRPr="006D40AD">
              <w:rPr>
                <w:color w:val="000000"/>
                <w:kern w:val="0"/>
                <w:sz w:val="18"/>
                <w:szCs w:val="18"/>
                <w:vertAlign w:val="subscript"/>
              </w:rPr>
              <w:t>oral.soil.L</w:t>
            </w:r>
          </w:p>
        </w:tc>
      </w:tr>
      <w:tr w:rsidR="003C4FE5" w:rsidRPr="006D40AD">
        <w:trPr>
          <w:jc w:val="center"/>
        </w:trPr>
        <w:tc>
          <w:tcPr>
            <w:tcW w:w="957" w:type="dxa"/>
            <w:vAlign w:val="center"/>
          </w:tcPr>
          <w:p w:rsidR="003C4FE5" w:rsidRPr="006D40AD" w:rsidRDefault="008D45DD">
            <w:pPr>
              <w:snapToGrid w:val="0"/>
              <w:spacing w:line="360" w:lineRule="exact"/>
              <w:rPr>
                <w:kern w:val="0"/>
                <w:sz w:val="18"/>
                <w:szCs w:val="18"/>
              </w:rPr>
            </w:pPr>
            <w:r w:rsidRPr="006D40AD">
              <w:rPr>
                <w:rFonts w:hint="eastAsia"/>
                <w:kern w:val="0"/>
                <w:sz w:val="18"/>
                <w:szCs w:val="18"/>
              </w:rPr>
              <w:t>地下水</w:t>
            </w:r>
          </w:p>
        </w:tc>
        <w:tc>
          <w:tcPr>
            <w:tcW w:w="2069" w:type="dxa"/>
          </w:tcPr>
          <w:p w:rsidR="003C4FE5" w:rsidRPr="006D40AD" w:rsidRDefault="008D45DD">
            <w:pPr>
              <w:snapToGrid w:val="0"/>
              <w:spacing w:line="360" w:lineRule="exact"/>
              <w:rPr>
                <w:kern w:val="0"/>
                <w:sz w:val="18"/>
                <w:szCs w:val="18"/>
              </w:rPr>
            </w:pPr>
            <w:r w:rsidRPr="006D40AD">
              <w:rPr>
                <w:rFonts w:hint="eastAsia"/>
                <w:kern w:val="0"/>
                <w:sz w:val="18"/>
                <w:szCs w:val="18"/>
              </w:rPr>
              <w:t>地下水局部</w:t>
            </w:r>
            <w:r w:rsidRPr="006D40AD">
              <w:rPr>
                <w:kern w:val="0"/>
                <w:sz w:val="18"/>
                <w:szCs w:val="18"/>
              </w:rPr>
              <w:t>PEC</w:t>
            </w:r>
          </w:p>
        </w:tc>
        <w:tc>
          <w:tcPr>
            <w:tcW w:w="1212" w:type="dxa"/>
          </w:tcPr>
          <w:p w:rsidR="003C4FE5" w:rsidRPr="006D40AD" w:rsidRDefault="008D45DD">
            <w:pPr>
              <w:snapToGrid w:val="0"/>
              <w:spacing w:line="360" w:lineRule="exact"/>
              <w:rPr>
                <w:kern w:val="0"/>
                <w:sz w:val="18"/>
                <w:szCs w:val="18"/>
              </w:rPr>
            </w:pPr>
            <w:r w:rsidRPr="006D40AD">
              <w:rPr>
                <w:i/>
                <w:kern w:val="0"/>
                <w:sz w:val="18"/>
                <w:szCs w:val="18"/>
              </w:rPr>
              <w:t>PEC</w:t>
            </w:r>
            <w:r w:rsidRPr="006D40AD">
              <w:rPr>
                <w:kern w:val="0"/>
                <w:sz w:val="18"/>
                <w:szCs w:val="18"/>
                <w:vertAlign w:val="subscript"/>
              </w:rPr>
              <w:t>grw.L</w:t>
            </w:r>
          </w:p>
        </w:tc>
        <w:tc>
          <w:tcPr>
            <w:tcW w:w="1034" w:type="dxa"/>
          </w:tcPr>
          <w:p w:rsidR="003C4FE5" w:rsidRPr="006D40AD" w:rsidRDefault="008D45DD">
            <w:pPr>
              <w:snapToGrid w:val="0"/>
              <w:spacing w:line="360" w:lineRule="exact"/>
              <w:rPr>
                <w:kern w:val="0"/>
                <w:sz w:val="18"/>
                <w:szCs w:val="18"/>
              </w:rPr>
            </w:pPr>
            <w:r w:rsidRPr="006D40AD">
              <w:rPr>
                <w:kern w:val="0"/>
                <w:sz w:val="18"/>
                <w:szCs w:val="18"/>
              </w:rPr>
              <w:t>mg.L</w:t>
            </w:r>
            <w:r w:rsidRPr="006D40AD">
              <w:rPr>
                <w:kern w:val="0"/>
                <w:sz w:val="18"/>
                <w:szCs w:val="18"/>
                <w:vertAlign w:val="superscript"/>
              </w:rPr>
              <w:t>-1</w:t>
            </w:r>
          </w:p>
        </w:tc>
        <w:tc>
          <w:tcPr>
            <w:tcW w:w="1376" w:type="dxa"/>
          </w:tcPr>
          <w:p w:rsidR="003C4FE5" w:rsidRPr="006D40AD" w:rsidRDefault="003C4FE5">
            <w:pPr>
              <w:adjustRightInd w:val="0"/>
              <w:snapToGrid w:val="0"/>
              <w:spacing w:line="360" w:lineRule="exact"/>
              <w:jc w:val="center"/>
              <w:rPr>
                <w:kern w:val="0"/>
                <w:sz w:val="18"/>
                <w:szCs w:val="18"/>
              </w:rPr>
            </w:pPr>
          </w:p>
        </w:tc>
        <w:tc>
          <w:tcPr>
            <w:tcW w:w="1619" w:type="dxa"/>
          </w:tcPr>
          <w:p w:rsidR="003C4FE5" w:rsidRPr="006D40AD" w:rsidRDefault="008D45DD">
            <w:pPr>
              <w:adjustRightInd w:val="0"/>
              <w:snapToGrid w:val="0"/>
              <w:spacing w:line="360" w:lineRule="exact"/>
              <w:jc w:val="center"/>
              <w:rPr>
                <w:kern w:val="0"/>
                <w:sz w:val="18"/>
                <w:szCs w:val="18"/>
              </w:rPr>
            </w:pPr>
            <w:r w:rsidRPr="006D40AD">
              <w:rPr>
                <w:i/>
                <w:color w:val="000000"/>
                <w:kern w:val="0"/>
                <w:sz w:val="18"/>
                <w:szCs w:val="18"/>
              </w:rPr>
              <w:t>ADD</w:t>
            </w:r>
            <w:r w:rsidRPr="006D40AD">
              <w:rPr>
                <w:color w:val="000000"/>
                <w:kern w:val="0"/>
                <w:sz w:val="18"/>
                <w:szCs w:val="18"/>
                <w:vertAlign w:val="subscript"/>
              </w:rPr>
              <w:t>oral.water.L</w:t>
            </w:r>
          </w:p>
        </w:tc>
      </w:tr>
      <w:tr w:rsidR="003C4FE5" w:rsidRPr="006D40AD">
        <w:trPr>
          <w:jc w:val="center"/>
        </w:trPr>
        <w:tc>
          <w:tcPr>
            <w:tcW w:w="957" w:type="dxa"/>
            <w:vMerge w:val="restart"/>
            <w:vAlign w:val="center"/>
          </w:tcPr>
          <w:p w:rsidR="003C4FE5" w:rsidRPr="006D40AD" w:rsidRDefault="008D45DD">
            <w:pPr>
              <w:snapToGrid w:val="0"/>
              <w:spacing w:line="360" w:lineRule="exact"/>
              <w:rPr>
                <w:kern w:val="0"/>
                <w:sz w:val="18"/>
                <w:szCs w:val="18"/>
              </w:rPr>
            </w:pPr>
            <w:r w:rsidRPr="006D40AD">
              <w:rPr>
                <w:rFonts w:hint="eastAsia"/>
                <w:kern w:val="0"/>
                <w:sz w:val="18"/>
                <w:szCs w:val="18"/>
              </w:rPr>
              <w:lastRenderedPageBreak/>
              <w:t>捕食动物</w:t>
            </w:r>
          </w:p>
        </w:tc>
        <w:tc>
          <w:tcPr>
            <w:tcW w:w="2069" w:type="dxa"/>
          </w:tcPr>
          <w:p w:rsidR="003C4FE5" w:rsidRPr="006D40AD" w:rsidRDefault="008D45DD">
            <w:pPr>
              <w:snapToGrid w:val="0"/>
              <w:spacing w:line="360" w:lineRule="exact"/>
              <w:rPr>
                <w:kern w:val="0"/>
                <w:sz w:val="18"/>
                <w:szCs w:val="18"/>
              </w:rPr>
            </w:pPr>
            <w:r w:rsidRPr="006D40AD">
              <w:rPr>
                <w:rFonts w:hint="eastAsia"/>
                <w:kern w:val="0"/>
                <w:sz w:val="18"/>
                <w:szCs w:val="18"/>
              </w:rPr>
              <w:t>水生捕食动物</w:t>
            </w:r>
            <w:r w:rsidRPr="006D40AD">
              <w:rPr>
                <w:kern w:val="0"/>
                <w:sz w:val="18"/>
                <w:szCs w:val="18"/>
              </w:rPr>
              <w:t>PEC</w:t>
            </w:r>
          </w:p>
        </w:tc>
        <w:tc>
          <w:tcPr>
            <w:tcW w:w="1212" w:type="dxa"/>
          </w:tcPr>
          <w:p w:rsidR="003C4FE5" w:rsidRPr="006D40AD" w:rsidRDefault="008D45DD">
            <w:pPr>
              <w:snapToGrid w:val="0"/>
              <w:spacing w:line="360" w:lineRule="exact"/>
              <w:rPr>
                <w:kern w:val="0"/>
                <w:sz w:val="18"/>
                <w:szCs w:val="18"/>
              </w:rPr>
            </w:pPr>
            <w:r w:rsidRPr="006D40AD">
              <w:rPr>
                <w:i/>
                <w:kern w:val="0"/>
                <w:sz w:val="18"/>
                <w:szCs w:val="18"/>
              </w:rPr>
              <w:t>PEC</w:t>
            </w:r>
            <w:r w:rsidRPr="006D40AD">
              <w:rPr>
                <w:kern w:val="0"/>
                <w:sz w:val="18"/>
                <w:szCs w:val="18"/>
                <w:vertAlign w:val="subscript"/>
              </w:rPr>
              <w:t>aqu.predator</w:t>
            </w:r>
          </w:p>
        </w:tc>
        <w:tc>
          <w:tcPr>
            <w:tcW w:w="1034" w:type="dxa"/>
          </w:tcPr>
          <w:p w:rsidR="003C4FE5" w:rsidRPr="006D40AD" w:rsidRDefault="008D45DD">
            <w:pPr>
              <w:snapToGrid w:val="0"/>
              <w:spacing w:line="360" w:lineRule="exact"/>
              <w:rPr>
                <w:kern w:val="0"/>
                <w:sz w:val="18"/>
                <w:szCs w:val="18"/>
              </w:rPr>
            </w:pPr>
            <w:r w:rsidRPr="006D40AD">
              <w:rPr>
                <w:kern w:val="0"/>
                <w:sz w:val="18"/>
                <w:szCs w:val="18"/>
              </w:rPr>
              <w:t>mg·kg</w:t>
            </w:r>
            <w:r w:rsidRPr="006D40AD">
              <w:rPr>
                <w:kern w:val="0"/>
                <w:sz w:val="18"/>
                <w:szCs w:val="18"/>
                <w:vertAlign w:val="subscript"/>
              </w:rPr>
              <w:t>wet</w:t>
            </w:r>
            <w:r w:rsidRPr="006D40AD">
              <w:rPr>
                <w:kern w:val="0"/>
                <w:sz w:val="18"/>
                <w:szCs w:val="18"/>
                <w:vertAlign w:val="superscript"/>
              </w:rPr>
              <w:t>-1</w:t>
            </w:r>
          </w:p>
        </w:tc>
        <w:tc>
          <w:tcPr>
            <w:tcW w:w="1376" w:type="dxa"/>
          </w:tcPr>
          <w:p w:rsidR="003C4FE5" w:rsidRPr="006D40AD" w:rsidRDefault="008D45DD">
            <w:pPr>
              <w:adjustRightInd w:val="0"/>
              <w:snapToGrid w:val="0"/>
              <w:spacing w:line="360" w:lineRule="exact"/>
              <w:jc w:val="center"/>
              <w:rPr>
                <w:kern w:val="0"/>
                <w:sz w:val="18"/>
                <w:szCs w:val="18"/>
              </w:rPr>
            </w:pPr>
            <w:r w:rsidRPr="006D40AD">
              <w:rPr>
                <w:rFonts w:hint="eastAsia"/>
                <w:kern w:val="0"/>
                <w:sz w:val="18"/>
                <w:szCs w:val="18"/>
              </w:rPr>
              <w:t>√</w:t>
            </w:r>
          </w:p>
        </w:tc>
        <w:tc>
          <w:tcPr>
            <w:tcW w:w="1619" w:type="dxa"/>
          </w:tcPr>
          <w:p w:rsidR="003C4FE5" w:rsidRPr="006D40AD" w:rsidRDefault="003C4FE5">
            <w:pPr>
              <w:adjustRightInd w:val="0"/>
              <w:snapToGrid w:val="0"/>
              <w:spacing w:line="360" w:lineRule="exact"/>
              <w:jc w:val="center"/>
              <w:rPr>
                <w:kern w:val="0"/>
                <w:sz w:val="18"/>
                <w:szCs w:val="18"/>
              </w:rPr>
            </w:pPr>
          </w:p>
        </w:tc>
      </w:tr>
      <w:tr w:rsidR="003C4FE5" w:rsidRPr="006D40AD">
        <w:trPr>
          <w:jc w:val="center"/>
        </w:trPr>
        <w:tc>
          <w:tcPr>
            <w:tcW w:w="957" w:type="dxa"/>
            <w:vMerge/>
          </w:tcPr>
          <w:p w:rsidR="003C4FE5" w:rsidRPr="006D40AD" w:rsidRDefault="003C4FE5">
            <w:pPr>
              <w:snapToGrid w:val="0"/>
              <w:spacing w:line="360" w:lineRule="exact"/>
              <w:rPr>
                <w:kern w:val="0"/>
                <w:sz w:val="18"/>
                <w:szCs w:val="18"/>
              </w:rPr>
            </w:pPr>
          </w:p>
        </w:tc>
        <w:tc>
          <w:tcPr>
            <w:tcW w:w="2069" w:type="dxa"/>
          </w:tcPr>
          <w:p w:rsidR="003C4FE5" w:rsidRPr="006D40AD" w:rsidRDefault="008D45DD">
            <w:pPr>
              <w:snapToGrid w:val="0"/>
              <w:spacing w:line="360" w:lineRule="exact"/>
              <w:rPr>
                <w:kern w:val="0"/>
                <w:sz w:val="18"/>
                <w:szCs w:val="18"/>
              </w:rPr>
            </w:pPr>
            <w:r w:rsidRPr="006D40AD">
              <w:rPr>
                <w:rFonts w:hint="eastAsia"/>
                <w:kern w:val="0"/>
                <w:sz w:val="18"/>
                <w:szCs w:val="18"/>
              </w:rPr>
              <w:t>陆生捕食动物</w:t>
            </w:r>
            <w:r w:rsidRPr="006D40AD">
              <w:rPr>
                <w:kern w:val="0"/>
                <w:sz w:val="18"/>
                <w:szCs w:val="18"/>
              </w:rPr>
              <w:t>PEC</w:t>
            </w:r>
          </w:p>
        </w:tc>
        <w:tc>
          <w:tcPr>
            <w:tcW w:w="1212" w:type="dxa"/>
          </w:tcPr>
          <w:p w:rsidR="003C4FE5" w:rsidRPr="006D40AD" w:rsidRDefault="008D45DD">
            <w:pPr>
              <w:snapToGrid w:val="0"/>
              <w:spacing w:line="360" w:lineRule="exact"/>
              <w:rPr>
                <w:kern w:val="0"/>
                <w:sz w:val="18"/>
                <w:szCs w:val="18"/>
              </w:rPr>
            </w:pPr>
            <w:r w:rsidRPr="006D40AD">
              <w:rPr>
                <w:i/>
                <w:kern w:val="0"/>
                <w:sz w:val="18"/>
                <w:szCs w:val="18"/>
              </w:rPr>
              <w:t>PEC</w:t>
            </w:r>
            <w:r w:rsidRPr="006D40AD">
              <w:rPr>
                <w:kern w:val="0"/>
                <w:sz w:val="18"/>
                <w:szCs w:val="18"/>
                <w:vertAlign w:val="subscript"/>
              </w:rPr>
              <w:t>ter.predator</w:t>
            </w:r>
          </w:p>
        </w:tc>
        <w:tc>
          <w:tcPr>
            <w:tcW w:w="1034" w:type="dxa"/>
          </w:tcPr>
          <w:p w:rsidR="003C4FE5" w:rsidRPr="006D40AD" w:rsidRDefault="008D45DD">
            <w:pPr>
              <w:snapToGrid w:val="0"/>
              <w:spacing w:line="360" w:lineRule="exact"/>
              <w:rPr>
                <w:kern w:val="0"/>
                <w:sz w:val="18"/>
                <w:szCs w:val="18"/>
              </w:rPr>
            </w:pPr>
            <w:r w:rsidRPr="006D40AD">
              <w:rPr>
                <w:kern w:val="0"/>
                <w:position w:val="3"/>
                <w:sz w:val="18"/>
                <w:szCs w:val="18"/>
              </w:rPr>
              <w:t>mg</w:t>
            </w:r>
            <w:r w:rsidRPr="006D40AD">
              <w:rPr>
                <w:kern w:val="0"/>
                <w:position w:val="9"/>
                <w:sz w:val="18"/>
                <w:szCs w:val="18"/>
              </w:rPr>
              <w:t>.</w:t>
            </w:r>
            <w:r w:rsidRPr="006D40AD">
              <w:rPr>
                <w:kern w:val="0"/>
                <w:position w:val="3"/>
                <w:sz w:val="18"/>
                <w:szCs w:val="18"/>
              </w:rPr>
              <w:t>kg</w:t>
            </w:r>
            <w:r w:rsidRPr="006D40AD">
              <w:rPr>
                <w:kern w:val="0"/>
                <w:sz w:val="18"/>
                <w:szCs w:val="18"/>
                <w:vertAlign w:val="subscript"/>
              </w:rPr>
              <w:t>wet</w:t>
            </w:r>
            <w:r w:rsidRPr="006D40AD">
              <w:rPr>
                <w:kern w:val="0"/>
                <w:sz w:val="18"/>
                <w:szCs w:val="18"/>
                <w:vertAlign w:val="superscript"/>
              </w:rPr>
              <w:t>-1</w:t>
            </w:r>
          </w:p>
        </w:tc>
        <w:tc>
          <w:tcPr>
            <w:tcW w:w="1376" w:type="dxa"/>
          </w:tcPr>
          <w:p w:rsidR="003C4FE5" w:rsidRPr="006D40AD" w:rsidRDefault="008D45DD">
            <w:pPr>
              <w:adjustRightInd w:val="0"/>
              <w:snapToGrid w:val="0"/>
              <w:spacing w:line="360" w:lineRule="exact"/>
              <w:jc w:val="center"/>
              <w:rPr>
                <w:b/>
                <w:kern w:val="0"/>
                <w:sz w:val="18"/>
                <w:szCs w:val="18"/>
              </w:rPr>
            </w:pPr>
            <w:r w:rsidRPr="006D40AD">
              <w:rPr>
                <w:rFonts w:hint="eastAsia"/>
                <w:kern w:val="0"/>
                <w:sz w:val="18"/>
                <w:szCs w:val="18"/>
              </w:rPr>
              <w:t>√</w:t>
            </w:r>
          </w:p>
        </w:tc>
        <w:tc>
          <w:tcPr>
            <w:tcW w:w="1619" w:type="dxa"/>
          </w:tcPr>
          <w:p w:rsidR="003C4FE5" w:rsidRPr="006D40AD" w:rsidRDefault="003C4FE5">
            <w:pPr>
              <w:adjustRightInd w:val="0"/>
              <w:snapToGrid w:val="0"/>
              <w:spacing w:line="360" w:lineRule="exact"/>
              <w:jc w:val="center"/>
              <w:rPr>
                <w:kern w:val="0"/>
                <w:sz w:val="18"/>
                <w:szCs w:val="18"/>
              </w:rPr>
            </w:pPr>
          </w:p>
        </w:tc>
      </w:tr>
    </w:tbl>
    <w:p w:rsidR="003C4FE5" w:rsidRPr="007822B1" w:rsidRDefault="008D45DD">
      <w:pPr>
        <w:pStyle w:val="30"/>
        <w:spacing w:before="120" w:after="120"/>
      </w:pPr>
      <w:r w:rsidRPr="007822B1">
        <w:t>STP</w:t>
      </w:r>
      <w:r w:rsidRPr="007822B1">
        <w:rPr>
          <w:rFonts w:hint="eastAsia"/>
        </w:rPr>
        <w:t>微生物暴露</w:t>
      </w:r>
      <w:r w:rsidRPr="007822B1">
        <w:t>浓度</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kern w:val="0"/>
          <w:sz w:val="30"/>
          <w:szCs w:val="30"/>
        </w:rPr>
        <w:t>主要考虑生化反应池</w:t>
      </w:r>
      <w:r w:rsidRPr="00C5124B">
        <w:rPr>
          <w:rFonts w:ascii="仿宋_GB2312" w:eastAsia="仿宋_GB2312" w:cs="Times New Roman" w:hint="eastAsia"/>
          <w:kern w:val="0"/>
          <w:sz w:val="30"/>
          <w:szCs w:val="30"/>
        </w:rPr>
        <w:t>（</w:t>
      </w:r>
      <w:r w:rsidRPr="00C5124B">
        <w:rPr>
          <w:rFonts w:ascii="仿宋_GB2312" w:eastAsia="仿宋_GB2312" w:cs="Times New Roman"/>
          <w:kern w:val="0"/>
          <w:sz w:val="30"/>
          <w:szCs w:val="30"/>
        </w:rPr>
        <w:t>曝气池</w:t>
      </w:r>
      <w:r w:rsidRPr="00C5124B">
        <w:rPr>
          <w:rFonts w:ascii="仿宋_GB2312" w:eastAsia="仿宋_GB2312" w:cs="Times New Roman" w:hint="eastAsia"/>
          <w:kern w:val="0"/>
          <w:sz w:val="30"/>
          <w:szCs w:val="30"/>
        </w:rPr>
        <w:t>），将STP</w:t>
      </w:r>
      <w:proofErr w:type="gramStart"/>
      <w:r w:rsidRPr="00C5124B">
        <w:rPr>
          <w:rFonts w:ascii="仿宋_GB2312" w:eastAsia="仿宋_GB2312" w:cs="Times New Roman" w:hint="eastAsia"/>
          <w:kern w:val="0"/>
          <w:sz w:val="30"/>
          <w:szCs w:val="30"/>
        </w:rPr>
        <w:t>出水总</w:t>
      </w:r>
      <w:proofErr w:type="gramEnd"/>
      <w:r w:rsidRPr="00C5124B">
        <w:rPr>
          <w:rFonts w:ascii="仿宋_GB2312" w:eastAsia="仿宋_GB2312" w:cs="Times New Roman" w:hint="eastAsia"/>
          <w:kern w:val="0"/>
          <w:sz w:val="30"/>
          <w:szCs w:val="30"/>
        </w:rPr>
        <w:t>浓度作为曝气池暴露浓度。可采用</w:t>
      </w:r>
      <w:r w:rsidRPr="00C5124B">
        <w:rPr>
          <w:rFonts w:ascii="仿宋_GB2312" w:eastAsia="仿宋_GB2312" w:cs="Times New Roman"/>
          <w:kern w:val="0"/>
          <w:sz w:val="30"/>
          <w:szCs w:val="30"/>
        </w:rPr>
        <w:t>C-STP（O）模型开展曝气池暴露浓度估算</w:t>
      </w:r>
      <w:r w:rsidRPr="00C5124B">
        <w:rPr>
          <w:rFonts w:ascii="仿宋_GB2312" w:eastAsia="仿宋_GB2312" w:cs="Times New Roman" w:hint="eastAsia"/>
          <w:kern w:val="0"/>
          <w:sz w:val="30"/>
          <w:szCs w:val="30"/>
        </w:rPr>
        <w:t>（见附录D），使用STP出水排放系数估算曝气池暴露浓度。如果采用其它STP模型，应详细说明。</w:t>
      </w:r>
    </w:p>
    <w:p w:rsidR="003C4FE5" w:rsidRPr="00C5124B" w:rsidRDefault="008D45DD" w:rsidP="00C5124B">
      <w:pPr>
        <w:autoSpaceDE w:val="0"/>
        <w:autoSpaceDN w:val="0"/>
        <w:adjustRightInd w:val="0"/>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计算方法见附录D公式</w:t>
      </w:r>
      <w:r w:rsidRPr="00C5124B">
        <w:rPr>
          <w:rFonts w:ascii="仿宋_GB2312" w:eastAsia="仿宋_GB2312" w:cs="Times New Roman"/>
          <w:kern w:val="0"/>
          <w:sz w:val="30"/>
          <w:szCs w:val="30"/>
        </w:rPr>
        <w:fldChar w:fldCharType="begin"/>
      </w:r>
      <w:r w:rsidRPr="00C5124B">
        <w:rPr>
          <w:rFonts w:ascii="仿宋_GB2312" w:eastAsia="仿宋_GB2312" w:cs="Times New Roman"/>
          <w:kern w:val="0"/>
          <w:sz w:val="30"/>
          <w:szCs w:val="30"/>
        </w:rPr>
        <w:instrText xml:space="preserve"> </w:instrText>
      </w:r>
      <w:r w:rsidRPr="00C5124B">
        <w:rPr>
          <w:rFonts w:ascii="仿宋_GB2312" w:eastAsia="仿宋_GB2312" w:cs="Times New Roman" w:hint="eastAsia"/>
          <w:kern w:val="0"/>
          <w:sz w:val="30"/>
          <w:szCs w:val="30"/>
        </w:rPr>
        <w:instrText>REF _Ref33604087 \h</w:instrText>
      </w:r>
      <w:r w:rsidRPr="00C5124B">
        <w:rPr>
          <w:rFonts w:ascii="仿宋_GB2312" w:eastAsia="仿宋_GB2312" w:cs="Times New Roman"/>
          <w:kern w:val="0"/>
          <w:sz w:val="30"/>
          <w:szCs w:val="30"/>
        </w:rPr>
        <w:instrText xml:space="preserve"> </w:instrText>
      </w:r>
      <w:r w:rsidR="007822B1" w:rsidRPr="00C5124B">
        <w:rPr>
          <w:rFonts w:ascii="仿宋_GB2312" w:eastAsia="仿宋_GB2312" w:cs="Times New Roman"/>
          <w:kern w:val="0"/>
          <w:sz w:val="30"/>
          <w:szCs w:val="30"/>
        </w:rPr>
        <w:instrText xml:space="preserve"> \* MERGEFORMAT </w:instrText>
      </w:r>
      <w:r w:rsidRPr="00C5124B">
        <w:rPr>
          <w:rFonts w:ascii="仿宋_GB2312" w:eastAsia="仿宋_GB2312" w:cs="Times New Roman"/>
          <w:kern w:val="0"/>
          <w:sz w:val="30"/>
          <w:szCs w:val="30"/>
        </w:rPr>
      </w:r>
      <w:r w:rsidRPr="00C5124B">
        <w:rPr>
          <w:rFonts w:ascii="仿宋_GB2312" w:eastAsia="仿宋_GB2312" w:cs="Times New Roman"/>
          <w:kern w:val="0"/>
          <w:sz w:val="30"/>
          <w:szCs w:val="30"/>
        </w:rPr>
        <w:fldChar w:fldCharType="separate"/>
      </w:r>
      <w:r w:rsidR="00C41123" w:rsidRPr="00C5124B">
        <w:rPr>
          <w:rFonts w:ascii="仿宋_GB2312" w:eastAsia="仿宋_GB2312" w:cs="Times New Roman"/>
          <w:kern w:val="0"/>
          <w:sz w:val="30"/>
          <w:szCs w:val="30"/>
        </w:rPr>
        <w:t>（D</w:t>
      </w:r>
      <w:r w:rsidR="00C41123" w:rsidRPr="00C5124B">
        <w:rPr>
          <w:rFonts w:ascii="仿宋_GB2312" w:eastAsia="仿宋_GB2312" w:cs="Times New Roman"/>
          <w:kern w:val="0"/>
          <w:sz w:val="30"/>
          <w:szCs w:val="30"/>
        </w:rPr>
        <w:noBreakHyphen/>
        <w:t>40）</w:t>
      </w:r>
      <w:r w:rsidRPr="00C5124B">
        <w:rPr>
          <w:rFonts w:ascii="仿宋_GB2312" w:eastAsia="仿宋_GB2312" w:cs="Times New Roman"/>
          <w:kern w:val="0"/>
          <w:sz w:val="30"/>
          <w:szCs w:val="30"/>
        </w:rPr>
        <w:fldChar w:fldCharType="end"/>
      </w:r>
      <w:r w:rsidRPr="00C5124B">
        <w:rPr>
          <w:rFonts w:ascii="仿宋_GB2312" w:eastAsia="仿宋_GB2312" w:cs="Times New Roman" w:hint="eastAsia"/>
          <w:kern w:val="0"/>
          <w:sz w:val="30"/>
          <w:szCs w:val="30"/>
        </w:rPr>
        <w:t>。</w:t>
      </w:r>
    </w:p>
    <w:p w:rsidR="003C4FE5" w:rsidRPr="007822B1" w:rsidRDefault="008D45DD">
      <w:pPr>
        <w:pStyle w:val="30"/>
        <w:spacing w:before="120" w:after="120"/>
      </w:pPr>
      <w:r w:rsidRPr="007822B1">
        <w:rPr>
          <w:rFonts w:hint="eastAsia"/>
        </w:rPr>
        <w:t>局部</w:t>
      </w:r>
      <w:r w:rsidRPr="007822B1">
        <w:t>大气暴露浓度预</w:t>
      </w:r>
      <w:r w:rsidRPr="007822B1">
        <w:rPr>
          <w:rFonts w:hint="eastAsia"/>
        </w:rPr>
        <w:t>测</w:t>
      </w:r>
    </w:p>
    <w:p w:rsidR="003C4FE5" w:rsidRPr="00C5124B" w:rsidRDefault="008D45DD" w:rsidP="00C5124B">
      <w:pPr>
        <w:adjustRightInd w:val="0"/>
        <w:snapToGri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大气暴露评估内容包括：</w:t>
      </w:r>
    </w:p>
    <w:p w:rsidR="003C4FE5" w:rsidRPr="00C5124B" w:rsidRDefault="008D45DD" w:rsidP="00C5124B">
      <w:pPr>
        <w:adjustRightInd w:val="0"/>
        <w:snapToGri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（1）大气年均局部预测环境浓度（</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air.ann.L</w:t>
      </w:r>
      <w:r w:rsidRPr="00C5124B">
        <w:rPr>
          <w:rFonts w:ascii="仿宋_GB2312" w:eastAsia="仿宋_GB2312" w:cs="Times New Roman" w:hint="eastAsia"/>
          <w:sz w:val="30"/>
          <w:szCs w:val="30"/>
        </w:rPr>
        <w:t>）估算。</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air.ann.L</w:t>
      </w:r>
      <w:r w:rsidRPr="00C5124B">
        <w:rPr>
          <w:rFonts w:ascii="仿宋_GB2312" w:eastAsia="仿宋_GB2312" w:cs="Times New Roman" w:hint="eastAsia"/>
          <w:sz w:val="30"/>
          <w:szCs w:val="30"/>
        </w:rPr>
        <w:t>为距离排放源100 m处（假定100 m处为厂的外边界）的年均大气浓度。对于工业排放源，化学物质输入量</w:t>
      </w:r>
      <w:proofErr w:type="gramStart"/>
      <w:r w:rsidRPr="00C5124B">
        <w:rPr>
          <w:rFonts w:ascii="仿宋_GB2312" w:eastAsia="仿宋_GB2312" w:cs="Times New Roman" w:hint="eastAsia"/>
          <w:sz w:val="30"/>
          <w:szCs w:val="30"/>
        </w:rPr>
        <w:t>取直接</w:t>
      </w:r>
      <w:proofErr w:type="gramEnd"/>
      <w:r w:rsidRPr="00C5124B">
        <w:rPr>
          <w:rFonts w:ascii="仿宋_GB2312" w:eastAsia="仿宋_GB2312" w:cs="Times New Roman" w:hint="eastAsia"/>
          <w:sz w:val="30"/>
          <w:szCs w:val="30"/>
        </w:rPr>
        <w:t>大气排放率（</w:t>
      </w:r>
      <w:r w:rsidRPr="00C5124B">
        <w:rPr>
          <w:rFonts w:ascii="仿宋_GB2312" w:eastAsia="仿宋_GB2312" w:cs="Times New Roman" w:hint="eastAsia"/>
          <w:i/>
          <w:sz w:val="30"/>
          <w:szCs w:val="30"/>
        </w:rPr>
        <w:t>E</w:t>
      </w:r>
      <w:r w:rsidRPr="00C5124B">
        <w:rPr>
          <w:rFonts w:ascii="仿宋_GB2312" w:eastAsia="仿宋_GB2312" w:cs="Times New Roman" w:hint="eastAsia"/>
          <w:iCs/>
          <w:sz w:val="30"/>
          <w:szCs w:val="30"/>
          <w:vertAlign w:val="subscript"/>
        </w:rPr>
        <w:t>air.L</w:t>
      </w:r>
      <w:r w:rsidRPr="00C5124B">
        <w:rPr>
          <w:rFonts w:ascii="仿宋_GB2312" w:eastAsia="仿宋_GB2312" w:cs="Times New Roman" w:hint="eastAsia"/>
          <w:sz w:val="30"/>
          <w:szCs w:val="30"/>
        </w:rPr>
        <w:t>）和STP大气排放率（</w:t>
      </w:r>
      <w:r w:rsidRPr="00C5124B">
        <w:rPr>
          <w:rFonts w:ascii="仿宋_GB2312" w:eastAsia="仿宋_GB2312" w:cs="Times New Roman" w:hint="eastAsia"/>
          <w:i/>
          <w:sz w:val="30"/>
          <w:szCs w:val="30"/>
        </w:rPr>
        <w:t>E</w:t>
      </w:r>
      <w:r w:rsidRPr="00C5124B">
        <w:rPr>
          <w:rFonts w:ascii="仿宋_GB2312" w:eastAsia="仿宋_GB2312" w:cs="Times New Roman" w:hint="eastAsia"/>
          <w:sz w:val="30"/>
          <w:szCs w:val="30"/>
          <w:vertAlign w:val="subscript"/>
        </w:rPr>
        <w:t>stp.air</w:t>
      </w:r>
      <w:r w:rsidRPr="00C5124B">
        <w:rPr>
          <w:rFonts w:ascii="仿宋_GB2312" w:eastAsia="仿宋_GB2312" w:cs="Times New Roman" w:hint="eastAsia"/>
          <w:sz w:val="30"/>
          <w:szCs w:val="30"/>
        </w:rPr>
        <w:t>）的最大值。对于消费源，仅考虑STP大气排放率（</w:t>
      </w:r>
      <w:r w:rsidRPr="00C5124B">
        <w:rPr>
          <w:rFonts w:ascii="仿宋_GB2312" w:eastAsia="仿宋_GB2312" w:cs="Times New Roman" w:hint="eastAsia"/>
          <w:i/>
          <w:sz w:val="30"/>
          <w:szCs w:val="30"/>
        </w:rPr>
        <w:t>E</w:t>
      </w:r>
      <w:r w:rsidRPr="00C5124B">
        <w:rPr>
          <w:rFonts w:ascii="仿宋_GB2312" w:eastAsia="仿宋_GB2312" w:cs="Times New Roman" w:hint="eastAsia"/>
          <w:sz w:val="30"/>
          <w:szCs w:val="30"/>
          <w:vertAlign w:val="subscript"/>
        </w:rPr>
        <w:t>stp.air</w:t>
      </w:r>
      <w:r w:rsidRPr="00C5124B">
        <w:rPr>
          <w:rFonts w:ascii="仿宋_GB2312" w:eastAsia="仿宋_GB2312" w:cs="Times New Roman" w:hint="eastAsia"/>
          <w:sz w:val="30"/>
          <w:szCs w:val="30"/>
        </w:rPr>
        <w:t>）。不考虑沉降损失。</w:t>
      </w:r>
    </w:p>
    <w:p w:rsidR="003C4FE5" w:rsidRPr="00C5124B" w:rsidRDefault="008D45DD" w:rsidP="00C5124B">
      <w:pPr>
        <w:adjustRightInd w:val="0"/>
        <w:snapToGri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（2）大气</w:t>
      </w:r>
      <w:proofErr w:type="gramStart"/>
      <w:r w:rsidRPr="00C5124B">
        <w:rPr>
          <w:rFonts w:ascii="仿宋_GB2312" w:eastAsia="仿宋_GB2312" w:cs="Times New Roman" w:hint="eastAsia"/>
          <w:sz w:val="30"/>
          <w:szCs w:val="30"/>
        </w:rPr>
        <w:t>年均总</w:t>
      </w:r>
      <w:proofErr w:type="gramEnd"/>
      <w:r w:rsidRPr="00C5124B">
        <w:rPr>
          <w:rFonts w:ascii="仿宋_GB2312" w:eastAsia="仿宋_GB2312" w:cs="Times New Roman" w:hint="eastAsia"/>
          <w:sz w:val="30"/>
          <w:szCs w:val="30"/>
        </w:rPr>
        <w:t>沉降通量（</w:t>
      </w:r>
      <w:r w:rsidRPr="00C5124B">
        <w:rPr>
          <w:rFonts w:ascii="仿宋_GB2312" w:eastAsia="仿宋_GB2312" w:hint="eastAsia"/>
          <w:i/>
          <w:sz w:val="30"/>
          <w:szCs w:val="30"/>
        </w:rPr>
        <w:t>DEP</w:t>
      </w:r>
      <w:r w:rsidRPr="00C5124B">
        <w:rPr>
          <w:rFonts w:ascii="仿宋_GB2312" w:eastAsia="仿宋_GB2312" w:hint="eastAsia"/>
          <w:sz w:val="30"/>
          <w:szCs w:val="30"/>
          <w:vertAlign w:val="subscript"/>
        </w:rPr>
        <w:t>total.ann</w:t>
      </w:r>
      <w:r w:rsidRPr="00C5124B">
        <w:rPr>
          <w:rFonts w:ascii="仿宋_GB2312" w:eastAsia="仿宋_GB2312" w:cs="Times New Roman" w:hint="eastAsia"/>
          <w:sz w:val="30"/>
          <w:szCs w:val="30"/>
        </w:rPr>
        <w:t>）估算。</w:t>
      </w:r>
      <w:r w:rsidRPr="00C5124B">
        <w:rPr>
          <w:rFonts w:ascii="仿宋_GB2312" w:eastAsia="仿宋_GB2312" w:hint="eastAsia"/>
          <w:i/>
          <w:sz w:val="30"/>
          <w:szCs w:val="30"/>
        </w:rPr>
        <w:t>DEP</w:t>
      </w:r>
      <w:r w:rsidRPr="00C5124B">
        <w:rPr>
          <w:rFonts w:ascii="仿宋_GB2312" w:eastAsia="仿宋_GB2312" w:hint="eastAsia"/>
          <w:sz w:val="30"/>
          <w:szCs w:val="30"/>
          <w:vertAlign w:val="subscript"/>
        </w:rPr>
        <w:t>total.ann</w:t>
      </w:r>
      <w:r w:rsidRPr="00C5124B">
        <w:rPr>
          <w:rFonts w:ascii="仿宋_GB2312" w:eastAsia="仿宋_GB2312" w:cs="Times New Roman" w:hint="eastAsia"/>
          <w:sz w:val="30"/>
          <w:szCs w:val="30"/>
        </w:rPr>
        <w:t>为距排放源100 m~1 km范围内大气年均</w:t>
      </w:r>
      <w:proofErr w:type="gramStart"/>
      <w:r w:rsidRPr="00C5124B">
        <w:rPr>
          <w:rFonts w:ascii="仿宋_GB2312" w:eastAsia="仿宋_GB2312" w:cs="Times New Roman" w:hint="eastAsia"/>
          <w:sz w:val="30"/>
          <w:szCs w:val="30"/>
        </w:rPr>
        <w:t>干湿总</w:t>
      </w:r>
      <w:proofErr w:type="gramEnd"/>
      <w:r w:rsidRPr="00C5124B">
        <w:rPr>
          <w:rFonts w:ascii="仿宋_GB2312" w:eastAsia="仿宋_GB2312" w:cs="Times New Roman" w:hint="eastAsia"/>
          <w:sz w:val="30"/>
          <w:szCs w:val="30"/>
        </w:rPr>
        <w:t>沉降通量。对于工业排放源，化学物质输入量为直接大气排放量（</w:t>
      </w:r>
      <w:r w:rsidRPr="00C5124B">
        <w:rPr>
          <w:rFonts w:ascii="仿宋_GB2312" w:eastAsia="仿宋_GB2312" w:cs="Times New Roman" w:hint="eastAsia"/>
          <w:i/>
          <w:sz w:val="30"/>
          <w:szCs w:val="30"/>
        </w:rPr>
        <w:t>E</w:t>
      </w:r>
      <w:r w:rsidRPr="00C5124B">
        <w:rPr>
          <w:rFonts w:ascii="仿宋_GB2312" w:eastAsia="仿宋_GB2312" w:cs="Times New Roman" w:hint="eastAsia"/>
          <w:iCs/>
          <w:sz w:val="30"/>
          <w:szCs w:val="30"/>
          <w:vertAlign w:val="subscript"/>
        </w:rPr>
        <w:t>air.L</w:t>
      </w:r>
      <w:r w:rsidRPr="00C5124B">
        <w:rPr>
          <w:rFonts w:ascii="仿宋_GB2312" w:eastAsia="仿宋_GB2312" w:cs="Times New Roman" w:hint="eastAsia"/>
          <w:sz w:val="30"/>
          <w:szCs w:val="30"/>
        </w:rPr>
        <w:t>）和STP大气排放量（</w:t>
      </w:r>
      <w:r w:rsidRPr="00C5124B">
        <w:rPr>
          <w:rFonts w:ascii="仿宋_GB2312" w:eastAsia="仿宋_GB2312" w:cs="Times New Roman" w:hint="eastAsia"/>
          <w:i/>
          <w:sz w:val="30"/>
          <w:szCs w:val="30"/>
        </w:rPr>
        <w:t>E</w:t>
      </w:r>
      <w:r w:rsidRPr="00C5124B">
        <w:rPr>
          <w:rFonts w:ascii="仿宋_GB2312" w:eastAsia="仿宋_GB2312" w:cs="Times New Roman" w:hint="eastAsia"/>
          <w:sz w:val="30"/>
          <w:szCs w:val="30"/>
          <w:vertAlign w:val="subscript"/>
        </w:rPr>
        <w:t>stp</w:t>
      </w:r>
      <w:r w:rsidRPr="00C5124B">
        <w:rPr>
          <w:rFonts w:ascii="仿宋_GB2312" w:eastAsia="仿宋_GB2312" w:cs="Times New Roman" w:hint="eastAsia"/>
          <w:i/>
          <w:sz w:val="30"/>
          <w:szCs w:val="30"/>
        </w:rPr>
        <w:t>.</w:t>
      </w:r>
      <w:r w:rsidRPr="00C5124B">
        <w:rPr>
          <w:rFonts w:ascii="仿宋_GB2312" w:eastAsia="仿宋_GB2312" w:cs="Times New Roman" w:hint="eastAsia"/>
          <w:sz w:val="30"/>
          <w:szCs w:val="30"/>
          <w:vertAlign w:val="subscript"/>
        </w:rPr>
        <w:t>air</w:t>
      </w:r>
      <w:r w:rsidRPr="00C5124B">
        <w:rPr>
          <w:rFonts w:ascii="仿宋_GB2312" w:eastAsia="仿宋_GB2312" w:cs="Times New Roman" w:hint="eastAsia"/>
          <w:sz w:val="30"/>
          <w:szCs w:val="30"/>
        </w:rPr>
        <w:t>）之</w:t>
      </w:r>
      <w:proofErr w:type="gramStart"/>
      <w:r w:rsidRPr="00C5124B">
        <w:rPr>
          <w:rFonts w:ascii="仿宋_GB2312" w:eastAsia="仿宋_GB2312" w:cs="Times New Roman" w:hint="eastAsia"/>
          <w:sz w:val="30"/>
          <w:szCs w:val="30"/>
        </w:rPr>
        <w:t>和</w:t>
      </w:r>
      <w:proofErr w:type="gramEnd"/>
      <w:r w:rsidRPr="00C5124B">
        <w:rPr>
          <w:rFonts w:ascii="仿宋_GB2312" w:eastAsia="仿宋_GB2312" w:cs="Times New Roman" w:hint="eastAsia"/>
          <w:sz w:val="30"/>
          <w:szCs w:val="30"/>
        </w:rPr>
        <w:t>。对于消费源，仅考虑</w:t>
      </w:r>
      <w:r w:rsidRPr="00C5124B">
        <w:rPr>
          <w:rFonts w:ascii="仿宋_GB2312" w:eastAsia="仿宋_GB2312" w:cs="Times New Roman" w:hint="eastAsia"/>
          <w:i/>
          <w:sz w:val="30"/>
          <w:szCs w:val="30"/>
        </w:rPr>
        <w:t>E</w:t>
      </w:r>
      <w:r w:rsidRPr="00C5124B">
        <w:rPr>
          <w:rFonts w:ascii="仿宋_GB2312" w:eastAsia="仿宋_GB2312" w:cs="Times New Roman" w:hint="eastAsia"/>
          <w:sz w:val="30"/>
          <w:szCs w:val="30"/>
          <w:vertAlign w:val="subscript"/>
        </w:rPr>
        <w:t>stp</w:t>
      </w:r>
      <w:r w:rsidRPr="00C5124B">
        <w:rPr>
          <w:rFonts w:ascii="仿宋_GB2312" w:eastAsia="仿宋_GB2312" w:cs="Times New Roman" w:hint="eastAsia"/>
          <w:i/>
          <w:sz w:val="30"/>
          <w:szCs w:val="30"/>
        </w:rPr>
        <w:t>.</w:t>
      </w:r>
      <w:r w:rsidRPr="00C5124B">
        <w:rPr>
          <w:rFonts w:ascii="仿宋_GB2312" w:eastAsia="仿宋_GB2312" w:cs="Times New Roman" w:hint="eastAsia"/>
          <w:sz w:val="30"/>
          <w:szCs w:val="30"/>
          <w:vertAlign w:val="subscript"/>
        </w:rPr>
        <w:t>air</w:t>
      </w:r>
      <w:r w:rsidRPr="00C5124B">
        <w:rPr>
          <w:rFonts w:ascii="仿宋_GB2312" w:eastAsia="仿宋_GB2312" w:cs="Times New Roman" w:hint="eastAsia"/>
          <w:sz w:val="30"/>
          <w:szCs w:val="30"/>
        </w:rPr>
        <w:t>。需同时考虑化学物质气态部分和气溶胶结合部分的干湿沉降。</w:t>
      </w:r>
    </w:p>
    <w:p w:rsidR="003C4FE5" w:rsidRPr="00C5124B" w:rsidRDefault="008D45DD" w:rsidP="00C5124B">
      <w:pPr>
        <w:adjustRightInd w:val="0"/>
        <w:snapToGri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假设大气排放源高度为10 m，废气热量为0（不会导致额外的烟羽抬升），排放</w:t>
      </w:r>
      <w:proofErr w:type="gramStart"/>
      <w:r w:rsidRPr="00C5124B">
        <w:rPr>
          <w:rFonts w:ascii="仿宋_GB2312" w:eastAsia="仿宋_GB2312" w:cs="Times New Roman" w:hint="eastAsia"/>
          <w:sz w:val="30"/>
          <w:szCs w:val="30"/>
        </w:rPr>
        <w:t>源面积</w:t>
      </w:r>
      <w:proofErr w:type="gramEnd"/>
      <w:r w:rsidRPr="00C5124B">
        <w:rPr>
          <w:rFonts w:ascii="仿宋_GB2312" w:eastAsia="仿宋_GB2312" w:cs="Times New Roman" w:hint="eastAsia"/>
          <w:sz w:val="30"/>
          <w:szCs w:val="30"/>
        </w:rPr>
        <w:t>为0。根据工业排放源的大气排放量（</w:t>
      </w:r>
      <w:r w:rsidRPr="00C5124B">
        <w:rPr>
          <w:rFonts w:ascii="仿宋_GB2312" w:eastAsia="仿宋_GB2312" w:cs="Times New Roman" w:hint="eastAsia"/>
          <w:i/>
          <w:sz w:val="30"/>
          <w:szCs w:val="30"/>
        </w:rPr>
        <w:t>E</w:t>
      </w:r>
      <w:r w:rsidRPr="00C5124B">
        <w:rPr>
          <w:rFonts w:ascii="仿宋_GB2312" w:eastAsia="仿宋_GB2312" w:cs="Times New Roman" w:hint="eastAsia"/>
          <w:iCs/>
          <w:sz w:val="30"/>
          <w:szCs w:val="30"/>
          <w:vertAlign w:val="subscript"/>
        </w:rPr>
        <w:t>air.L</w:t>
      </w:r>
      <w:r w:rsidRPr="00C5124B">
        <w:rPr>
          <w:rFonts w:ascii="仿宋_GB2312" w:eastAsia="仿宋_GB2312" w:cs="Times New Roman" w:hint="eastAsia"/>
          <w:sz w:val="30"/>
          <w:szCs w:val="30"/>
        </w:rPr>
        <w:t>）和STP大气排放量（</w:t>
      </w:r>
      <w:r w:rsidRPr="00C5124B">
        <w:rPr>
          <w:rFonts w:ascii="仿宋_GB2312" w:eastAsia="仿宋_GB2312" w:cs="Times New Roman" w:hint="eastAsia"/>
          <w:i/>
          <w:sz w:val="30"/>
          <w:szCs w:val="30"/>
        </w:rPr>
        <w:t>E</w:t>
      </w:r>
      <w:r w:rsidRPr="00C5124B">
        <w:rPr>
          <w:rFonts w:ascii="仿宋_GB2312" w:eastAsia="仿宋_GB2312" w:cs="Times New Roman" w:hint="eastAsia"/>
          <w:sz w:val="30"/>
          <w:szCs w:val="30"/>
          <w:vertAlign w:val="subscript"/>
        </w:rPr>
        <w:t>stp.air</w:t>
      </w:r>
      <w:r w:rsidRPr="00C5124B">
        <w:rPr>
          <w:rFonts w:ascii="仿宋_GB2312" w:eastAsia="仿宋_GB2312" w:cs="Times New Roman" w:hint="eastAsia"/>
          <w:sz w:val="30"/>
          <w:szCs w:val="30"/>
        </w:rPr>
        <w:t>），使用高斯模型，并综合空气和气溶胶颗粒的分配及干湿沉降速率估算。</w:t>
      </w:r>
    </w:p>
    <w:p w:rsidR="003C4FE5" w:rsidRPr="00C5124B" w:rsidRDefault="008D45DD" w:rsidP="00C5124B">
      <w:pPr>
        <w:adjustRightInd w:val="0"/>
        <w:snapToGri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lastRenderedPageBreak/>
        <w:t>计算方法见附录E的E.1。</w:t>
      </w:r>
    </w:p>
    <w:p w:rsidR="003C4FE5" w:rsidRPr="007822B1" w:rsidRDefault="008D45DD">
      <w:pPr>
        <w:pStyle w:val="30"/>
        <w:spacing w:before="120" w:after="120"/>
      </w:pPr>
      <w:r w:rsidRPr="007822B1">
        <w:rPr>
          <w:rFonts w:hint="eastAsia"/>
        </w:rPr>
        <w:t>局部</w:t>
      </w:r>
      <w:r w:rsidRPr="007822B1">
        <w:t>地表水</w:t>
      </w:r>
      <w:r w:rsidRPr="007822B1">
        <w:rPr>
          <w:rFonts w:hint="eastAsia"/>
        </w:rPr>
        <w:t>暴露浓度预测</w:t>
      </w:r>
    </w:p>
    <w:p w:rsidR="003C4FE5" w:rsidRPr="00C5124B" w:rsidRDefault="008D45DD" w:rsidP="00C5124B">
      <w:pPr>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地表水暴露评估的内容包括：</w:t>
      </w:r>
    </w:p>
    <w:p w:rsidR="003C4FE5" w:rsidRPr="00C5124B" w:rsidRDefault="008D45DD" w:rsidP="00C5124B">
      <w:pPr>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（1）地表水局部预测环境浓度（</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water.L</w:t>
      </w:r>
      <w:r w:rsidRPr="00C5124B">
        <w:rPr>
          <w:rFonts w:ascii="仿宋_GB2312" w:eastAsia="仿宋_GB2312" w:cs="Times New Roman" w:hint="eastAsia"/>
          <w:sz w:val="30"/>
          <w:szCs w:val="30"/>
        </w:rPr>
        <w:t>）。对于工业源，根据实际情况，其为直排地表水浓度或STP排放后地表水浓度。对于消费源，</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water.L</w:t>
      </w:r>
      <w:r w:rsidRPr="00C5124B">
        <w:rPr>
          <w:rFonts w:ascii="仿宋_GB2312" w:eastAsia="仿宋_GB2312" w:cs="Times New Roman" w:hint="eastAsia"/>
          <w:sz w:val="30"/>
          <w:szCs w:val="30"/>
        </w:rPr>
        <w:t>为直排地表水浓度与STP排放后地表水浓度的</w:t>
      </w:r>
      <w:proofErr w:type="gramStart"/>
      <w:r w:rsidRPr="00C5124B">
        <w:rPr>
          <w:rFonts w:ascii="仿宋_GB2312" w:eastAsia="仿宋_GB2312" w:cs="Times New Roman" w:hint="eastAsia"/>
          <w:sz w:val="30"/>
          <w:szCs w:val="30"/>
        </w:rPr>
        <w:t>和</w:t>
      </w:r>
      <w:proofErr w:type="gramEnd"/>
      <w:r w:rsidRPr="00C5124B">
        <w:rPr>
          <w:rFonts w:ascii="仿宋_GB2312" w:eastAsia="仿宋_GB2312" w:cs="Times New Roman" w:hint="eastAsia"/>
          <w:sz w:val="30"/>
          <w:szCs w:val="30"/>
        </w:rPr>
        <w:t>。</w:t>
      </w:r>
    </w:p>
    <w:p w:rsidR="003C4FE5" w:rsidRPr="00C5124B" w:rsidRDefault="008D45DD" w:rsidP="00C5124B">
      <w:pPr>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（2）地表水年均局部预测环境浓度（</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water.ann.L</w:t>
      </w:r>
      <w:r w:rsidRPr="00C5124B">
        <w:rPr>
          <w:rFonts w:ascii="仿宋_GB2312" w:eastAsia="仿宋_GB2312" w:cs="Times New Roman" w:hint="eastAsia"/>
          <w:sz w:val="30"/>
          <w:szCs w:val="30"/>
        </w:rPr>
        <w:t>）。</w:t>
      </w:r>
    </w:p>
    <w:p w:rsidR="003C4FE5" w:rsidRPr="00C5124B" w:rsidRDefault="008D45DD" w:rsidP="00C5124B">
      <w:pPr>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假设废水排入地表水后快速完全混合，主要考虑稀释和悬浮物的吸附作用。</w:t>
      </w:r>
      <w:r w:rsidRPr="00C5124B">
        <w:rPr>
          <w:rFonts w:ascii="仿宋_GB2312" w:eastAsia="仿宋_GB2312" w:cs="Times New Roman" w:hint="eastAsia"/>
          <w:bCs/>
          <w:sz w:val="30"/>
          <w:szCs w:val="30"/>
        </w:rPr>
        <w:t>稀释倍数根据STP出水流量或直排出水流量和受纳河流流量计算，标准场景下默认为10</w:t>
      </w:r>
      <w:r w:rsidRPr="00C5124B">
        <w:rPr>
          <w:rFonts w:ascii="仿宋_GB2312" w:eastAsia="仿宋_GB2312" w:cs="Times New Roman" w:hint="eastAsia"/>
          <w:sz w:val="30"/>
          <w:szCs w:val="30"/>
        </w:rPr>
        <w:t>。对于特定场所的评估，可以调整</w:t>
      </w:r>
      <w:r w:rsidRPr="00C5124B">
        <w:rPr>
          <w:rFonts w:ascii="仿宋_GB2312" w:eastAsia="仿宋_GB2312" w:cs="Times New Roman" w:hint="eastAsia"/>
          <w:bCs/>
          <w:sz w:val="30"/>
          <w:szCs w:val="30"/>
        </w:rPr>
        <w:t>稀释倍数</w:t>
      </w:r>
      <w:r w:rsidRPr="00C5124B">
        <w:rPr>
          <w:rFonts w:ascii="仿宋_GB2312" w:eastAsia="仿宋_GB2312" w:cs="Times New Roman" w:hint="eastAsia"/>
          <w:sz w:val="30"/>
          <w:szCs w:val="30"/>
        </w:rPr>
        <w:t>，但须考虑河流流量的波动性，尽量选择较小的稀释倍数（如第10</w:t>
      </w:r>
      <w:proofErr w:type="gramStart"/>
      <w:r w:rsidRPr="00C5124B">
        <w:rPr>
          <w:rFonts w:ascii="仿宋_GB2312" w:eastAsia="仿宋_GB2312" w:cs="Times New Roman" w:hint="eastAsia"/>
          <w:sz w:val="30"/>
          <w:szCs w:val="30"/>
        </w:rPr>
        <w:t>百</w:t>
      </w:r>
      <w:proofErr w:type="gramEnd"/>
      <w:r w:rsidRPr="00C5124B">
        <w:rPr>
          <w:rFonts w:ascii="仿宋_GB2312" w:eastAsia="仿宋_GB2312" w:cs="Times New Roman" w:hint="eastAsia"/>
          <w:sz w:val="30"/>
          <w:szCs w:val="30"/>
        </w:rPr>
        <w:t>分位）。如果只有河流平均流量，则使用1/3的平均流量计算，但稀释</w:t>
      </w:r>
      <w:r w:rsidRPr="00C5124B">
        <w:rPr>
          <w:rFonts w:ascii="仿宋_GB2312" w:eastAsia="仿宋_GB2312" w:cs="Times New Roman" w:hint="eastAsia"/>
          <w:bCs/>
          <w:sz w:val="30"/>
          <w:szCs w:val="30"/>
        </w:rPr>
        <w:t>倍数</w:t>
      </w:r>
      <w:r w:rsidRPr="00C5124B">
        <w:rPr>
          <w:rFonts w:ascii="仿宋_GB2312" w:eastAsia="仿宋_GB2312" w:cs="Times New Roman" w:hint="eastAsia"/>
          <w:sz w:val="30"/>
          <w:szCs w:val="30"/>
        </w:rPr>
        <w:t>不得超过1000。稀释倍数的计算只适用于河流，不适用湖泊或河口。</w:t>
      </w:r>
    </w:p>
    <w:p w:rsidR="003C4FE5" w:rsidRPr="00C5124B" w:rsidRDefault="008D45DD" w:rsidP="00C5124B">
      <w:pPr>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如果</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water.L</w:t>
      </w:r>
      <w:r w:rsidRPr="00C5124B">
        <w:rPr>
          <w:rFonts w:ascii="仿宋_GB2312" w:eastAsia="仿宋_GB2312" w:cs="Times New Roman" w:hint="eastAsia"/>
          <w:sz w:val="30"/>
          <w:szCs w:val="30"/>
        </w:rPr>
        <w:t>计算值大于化学物质的水溶解度，</w:t>
      </w:r>
      <w:proofErr w:type="gramStart"/>
      <w:r w:rsidRPr="00C5124B">
        <w:rPr>
          <w:rFonts w:ascii="仿宋_GB2312" w:eastAsia="仿宋_GB2312" w:cs="Times New Roman" w:hint="eastAsia"/>
          <w:sz w:val="30"/>
          <w:szCs w:val="30"/>
        </w:rPr>
        <w:t>须分析</w:t>
      </w:r>
      <w:proofErr w:type="gramEnd"/>
      <w:r w:rsidRPr="00C5124B">
        <w:rPr>
          <w:rFonts w:ascii="仿宋_GB2312" w:eastAsia="仿宋_GB2312" w:cs="Times New Roman" w:hint="eastAsia"/>
          <w:sz w:val="30"/>
          <w:szCs w:val="30"/>
        </w:rPr>
        <w:t>并说明原因。</w:t>
      </w:r>
    </w:p>
    <w:p w:rsidR="003C4FE5" w:rsidRPr="00C5124B" w:rsidRDefault="008D45DD" w:rsidP="00C5124B">
      <w:pPr>
        <w:adjustRightIn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计算方法见附录E的E.2。</w:t>
      </w:r>
    </w:p>
    <w:p w:rsidR="003C4FE5" w:rsidRPr="007822B1" w:rsidRDefault="008D45DD">
      <w:pPr>
        <w:pStyle w:val="30"/>
        <w:spacing w:before="120" w:after="120"/>
      </w:pPr>
      <w:r w:rsidRPr="007822B1">
        <w:rPr>
          <w:rFonts w:hint="eastAsia"/>
        </w:rPr>
        <w:t>局部</w:t>
      </w:r>
      <w:r w:rsidRPr="007822B1">
        <w:t>沉积物</w:t>
      </w:r>
      <w:r w:rsidRPr="007822B1">
        <w:rPr>
          <w:rFonts w:hint="eastAsia"/>
        </w:rPr>
        <w:t>暴露浓度预测</w:t>
      </w:r>
    </w:p>
    <w:p w:rsidR="003C4FE5" w:rsidRPr="00C5124B" w:rsidRDefault="008D45DD" w:rsidP="00C5124B">
      <w:pPr>
        <w:adjustRightIn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沉积物暴露评估须估算沉积物局部预测环境浓度（</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sed.L</w:t>
      </w:r>
      <w:r w:rsidRPr="00C5124B">
        <w:rPr>
          <w:rFonts w:ascii="仿宋_GB2312" w:eastAsia="仿宋_GB2312" w:cs="Times New Roman" w:hint="eastAsia"/>
          <w:sz w:val="30"/>
          <w:szCs w:val="30"/>
        </w:rPr>
        <w:t>）</w:t>
      </w:r>
      <w:r w:rsidRPr="00C5124B">
        <w:rPr>
          <w:rFonts w:ascii="仿宋_GB2312" w:eastAsia="仿宋_GB2312" w:cs="Times New Roman" w:hint="eastAsia"/>
          <w:b/>
          <w:sz w:val="30"/>
          <w:szCs w:val="30"/>
        </w:rPr>
        <w:t>。</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sed.L</w:t>
      </w:r>
      <w:r w:rsidRPr="00C5124B">
        <w:rPr>
          <w:rFonts w:ascii="仿宋_GB2312" w:eastAsia="仿宋_GB2312" w:cs="Times New Roman" w:hint="eastAsia"/>
          <w:sz w:val="30"/>
          <w:szCs w:val="30"/>
        </w:rPr>
        <w:t>用新沉积悬浮物中的化学物质浓度表示，假设化学物质在水和悬浮物之间达到热力学分配平衡，根据地表水悬浮物浓度，从</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water.L</w:t>
      </w:r>
      <w:r w:rsidRPr="00C5124B">
        <w:rPr>
          <w:rFonts w:ascii="仿宋_GB2312" w:eastAsia="仿宋_GB2312" w:cs="Times New Roman" w:hint="eastAsia"/>
          <w:sz w:val="30"/>
          <w:szCs w:val="30"/>
        </w:rPr>
        <w:t>推导获得</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sed.L</w:t>
      </w:r>
      <w:r w:rsidRPr="00C5124B">
        <w:rPr>
          <w:rFonts w:ascii="仿宋_GB2312" w:eastAsia="仿宋_GB2312" w:cs="Times New Roman" w:hint="eastAsia"/>
          <w:sz w:val="30"/>
          <w:szCs w:val="30"/>
        </w:rPr>
        <w:t>。</w:t>
      </w:r>
    </w:p>
    <w:p w:rsidR="003C4FE5" w:rsidRPr="00C5124B" w:rsidRDefault="008D45DD" w:rsidP="00C5124B">
      <w:pPr>
        <w:spacing w:line="360" w:lineRule="auto"/>
        <w:ind w:firstLineChars="200" w:firstLine="600"/>
        <w:rPr>
          <w:rFonts w:ascii="仿宋_GB2312" w:eastAsia="仿宋_GB2312" w:cs="Times New Roman"/>
          <w:kern w:val="0"/>
          <w:sz w:val="30"/>
          <w:szCs w:val="30"/>
        </w:rPr>
      </w:pPr>
      <w:r w:rsidRPr="00C5124B">
        <w:rPr>
          <w:rFonts w:ascii="仿宋_GB2312" w:eastAsia="仿宋_GB2312" w:cs="Times New Roman" w:hint="eastAsia"/>
          <w:kern w:val="0"/>
          <w:sz w:val="30"/>
          <w:szCs w:val="30"/>
        </w:rPr>
        <w:t>由于强吸附性物质可能与悬浮物发生其它结合作用，在水和</w:t>
      </w:r>
      <w:r w:rsidRPr="00C5124B">
        <w:rPr>
          <w:rFonts w:ascii="仿宋_GB2312" w:eastAsia="仿宋_GB2312" w:cs="Times New Roman" w:hint="eastAsia"/>
          <w:kern w:val="0"/>
          <w:sz w:val="30"/>
          <w:szCs w:val="30"/>
        </w:rPr>
        <w:lastRenderedPageBreak/>
        <w:t>悬浮物之间可能无法达到分配平衡，即可能不适用于具有结合作用的强吸附性物质。</w:t>
      </w:r>
      <w:r w:rsidRPr="00C5124B">
        <w:rPr>
          <w:rFonts w:ascii="仿宋_GB2312" w:eastAsia="仿宋_GB2312" w:cs="Times New Roman" w:hint="eastAsia"/>
          <w:sz w:val="30"/>
          <w:szCs w:val="30"/>
        </w:rPr>
        <w:t>如果化学物质溶解度较小，或以</w:t>
      </w:r>
      <w:r w:rsidRPr="00C5124B">
        <w:rPr>
          <w:rFonts w:ascii="仿宋_GB2312" w:eastAsia="仿宋_GB2312" w:cs="Times New Roman" w:hint="eastAsia"/>
          <w:kern w:val="0"/>
          <w:sz w:val="30"/>
          <w:szCs w:val="30"/>
        </w:rPr>
        <w:t>颗粒态排放进入地表水，则可能会低估沉积物中的浓度。评估时应注意这些情形。</w:t>
      </w:r>
    </w:p>
    <w:p w:rsidR="003C4FE5" w:rsidRPr="00C5124B" w:rsidRDefault="008D45DD" w:rsidP="00C5124B">
      <w:pPr>
        <w:adjustRightIn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计算方法见附录E的E.3。</w:t>
      </w:r>
    </w:p>
    <w:p w:rsidR="003C4FE5" w:rsidRPr="007822B1" w:rsidRDefault="008D45DD">
      <w:pPr>
        <w:pStyle w:val="30"/>
        <w:spacing w:before="120" w:after="120"/>
      </w:pPr>
      <w:r w:rsidRPr="007822B1">
        <w:rPr>
          <w:rFonts w:hint="eastAsia"/>
        </w:rPr>
        <w:t>局部</w:t>
      </w:r>
      <w:r w:rsidRPr="007822B1">
        <w:t>土壤</w:t>
      </w:r>
      <w:r w:rsidRPr="007822B1">
        <w:rPr>
          <w:rFonts w:hint="eastAsia"/>
        </w:rPr>
        <w:t>暴露浓度预测</w:t>
      </w:r>
    </w:p>
    <w:p w:rsidR="003C4FE5" w:rsidRPr="00C5124B" w:rsidRDefault="008D45DD" w:rsidP="00C5124B">
      <w:pPr>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土壤暴露评估的内容包括：（1）30 d平均局部预测土壤环境浓度（</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soil.30.L</w:t>
      </w:r>
      <w:r w:rsidRPr="00C5124B">
        <w:rPr>
          <w:rFonts w:ascii="仿宋_GB2312" w:eastAsia="仿宋_GB2312" w:cs="Times New Roman" w:hint="eastAsia"/>
          <w:sz w:val="30"/>
          <w:szCs w:val="30"/>
        </w:rPr>
        <w:t>）；（2）180d平均局部预测土壤环境浓度（</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soil.180.L</w:t>
      </w:r>
      <w:r w:rsidRPr="00C5124B">
        <w:rPr>
          <w:rFonts w:ascii="仿宋_GB2312" w:eastAsia="仿宋_GB2312" w:cs="Times New Roman" w:hint="eastAsia"/>
          <w:sz w:val="30"/>
          <w:szCs w:val="30"/>
        </w:rPr>
        <w:t>）。</w:t>
      </w:r>
    </w:p>
    <w:p w:rsidR="003C4FE5" w:rsidRPr="00C5124B" w:rsidRDefault="008D45DD" w:rsidP="00C5124B">
      <w:pPr>
        <w:adjustRightInd w:val="0"/>
        <w:snapToGrid w:val="0"/>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标准场景中，土壤中化学物质来自STP</w:t>
      </w:r>
      <w:r w:rsidRPr="00C5124B">
        <w:rPr>
          <w:rFonts w:ascii="仿宋_GB2312" w:eastAsia="仿宋_GB2312" w:cs="Times New Roman" w:hint="eastAsia"/>
          <w:bCs/>
          <w:sz w:val="30"/>
          <w:szCs w:val="30"/>
        </w:rPr>
        <w:t>污泥的持续农用，及附近排放废气中化学物质的干湿沉降，</w:t>
      </w:r>
      <w:r w:rsidRPr="00C5124B">
        <w:rPr>
          <w:rFonts w:ascii="仿宋_GB2312" w:eastAsia="仿宋_GB2312" w:cs="Times New Roman" w:hint="eastAsia"/>
          <w:sz w:val="30"/>
          <w:szCs w:val="30"/>
        </w:rPr>
        <w:t>不考虑</w:t>
      </w:r>
      <w:r w:rsidRPr="00C5124B">
        <w:rPr>
          <w:rFonts w:ascii="仿宋_GB2312" w:eastAsia="仿宋_GB2312" w:cs="Times New Roman" w:hint="eastAsia"/>
          <w:bCs/>
          <w:sz w:val="30"/>
          <w:szCs w:val="30"/>
        </w:rPr>
        <w:t>化学物质对土壤的</w:t>
      </w:r>
      <w:r w:rsidRPr="00C5124B">
        <w:rPr>
          <w:rFonts w:ascii="仿宋_GB2312" w:eastAsia="仿宋_GB2312" w:cs="Times New Roman" w:hint="eastAsia"/>
          <w:sz w:val="30"/>
          <w:szCs w:val="30"/>
        </w:rPr>
        <w:t>直接排放。假定污泥施用量为</w:t>
      </w:r>
      <w:r w:rsidRPr="00C5124B">
        <w:rPr>
          <w:rStyle w:val="16"/>
          <w:rFonts w:ascii="仿宋_GB2312" w:eastAsia="仿宋_GB2312" w:cs="Times New Roman" w:hint="eastAsia"/>
          <w:sz w:val="30"/>
          <w:szCs w:val="30"/>
        </w:rPr>
        <w:t>7500 kg</w:t>
      </w:r>
      <w:r w:rsidRPr="00C5124B">
        <w:rPr>
          <w:rFonts w:ascii="仿宋_GB2312" w:eastAsia="仿宋_GB2312" w:cs="Times New Roman" w:hint="eastAsia"/>
          <w:sz w:val="30"/>
          <w:szCs w:val="30"/>
        </w:rPr>
        <w:t>·</w:t>
      </w:r>
      <w:r w:rsidRPr="00C5124B">
        <w:rPr>
          <w:rStyle w:val="16"/>
          <w:rFonts w:ascii="仿宋_GB2312" w:eastAsia="仿宋_GB2312" w:cs="Times New Roman" w:hint="eastAsia"/>
          <w:sz w:val="30"/>
          <w:szCs w:val="30"/>
        </w:rPr>
        <w:t>hm</w:t>
      </w:r>
      <w:r w:rsidRPr="00C5124B">
        <w:rPr>
          <w:rStyle w:val="16"/>
          <w:rFonts w:ascii="仿宋_GB2312" w:eastAsia="仿宋_GB2312" w:cs="Times New Roman" w:hint="eastAsia"/>
          <w:sz w:val="30"/>
          <w:szCs w:val="30"/>
          <w:vertAlign w:val="superscript"/>
        </w:rPr>
        <w:t>-2</w:t>
      </w:r>
      <w:r w:rsidRPr="00C5124B">
        <w:rPr>
          <w:rFonts w:ascii="仿宋_GB2312" w:eastAsia="仿宋_GB2312" w:cs="Times New Roman" w:hint="eastAsia"/>
          <w:sz w:val="30"/>
          <w:szCs w:val="30"/>
        </w:rPr>
        <w:t>·y</w:t>
      </w:r>
      <w:r w:rsidRPr="00C5124B">
        <w:rPr>
          <w:rFonts w:ascii="仿宋_GB2312" w:eastAsia="仿宋_GB2312" w:cs="Times New Roman" w:hint="eastAsia"/>
          <w:sz w:val="30"/>
          <w:szCs w:val="30"/>
          <w:vertAlign w:val="superscript"/>
        </w:rPr>
        <w:t>-1</w:t>
      </w:r>
      <w:r w:rsidRPr="00C5124B">
        <w:rPr>
          <w:rFonts w:ascii="仿宋_GB2312" w:eastAsia="仿宋_GB2312" w:cs="Times New Roman" w:hint="eastAsia"/>
          <w:sz w:val="30"/>
          <w:szCs w:val="30"/>
        </w:rPr>
        <w:t>，每年施用1次，连续施用5年。土壤中化学物质的去除主要考虑挥发、淋溶和生物降解过程。将污泥施用及大气沉降持续</w:t>
      </w:r>
      <w:r w:rsidRPr="00C5124B">
        <w:rPr>
          <w:rFonts w:ascii="仿宋_GB2312" w:eastAsia="仿宋_GB2312" w:cs="Times New Roman" w:hint="eastAsia"/>
          <w:sz w:val="30"/>
          <w:szCs w:val="30"/>
          <w:lang w:val="de-DE"/>
        </w:rPr>
        <w:t>5</w:t>
      </w:r>
      <w:r w:rsidRPr="00C5124B">
        <w:rPr>
          <w:rFonts w:ascii="仿宋_GB2312" w:eastAsia="仿宋_GB2312" w:cs="Times New Roman" w:hint="eastAsia"/>
          <w:sz w:val="30"/>
          <w:szCs w:val="30"/>
        </w:rPr>
        <w:t>年</w:t>
      </w:r>
      <w:r w:rsidRPr="00C5124B">
        <w:rPr>
          <w:rFonts w:ascii="仿宋_GB2312" w:eastAsia="仿宋_GB2312" w:cs="Times New Roman" w:hint="eastAsia"/>
          <w:bCs/>
          <w:sz w:val="30"/>
          <w:szCs w:val="30"/>
        </w:rPr>
        <w:t>（第5次施用开始计）后30 d和180 d内，土壤中化学物质的平均浓度分别作为</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soil.30.L</w:t>
      </w:r>
      <w:r w:rsidRPr="00C5124B">
        <w:rPr>
          <w:rFonts w:ascii="仿宋_GB2312" w:eastAsia="仿宋_GB2312" w:cs="Times New Roman" w:hint="eastAsia"/>
          <w:sz w:val="30"/>
          <w:szCs w:val="30"/>
        </w:rPr>
        <w:t>和</w:t>
      </w:r>
      <w:r w:rsidRPr="00C5124B">
        <w:rPr>
          <w:rFonts w:ascii="仿宋_GB2312" w:eastAsia="仿宋_GB2312" w:cs="Times New Roman" w:hint="eastAsia"/>
          <w:i/>
          <w:sz w:val="30"/>
          <w:szCs w:val="30"/>
        </w:rPr>
        <w:t>PEC</w:t>
      </w:r>
      <w:r w:rsidRPr="00C5124B">
        <w:rPr>
          <w:rFonts w:ascii="仿宋_GB2312" w:eastAsia="仿宋_GB2312" w:cs="Times New Roman" w:hint="eastAsia"/>
          <w:sz w:val="30"/>
          <w:szCs w:val="30"/>
          <w:vertAlign w:val="subscript"/>
        </w:rPr>
        <w:t>soil.180.L</w:t>
      </w:r>
      <w:r w:rsidRPr="00C5124B">
        <w:rPr>
          <w:rFonts w:ascii="仿宋_GB2312" w:eastAsia="仿宋_GB2312" w:cs="Times New Roman" w:hint="eastAsia"/>
          <w:sz w:val="30"/>
          <w:szCs w:val="30"/>
        </w:rPr>
        <w:t>。计算方法见附录E的E.4。</w:t>
      </w:r>
    </w:p>
    <w:p w:rsidR="003C4FE5" w:rsidRPr="00C5124B" w:rsidRDefault="008D45DD" w:rsidP="00C5124B">
      <w:pPr>
        <w:spacing w:line="360" w:lineRule="auto"/>
        <w:ind w:firstLineChars="200" w:firstLine="600"/>
        <w:rPr>
          <w:rFonts w:ascii="仿宋_GB2312" w:eastAsia="仿宋_GB2312" w:cs="Times New Roman"/>
          <w:sz w:val="30"/>
          <w:szCs w:val="30"/>
        </w:rPr>
      </w:pPr>
      <w:r w:rsidRPr="00C5124B">
        <w:rPr>
          <w:rFonts w:ascii="仿宋_GB2312" w:eastAsia="仿宋_GB2312" w:cs="Times New Roman" w:hint="eastAsia"/>
          <w:sz w:val="30"/>
          <w:szCs w:val="30"/>
        </w:rPr>
        <w:t>如有其他土壤显著暴露途径的，应采用其他方法科学评估，但须详细说明。</w:t>
      </w:r>
    </w:p>
    <w:p w:rsidR="003C4FE5" w:rsidRPr="007822B1" w:rsidRDefault="008D45DD">
      <w:pPr>
        <w:pStyle w:val="30"/>
        <w:spacing w:before="120" w:after="120"/>
      </w:pPr>
      <w:r w:rsidRPr="007822B1">
        <w:rPr>
          <w:rFonts w:hint="eastAsia"/>
        </w:rPr>
        <w:t>局部</w:t>
      </w:r>
      <w:r w:rsidRPr="007822B1">
        <w:t>地下水</w:t>
      </w:r>
      <w:r w:rsidRPr="007822B1">
        <w:rPr>
          <w:rFonts w:hint="eastAsia"/>
        </w:rPr>
        <w:t>暴露浓度预测</w:t>
      </w:r>
    </w:p>
    <w:p w:rsidR="003C4FE5" w:rsidRPr="007F4C88" w:rsidRDefault="008D45DD" w:rsidP="007F4C88">
      <w:pPr>
        <w:spacing w:line="360" w:lineRule="auto"/>
        <w:ind w:firstLineChars="200" w:firstLine="600"/>
        <w:rPr>
          <w:rFonts w:ascii="仿宋_GB2312" w:eastAsia="仿宋_GB2312" w:cs="Times New Roman"/>
          <w:sz w:val="30"/>
          <w:szCs w:val="30"/>
        </w:rPr>
      </w:pPr>
      <w:r w:rsidRPr="007F4C88">
        <w:rPr>
          <w:rFonts w:ascii="仿宋_GB2312" w:eastAsia="仿宋_GB2312" w:cs="Times New Roman" w:hint="eastAsia"/>
          <w:sz w:val="30"/>
          <w:szCs w:val="30"/>
        </w:rPr>
        <w:t>地下水暴露评估即估算地下水局部预测环境浓度（</w:t>
      </w:r>
      <w:r w:rsidRPr="007F4C88">
        <w:rPr>
          <w:rFonts w:ascii="仿宋_GB2312" w:eastAsia="仿宋_GB2312" w:cs="Times New Roman" w:hint="eastAsia"/>
          <w:i/>
          <w:sz w:val="30"/>
          <w:szCs w:val="30"/>
        </w:rPr>
        <w:t>PEC</w:t>
      </w:r>
      <w:r w:rsidRPr="007F4C88">
        <w:rPr>
          <w:rFonts w:ascii="仿宋_GB2312" w:eastAsia="仿宋_GB2312" w:cs="Times New Roman" w:hint="eastAsia"/>
          <w:sz w:val="30"/>
          <w:szCs w:val="30"/>
          <w:vertAlign w:val="subscript"/>
        </w:rPr>
        <w:t>grw.L</w:t>
      </w:r>
      <w:r w:rsidRPr="007F4C88">
        <w:rPr>
          <w:rFonts w:ascii="仿宋_GB2312" w:eastAsia="仿宋_GB2312" w:cs="Times New Roman" w:hint="eastAsia"/>
          <w:sz w:val="30"/>
          <w:szCs w:val="30"/>
        </w:rPr>
        <w:t>）。假设土壤和孔隙水达到分配平衡，地下水中的物质浓度主要来自土壤孔隙水，因此将土壤</w:t>
      </w:r>
      <w:r w:rsidRPr="007F4C88">
        <w:rPr>
          <w:rFonts w:ascii="仿宋_GB2312" w:eastAsia="仿宋_GB2312" w:cs="Times New Roman" w:hint="eastAsia"/>
          <w:bCs/>
          <w:sz w:val="30"/>
          <w:szCs w:val="30"/>
        </w:rPr>
        <w:t>孔隙水浓度</w:t>
      </w:r>
      <w:r w:rsidRPr="007F4C88">
        <w:rPr>
          <w:rFonts w:ascii="仿宋_GB2312" w:eastAsia="仿宋_GB2312" w:cs="Times New Roman" w:hint="eastAsia"/>
          <w:sz w:val="30"/>
          <w:szCs w:val="30"/>
        </w:rPr>
        <w:t>作为</w:t>
      </w:r>
      <w:r w:rsidRPr="007F4C88">
        <w:rPr>
          <w:rFonts w:ascii="仿宋_GB2312" w:eastAsia="仿宋_GB2312" w:cs="Times New Roman" w:hint="eastAsia"/>
          <w:i/>
          <w:sz w:val="30"/>
          <w:szCs w:val="30"/>
        </w:rPr>
        <w:t>PEC</w:t>
      </w:r>
      <w:r w:rsidRPr="007F4C88">
        <w:rPr>
          <w:rFonts w:ascii="仿宋_GB2312" w:eastAsia="仿宋_GB2312" w:cs="Times New Roman" w:hint="eastAsia"/>
          <w:sz w:val="30"/>
          <w:szCs w:val="30"/>
          <w:vertAlign w:val="subscript"/>
        </w:rPr>
        <w:t>grw.L</w:t>
      </w:r>
      <w:r w:rsidRPr="007F4C88">
        <w:rPr>
          <w:rFonts w:ascii="仿宋_GB2312" w:eastAsia="仿宋_GB2312" w:cs="Times New Roman" w:hint="eastAsia"/>
          <w:sz w:val="30"/>
          <w:szCs w:val="30"/>
        </w:rPr>
        <w:t>。土壤孔隙水浓度根据化学物质的土壤-水分配系数和</w:t>
      </w:r>
      <w:r w:rsidRPr="007F4C88">
        <w:rPr>
          <w:rFonts w:ascii="仿宋_GB2312" w:eastAsia="仿宋_GB2312" w:cs="Times New Roman" w:hint="eastAsia"/>
          <w:i/>
          <w:sz w:val="30"/>
          <w:szCs w:val="30"/>
        </w:rPr>
        <w:t>PEC</w:t>
      </w:r>
      <w:r w:rsidRPr="007F4C88">
        <w:rPr>
          <w:rFonts w:ascii="仿宋_GB2312" w:eastAsia="仿宋_GB2312" w:cs="Times New Roman" w:hint="eastAsia"/>
          <w:sz w:val="30"/>
          <w:szCs w:val="30"/>
          <w:vertAlign w:val="subscript"/>
        </w:rPr>
        <w:t>soil.180.L</w:t>
      </w:r>
      <w:r w:rsidRPr="007F4C88">
        <w:rPr>
          <w:rFonts w:ascii="仿宋_GB2312" w:eastAsia="仿宋_GB2312" w:cs="Times New Roman" w:hint="eastAsia"/>
          <w:sz w:val="30"/>
          <w:szCs w:val="30"/>
        </w:rPr>
        <w:t>估算。计算方法见附录E的E.5。也可使用其他高层级方法进一步评估，但须详</w:t>
      </w:r>
      <w:r w:rsidRPr="007F4C88">
        <w:rPr>
          <w:rFonts w:ascii="仿宋_GB2312" w:eastAsia="仿宋_GB2312" w:cs="Times New Roman" w:hint="eastAsia"/>
          <w:sz w:val="30"/>
          <w:szCs w:val="30"/>
        </w:rPr>
        <w:lastRenderedPageBreak/>
        <w:t>细说明。</w:t>
      </w:r>
    </w:p>
    <w:p w:rsidR="003C4FE5" w:rsidRPr="007822B1" w:rsidRDefault="008D45DD">
      <w:pPr>
        <w:pStyle w:val="30"/>
        <w:spacing w:before="120" w:after="120"/>
      </w:pPr>
      <w:r w:rsidRPr="007822B1">
        <w:t>捕食动物</w:t>
      </w:r>
      <w:r w:rsidRPr="007822B1">
        <w:rPr>
          <w:rFonts w:hint="eastAsia"/>
        </w:rPr>
        <w:t>暴露浓度预测</w:t>
      </w:r>
    </w:p>
    <w:p w:rsidR="003C4FE5" w:rsidRPr="007F4C88" w:rsidRDefault="008D45DD" w:rsidP="007F4C88">
      <w:pPr>
        <w:spacing w:line="360" w:lineRule="auto"/>
        <w:ind w:firstLineChars="200" w:firstLine="600"/>
        <w:rPr>
          <w:rFonts w:ascii="仿宋_GB2312" w:eastAsia="仿宋_GB2312" w:cs="Times New Roman"/>
          <w:sz w:val="30"/>
          <w:szCs w:val="30"/>
        </w:rPr>
      </w:pPr>
      <w:r w:rsidRPr="007F4C88">
        <w:rPr>
          <w:rFonts w:ascii="仿宋_GB2312" w:eastAsia="仿宋_GB2312" w:cs="Times New Roman" w:hint="eastAsia"/>
          <w:sz w:val="30"/>
          <w:szCs w:val="30"/>
        </w:rPr>
        <w:t>捕食动物暴露浓度需估算：水生捕食动物暴露浓度（</w:t>
      </w:r>
      <w:r w:rsidRPr="007F4C88">
        <w:rPr>
          <w:rFonts w:ascii="仿宋_GB2312" w:eastAsia="仿宋_GB2312" w:cs="Times New Roman" w:hint="eastAsia"/>
          <w:i/>
          <w:sz w:val="30"/>
          <w:szCs w:val="30"/>
        </w:rPr>
        <w:t>PEC</w:t>
      </w:r>
      <w:r w:rsidRPr="007F4C88">
        <w:rPr>
          <w:rFonts w:ascii="仿宋_GB2312" w:eastAsia="仿宋_GB2312" w:cs="Times New Roman" w:hint="eastAsia"/>
          <w:sz w:val="30"/>
          <w:szCs w:val="30"/>
          <w:vertAlign w:val="subscript"/>
        </w:rPr>
        <w:t>aqu.predator</w:t>
      </w:r>
      <w:r w:rsidRPr="007F4C88">
        <w:rPr>
          <w:rFonts w:ascii="仿宋_GB2312" w:eastAsia="仿宋_GB2312" w:cs="Times New Roman" w:hint="eastAsia"/>
          <w:sz w:val="30"/>
          <w:szCs w:val="30"/>
        </w:rPr>
        <w:t>）和陆生</w:t>
      </w:r>
      <w:r w:rsidRPr="007F4C88">
        <w:rPr>
          <w:rFonts w:ascii="仿宋_GB2312" w:eastAsia="仿宋_GB2312" w:cs="Times New Roman" w:hint="eastAsia"/>
          <w:bCs/>
          <w:sz w:val="30"/>
          <w:szCs w:val="30"/>
        </w:rPr>
        <w:t>捕食动物的暴露浓度（</w:t>
      </w:r>
      <w:r w:rsidRPr="007F4C88">
        <w:rPr>
          <w:rFonts w:ascii="仿宋_GB2312" w:eastAsia="仿宋_GB2312" w:cs="Times New Roman" w:hint="eastAsia"/>
          <w:i/>
          <w:sz w:val="30"/>
          <w:szCs w:val="30"/>
        </w:rPr>
        <w:t>PEC</w:t>
      </w:r>
      <w:r w:rsidRPr="007F4C88">
        <w:rPr>
          <w:rFonts w:ascii="仿宋_GB2312" w:eastAsia="仿宋_GB2312" w:cs="Times New Roman" w:hint="eastAsia"/>
          <w:sz w:val="30"/>
          <w:szCs w:val="30"/>
          <w:vertAlign w:val="subscript"/>
        </w:rPr>
        <w:t>ter.predator</w:t>
      </w:r>
      <w:r w:rsidRPr="007F4C88">
        <w:rPr>
          <w:rFonts w:ascii="仿宋_GB2312" w:eastAsia="仿宋_GB2312" w:cs="Times New Roman" w:hint="eastAsia"/>
          <w:bCs/>
          <w:sz w:val="30"/>
          <w:szCs w:val="30"/>
        </w:rPr>
        <w:t>）。</w:t>
      </w:r>
      <w:r w:rsidRPr="007F4C88">
        <w:rPr>
          <w:rFonts w:ascii="仿宋_GB2312" w:eastAsia="仿宋_GB2312" w:cs="Times New Roman" w:hint="eastAsia"/>
          <w:sz w:val="30"/>
          <w:szCs w:val="30"/>
        </w:rPr>
        <w:t>捕食动物暴露浓度为食物中的浓度。</w:t>
      </w:r>
    </w:p>
    <w:p w:rsidR="003C4FE5" w:rsidRPr="007F4C88" w:rsidRDefault="008D45DD" w:rsidP="007F4C88">
      <w:pPr>
        <w:spacing w:line="360" w:lineRule="auto"/>
        <w:ind w:firstLineChars="200" w:firstLine="600"/>
        <w:rPr>
          <w:rFonts w:ascii="仿宋_GB2312" w:eastAsia="仿宋_GB2312" w:cs="Times New Roman"/>
          <w:sz w:val="30"/>
          <w:szCs w:val="30"/>
        </w:rPr>
      </w:pPr>
      <w:r w:rsidRPr="007F4C88">
        <w:rPr>
          <w:rFonts w:ascii="仿宋_GB2312" w:eastAsia="仿宋_GB2312" w:cs="Times New Roman" w:hint="eastAsia"/>
          <w:sz w:val="30"/>
          <w:szCs w:val="30"/>
        </w:rPr>
        <w:t>假定水生捕食动物的典型食物链为：水→鱼→捕食动物（如鸟类、野鸭等），则</w:t>
      </w:r>
      <w:r w:rsidRPr="007F4C88">
        <w:rPr>
          <w:rFonts w:ascii="仿宋_GB2312" w:eastAsia="仿宋_GB2312" w:cs="Times New Roman" w:hint="eastAsia"/>
          <w:i/>
          <w:sz w:val="30"/>
          <w:szCs w:val="30"/>
        </w:rPr>
        <w:t>PEC</w:t>
      </w:r>
      <w:r w:rsidRPr="007F4C88">
        <w:rPr>
          <w:rFonts w:ascii="仿宋_GB2312" w:eastAsia="仿宋_GB2312" w:cs="Times New Roman" w:hint="eastAsia"/>
          <w:sz w:val="30"/>
          <w:szCs w:val="30"/>
          <w:vertAlign w:val="subscript"/>
        </w:rPr>
        <w:t>aqu.predator</w:t>
      </w:r>
      <w:r w:rsidRPr="007F4C88">
        <w:rPr>
          <w:rFonts w:ascii="仿宋_GB2312" w:eastAsia="仿宋_GB2312" w:cs="Times New Roman" w:hint="eastAsia"/>
          <w:sz w:val="30"/>
          <w:szCs w:val="30"/>
        </w:rPr>
        <w:t>为鱼体浓度。鱼体浓度根据生物富集系数（</w:t>
      </w:r>
      <w:r w:rsidRPr="007F4C88">
        <w:rPr>
          <w:rFonts w:ascii="仿宋_GB2312" w:eastAsia="仿宋_GB2312" w:cs="Times New Roman" w:hint="eastAsia"/>
          <w:i/>
          <w:iCs/>
          <w:sz w:val="30"/>
          <w:szCs w:val="30"/>
        </w:rPr>
        <w:t>BCF</w:t>
      </w:r>
      <w:r w:rsidRPr="007F4C88">
        <w:rPr>
          <w:rFonts w:ascii="仿宋_GB2312" w:eastAsia="仿宋_GB2312" w:cs="Times New Roman" w:hint="eastAsia"/>
          <w:sz w:val="30"/>
          <w:szCs w:val="30"/>
        </w:rPr>
        <w:t>）计算。</w:t>
      </w:r>
    </w:p>
    <w:p w:rsidR="003C4FE5" w:rsidRPr="007F4C88" w:rsidRDefault="008D45DD" w:rsidP="007F4C88">
      <w:pPr>
        <w:spacing w:line="360" w:lineRule="auto"/>
        <w:ind w:firstLineChars="200" w:firstLine="600"/>
        <w:rPr>
          <w:rFonts w:ascii="仿宋_GB2312" w:eastAsia="仿宋_GB2312" w:cs="Times New Roman"/>
          <w:sz w:val="30"/>
          <w:szCs w:val="30"/>
        </w:rPr>
      </w:pPr>
      <w:r w:rsidRPr="007F4C88">
        <w:rPr>
          <w:rFonts w:ascii="仿宋_GB2312" w:eastAsia="仿宋_GB2312" w:cs="Times New Roman" w:hint="eastAsia"/>
          <w:sz w:val="30"/>
          <w:szCs w:val="30"/>
        </w:rPr>
        <w:t>假定陆生捕食动物的典型食物链为：土壤→蚯蚓→捕食动物，</w:t>
      </w:r>
      <w:r w:rsidRPr="007F4C88">
        <w:rPr>
          <w:rFonts w:ascii="仿宋_GB2312" w:eastAsia="仿宋_GB2312" w:cs="Times New Roman" w:hint="eastAsia"/>
          <w:i/>
          <w:sz w:val="30"/>
          <w:szCs w:val="30"/>
        </w:rPr>
        <w:t>PEC</w:t>
      </w:r>
      <w:r w:rsidRPr="007F4C88">
        <w:rPr>
          <w:rFonts w:ascii="仿宋_GB2312" w:eastAsia="仿宋_GB2312" w:cs="Times New Roman" w:hint="eastAsia"/>
          <w:sz w:val="30"/>
          <w:szCs w:val="30"/>
          <w:vertAlign w:val="subscript"/>
        </w:rPr>
        <w:t>ter.predator</w:t>
      </w:r>
      <w:r w:rsidRPr="007F4C88">
        <w:rPr>
          <w:rFonts w:ascii="仿宋_GB2312" w:eastAsia="仿宋_GB2312" w:cs="Times New Roman" w:hint="eastAsia"/>
          <w:bCs/>
          <w:sz w:val="30"/>
          <w:szCs w:val="30"/>
        </w:rPr>
        <w:t>可认为是蚯蚓体内化学物质的总浓度，即蚯蚓</w:t>
      </w:r>
      <w:r w:rsidRPr="007F4C88">
        <w:rPr>
          <w:rFonts w:ascii="仿宋_GB2312" w:eastAsia="仿宋_GB2312" w:cs="Times New Roman" w:hint="eastAsia"/>
          <w:color w:val="000000"/>
          <w:sz w:val="30"/>
          <w:szCs w:val="30"/>
        </w:rPr>
        <w:t>组织以及肠道内容物（土壤）浓度之</w:t>
      </w:r>
      <w:proofErr w:type="gramStart"/>
      <w:r w:rsidRPr="007F4C88">
        <w:rPr>
          <w:rFonts w:ascii="仿宋_GB2312" w:eastAsia="仿宋_GB2312" w:cs="Times New Roman" w:hint="eastAsia"/>
          <w:color w:val="000000"/>
          <w:sz w:val="30"/>
          <w:szCs w:val="30"/>
        </w:rPr>
        <w:t>和</w:t>
      </w:r>
      <w:proofErr w:type="gramEnd"/>
      <w:r w:rsidRPr="007F4C88">
        <w:rPr>
          <w:rFonts w:ascii="仿宋_GB2312" w:eastAsia="仿宋_GB2312" w:cs="Times New Roman" w:hint="eastAsia"/>
          <w:color w:val="000000"/>
          <w:sz w:val="30"/>
          <w:szCs w:val="30"/>
        </w:rPr>
        <w:t>。</w:t>
      </w:r>
      <w:r w:rsidRPr="007F4C88">
        <w:rPr>
          <w:rFonts w:ascii="仿宋_GB2312" w:eastAsia="仿宋_GB2312" w:cs="Times New Roman" w:hint="eastAsia"/>
          <w:bCs/>
          <w:sz w:val="30"/>
          <w:szCs w:val="30"/>
        </w:rPr>
        <w:t>蚯蚓组织的</w:t>
      </w:r>
      <w:r w:rsidRPr="007F4C88">
        <w:rPr>
          <w:rFonts w:ascii="仿宋_GB2312" w:eastAsia="仿宋_GB2312" w:cs="Times New Roman" w:hint="eastAsia"/>
          <w:color w:val="000000"/>
          <w:sz w:val="30"/>
          <w:szCs w:val="30"/>
        </w:rPr>
        <w:t>浓度根据土壤浓度和蚯蚓</w:t>
      </w:r>
      <w:r w:rsidRPr="007F4C88">
        <w:rPr>
          <w:rFonts w:ascii="仿宋_GB2312" w:eastAsia="仿宋_GB2312" w:cs="Times New Roman" w:hint="eastAsia"/>
          <w:sz w:val="30"/>
          <w:szCs w:val="30"/>
        </w:rPr>
        <w:t>生物富集系数</w:t>
      </w:r>
      <w:r w:rsidRPr="007F4C88">
        <w:rPr>
          <w:rFonts w:ascii="仿宋_GB2312" w:eastAsia="仿宋_GB2312" w:cs="Times New Roman" w:hint="eastAsia"/>
          <w:bCs/>
          <w:color w:val="000000"/>
          <w:kern w:val="0"/>
          <w:sz w:val="30"/>
          <w:szCs w:val="30"/>
        </w:rPr>
        <w:t>（</w:t>
      </w:r>
      <w:r w:rsidRPr="007F4C88">
        <w:rPr>
          <w:rFonts w:ascii="仿宋_GB2312" w:eastAsia="仿宋_GB2312" w:cs="Times New Roman" w:hint="eastAsia"/>
          <w:i/>
          <w:kern w:val="0"/>
          <w:sz w:val="30"/>
          <w:szCs w:val="30"/>
        </w:rPr>
        <w:t>BCF</w:t>
      </w:r>
      <w:r w:rsidRPr="007F4C88">
        <w:rPr>
          <w:rFonts w:ascii="仿宋_GB2312" w:eastAsia="仿宋_GB2312" w:cs="Times New Roman" w:hint="eastAsia"/>
          <w:kern w:val="0"/>
          <w:sz w:val="30"/>
          <w:szCs w:val="30"/>
          <w:vertAlign w:val="subscript"/>
        </w:rPr>
        <w:t>worm</w:t>
      </w:r>
      <w:r w:rsidRPr="007F4C88">
        <w:rPr>
          <w:rFonts w:ascii="仿宋_GB2312" w:eastAsia="仿宋_GB2312" w:cs="Times New Roman" w:hint="eastAsia"/>
          <w:bCs/>
          <w:color w:val="000000"/>
          <w:kern w:val="0"/>
          <w:sz w:val="30"/>
          <w:szCs w:val="30"/>
        </w:rPr>
        <w:t>）计算。</w:t>
      </w:r>
    </w:p>
    <w:p w:rsidR="003C4FE5" w:rsidRPr="007F4C88" w:rsidRDefault="008D45DD" w:rsidP="007F4C88">
      <w:pPr>
        <w:spacing w:line="360" w:lineRule="auto"/>
        <w:ind w:firstLineChars="200" w:firstLine="600"/>
        <w:rPr>
          <w:rFonts w:ascii="仿宋_GB2312" w:eastAsia="仿宋_GB2312" w:cs="Times New Roman"/>
          <w:sz w:val="30"/>
          <w:szCs w:val="30"/>
        </w:rPr>
      </w:pPr>
      <w:r w:rsidRPr="007F4C88">
        <w:rPr>
          <w:rFonts w:ascii="仿宋_GB2312" w:eastAsia="仿宋_GB2312" w:cs="Times New Roman" w:hint="eastAsia"/>
          <w:sz w:val="30"/>
          <w:szCs w:val="30"/>
        </w:rPr>
        <w:t>计算公式见附录E的E.6。</w:t>
      </w:r>
    </w:p>
    <w:p w:rsidR="003C4FE5" w:rsidRPr="007822B1" w:rsidRDefault="008D45DD">
      <w:pPr>
        <w:pStyle w:val="1"/>
        <w:spacing w:before="240" w:after="240"/>
        <w:rPr>
          <w:rFonts w:ascii="Times New Roman" w:hAnsi="Times New Roman" w:cs="Times New Roman"/>
        </w:rPr>
      </w:pPr>
      <w:bookmarkStart w:id="605" w:name="_Toc50106187"/>
      <w:bookmarkStart w:id="606" w:name="_Toc50106188"/>
      <w:bookmarkStart w:id="607" w:name="_Toc50106189"/>
      <w:bookmarkStart w:id="608" w:name="_Toc50106190"/>
      <w:bookmarkStart w:id="609" w:name="_Toc32659975"/>
      <w:bookmarkStart w:id="610" w:name="_Toc32520611"/>
      <w:bookmarkStart w:id="611" w:name="_Toc32520745"/>
      <w:bookmarkStart w:id="612" w:name="_Toc32520678"/>
      <w:bookmarkStart w:id="613" w:name="_Toc32520429"/>
      <w:bookmarkStart w:id="614" w:name="_Toc50124971"/>
      <w:bookmarkEnd w:id="605"/>
      <w:bookmarkEnd w:id="606"/>
      <w:bookmarkEnd w:id="607"/>
      <w:bookmarkEnd w:id="608"/>
      <w:r w:rsidRPr="007822B1">
        <w:rPr>
          <w:rFonts w:ascii="Times New Roman" w:hAnsi="Times New Roman" w:cs="Times New Roman" w:hint="eastAsia"/>
        </w:rPr>
        <w:t>健康暴露评估</w:t>
      </w:r>
      <w:bookmarkEnd w:id="609"/>
      <w:bookmarkEnd w:id="610"/>
      <w:bookmarkEnd w:id="611"/>
      <w:bookmarkEnd w:id="612"/>
      <w:bookmarkEnd w:id="613"/>
      <w:bookmarkEnd w:id="614"/>
    </w:p>
    <w:p w:rsidR="003C4FE5" w:rsidRPr="007F4C88" w:rsidRDefault="008D45DD" w:rsidP="007F4C88">
      <w:pPr>
        <w:autoSpaceDE w:val="0"/>
        <w:autoSpaceDN w:val="0"/>
        <w:adjustRightInd w:val="0"/>
        <w:snapToGrid w:val="0"/>
        <w:spacing w:line="360" w:lineRule="auto"/>
        <w:ind w:firstLineChars="200" w:firstLine="600"/>
        <w:rPr>
          <w:rFonts w:ascii="仿宋_GB2312" w:eastAsia="仿宋_GB2312" w:cs="Times New Roman"/>
          <w:sz w:val="30"/>
          <w:szCs w:val="30"/>
        </w:rPr>
      </w:pPr>
      <w:r w:rsidRPr="007F4C88">
        <w:rPr>
          <w:rFonts w:ascii="仿宋_GB2312" w:eastAsia="仿宋_GB2312" w:cs="Times New Roman" w:hint="eastAsia"/>
          <w:sz w:val="30"/>
          <w:szCs w:val="30"/>
        </w:rPr>
        <w:t>评估人体通过环境的间接暴露，包括吸入、饮水、摄食途径。摄食途径主要考虑摄食鱼类。必要时，可考虑肉类、奶制品、农产品等。当化学物质在公共场所（如公园）使用时，可考虑儿童的土壤摄入。人体暴露量以不同途径的总暴露量计。</w:t>
      </w:r>
    </w:p>
    <w:p w:rsidR="0099035E" w:rsidRDefault="008D45DD" w:rsidP="007F4C88">
      <w:pPr>
        <w:autoSpaceDE w:val="0"/>
        <w:autoSpaceDN w:val="0"/>
        <w:adjustRightInd w:val="0"/>
        <w:snapToGrid w:val="0"/>
        <w:spacing w:line="360" w:lineRule="auto"/>
        <w:ind w:firstLineChars="200" w:firstLine="600"/>
        <w:rPr>
          <w:ins w:id="615" w:author="周 林军" w:date="2020-09-04T15:17:00Z"/>
          <w:rFonts w:ascii="仿宋_GB2312" w:eastAsia="仿宋_GB2312" w:cs="Times New Roman"/>
          <w:sz w:val="30"/>
          <w:szCs w:val="30"/>
        </w:rPr>
      </w:pPr>
      <w:r w:rsidRPr="007F4C88">
        <w:rPr>
          <w:rFonts w:ascii="仿宋_GB2312" w:eastAsia="仿宋_GB2312" w:cs="Times New Roman" w:hint="eastAsia"/>
          <w:sz w:val="30"/>
          <w:szCs w:val="30"/>
        </w:rPr>
        <w:t>假定一般人群生活在排放源附近，基于局部PEC估算不同暴露途径的人体健康外暴露量（需要估算的暴露量参数见表6），估算方法参见附录F。建议使用化学物质暴露评估软件（CET）（参见附录G）计算。</w:t>
      </w:r>
    </w:p>
    <w:p w:rsidR="0099035E" w:rsidRDefault="0099035E">
      <w:pPr>
        <w:widowControl/>
        <w:jc w:val="left"/>
        <w:rPr>
          <w:ins w:id="616" w:author="周 林军" w:date="2020-09-04T15:17:00Z"/>
          <w:rFonts w:ascii="仿宋_GB2312" w:eastAsia="仿宋_GB2312" w:cs="Times New Roman"/>
          <w:sz w:val="30"/>
          <w:szCs w:val="30"/>
        </w:rPr>
      </w:pPr>
      <w:ins w:id="617" w:author="周 林军" w:date="2020-09-04T15:17:00Z">
        <w:r>
          <w:rPr>
            <w:rFonts w:ascii="仿宋_GB2312" w:eastAsia="仿宋_GB2312" w:cs="Times New Roman"/>
            <w:sz w:val="30"/>
            <w:szCs w:val="30"/>
          </w:rPr>
          <w:br w:type="page"/>
        </w:r>
      </w:ins>
    </w:p>
    <w:p w:rsidR="003C4FE5" w:rsidRPr="007F4C88" w:rsidDel="0099035E" w:rsidRDefault="003C4FE5" w:rsidP="007F4C88">
      <w:pPr>
        <w:autoSpaceDE w:val="0"/>
        <w:autoSpaceDN w:val="0"/>
        <w:adjustRightInd w:val="0"/>
        <w:snapToGrid w:val="0"/>
        <w:spacing w:line="360" w:lineRule="auto"/>
        <w:ind w:firstLineChars="200" w:firstLine="600"/>
        <w:rPr>
          <w:del w:id="618" w:author="周 林军" w:date="2020-09-04T15:17:00Z"/>
          <w:rFonts w:ascii="仿宋_GB2312" w:eastAsia="仿宋_GB2312" w:cs="Times New Roman"/>
          <w:sz w:val="30"/>
          <w:szCs w:val="30"/>
        </w:rPr>
      </w:pPr>
    </w:p>
    <w:p w:rsidR="003C4FE5" w:rsidRPr="006D40AD" w:rsidRDefault="008D45DD">
      <w:pPr>
        <w:spacing w:beforeLines="50" w:before="120" w:afterLines="50" w:after="120" w:line="360" w:lineRule="exact"/>
        <w:ind w:firstLineChars="200" w:firstLine="480"/>
        <w:jc w:val="center"/>
        <w:rPr>
          <w:rFonts w:eastAsia="黑体" w:cs="Times New Roman"/>
          <w:sz w:val="24"/>
          <w:szCs w:val="24"/>
        </w:rPr>
      </w:pPr>
      <w:r w:rsidRPr="006D40AD">
        <w:rPr>
          <w:rFonts w:eastAsia="黑体" w:cs="Times New Roman"/>
          <w:sz w:val="24"/>
          <w:szCs w:val="24"/>
        </w:rPr>
        <w:t>表</w:t>
      </w:r>
      <w:r w:rsidRPr="006D40AD">
        <w:rPr>
          <w:rFonts w:eastAsia="黑体" w:cs="Times New Roman"/>
          <w:sz w:val="24"/>
          <w:szCs w:val="24"/>
        </w:rPr>
        <w:t xml:space="preserve">6  </w:t>
      </w:r>
      <w:r w:rsidRPr="006D40AD">
        <w:rPr>
          <w:rFonts w:eastAsia="黑体" w:cs="Times New Roman"/>
          <w:sz w:val="24"/>
          <w:szCs w:val="24"/>
        </w:rPr>
        <w:t>一般人群暴露途径和暴露</w:t>
      </w:r>
      <w:r w:rsidRPr="006D40AD">
        <w:rPr>
          <w:rFonts w:eastAsia="黑体" w:cs="Times New Roman" w:hint="eastAsia"/>
          <w:sz w:val="24"/>
          <w:szCs w:val="24"/>
        </w:rPr>
        <w:t>量参数</w:t>
      </w:r>
    </w:p>
    <w:tbl>
      <w:tblPr>
        <w:tblStyle w:val="afff3"/>
        <w:tblW w:w="8227"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12"/>
        <w:gridCol w:w="2701"/>
        <w:gridCol w:w="1296"/>
        <w:gridCol w:w="1275"/>
        <w:gridCol w:w="1843"/>
      </w:tblGrid>
      <w:tr w:rsidR="003C4FE5" w:rsidRPr="006D40AD">
        <w:trPr>
          <w:jc w:val="center"/>
        </w:trPr>
        <w:tc>
          <w:tcPr>
            <w:tcW w:w="1112" w:type="dxa"/>
            <w:tcBorders>
              <w:top w:val="single" w:sz="12" w:space="0" w:color="auto"/>
              <w:bottom w:val="single" w:sz="8" w:space="0" w:color="auto"/>
            </w:tcBorders>
            <w:vAlign w:val="center"/>
          </w:tcPr>
          <w:p w:rsidR="003C4FE5" w:rsidRPr="006D40AD" w:rsidRDefault="008D45DD">
            <w:pPr>
              <w:snapToGrid w:val="0"/>
              <w:spacing w:line="360" w:lineRule="atLeast"/>
              <w:rPr>
                <w:kern w:val="0"/>
              </w:rPr>
            </w:pPr>
            <w:r w:rsidRPr="006D40AD">
              <w:rPr>
                <w:rFonts w:hint="eastAsia"/>
                <w:kern w:val="0"/>
              </w:rPr>
              <w:t>暴露途径</w:t>
            </w:r>
          </w:p>
        </w:tc>
        <w:tc>
          <w:tcPr>
            <w:tcW w:w="2701" w:type="dxa"/>
            <w:tcBorders>
              <w:top w:val="single" w:sz="12" w:space="0" w:color="auto"/>
              <w:bottom w:val="single" w:sz="8" w:space="0" w:color="auto"/>
            </w:tcBorders>
            <w:vAlign w:val="center"/>
          </w:tcPr>
          <w:p w:rsidR="003C4FE5" w:rsidRPr="006D40AD" w:rsidRDefault="008D45DD">
            <w:pPr>
              <w:snapToGrid w:val="0"/>
              <w:spacing w:line="360" w:lineRule="atLeast"/>
              <w:rPr>
                <w:kern w:val="0"/>
              </w:rPr>
            </w:pPr>
            <w:r w:rsidRPr="006D40AD">
              <w:rPr>
                <w:rFonts w:hint="eastAsia"/>
                <w:kern w:val="0"/>
              </w:rPr>
              <w:t>参数名称</w:t>
            </w:r>
          </w:p>
        </w:tc>
        <w:tc>
          <w:tcPr>
            <w:tcW w:w="1296" w:type="dxa"/>
            <w:tcBorders>
              <w:top w:val="single" w:sz="12" w:space="0" w:color="auto"/>
              <w:bottom w:val="single" w:sz="8" w:space="0" w:color="auto"/>
            </w:tcBorders>
            <w:vAlign w:val="center"/>
          </w:tcPr>
          <w:p w:rsidR="003C4FE5" w:rsidRPr="006D40AD" w:rsidRDefault="008D45DD">
            <w:pPr>
              <w:snapToGrid w:val="0"/>
              <w:spacing w:line="360" w:lineRule="atLeast"/>
              <w:rPr>
                <w:kern w:val="0"/>
              </w:rPr>
            </w:pPr>
            <w:r w:rsidRPr="006D40AD">
              <w:rPr>
                <w:rFonts w:hint="eastAsia"/>
                <w:kern w:val="0"/>
              </w:rPr>
              <w:t>参数符号</w:t>
            </w:r>
          </w:p>
        </w:tc>
        <w:tc>
          <w:tcPr>
            <w:tcW w:w="1275" w:type="dxa"/>
            <w:tcBorders>
              <w:top w:val="single" w:sz="12" w:space="0" w:color="auto"/>
              <w:bottom w:val="single" w:sz="8" w:space="0" w:color="auto"/>
            </w:tcBorders>
            <w:vAlign w:val="center"/>
          </w:tcPr>
          <w:p w:rsidR="003C4FE5" w:rsidRPr="006D40AD" w:rsidRDefault="008D45DD">
            <w:pPr>
              <w:snapToGrid w:val="0"/>
              <w:spacing w:line="360" w:lineRule="atLeast"/>
              <w:rPr>
                <w:kern w:val="0"/>
              </w:rPr>
            </w:pPr>
            <w:r w:rsidRPr="006D40AD">
              <w:rPr>
                <w:rFonts w:hint="eastAsia"/>
                <w:kern w:val="0"/>
              </w:rPr>
              <w:t>单位</w:t>
            </w:r>
          </w:p>
        </w:tc>
        <w:tc>
          <w:tcPr>
            <w:tcW w:w="1843" w:type="dxa"/>
            <w:tcBorders>
              <w:top w:val="single" w:sz="12" w:space="0" w:color="auto"/>
              <w:bottom w:val="single" w:sz="8" w:space="0" w:color="auto"/>
            </w:tcBorders>
            <w:vAlign w:val="center"/>
          </w:tcPr>
          <w:p w:rsidR="003C4FE5" w:rsidRPr="006D40AD" w:rsidRDefault="008D45DD">
            <w:pPr>
              <w:snapToGrid w:val="0"/>
              <w:spacing w:line="360" w:lineRule="atLeast"/>
              <w:rPr>
                <w:kern w:val="0"/>
              </w:rPr>
            </w:pPr>
            <w:r w:rsidRPr="006D40AD">
              <w:rPr>
                <w:rFonts w:hint="eastAsia"/>
                <w:kern w:val="0"/>
              </w:rPr>
              <w:t>所需环境浓度</w:t>
            </w:r>
          </w:p>
        </w:tc>
      </w:tr>
      <w:tr w:rsidR="003C4FE5" w:rsidRPr="006D40AD">
        <w:trPr>
          <w:jc w:val="center"/>
        </w:trPr>
        <w:tc>
          <w:tcPr>
            <w:tcW w:w="1112" w:type="dxa"/>
            <w:tcBorders>
              <w:top w:val="single" w:sz="8" w:space="0" w:color="auto"/>
            </w:tcBorders>
            <w:vAlign w:val="center"/>
          </w:tcPr>
          <w:p w:rsidR="003C4FE5" w:rsidRPr="006D40AD" w:rsidRDefault="008D45DD">
            <w:pPr>
              <w:snapToGrid w:val="0"/>
              <w:spacing w:line="360" w:lineRule="atLeast"/>
              <w:rPr>
                <w:kern w:val="0"/>
              </w:rPr>
            </w:pPr>
            <w:r w:rsidRPr="006D40AD">
              <w:rPr>
                <w:rFonts w:hint="eastAsia"/>
                <w:kern w:val="0"/>
              </w:rPr>
              <w:t>吸入</w:t>
            </w:r>
          </w:p>
        </w:tc>
        <w:tc>
          <w:tcPr>
            <w:tcW w:w="2701" w:type="dxa"/>
            <w:tcBorders>
              <w:top w:val="single" w:sz="8" w:space="0" w:color="auto"/>
            </w:tcBorders>
            <w:vAlign w:val="center"/>
          </w:tcPr>
          <w:p w:rsidR="003C4FE5" w:rsidRPr="006D40AD" w:rsidRDefault="008D45DD">
            <w:pPr>
              <w:snapToGrid w:val="0"/>
              <w:spacing w:line="360" w:lineRule="atLeast"/>
              <w:rPr>
                <w:kern w:val="0"/>
              </w:rPr>
            </w:pPr>
            <w:r w:rsidRPr="006D40AD">
              <w:rPr>
                <w:rFonts w:hint="eastAsia"/>
                <w:color w:val="000000"/>
                <w:kern w:val="0"/>
              </w:rPr>
              <w:t>吸入途径日均暴露量</w:t>
            </w:r>
          </w:p>
        </w:tc>
        <w:tc>
          <w:tcPr>
            <w:tcW w:w="1296" w:type="dxa"/>
            <w:tcBorders>
              <w:top w:val="single" w:sz="8" w:space="0" w:color="auto"/>
            </w:tcBorders>
            <w:vAlign w:val="center"/>
          </w:tcPr>
          <w:p w:rsidR="003C4FE5" w:rsidRPr="006D40AD" w:rsidRDefault="008D45DD">
            <w:pPr>
              <w:snapToGrid w:val="0"/>
              <w:spacing w:line="360" w:lineRule="atLeast"/>
              <w:rPr>
                <w:kern w:val="0"/>
              </w:rPr>
            </w:pPr>
            <w:r w:rsidRPr="006D40AD">
              <w:rPr>
                <w:i/>
                <w:color w:val="000000"/>
                <w:kern w:val="0"/>
              </w:rPr>
              <w:t>ADD</w:t>
            </w:r>
            <w:r w:rsidRPr="006D40AD">
              <w:rPr>
                <w:color w:val="000000"/>
                <w:kern w:val="0"/>
                <w:vertAlign w:val="subscript"/>
              </w:rPr>
              <w:t>inh</w:t>
            </w:r>
          </w:p>
        </w:tc>
        <w:tc>
          <w:tcPr>
            <w:tcW w:w="1275" w:type="dxa"/>
            <w:tcBorders>
              <w:top w:val="single" w:sz="8" w:space="0" w:color="auto"/>
            </w:tcBorders>
            <w:vAlign w:val="center"/>
          </w:tcPr>
          <w:p w:rsidR="003C4FE5" w:rsidRPr="006D40AD" w:rsidRDefault="008D45DD">
            <w:pPr>
              <w:snapToGrid w:val="0"/>
              <w:spacing w:line="360" w:lineRule="atLeast"/>
              <w:rPr>
                <w:kern w:val="0"/>
              </w:rPr>
            </w:pPr>
            <w:r w:rsidRPr="006D40AD">
              <w:rPr>
                <w:color w:val="000000"/>
                <w:kern w:val="0"/>
              </w:rPr>
              <w:t>mg·kg</w:t>
            </w:r>
            <w:r w:rsidRPr="006D40AD">
              <w:rPr>
                <w:color w:val="000000"/>
                <w:kern w:val="0"/>
                <w:vertAlign w:val="superscript"/>
              </w:rPr>
              <w:t>-1</w:t>
            </w:r>
            <w:r w:rsidRPr="006D40AD">
              <w:rPr>
                <w:color w:val="000000"/>
                <w:kern w:val="0"/>
              </w:rPr>
              <w:t>·d</w:t>
            </w:r>
            <w:r w:rsidRPr="006D40AD">
              <w:rPr>
                <w:color w:val="000000"/>
                <w:kern w:val="0"/>
                <w:vertAlign w:val="superscript"/>
              </w:rPr>
              <w:t>-1</w:t>
            </w:r>
          </w:p>
        </w:tc>
        <w:tc>
          <w:tcPr>
            <w:tcW w:w="1843" w:type="dxa"/>
            <w:tcBorders>
              <w:top w:val="single" w:sz="8" w:space="0" w:color="auto"/>
            </w:tcBorders>
            <w:vAlign w:val="center"/>
          </w:tcPr>
          <w:p w:rsidR="003C4FE5" w:rsidRPr="006D40AD" w:rsidRDefault="008D45DD">
            <w:pPr>
              <w:snapToGrid w:val="0"/>
              <w:spacing w:line="360" w:lineRule="atLeast"/>
              <w:rPr>
                <w:kern w:val="0"/>
              </w:rPr>
            </w:pPr>
            <w:r w:rsidRPr="006D40AD">
              <w:rPr>
                <w:i/>
                <w:color w:val="000000"/>
                <w:kern w:val="0"/>
              </w:rPr>
              <w:t>PEC</w:t>
            </w:r>
            <w:r w:rsidRPr="006D40AD">
              <w:rPr>
                <w:color w:val="000000"/>
                <w:kern w:val="0"/>
                <w:vertAlign w:val="subscript"/>
              </w:rPr>
              <w:t>air.ann.L</w:t>
            </w:r>
          </w:p>
        </w:tc>
      </w:tr>
      <w:tr w:rsidR="003C4FE5" w:rsidRPr="006D40AD">
        <w:trPr>
          <w:jc w:val="center"/>
        </w:trPr>
        <w:tc>
          <w:tcPr>
            <w:tcW w:w="1112" w:type="dxa"/>
            <w:vAlign w:val="center"/>
          </w:tcPr>
          <w:p w:rsidR="003C4FE5" w:rsidRPr="006D40AD" w:rsidRDefault="008D45DD">
            <w:pPr>
              <w:snapToGrid w:val="0"/>
              <w:spacing w:line="360" w:lineRule="atLeast"/>
              <w:rPr>
                <w:kern w:val="0"/>
              </w:rPr>
            </w:pPr>
            <w:r w:rsidRPr="006D40AD">
              <w:rPr>
                <w:rFonts w:hint="eastAsia"/>
                <w:kern w:val="0"/>
              </w:rPr>
              <w:t>饮水</w:t>
            </w:r>
          </w:p>
        </w:tc>
        <w:tc>
          <w:tcPr>
            <w:tcW w:w="2701" w:type="dxa"/>
            <w:vAlign w:val="center"/>
          </w:tcPr>
          <w:p w:rsidR="003C4FE5" w:rsidRPr="006D40AD" w:rsidRDefault="008D45DD">
            <w:pPr>
              <w:snapToGrid w:val="0"/>
              <w:spacing w:line="360" w:lineRule="atLeast"/>
              <w:rPr>
                <w:kern w:val="0"/>
              </w:rPr>
            </w:pPr>
            <w:r w:rsidRPr="006D40AD">
              <w:rPr>
                <w:rFonts w:hint="eastAsia"/>
                <w:color w:val="000000"/>
                <w:kern w:val="0"/>
              </w:rPr>
              <w:t>饮水途径日均暴露量</w:t>
            </w:r>
          </w:p>
        </w:tc>
        <w:tc>
          <w:tcPr>
            <w:tcW w:w="1296" w:type="dxa"/>
            <w:vAlign w:val="center"/>
          </w:tcPr>
          <w:p w:rsidR="003C4FE5" w:rsidRPr="006D40AD" w:rsidRDefault="008D45DD">
            <w:pPr>
              <w:snapToGrid w:val="0"/>
              <w:spacing w:line="360" w:lineRule="atLeast"/>
              <w:rPr>
                <w:kern w:val="0"/>
              </w:rPr>
            </w:pPr>
            <w:r w:rsidRPr="006D40AD">
              <w:rPr>
                <w:i/>
                <w:color w:val="000000"/>
                <w:kern w:val="0"/>
              </w:rPr>
              <w:t>ADD</w:t>
            </w:r>
            <w:r w:rsidRPr="006D40AD">
              <w:rPr>
                <w:color w:val="000000"/>
                <w:kern w:val="0"/>
                <w:vertAlign w:val="subscript"/>
              </w:rPr>
              <w:t>oral.water</w:t>
            </w:r>
          </w:p>
        </w:tc>
        <w:tc>
          <w:tcPr>
            <w:tcW w:w="1275" w:type="dxa"/>
            <w:vAlign w:val="center"/>
          </w:tcPr>
          <w:p w:rsidR="003C4FE5" w:rsidRPr="006D40AD" w:rsidRDefault="008D45DD">
            <w:pPr>
              <w:snapToGrid w:val="0"/>
              <w:spacing w:line="360" w:lineRule="atLeast"/>
              <w:rPr>
                <w:kern w:val="0"/>
              </w:rPr>
            </w:pPr>
            <w:r w:rsidRPr="006D40AD">
              <w:rPr>
                <w:color w:val="000000"/>
                <w:kern w:val="0"/>
              </w:rPr>
              <w:t>mg·kg</w:t>
            </w:r>
            <w:r w:rsidRPr="006D40AD">
              <w:rPr>
                <w:color w:val="000000"/>
                <w:kern w:val="0"/>
                <w:vertAlign w:val="superscript"/>
              </w:rPr>
              <w:t>-1</w:t>
            </w:r>
            <w:r w:rsidRPr="006D40AD">
              <w:rPr>
                <w:color w:val="000000"/>
                <w:kern w:val="0"/>
              </w:rPr>
              <w:t>·d</w:t>
            </w:r>
            <w:r w:rsidRPr="006D40AD">
              <w:rPr>
                <w:color w:val="000000"/>
                <w:kern w:val="0"/>
                <w:vertAlign w:val="superscript"/>
              </w:rPr>
              <w:t>-1</w:t>
            </w:r>
          </w:p>
        </w:tc>
        <w:tc>
          <w:tcPr>
            <w:tcW w:w="1843" w:type="dxa"/>
            <w:vAlign w:val="center"/>
          </w:tcPr>
          <w:p w:rsidR="003C4FE5" w:rsidRPr="006D40AD" w:rsidRDefault="008D45DD">
            <w:pPr>
              <w:snapToGrid w:val="0"/>
              <w:spacing w:line="360" w:lineRule="atLeast"/>
              <w:rPr>
                <w:kern w:val="0"/>
              </w:rPr>
            </w:pPr>
            <w:r w:rsidRPr="006D40AD">
              <w:rPr>
                <w:i/>
                <w:kern w:val="0"/>
              </w:rPr>
              <w:t>PEC</w:t>
            </w:r>
            <w:r w:rsidRPr="006D40AD">
              <w:rPr>
                <w:kern w:val="0"/>
                <w:vertAlign w:val="subscript"/>
              </w:rPr>
              <w:t>water</w:t>
            </w:r>
            <w:r w:rsidRPr="006D40AD">
              <w:rPr>
                <w:color w:val="000000"/>
                <w:kern w:val="0"/>
                <w:vertAlign w:val="subscript"/>
              </w:rPr>
              <w:t>.ann.L</w:t>
            </w:r>
            <w:r w:rsidRPr="006D40AD">
              <w:rPr>
                <w:rFonts w:hint="eastAsia"/>
                <w:color w:val="000000"/>
                <w:kern w:val="0"/>
              </w:rPr>
              <w:t>；</w:t>
            </w:r>
          </w:p>
          <w:p w:rsidR="003C4FE5" w:rsidRPr="006D40AD" w:rsidRDefault="008D45DD">
            <w:pPr>
              <w:snapToGrid w:val="0"/>
              <w:spacing w:line="360" w:lineRule="atLeast"/>
              <w:rPr>
                <w:kern w:val="0"/>
              </w:rPr>
            </w:pPr>
            <w:r w:rsidRPr="006D40AD">
              <w:rPr>
                <w:i/>
                <w:kern w:val="0"/>
              </w:rPr>
              <w:t>PEC</w:t>
            </w:r>
            <w:r w:rsidRPr="006D40AD">
              <w:rPr>
                <w:kern w:val="0"/>
                <w:vertAlign w:val="subscript"/>
              </w:rPr>
              <w:t>grw.L</w:t>
            </w:r>
          </w:p>
        </w:tc>
      </w:tr>
      <w:tr w:rsidR="003C4FE5" w:rsidRPr="006D40AD">
        <w:trPr>
          <w:jc w:val="center"/>
        </w:trPr>
        <w:tc>
          <w:tcPr>
            <w:tcW w:w="1112" w:type="dxa"/>
            <w:vMerge w:val="restart"/>
            <w:vAlign w:val="center"/>
          </w:tcPr>
          <w:p w:rsidR="003C4FE5" w:rsidRPr="006D40AD" w:rsidRDefault="008D45DD">
            <w:pPr>
              <w:snapToGrid w:val="0"/>
              <w:spacing w:line="360" w:lineRule="atLeast"/>
              <w:rPr>
                <w:kern w:val="0"/>
              </w:rPr>
            </w:pPr>
            <w:r w:rsidRPr="006D40AD">
              <w:rPr>
                <w:rFonts w:hint="eastAsia"/>
                <w:kern w:val="0"/>
              </w:rPr>
              <w:t>摄食</w:t>
            </w:r>
          </w:p>
        </w:tc>
        <w:tc>
          <w:tcPr>
            <w:tcW w:w="2701" w:type="dxa"/>
            <w:vAlign w:val="center"/>
          </w:tcPr>
          <w:p w:rsidR="003C4FE5" w:rsidRPr="006D40AD" w:rsidRDefault="008D45DD">
            <w:pPr>
              <w:snapToGrid w:val="0"/>
              <w:spacing w:line="360" w:lineRule="atLeast"/>
              <w:rPr>
                <w:kern w:val="0"/>
              </w:rPr>
            </w:pPr>
            <w:r w:rsidRPr="006D40AD">
              <w:rPr>
                <w:rFonts w:hint="eastAsia"/>
                <w:color w:val="000000"/>
                <w:kern w:val="0"/>
              </w:rPr>
              <w:t>摄食途径日均暴露量</w:t>
            </w:r>
          </w:p>
        </w:tc>
        <w:tc>
          <w:tcPr>
            <w:tcW w:w="1296" w:type="dxa"/>
            <w:vAlign w:val="center"/>
          </w:tcPr>
          <w:p w:rsidR="003C4FE5" w:rsidRPr="006D40AD" w:rsidRDefault="008D45DD">
            <w:pPr>
              <w:snapToGrid w:val="0"/>
              <w:spacing w:line="360" w:lineRule="atLeast"/>
              <w:rPr>
                <w:kern w:val="0"/>
              </w:rPr>
            </w:pPr>
            <w:r w:rsidRPr="006D40AD">
              <w:rPr>
                <w:i/>
                <w:color w:val="000000"/>
                <w:kern w:val="0"/>
              </w:rPr>
              <w:t>ADD</w:t>
            </w:r>
            <w:r w:rsidRPr="006D40AD">
              <w:rPr>
                <w:color w:val="000000"/>
                <w:kern w:val="0"/>
                <w:vertAlign w:val="subscript"/>
              </w:rPr>
              <w:t>oral.food</w:t>
            </w:r>
          </w:p>
        </w:tc>
        <w:tc>
          <w:tcPr>
            <w:tcW w:w="1275" w:type="dxa"/>
            <w:vAlign w:val="center"/>
          </w:tcPr>
          <w:p w:rsidR="003C4FE5" w:rsidRPr="006D40AD" w:rsidRDefault="008D45DD">
            <w:pPr>
              <w:snapToGrid w:val="0"/>
              <w:spacing w:line="360" w:lineRule="atLeast"/>
              <w:rPr>
                <w:kern w:val="0"/>
              </w:rPr>
            </w:pPr>
            <w:r w:rsidRPr="006D40AD">
              <w:rPr>
                <w:color w:val="000000"/>
                <w:kern w:val="0"/>
              </w:rPr>
              <w:t>mg·kg</w:t>
            </w:r>
            <w:r w:rsidRPr="006D40AD">
              <w:rPr>
                <w:color w:val="000000"/>
                <w:kern w:val="0"/>
                <w:vertAlign w:val="superscript"/>
              </w:rPr>
              <w:t>-1</w:t>
            </w:r>
            <w:r w:rsidRPr="006D40AD">
              <w:rPr>
                <w:color w:val="000000"/>
                <w:kern w:val="0"/>
              </w:rPr>
              <w:t>·d</w:t>
            </w:r>
            <w:r w:rsidRPr="006D40AD">
              <w:rPr>
                <w:color w:val="000000"/>
                <w:kern w:val="0"/>
                <w:vertAlign w:val="superscript"/>
              </w:rPr>
              <w:t>-1</w:t>
            </w:r>
          </w:p>
        </w:tc>
        <w:tc>
          <w:tcPr>
            <w:tcW w:w="1843" w:type="dxa"/>
            <w:vAlign w:val="center"/>
          </w:tcPr>
          <w:p w:rsidR="003C4FE5" w:rsidRPr="006D40AD" w:rsidRDefault="008D45DD">
            <w:pPr>
              <w:snapToGrid w:val="0"/>
              <w:spacing w:line="360" w:lineRule="atLeast"/>
              <w:rPr>
                <w:kern w:val="0"/>
              </w:rPr>
            </w:pPr>
            <w:r w:rsidRPr="006D40AD">
              <w:rPr>
                <w:i/>
                <w:kern w:val="0"/>
              </w:rPr>
              <w:t>C</w:t>
            </w:r>
            <w:r w:rsidRPr="006D40AD">
              <w:rPr>
                <w:kern w:val="0"/>
                <w:vertAlign w:val="subscript"/>
              </w:rPr>
              <w:t>fish</w:t>
            </w:r>
            <w:r w:rsidRPr="006D40AD">
              <w:rPr>
                <w:color w:val="000000"/>
                <w:kern w:val="0"/>
                <w:vertAlign w:val="subscript"/>
              </w:rPr>
              <w:t>.L</w:t>
            </w:r>
          </w:p>
        </w:tc>
      </w:tr>
      <w:tr w:rsidR="003C4FE5" w:rsidRPr="006D40AD">
        <w:trPr>
          <w:jc w:val="center"/>
        </w:trPr>
        <w:tc>
          <w:tcPr>
            <w:tcW w:w="1112" w:type="dxa"/>
            <w:vMerge/>
            <w:vAlign w:val="center"/>
          </w:tcPr>
          <w:p w:rsidR="003C4FE5" w:rsidRPr="006D40AD" w:rsidRDefault="003C4FE5">
            <w:pPr>
              <w:snapToGrid w:val="0"/>
              <w:spacing w:line="360" w:lineRule="atLeast"/>
              <w:rPr>
                <w:b/>
                <w:kern w:val="0"/>
              </w:rPr>
            </w:pPr>
          </w:p>
        </w:tc>
        <w:tc>
          <w:tcPr>
            <w:tcW w:w="2701" w:type="dxa"/>
            <w:vAlign w:val="center"/>
          </w:tcPr>
          <w:p w:rsidR="003C4FE5" w:rsidRPr="006D40AD" w:rsidRDefault="008D45DD">
            <w:pPr>
              <w:snapToGrid w:val="0"/>
              <w:spacing w:line="360" w:lineRule="atLeast"/>
              <w:rPr>
                <w:b/>
                <w:kern w:val="0"/>
              </w:rPr>
            </w:pPr>
            <w:r w:rsidRPr="006D40AD">
              <w:rPr>
                <w:rFonts w:hint="eastAsia"/>
                <w:color w:val="000000"/>
                <w:kern w:val="0"/>
              </w:rPr>
              <w:t>摄入土壤的日均暴露量</w:t>
            </w:r>
          </w:p>
        </w:tc>
        <w:tc>
          <w:tcPr>
            <w:tcW w:w="1296" w:type="dxa"/>
            <w:vAlign w:val="center"/>
          </w:tcPr>
          <w:p w:rsidR="003C4FE5" w:rsidRPr="006D40AD" w:rsidRDefault="008D45DD">
            <w:pPr>
              <w:snapToGrid w:val="0"/>
              <w:spacing w:line="360" w:lineRule="atLeast"/>
              <w:rPr>
                <w:i/>
                <w:color w:val="000000"/>
                <w:kern w:val="0"/>
              </w:rPr>
            </w:pPr>
            <w:r w:rsidRPr="006D40AD">
              <w:rPr>
                <w:i/>
                <w:color w:val="000000"/>
                <w:kern w:val="0"/>
              </w:rPr>
              <w:t>ADD</w:t>
            </w:r>
            <w:r w:rsidRPr="006D40AD">
              <w:rPr>
                <w:color w:val="000000"/>
                <w:kern w:val="0"/>
                <w:vertAlign w:val="subscript"/>
              </w:rPr>
              <w:t>oral.soil</w:t>
            </w:r>
          </w:p>
        </w:tc>
        <w:tc>
          <w:tcPr>
            <w:tcW w:w="1275" w:type="dxa"/>
            <w:vAlign w:val="center"/>
          </w:tcPr>
          <w:p w:rsidR="003C4FE5" w:rsidRPr="006D40AD" w:rsidRDefault="008D45DD">
            <w:pPr>
              <w:snapToGrid w:val="0"/>
              <w:spacing w:line="360" w:lineRule="atLeast"/>
              <w:rPr>
                <w:color w:val="000000"/>
                <w:kern w:val="0"/>
              </w:rPr>
            </w:pPr>
            <w:r w:rsidRPr="006D40AD">
              <w:rPr>
                <w:color w:val="000000"/>
                <w:kern w:val="0"/>
              </w:rPr>
              <w:t>mg·kg</w:t>
            </w:r>
            <w:r w:rsidRPr="006D40AD">
              <w:rPr>
                <w:color w:val="000000"/>
                <w:kern w:val="0"/>
                <w:vertAlign w:val="superscript"/>
              </w:rPr>
              <w:t>-1</w:t>
            </w:r>
            <w:r w:rsidRPr="006D40AD">
              <w:rPr>
                <w:color w:val="000000"/>
                <w:kern w:val="0"/>
              </w:rPr>
              <w:t>·d</w:t>
            </w:r>
            <w:r w:rsidRPr="006D40AD">
              <w:rPr>
                <w:color w:val="000000"/>
                <w:kern w:val="0"/>
                <w:vertAlign w:val="superscript"/>
              </w:rPr>
              <w:t>-1</w:t>
            </w:r>
          </w:p>
        </w:tc>
        <w:tc>
          <w:tcPr>
            <w:tcW w:w="1843" w:type="dxa"/>
            <w:vAlign w:val="center"/>
          </w:tcPr>
          <w:p w:rsidR="003C4FE5" w:rsidRPr="006D40AD" w:rsidRDefault="008D45DD">
            <w:pPr>
              <w:snapToGrid w:val="0"/>
              <w:spacing w:line="360" w:lineRule="atLeast"/>
              <w:rPr>
                <w:kern w:val="0"/>
              </w:rPr>
            </w:pPr>
            <w:r w:rsidRPr="006D40AD">
              <w:rPr>
                <w:i/>
                <w:kern w:val="0"/>
              </w:rPr>
              <w:t>PEC</w:t>
            </w:r>
            <w:r w:rsidRPr="006D40AD">
              <w:rPr>
                <w:kern w:val="0"/>
                <w:vertAlign w:val="subscript"/>
              </w:rPr>
              <w:t>soil.180.L</w:t>
            </w:r>
          </w:p>
        </w:tc>
      </w:tr>
      <w:tr w:rsidR="003C4FE5" w:rsidRPr="006D40AD">
        <w:trPr>
          <w:jc w:val="center"/>
        </w:trPr>
        <w:tc>
          <w:tcPr>
            <w:tcW w:w="3813" w:type="dxa"/>
            <w:gridSpan w:val="2"/>
            <w:vAlign w:val="center"/>
          </w:tcPr>
          <w:p w:rsidR="003C4FE5" w:rsidRPr="006D40AD" w:rsidRDefault="008D45DD">
            <w:pPr>
              <w:snapToGrid w:val="0"/>
              <w:spacing w:line="360" w:lineRule="atLeast"/>
              <w:rPr>
                <w:color w:val="000000"/>
                <w:kern w:val="0"/>
              </w:rPr>
            </w:pPr>
            <w:r w:rsidRPr="006D40AD">
              <w:rPr>
                <w:rFonts w:hint="eastAsia"/>
                <w:color w:val="000000"/>
                <w:kern w:val="0"/>
              </w:rPr>
              <w:t>总暴露量</w:t>
            </w:r>
          </w:p>
        </w:tc>
        <w:tc>
          <w:tcPr>
            <w:tcW w:w="1296" w:type="dxa"/>
            <w:vAlign w:val="center"/>
          </w:tcPr>
          <w:p w:rsidR="003C4FE5" w:rsidRPr="006D40AD" w:rsidRDefault="008D45DD">
            <w:pPr>
              <w:snapToGrid w:val="0"/>
              <w:spacing w:line="360" w:lineRule="atLeast"/>
              <w:rPr>
                <w:i/>
                <w:color w:val="000000"/>
                <w:kern w:val="0"/>
              </w:rPr>
            </w:pPr>
            <w:r w:rsidRPr="006D40AD">
              <w:rPr>
                <w:i/>
                <w:color w:val="000000"/>
                <w:kern w:val="0"/>
              </w:rPr>
              <w:t>ADD</w:t>
            </w:r>
            <w:r w:rsidRPr="006D40AD">
              <w:rPr>
                <w:color w:val="000000"/>
                <w:kern w:val="0"/>
                <w:vertAlign w:val="subscript"/>
              </w:rPr>
              <w:t>T</w:t>
            </w:r>
          </w:p>
        </w:tc>
        <w:tc>
          <w:tcPr>
            <w:tcW w:w="1275" w:type="dxa"/>
            <w:vAlign w:val="center"/>
          </w:tcPr>
          <w:p w:rsidR="003C4FE5" w:rsidRPr="006D40AD" w:rsidRDefault="008D45DD">
            <w:pPr>
              <w:snapToGrid w:val="0"/>
              <w:spacing w:line="360" w:lineRule="atLeast"/>
              <w:rPr>
                <w:color w:val="000000"/>
                <w:kern w:val="0"/>
              </w:rPr>
            </w:pPr>
            <w:r w:rsidRPr="006D40AD">
              <w:rPr>
                <w:color w:val="000000"/>
                <w:kern w:val="0"/>
              </w:rPr>
              <w:t>mg·kg</w:t>
            </w:r>
            <w:r w:rsidRPr="006D40AD">
              <w:rPr>
                <w:color w:val="000000"/>
                <w:kern w:val="0"/>
                <w:vertAlign w:val="superscript"/>
              </w:rPr>
              <w:t>-1</w:t>
            </w:r>
            <w:r w:rsidRPr="006D40AD">
              <w:rPr>
                <w:color w:val="000000"/>
                <w:kern w:val="0"/>
              </w:rPr>
              <w:t>·d</w:t>
            </w:r>
            <w:r w:rsidRPr="006D40AD">
              <w:rPr>
                <w:color w:val="000000"/>
                <w:kern w:val="0"/>
                <w:vertAlign w:val="superscript"/>
              </w:rPr>
              <w:t>-1</w:t>
            </w:r>
          </w:p>
        </w:tc>
        <w:tc>
          <w:tcPr>
            <w:tcW w:w="1843" w:type="dxa"/>
            <w:vAlign w:val="center"/>
          </w:tcPr>
          <w:p w:rsidR="003C4FE5" w:rsidRPr="006D40AD" w:rsidRDefault="008D45DD">
            <w:pPr>
              <w:snapToGrid w:val="0"/>
              <w:spacing w:line="360" w:lineRule="atLeast"/>
              <w:rPr>
                <w:i/>
                <w:kern w:val="0"/>
              </w:rPr>
            </w:pPr>
            <w:r w:rsidRPr="006D40AD">
              <w:rPr>
                <w:i/>
                <w:kern w:val="0"/>
              </w:rPr>
              <w:t>/</w:t>
            </w:r>
          </w:p>
        </w:tc>
      </w:tr>
    </w:tbl>
    <w:p w:rsidR="003C4FE5" w:rsidRPr="007822B1" w:rsidRDefault="008D45DD">
      <w:pPr>
        <w:pStyle w:val="21"/>
        <w:spacing w:before="120" w:after="120"/>
        <w:rPr>
          <w:rFonts w:ascii="Times New Roman" w:hAnsi="Times New Roman" w:cs="Times New Roman"/>
        </w:rPr>
      </w:pPr>
      <w:bookmarkStart w:id="619" w:name="_Toc32520436"/>
      <w:bookmarkStart w:id="620" w:name="_Toc32520685"/>
      <w:bookmarkStart w:id="621" w:name="_Toc32520618"/>
      <w:bookmarkStart w:id="622" w:name="_Toc32520752"/>
      <w:bookmarkStart w:id="623" w:name="_Toc32659982"/>
      <w:r w:rsidRPr="007822B1">
        <w:rPr>
          <w:rFonts w:ascii="Times New Roman" w:hAnsi="Times New Roman" w:cs="Times New Roman" w:hint="eastAsia"/>
        </w:rPr>
        <w:t>健康暴露参数</w:t>
      </w:r>
      <w:bookmarkEnd w:id="619"/>
      <w:bookmarkEnd w:id="620"/>
      <w:bookmarkEnd w:id="621"/>
      <w:bookmarkEnd w:id="622"/>
      <w:bookmarkEnd w:id="623"/>
    </w:p>
    <w:p w:rsidR="003C4FE5" w:rsidRPr="008E69E3" w:rsidRDefault="008D45DD" w:rsidP="008E69E3">
      <w:pPr>
        <w:autoSpaceDE w:val="0"/>
        <w:autoSpaceDN w:val="0"/>
        <w:adjustRightInd w:val="0"/>
        <w:snapToGrid w:val="0"/>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关键暴露参数包括：呼吸速率（</w:t>
      </w:r>
      <w:r w:rsidRPr="008E69E3">
        <w:rPr>
          <w:rFonts w:ascii="仿宋_GB2312" w:eastAsia="仿宋_GB2312" w:cs="Times New Roman" w:hint="eastAsia"/>
          <w:i/>
          <w:sz w:val="30"/>
          <w:szCs w:val="30"/>
        </w:rPr>
        <w:t>IR</w:t>
      </w:r>
      <w:r w:rsidRPr="008E69E3">
        <w:rPr>
          <w:rFonts w:ascii="仿宋_GB2312" w:eastAsia="仿宋_GB2312" w:cs="Times New Roman" w:hint="eastAsia"/>
          <w:sz w:val="30"/>
          <w:szCs w:val="30"/>
          <w:vertAlign w:val="subscript"/>
        </w:rPr>
        <w:t>air</w:t>
      </w:r>
      <w:r w:rsidRPr="008E69E3">
        <w:rPr>
          <w:rFonts w:ascii="仿宋_GB2312" w:eastAsia="仿宋_GB2312" w:cs="Times New Roman" w:hint="eastAsia"/>
          <w:sz w:val="30"/>
          <w:szCs w:val="30"/>
        </w:rPr>
        <w:t>）、饮水摄入率（</w:t>
      </w:r>
      <w:r w:rsidRPr="008E69E3">
        <w:rPr>
          <w:rFonts w:ascii="仿宋_GB2312" w:eastAsia="仿宋_GB2312" w:cs="Times New Roman" w:hint="eastAsia"/>
          <w:i/>
          <w:sz w:val="30"/>
          <w:szCs w:val="30"/>
        </w:rPr>
        <w:t>IR</w:t>
      </w:r>
      <w:r w:rsidRPr="008E69E3">
        <w:rPr>
          <w:rFonts w:ascii="仿宋_GB2312" w:eastAsia="仿宋_GB2312" w:cs="Times New Roman" w:hint="eastAsia"/>
          <w:sz w:val="30"/>
          <w:szCs w:val="30"/>
          <w:vertAlign w:val="subscript"/>
        </w:rPr>
        <w:t>water</w:t>
      </w:r>
      <w:r w:rsidRPr="008E69E3">
        <w:rPr>
          <w:rFonts w:ascii="仿宋_GB2312" w:eastAsia="仿宋_GB2312" w:cs="Times New Roman" w:hint="eastAsia"/>
          <w:sz w:val="30"/>
          <w:szCs w:val="30"/>
        </w:rPr>
        <w:t>）、鱼摄入率（</w:t>
      </w:r>
      <w:r w:rsidRPr="008E69E3">
        <w:rPr>
          <w:rFonts w:ascii="仿宋_GB2312" w:eastAsia="仿宋_GB2312" w:cs="Times New Roman" w:hint="eastAsia"/>
          <w:i/>
          <w:sz w:val="30"/>
          <w:szCs w:val="30"/>
        </w:rPr>
        <w:t>IR</w:t>
      </w:r>
      <w:r w:rsidRPr="008E69E3">
        <w:rPr>
          <w:rFonts w:ascii="仿宋_GB2312" w:eastAsia="仿宋_GB2312" w:cs="Times New Roman" w:hint="eastAsia"/>
          <w:sz w:val="30"/>
          <w:szCs w:val="30"/>
          <w:vertAlign w:val="subscript"/>
        </w:rPr>
        <w:t>fish</w:t>
      </w:r>
      <w:r w:rsidRPr="008E69E3">
        <w:rPr>
          <w:rFonts w:ascii="仿宋_GB2312" w:eastAsia="仿宋_GB2312" w:cs="Times New Roman" w:hint="eastAsia"/>
          <w:sz w:val="30"/>
          <w:szCs w:val="30"/>
        </w:rPr>
        <w:t>）和土壤摄入率（</w:t>
      </w:r>
      <w:r w:rsidRPr="008E69E3">
        <w:rPr>
          <w:rFonts w:ascii="仿宋_GB2312" w:eastAsia="仿宋_GB2312" w:cs="Times New Roman" w:hint="eastAsia"/>
          <w:i/>
          <w:sz w:val="30"/>
          <w:szCs w:val="30"/>
        </w:rPr>
        <w:t>IR</w:t>
      </w:r>
      <w:r w:rsidRPr="008E69E3">
        <w:rPr>
          <w:rFonts w:ascii="仿宋_GB2312" w:eastAsia="仿宋_GB2312" w:cs="Times New Roman" w:hint="eastAsia"/>
          <w:sz w:val="30"/>
          <w:szCs w:val="30"/>
          <w:vertAlign w:val="subscript"/>
        </w:rPr>
        <w:t>soil</w:t>
      </w:r>
      <w:r w:rsidRPr="008E69E3">
        <w:rPr>
          <w:rFonts w:ascii="仿宋_GB2312" w:eastAsia="仿宋_GB2312" w:cs="Times New Roman" w:hint="eastAsia"/>
          <w:sz w:val="30"/>
          <w:szCs w:val="30"/>
        </w:rPr>
        <w:t>）等。基于最坏情形，假设人群发生长期暴露，暴露持续时间为70年。一般</w:t>
      </w:r>
      <w:proofErr w:type="gramStart"/>
      <w:r w:rsidRPr="008E69E3">
        <w:rPr>
          <w:rFonts w:ascii="仿宋_GB2312" w:eastAsia="仿宋_GB2312" w:cs="Times New Roman" w:hint="eastAsia"/>
          <w:sz w:val="30"/>
          <w:szCs w:val="30"/>
        </w:rPr>
        <w:t>仅开展</w:t>
      </w:r>
      <w:proofErr w:type="gramEnd"/>
      <w:r w:rsidRPr="008E69E3">
        <w:rPr>
          <w:rFonts w:ascii="仿宋_GB2312" w:eastAsia="仿宋_GB2312" w:cs="Times New Roman" w:hint="eastAsia"/>
          <w:sz w:val="30"/>
          <w:szCs w:val="30"/>
        </w:rPr>
        <w:t>普通人群暴露估算，采用成人暴露参数。若有证据表明对敏感人群存在危害效应时，</w:t>
      </w:r>
      <w:r w:rsidRPr="008E69E3">
        <w:rPr>
          <w:rFonts w:ascii="仿宋_GB2312" w:eastAsia="仿宋_GB2312" w:cs="Times New Roman" w:hint="eastAsia"/>
          <w:color w:val="000000"/>
          <w:sz w:val="30"/>
          <w:szCs w:val="30"/>
        </w:rPr>
        <w:t>也可使用易受影响的儿童、孕妇、老人及对化学物质敏感的人群进行暴露评估，并使用相应的暴露参数。</w:t>
      </w:r>
      <w:r w:rsidRPr="008E69E3">
        <w:rPr>
          <w:rFonts w:ascii="仿宋_GB2312" w:eastAsia="仿宋_GB2312" w:cs="Times New Roman" w:hint="eastAsia"/>
          <w:sz w:val="30"/>
          <w:szCs w:val="30"/>
        </w:rPr>
        <w:t>推荐使用《中国人群暴露参数手册》中的暴露参数，默认评估模式下采用成人的暴露参数见附录B表B.3。</w:t>
      </w:r>
    </w:p>
    <w:p w:rsidR="003C4FE5" w:rsidRPr="007822B1" w:rsidRDefault="008D45DD">
      <w:pPr>
        <w:pStyle w:val="21"/>
        <w:spacing w:before="120" w:after="120"/>
        <w:rPr>
          <w:rFonts w:ascii="Times New Roman" w:hAnsi="Times New Roman" w:cs="Times New Roman"/>
        </w:rPr>
      </w:pPr>
      <w:bookmarkStart w:id="624" w:name="_Toc32520431"/>
      <w:bookmarkStart w:id="625" w:name="_Toc32520613"/>
      <w:bookmarkStart w:id="626" w:name="_Toc32520680"/>
      <w:bookmarkStart w:id="627" w:name="_Toc32520747"/>
      <w:bookmarkStart w:id="628" w:name="_Toc32659977"/>
      <w:r w:rsidRPr="007822B1">
        <w:rPr>
          <w:rFonts w:ascii="Times New Roman" w:hAnsi="Times New Roman" w:cs="Times New Roman" w:hint="eastAsia"/>
        </w:rPr>
        <w:t>暴露剂量估算</w:t>
      </w:r>
      <w:bookmarkEnd w:id="624"/>
      <w:bookmarkEnd w:id="625"/>
      <w:bookmarkEnd w:id="626"/>
      <w:bookmarkEnd w:id="627"/>
      <w:bookmarkEnd w:id="628"/>
    </w:p>
    <w:p w:rsidR="003C4FE5" w:rsidRPr="007822B1" w:rsidRDefault="008D45DD">
      <w:pPr>
        <w:pStyle w:val="30"/>
        <w:spacing w:before="120" w:after="120"/>
        <w:rPr>
          <w:rFonts w:ascii="Times New Roman" w:hAnsi="Times New Roman" w:cs="Times New Roman"/>
        </w:rPr>
      </w:pPr>
      <w:bookmarkStart w:id="629" w:name="_Toc32659978"/>
      <w:bookmarkStart w:id="630" w:name="_Toc32520432"/>
      <w:bookmarkStart w:id="631" w:name="_Toc32520614"/>
      <w:bookmarkStart w:id="632" w:name="_Toc32520681"/>
      <w:bookmarkStart w:id="633" w:name="_Toc32520748"/>
      <w:r w:rsidRPr="007822B1">
        <w:rPr>
          <w:rFonts w:ascii="Times New Roman" w:hAnsi="Times New Roman" w:cs="Times New Roman" w:hint="eastAsia"/>
        </w:rPr>
        <w:t>吸入暴露</w:t>
      </w:r>
      <w:bookmarkEnd w:id="629"/>
      <w:bookmarkEnd w:id="630"/>
      <w:bookmarkEnd w:id="631"/>
      <w:bookmarkEnd w:id="632"/>
      <w:bookmarkEnd w:id="633"/>
      <w:r w:rsidRPr="007822B1">
        <w:rPr>
          <w:rFonts w:ascii="Times New Roman" w:hAnsi="Times New Roman" w:cs="Times New Roman" w:hint="eastAsia"/>
        </w:rPr>
        <w:t>剂量估算</w:t>
      </w:r>
    </w:p>
    <w:p w:rsidR="003C4FE5" w:rsidRPr="008E69E3" w:rsidRDefault="008D45DD" w:rsidP="008E69E3">
      <w:pPr>
        <w:snapToGrid w:val="0"/>
        <w:spacing w:line="360" w:lineRule="auto"/>
        <w:ind w:firstLineChars="200" w:firstLine="600"/>
        <w:rPr>
          <w:rFonts w:ascii="仿宋_GB2312" w:eastAsia="仿宋_GB2312" w:cs="Times New Roman"/>
          <w:color w:val="000000"/>
          <w:sz w:val="30"/>
          <w:szCs w:val="30"/>
        </w:rPr>
      </w:pPr>
      <w:r w:rsidRPr="008E69E3">
        <w:rPr>
          <w:rFonts w:ascii="仿宋_GB2312" w:eastAsia="仿宋_GB2312" w:cs="Times New Roman" w:hint="eastAsia"/>
          <w:sz w:val="30"/>
          <w:szCs w:val="30"/>
        </w:rPr>
        <w:t>对于挥发性物质，吸入暴露途径对总暴露量的贡献较为显著。假定人体长期暴露于排放源附近（100 m）的大气中，使用</w:t>
      </w:r>
      <w:r w:rsidRPr="008E69E3">
        <w:rPr>
          <w:rFonts w:ascii="仿宋_GB2312" w:eastAsia="仿宋_GB2312" w:cs="Times New Roman" w:hint="eastAsia"/>
          <w:i/>
          <w:color w:val="000000"/>
          <w:sz w:val="30"/>
          <w:szCs w:val="30"/>
        </w:rPr>
        <w:t>PEC</w:t>
      </w:r>
      <w:r w:rsidRPr="008E69E3">
        <w:rPr>
          <w:rFonts w:ascii="仿宋_GB2312" w:eastAsia="仿宋_GB2312" w:cs="Times New Roman" w:hint="eastAsia"/>
          <w:color w:val="000000"/>
          <w:sz w:val="30"/>
          <w:szCs w:val="30"/>
          <w:vertAlign w:val="subscript"/>
        </w:rPr>
        <w:t>air.ann.L</w:t>
      </w:r>
      <w:r w:rsidRPr="008E69E3">
        <w:rPr>
          <w:rFonts w:ascii="仿宋_GB2312" w:eastAsia="仿宋_GB2312" w:cs="Times New Roman" w:hint="eastAsia"/>
          <w:sz w:val="30"/>
          <w:szCs w:val="30"/>
        </w:rPr>
        <w:t>估算吸入暴露剂量</w:t>
      </w:r>
      <w:r w:rsidRPr="008E69E3">
        <w:rPr>
          <w:rFonts w:ascii="仿宋_GB2312" w:eastAsia="仿宋_GB2312" w:cs="Times New Roman" w:hint="eastAsia"/>
          <w:color w:val="000000"/>
          <w:sz w:val="30"/>
          <w:szCs w:val="30"/>
        </w:rPr>
        <w:t>。</w:t>
      </w:r>
    </w:p>
    <w:p w:rsidR="003C4FE5" w:rsidRPr="008E69E3" w:rsidRDefault="008D45DD" w:rsidP="008E69E3">
      <w:pPr>
        <w:snapToGrid w:val="0"/>
        <w:spacing w:line="360" w:lineRule="auto"/>
        <w:ind w:firstLineChars="200" w:firstLine="600"/>
        <w:rPr>
          <w:rFonts w:ascii="仿宋_GB2312" w:eastAsia="仿宋_GB2312"/>
          <w:sz w:val="30"/>
          <w:szCs w:val="30"/>
        </w:rPr>
      </w:pPr>
      <w:r w:rsidRPr="008E69E3">
        <w:rPr>
          <w:rFonts w:ascii="仿宋_GB2312" w:eastAsia="仿宋_GB2312" w:cs="Times New Roman" w:hint="eastAsia"/>
          <w:sz w:val="30"/>
          <w:szCs w:val="30"/>
        </w:rPr>
        <w:t>计算方法见附录F的F.1。</w:t>
      </w:r>
    </w:p>
    <w:p w:rsidR="003C4FE5" w:rsidRPr="007822B1" w:rsidRDefault="008D45DD">
      <w:pPr>
        <w:pStyle w:val="30"/>
        <w:spacing w:before="120" w:after="120"/>
        <w:rPr>
          <w:rFonts w:cs="Times New Roman"/>
        </w:rPr>
      </w:pPr>
      <w:bookmarkStart w:id="634" w:name="_Toc32520683"/>
      <w:bookmarkStart w:id="635" w:name="_Toc32520750"/>
      <w:bookmarkStart w:id="636" w:name="_Toc32659980"/>
      <w:bookmarkStart w:id="637" w:name="_Toc32520616"/>
      <w:bookmarkStart w:id="638" w:name="_Toc32520434"/>
      <w:r w:rsidRPr="007822B1">
        <w:rPr>
          <w:rFonts w:cs="Times New Roman"/>
          <w:bCs w:val="0"/>
        </w:rPr>
        <w:t>饮水暴露</w:t>
      </w:r>
      <w:bookmarkEnd w:id="634"/>
      <w:bookmarkEnd w:id="635"/>
      <w:bookmarkEnd w:id="636"/>
      <w:bookmarkEnd w:id="637"/>
      <w:bookmarkEnd w:id="638"/>
      <w:r w:rsidRPr="007822B1">
        <w:rPr>
          <w:rFonts w:cs="Times New Roman" w:hint="eastAsia"/>
          <w:bCs w:val="0"/>
        </w:rPr>
        <w:t>剂量估算</w:t>
      </w:r>
    </w:p>
    <w:p w:rsidR="003C4FE5" w:rsidRPr="008E69E3" w:rsidRDefault="008D45DD" w:rsidP="008E69E3">
      <w:pPr>
        <w:snapToGrid w:val="0"/>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假定饮用水取自排放</w:t>
      </w:r>
      <w:proofErr w:type="gramStart"/>
      <w:r w:rsidRPr="008E69E3">
        <w:rPr>
          <w:rFonts w:ascii="仿宋_GB2312" w:eastAsia="仿宋_GB2312" w:cs="Times New Roman" w:hint="eastAsia"/>
          <w:sz w:val="30"/>
          <w:szCs w:val="30"/>
        </w:rPr>
        <w:t>源附近</w:t>
      </w:r>
      <w:proofErr w:type="gramEnd"/>
      <w:r w:rsidRPr="008E69E3">
        <w:rPr>
          <w:rFonts w:ascii="仿宋_GB2312" w:eastAsia="仿宋_GB2312" w:cs="Times New Roman" w:hint="eastAsia"/>
          <w:sz w:val="30"/>
          <w:szCs w:val="30"/>
        </w:rPr>
        <w:t>的地表水或者地下水。考虑对饮用水中化学物质的净化率，并使用地表水和地下水处理后的最大</w:t>
      </w:r>
      <w:r w:rsidRPr="008E69E3">
        <w:rPr>
          <w:rFonts w:ascii="仿宋_GB2312" w:eastAsia="仿宋_GB2312" w:cs="Times New Roman" w:hint="eastAsia"/>
          <w:sz w:val="30"/>
          <w:szCs w:val="30"/>
        </w:rPr>
        <w:lastRenderedPageBreak/>
        <w:t>浓度计算饮水途径暴露剂量。</w:t>
      </w:r>
    </w:p>
    <w:p w:rsidR="003C4FE5" w:rsidRPr="008E69E3" w:rsidRDefault="008D45DD" w:rsidP="008E69E3">
      <w:pPr>
        <w:snapToGrid w:val="0"/>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计算方法见附录F的F.2。</w:t>
      </w:r>
    </w:p>
    <w:p w:rsidR="003C4FE5" w:rsidRPr="007822B1" w:rsidRDefault="008D45DD">
      <w:pPr>
        <w:pStyle w:val="30"/>
        <w:spacing w:before="120" w:after="120"/>
      </w:pPr>
      <w:bookmarkStart w:id="639" w:name="_Toc32659981"/>
      <w:bookmarkStart w:id="640" w:name="_Toc32520751"/>
      <w:bookmarkStart w:id="641" w:name="_Toc32520684"/>
      <w:bookmarkStart w:id="642" w:name="_Toc32520617"/>
      <w:bookmarkStart w:id="643" w:name="_Toc32520435"/>
      <w:r w:rsidRPr="007822B1">
        <w:t>摄食（鱼）暴露</w:t>
      </w:r>
      <w:bookmarkEnd w:id="639"/>
      <w:bookmarkEnd w:id="640"/>
      <w:bookmarkEnd w:id="641"/>
      <w:bookmarkEnd w:id="642"/>
      <w:bookmarkEnd w:id="643"/>
      <w:r w:rsidRPr="007822B1">
        <w:rPr>
          <w:rFonts w:cs="Times New Roman" w:hint="eastAsia"/>
          <w:bCs w:val="0"/>
        </w:rPr>
        <w:t>剂量</w:t>
      </w:r>
      <w:r w:rsidRPr="007822B1">
        <w:rPr>
          <w:rFonts w:hint="eastAsia"/>
        </w:rPr>
        <w:t>估算</w:t>
      </w:r>
    </w:p>
    <w:p w:rsidR="003C4FE5" w:rsidRPr="008E69E3" w:rsidRDefault="008D45DD" w:rsidP="008E69E3">
      <w:pPr>
        <w:autoSpaceDE w:val="0"/>
        <w:autoSpaceDN w:val="0"/>
        <w:adjustRightInd w:val="0"/>
        <w:snapToGrid w:val="0"/>
        <w:spacing w:line="360" w:lineRule="auto"/>
        <w:ind w:firstLineChars="200" w:firstLine="600"/>
        <w:jc w:val="left"/>
        <w:rPr>
          <w:rFonts w:ascii="仿宋_GB2312" w:eastAsia="仿宋_GB2312" w:cs="Times New Roman"/>
          <w:sz w:val="30"/>
          <w:szCs w:val="30"/>
        </w:rPr>
      </w:pPr>
      <w:r w:rsidRPr="008E69E3">
        <w:rPr>
          <w:rFonts w:ascii="仿宋_GB2312" w:eastAsia="仿宋_GB2312" w:cs="Times New Roman" w:hint="eastAsia"/>
          <w:sz w:val="30"/>
          <w:szCs w:val="30"/>
        </w:rPr>
        <w:t>假定人体通过摄食排放</w:t>
      </w:r>
      <w:proofErr w:type="gramStart"/>
      <w:r w:rsidRPr="008E69E3">
        <w:rPr>
          <w:rFonts w:ascii="仿宋_GB2312" w:eastAsia="仿宋_GB2312" w:cs="Times New Roman" w:hint="eastAsia"/>
          <w:sz w:val="30"/>
          <w:szCs w:val="30"/>
        </w:rPr>
        <w:t>源附近</w:t>
      </w:r>
      <w:proofErr w:type="gramEnd"/>
      <w:r w:rsidRPr="008E69E3">
        <w:rPr>
          <w:rFonts w:ascii="仿宋_GB2312" w:eastAsia="仿宋_GB2312" w:cs="Times New Roman" w:hint="eastAsia"/>
          <w:sz w:val="30"/>
          <w:szCs w:val="30"/>
        </w:rPr>
        <w:t>水体中的鱼类发生暴露，使用鱼体浓度估算摄食途径暴露剂量。计算方法见附录F的F.3。</w:t>
      </w:r>
    </w:p>
    <w:p w:rsidR="003C4FE5" w:rsidRPr="007822B1" w:rsidRDefault="008D45DD" w:rsidP="008E69E3">
      <w:pPr>
        <w:autoSpaceDE w:val="0"/>
        <w:autoSpaceDN w:val="0"/>
        <w:adjustRightInd w:val="0"/>
        <w:snapToGrid w:val="0"/>
        <w:spacing w:line="360" w:lineRule="auto"/>
        <w:ind w:firstLineChars="200" w:firstLine="600"/>
        <w:jc w:val="left"/>
        <w:rPr>
          <w:rFonts w:cs="Times New Roman"/>
        </w:rPr>
      </w:pPr>
      <w:r w:rsidRPr="008E69E3">
        <w:rPr>
          <w:rFonts w:ascii="仿宋_GB2312" w:eastAsia="仿宋_GB2312" w:cs="Times New Roman" w:hint="eastAsia"/>
          <w:sz w:val="30"/>
          <w:szCs w:val="30"/>
        </w:rPr>
        <w:t>如果考虑其它摄食（肉类、奶制品、农产品）途径，须详细说明估算过程与依据。</w:t>
      </w:r>
    </w:p>
    <w:p w:rsidR="003C4FE5" w:rsidRPr="007822B1" w:rsidRDefault="008D45DD">
      <w:pPr>
        <w:pStyle w:val="30"/>
        <w:spacing w:before="120" w:after="120"/>
        <w:rPr>
          <w:rFonts w:cs="Times New Roman"/>
        </w:rPr>
      </w:pPr>
      <w:r w:rsidRPr="007822B1">
        <w:rPr>
          <w:rFonts w:cs="Times New Roman"/>
        </w:rPr>
        <w:t>土壤摄取暴露</w:t>
      </w:r>
      <w:r w:rsidRPr="007822B1">
        <w:rPr>
          <w:rFonts w:cs="Times New Roman" w:hint="eastAsia"/>
          <w:bCs w:val="0"/>
        </w:rPr>
        <w:t>剂量</w:t>
      </w:r>
      <w:r w:rsidRPr="007822B1">
        <w:rPr>
          <w:rFonts w:cs="Times New Roman" w:hint="eastAsia"/>
        </w:rPr>
        <w:t>估算</w:t>
      </w:r>
    </w:p>
    <w:p w:rsidR="003C4FE5" w:rsidRPr="008E69E3" w:rsidRDefault="008D45DD" w:rsidP="008E69E3">
      <w:pPr>
        <w:snapToGrid w:val="0"/>
        <w:spacing w:line="360" w:lineRule="auto"/>
        <w:ind w:firstLineChars="200" w:firstLine="600"/>
        <w:rPr>
          <w:rFonts w:ascii="仿宋_GB2312" w:eastAsia="仿宋_GB2312" w:cs="Times New Roman"/>
          <w:color w:val="000000"/>
          <w:sz w:val="30"/>
          <w:szCs w:val="30"/>
        </w:rPr>
      </w:pPr>
      <w:r w:rsidRPr="008E69E3">
        <w:rPr>
          <w:rFonts w:ascii="仿宋_GB2312" w:eastAsia="仿宋_GB2312" w:cs="Times New Roman" w:hint="eastAsia"/>
          <w:sz w:val="30"/>
          <w:szCs w:val="30"/>
        </w:rPr>
        <w:t>当化学物质在公共场所（如公园）使用时，可考虑该暴露途径。使用</w:t>
      </w:r>
      <w:r w:rsidRPr="008E69E3">
        <w:rPr>
          <w:rFonts w:ascii="仿宋_GB2312" w:eastAsia="仿宋_GB2312" w:cs="Times New Roman" w:hint="eastAsia"/>
          <w:i/>
          <w:sz w:val="30"/>
          <w:szCs w:val="30"/>
        </w:rPr>
        <w:t>PEC</w:t>
      </w:r>
      <w:r w:rsidRPr="008E69E3">
        <w:rPr>
          <w:rFonts w:ascii="仿宋_GB2312" w:eastAsia="仿宋_GB2312" w:cs="Times New Roman" w:hint="eastAsia"/>
          <w:sz w:val="30"/>
          <w:szCs w:val="30"/>
          <w:vertAlign w:val="subscript"/>
        </w:rPr>
        <w:t>soil.L</w:t>
      </w:r>
      <w:r w:rsidRPr="008E69E3">
        <w:rPr>
          <w:rFonts w:ascii="仿宋_GB2312" w:eastAsia="仿宋_GB2312" w:cs="Times New Roman" w:hint="eastAsia"/>
          <w:sz w:val="30"/>
          <w:szCs w:val="30"/>
        </w:rPr>
        <w:t>估算土壤摄取暴露剂量。</w:t>
      </w:r>
    </w:p>
    <w:p w:rsidR="003C4FE5" w:rsidRPr="008E69E3" w:rsidRDefault="008D45DD" w:rsidP="008E69E3">
      <w:pPr>
        <w:snapToGrid w:val="0"/>
        <w:spacing w:line="360" w:lineRule="auto"/>
        <w:ind w:firstLineChars="200" w:firstLine="600"/>
        <w:rPr>
          <w:rFonts w:ascii="仿宋_GB2312" w:eastAsia="仿宋_GB2312" w:cs="Times New Roman"/>
          <w:b/>
          <w:sz w:val="30"/>
          <w:szCs w:val="30"/>
        </w:rPr>
      </w:pPr>
      <w:r w:rsidRPr="008E69E3">
        <w:rPr>
          <w:rFonts w:ascii="仿宋_GB2312" w:eastAsia="仿宋_GB2312" w:cs="Times New Roman" w:hint="eastAsia"/>
          <w:sz w:val="30"/>
          <w:szCs w:val="30"/>
        </w:rPr>
        <w:t>计算公式见附录F的F.4。</w:t>
      </w:r>
    </w:p>
    <w:p w:rsidR="003C4FE5" w:rsidRPr="007822B1" w:rsidRDefault="008D45DD">
      <w:pPr>
        <w:pStyle w:val="30"/>
        <w:spacing w:before="120" w:after="120"/>
        <w:rPr>
          <w:rFonts w:ascii="Times New Roman" w:hAnsi="Times New Roman" w:cs="Times New Roman"/>
        </w:rPr>
      </w:pPr>
      <w:bookmarkStart w:id="644" w:name="_Toc32520442"/>
      <w:bookmarkStart w:id="645" w:name="_Toc32520624"/>
      <w:bookmarkStart w:id="646" w:name="_Toc32520691"/>
      <w:bookmarkStart w:id="647" w:name="_Toc32520758"/>
      <w:bookmarkStart w:id="648" w:name="_Toc32659988"/>
      <w:r w:rsidRPr="007822B1">
        <w:rPr>
          <w:rFonts w:ascii="Times New Roman" w:hAnsi="Times New Roman" w:cs="Times New Roman"/>
        </w:rPr>
        <w:t>总暴露</w:t>
      </w:r>
      <w:r w:rsidRPr="007822B1">
        <w:rPr>
          <w:rFonts w:cs="Times New Roman" w:hint="eastAsia"/>
          <w:bCs w:val="0"/>
        </w:rPr>
        <w:t>剂量</w:t>
      </w:r>
      <w:r w:rsidRPr="007822B1">
        <w:rPr>
          <w:rFonts w:ascii="Times New Roman" w:hAnsi="Times New Roman" w:cs="Times New Roman"/>
        </w:rPr>
        <w:t>估算</w:t>
      </w:r>
      <w:bookmarkEnd w:id="644"/>
      <w:bookmarkEnd w:id="645"/>
      <w:bookmarkEnd w:id="646"/>
      <w:bookmarkEnd w:id="647"/>
      <w:bookmarkEnd w:id="648"/>
    </w:p>
    <w:p w:rsidR="003C4FE5" w:rsidRPr="008E69E3" w:rsidRDefault="008D45DD" w:rsidP="008E69E3">
      <w:pPr>
        <w:adjustRightInd w:val="0"/>
        <w:snapToGrid w:val="0"/>
        <w:spacing w:line="360" w:lineRule="auto"/>
        <w:ind w:firstLineChars="200" w:firstLine="600"/>
        <w:rPr>
          <w:rFonts w:ascii="仿宋_GB2312" w:eastAsia="仿宋_GB2312" w:cs="Times New Roman"/>
          <w:sz w:val="30"/>
          <w:szCs w:val="30"/>
        </w:rPr>
      </w:pPr>
      <w:bookmarkStart w:id="649" w:name="_Toc484523859"/>
      <w:r w:rsidRPr="008E69E3">
        <w:rPr>
          <w:rFonts w:ascii="仿宋_GB2312" w:eastAsia="仿宋_GB2312" w:cs="Times New Roman" w:hint="eastAsia"/>
          <w:sz w:val="30"/>
          <w:szCs w:val="30"/>
        </w:rPr>
        <w:t>总暴露剂量为各个途径暴露量之和：</w:t>
      </w:r>
    </w:p>
    <w:bookmarkEnd w:id="649"/>
    <w:p w:rsidR="003C4FE5" w:rsidRPr="008E69E3" w:rsidRDefault="008D45DD">
      <w:pPr>
        <w:pStyle w:val="affffff4"/>
        <w:spacing w:before="120" w:after="120"/>
        <w:rPr>
          <w:i/>
          <w:sz w:val="30"/>
          <w:szCs w:val="30"/>
        </w:rPr>
      </w:pPr>
      <w:r w:rsidRPr="008E69E3">
        <w:rPr>
          <w:sz w:val="30"/>
          <w:szCs w:val="30"/>
        </w:rPr>
        <w:tab/>
      </w:r>
      <w:r w:rsidRPr="008E69E3">
        <w:rPr>
          <w:sz w:val="30"/>
          <w:szCs w:val="30"/>
        </w:rPr>
        <w:object w:dxaOrig="1536"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15.85pt" o:ole="">
            <v:imagedata r:id="rId13" o:title=""/>
          </v:shape>
          <o:OLEObject Type="Embed" ProgID="Equation.DSMT4" ShapeID="_x0000_i1025" DrawAspect="Content" ObjectID="_1660977655" r:id="rId14"/>
        </w:object>
      </w:r>
      <w:r w:rsidRPr="008E69E3">
        <w:rPr>
          <w:sz w:val="30"/>
          <w:szCs w:val="30"/>
        </w:rPr>
        <w:tab/>
      </w:r>
      <w:r w:rsidRPr="008E69E3">
        <w:rPr>
          <w:sz w:val="30"/>
          <w:szCs w:val="30"/>
        </w:rPr>
        <w:t>（</w:t>
      </w:r>
      <w:r w:rsidR="008E69E3">
        <w:rPr>
          <w:sz w:val="30"/>
          <w:szCs w:val="30"/>
        </w:rPr>
        <w:t>5</w:t>
      </w:r>
      <w:r w:rsidRPr="008E69E3">
        <w:rPr>
          <w:sz w:val="30"/>
          <w:szCs w:val="30"/>
        </w:rPr>
        <w:t>）</w:t>
      </w:r>
    </w:p>
    <w:p w:rsidR="008E69E3" w:rsidRDefault="008D45DD" w:rsidP="008E69E3">
      <w:pPr>
        <w:tabs>
          <w:tab w:val="left" w:pos="360"/>
          <w:tab w:val="left" w:pos="709"/>
          <w:tab w:val="left" w:pos="993"/>
          <w:tab w:val="left" w:pos="1080"/>
        </w:tabs>
        <w:spacing w:line="360" w:lineRule="exact"/>
        <w:ind w:left="912" w:hangingChars="300" w:hanging="912"/>
        <w:rPr>
          <w:rFonts w:eastAsia="仿宋_GB2312" w:cs="Times New Roman"/>
          <w:color w:val="000000"/>
          <w:kern w:val="0"/>
          <w:sz w:val="30"/>
          <w:szCs w:val="30"/>
        </w:rPr>
      </w:pPr>
      <w:r w:rsidRPr="008E69E3">
        <w:rPr>
          <w:rFonts w:eastAsia="仿宋_GB2312" w:cs="Times New Roman"/>
          <w:color w:val="000000"/>
          <w:spacing w:val="2"/>
          <w:kern w:val="0"/>
          <w:sz w:val="30"/>
          <w:szCs w:val="30"/>
          <w:fitText w:val="7401" w:id="-1994211072"/>
        </w:rPr>
        <w:t>式中：</w:t>
      </w:r>
      <w:r w:rsidRPr="008E69E3">
        <w:rPr>
          <w:rFonts w:eastAsia="仿宋_GB2312" w:cs="Times New Roman"/>
          <w:i/>
          <w:color w:val="000000"/>
          <w:spacing w:val="2"/>
          <w:kern w:val="0"/>
          <w:sz w:val="30"/>
          <w:szCs w:val="30"/>
          <w:fitText w:val="7401" w:id="-1994211072"/>
        </w:rPr>
        <w:t>ADD</w:t>
      </w:r>
      <w:r w:rsidRPr="008E69E3">
        <w:rPr>
          <w:rFonts w:eastAsia="仿宋_GB2312" w:cs="Times New Roman"/>
          <w:color w:val="000000"/>
          <w:spacing w:val="2"/>
          <w:kern w:val="0"/>
          <w:sz w:val="30"/>
          <w:szCs w:val="30"/>
          <w:fitText w:val="7401" w:id="-1994211072"/>
          <w:vertAlign w:val="subscript"/>
        </w:rPr>
        <w:t>T</w:t>
      </w:r>
      <w:r w:rsidRPr="008E69E3">
        <w:rPr>
          <w:rFonts w:eastAsia="仿宋_GB2312" w:cs="Times New Roman"/>
          <w:color w:val="000000"/>
          <w:spacing w:val="2"/>
          <w:kern w:val="0"/>
          <w:sz w:val="30"/>
          <w:szCs w:val="30"/>
          <w:fitText w:val="7401" w:id="-1994211072"/>
        </w:rPr>
        <w:t>——</w:t>
      </w:r>
      <w:r w:rsidRPr="008E69E3">
        <w:rPr>
          <w:rFonts w:eastAsia="仿宋_GB2312" w:cs="Times New Roman"/>
          <w:color w:val="000000"/>
          <w:spacing w:val="2"/>
          <w:kern w:val="0"/>
          <w:sz w:val="30"/>
          <w:szCs w:val="30"/>
          <w:fitText w:val="7401" w:id="-1994211072"/>
        </w:rPr>
        <w:t>不同途径的化学物质</w:t>
      </w:r>
      <w:proofErr w:type="gramStart"/>
      <w:r w:rsidRPr="008E69E3">
        <w:rPr>
          <w:rFonts w:eastAsia="仿宋_GB2312" w:cs="Times New Roman"/>
          <w:color w:val="000000"/>
          <w:spacing w:val="2"/>
          <w:kern w:val="0"/>
          <w:sz w:val="30"/>
          <w:szCs w:val="30"/>
          <w:fitText w:val="7401" w:id="-1994211072"/>
        </w:rPr>
        <w:t>日均总</w:t>
      </w:r>
      <w:proofErr w:type="gramEnd"/>
      <w:r w:rsidRPr="008E69E3">
        <w:rPr>
          <w:rFonts w:eastAsia="仿宋_GB2312" w:cs="Times New Roman"/>
          <w:color w:val="000000"/>
          <w:spacing w:val="2"/>
          <w:kern w:val="0"/>
          <w:sz w:val="30"/>
          <w:szCs w:val="30"/>
          <w:fitText w:val="7401" w:id="-1994211072"/>
        </w:rPr>
        <w:t>暴露</w:t>
      </w:r>
      <w:r w:rsidRPr="008E69E3">
        <w:rPr>
          <w:rFonts w:eastAsia="仿宋_GB2312" w:cs="Times New Roman"/>
          <w:spacing w:val="2"/>
          <w:kern w:val="0"/>
          <w:sz w:val="30"/>
          <w:szCs w:val="30"/>
          <w:fitText w:val="7401" w:id="-1994211072"/>
        </w:rPr>
        <w:t>剂量</w:t>
      </w:r>
      <w:r w:rsidRPr="008E69E3">
        <w:rPr>
          <w:rFonts w:eastAsia="仿宋_GB2312" w:cs="Times New Roman"/>
          <w:color w:val="000000"/>
          <w:spacing w:val="-9"/>
          <w:kern w:val="0"/>
          <w:sz w:val="30"/>
          <w:szCs w:val="30"/>
          <w:fitText w:val="7401" w:id="-1994211072"/>
        </w:rPr>
        <w:t>，</w:t>
      </w:r>
    </w:p>
    <w:p w:rsidR="003C4FE5" w:rsidRPr="008E69E3" w:rsidRDefault="008D45DD" w:rsidP="008E69E3">
      <w:pPr>
        <w:tabs>
          <w:tab w:val="left" w:pos="360"/>
          <w:tab w:val="left" w:pos="709"/>
          <w:tab w:val="left" w:pos="993"/>
          <w:tab w:val="left" w:pos="1080"/>
        </w:tabs>
        <w:spacing w:line="360" w:lineRule="exact"/>
        <w:ind w:leftChars="300" w:left="630" w:firstLineChars="300" w:firstLine="900"/>
        <w:rPr>
          <w:rFonts w:eastAsia="仿宋_GB2312" w:cs="Times New Roman"/>
          <w:color w:val="000000"/>
          <w:sz w:val="30"/>
          <w:szCs w:val="30"/>
        </w:rPr>
      </w:pPr>
      <w:r w:rsidRPr="008E69E3">
        <w:rPr>
          <w:rFonts w:eastAsia="仿宋_GB2312" w:cs="Times New Roman"/>
          <w:color w:val="000000"/>
          <w:sz w:val="30"/>
          <w:szCs w:val="30"/>
        </w:rPr>
        <w:t>mg·kg</w:t>
      </w:r>
      <w:r w:rsidRPr="008E69E3">
        <w:rPr>
          <w:rFonts w:eastAsia="仿宋_GB2312" w:cs="Times New Roman"/>
          <w:color w:val="000000"/>
          <w:sz w:val="30"/>
          <w:szCs w:val="30"/>
          <w:vertAlign w:val="superscript"/>
        </w:rPr>
        <w:t>-1</w:t>
      </w:r>
      <w:r w:rsidRPr="008E69E3">
        <w:rPr>
          <w:rFonts w:eastAsia="仿宋_GB2312" w:cs="Times New Roman"/>
          <w:color w:val="000000"/>
          <w:sz w:val="30"/>
          <w:szCs w:val="30"/>
        </w:rPr>
        <w:t>·d</w:t>
      </w:r>
      <w:r w:rsidRPr="008E69E3">
        <w:rPr>
          <w:rFonts w:eastAsia="仿宋_GB2312" w:cs="Times New Roman"/>
          <w:color w:val="000000"/>
          <w:sz w:val="30"/>
          <w:szCs w:val="30"/>
          <w:vertAlign w:val="superscript"/>
        </w:rPr>
        <w:t>-1</w:t>
      </w:r>
      <w:r w:rsidRPr="008E69E3">
        <w:rPr>
          <w:rFonts w:eastAsia="仿宋_GB2312" w:cs="Times New Roman"/>
          <w:color w:val="000000"/>
          <w:sz w:val="30"/>
          <w:szCs w:val="30"/>
        </w:rPr>
        <w:t>；</w:t>
      </w:r>
    </w:p>
    <w:p w:rsidR="008E69E3" w:rsidRDefault="008D45DD" w:rsidP="008E69E3">
      <w:pPr>
        <w:tabs>
          <w:tab w:val="left" w:pos="426"/>
          <w:tab w:val="left" w:pos="900"/>
          <w:tab w:val="left" w:pos="1080"/>
          <w:tab w:val="left" w:pos="1260"/>
        </w:tabs>
        <w:spacing w:line="360" w:lineRule="exact"/>
        <w:ind w:leftChars="400" w:left="1440" w:hangingChars="200" w:hanging="600"/>
        <w:rPr>
          <w:rFonts w:eastAsia="仿宋_GB2312" w:cs="Times New Roman"/>
          <w:color w:val="000000"/>
          <w:sz w:val="30"/>
          <w:szCs w:val="30"/>
        </w:rPr>
      </w:pPr>
      <w:r w:rsidRPr="008E69E3">
        <w:rPr>
          <w:rFonts w:eastAsia="仿宋_GB2312" w:cs="Times New Roman"/>
          <w:i/>
          <w:color w:val="000000"/>
          <w:sz w:val="30"/>
          <w:szCs w:val="30"/>
        </w:rPr>
        <w:t>ADD</w:t>
      </w:r>
      <w:r w:rsidRPr="008E69E3">
        <w:rPr>
          <w:rFonts w:eastAsia="仿宋_GB2312" w:cs="Times New Roman"/>
          <w:color w:val="000000"/>
          <w:sz w:val="30"/>
          <w:szCs w:val="30"/>
          <w:vertAlign w:val="subscript"/>
        </w:rPr>
        <w:t>n</w:t>
      </w:r>
      <w:r w:rsidRPr="008E69E3">
        <w:rPr>
          <w:rFonts w:eastAsia="仿宋_GB2312" w:cs="Times New Roman"/>
          <w:color w:val="000000"/>
          <w:sz w:val="30"/>
          <w:szCs w:val="30"/>
        </w:rPr>
        <w:t>——</w:t>
      </w:r>
      <w:r w:rsidRPr="008E69E3">
        <w:rPr>
          <w:rFonts w:eastAsia="仿宋_GB2312" w:cs="Times New Roman"/>
          <w:color w:val="000000"/>
          <w:sz w:val="30"/>
          <w:szCs w:val="30"/>
        </w:rPr>
        <w:t>第</w:t>
      </w:r>
      <w:r w:rsidRPr="008E69E3">
        <w:rPr>
          <w:rFonts w:eastAsia="仿宋_GB2312" w:cs="Times New Roman"/>
          <w:color w:val="000000"/>
          <w:sz w:val="30"/>
          <w:szCs w:val="30"/>
        </w:rPr>
        <w:t>n</w:t>
      </w:r>
      <w:r w:rsidRPr="008E69E3">
        <w:rPr>
          <w:rFonts w:eastAsia="仿宋_GB2312" w:cs="Times New Roman"/>
          <w:color w:val="000000"/>
          <w:sz w:val="30"/>
          <w:szCs w:val="30"/>
        </w:rPr>
        <w:t>种暴露途径的化学物质日均暴露</w:t>
      </w:r>
      <w:r w:rsidRPr="008E69E3">
        <w:rPr>
          <w:rFonts w:eastAsia="仿宋_GB2312" w:cs="Times New Roman"/>
          <w:sz w:val="30"/>
          <w:szCs w:val="30"/>
        </w:rPr>
        <w:t>剂量</w:t>
      </w:r>
      <w:r w:rsidRPr="008E69E3">
        <w:rPr>
          <w:rFonts w:eastAsia="仿宋_GB2312" w:cs="Times New Roman"/>
          <w:color w:val="000000"/>
          <w:sz w:val="30"/>
          <w:szCs w:val="30"/>
        </w:rPr>
        <w:t>，</w:t>
      </w:r>
    </w:p>
    <w:p w:rsidR="003C4FE5" w:rsidRPr="008E69E3" w:rsidRDefault="008D45DD" w:rsidP="008E69E3">
      <w:pPr>
        <w:adjustRightInd w:val="0"/>
        <w:snapToGrid w:val="0"/>
        <w:spacing w:line="360" w:lineRule="auto"/>
        <w:ind w:leftChars="405" w:left="850" w:firstLineChars="200" w:firstLine="600"/>
        <w:rPr>
          <w:rFonts w:cs="Times New Roman"/>
        </w:rPr>
      </w:pPr>
      <w:r w:rsidRPr="008E69E3">
        <w:rPr>
          <w:rFonts w:eastAsia="仿宋_GB2312" w:cs="Times New Roman"/>
          <w:color w:val="000000"/>
          <w:sz w:val="30"/>
          <w:szCs w:val="30"/>
        </w:rPr>
        <w:t>mg·kg</w:t>
      </w:r>
      <w:r w:rsidRPr="008E69E3">
        <w:rPr>
          <w:rFonts w:eastAsia="仿宋_GB2312" w:cs="Times New Roman"/>
          <w:color w:val="000000"/>
          <w:sz w:val="30"/>
          <w:szCs w:val="30"/>
          <w:vertAlign w:val="superscript"/>
        </w:rPr>
        <w:t>-1</w:t>
      </w:r>
      <w:r w:rsidRPr="008E69E3">
        <w:rPr>
          <w:rFonts w:eastAsia="仿宋_GB2312" w:cs="Times New Roman"/>
          <w:color w:val="000000"/>
          <w:sz w:val="30"/>
          <w:szCs w:val="30"/>
        </w:rPr>
        <w:t>·d</w:t>
      </w:r>
      <w:r w:rsidRPr="008E69E3">
        <w:rPr>
          <w:rFonts w:eastAsia="仿宋_GB2312" w:cs="Times New Roman"/>
          <w:color w:val="000000"/>
          <w:sz w:val="30"/>
          <w:szCs w:val="30"/>
          <w:vertAlign w:val="superscript"/>
        </w:rPr>
        <w:t>-1</w:t>
      </w:r>
      <w:r w:rsidRPr="008E69E3">
        <w:rPr>
          <w:rFonts w:eastAsia="仿宋_GB2312" w:cs="Times New Roman"/>
          <w:color w:val="000000"/>
          <w:sz w:val="30"/>
          <w:szCs w:val="30"/>
        </w:rPr>
        <w:t>。</w:t>
      </w:r>
    </w:p>
    <w:p w:rsidR="003C4FE5" w:rsidRPr="007822B1" w:rsidRDefault="008D45DD">
      <w:pPr>
        <w:pStyle w:val="1"/>
        <w:spacing w:before="240" w:after="240"/>
      </w:pPr>
      <w:bookmarkStart w:id="650" w:name="_Toc50124972"/>
      <w:r w:rsidRPr="007822B1">
        <w:rPr>
          <w:rFonts w:hint="eastAsia"/>
        </w:rPr>
        <w:t>暴露</w:t>
      </w:r>
      <w:r w:rsidRPr="007822B1">
        <w:t>评估报告</w:t>
      </w:r>
      <w:bookmarkEnd w:id="650"/>
    </w:p>
    <w:p w:rsidR="003C4FE5" w:rsidRPr="008E69E3" w:rsidRDefault="008D45DD" w:rsidP="008E69E3">
      <w:pPr>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暴露评估报告主要包括以下几个方面：</w:t>
      </w:r>
    </w:p>
    <w:p w:rsidR="003C4FE5" w:rsidRPr="008E69E3" w:rsidRDefault="008D45DD" w:rsidP="008E69E3">
      <w:pPr>
        <w:numPr>
          <w:ilvl w:val="0"/>
          <w:numId w:val="25"/>
        </w:numPr>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描述纳入评估范围的化学物质生命周期阶段；</w:t>
      </w:r>
    </w:p>
    <w:p w:rsidR="003C4FE5" w:rsidRPr="008E69E3" w:rsidRDefault="008D45DD" w:rsidP="008E69E3">
      <w:pPr>
        <w:numPr>
          <w:ilvl w:val="0"/>
          <w:numId w:val="25"/>
        </w:numPr>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描述不同生命周期阶段涉及的排放源、排放场景、排放率估算方法和排放率估算结果；</w:t>
      </w:r>
    </w:p>
    <w:p w:rsidR="003C4FE5" w:rsidRPr="008E69E3" w:rsidRDefault="008D45DD" w:rsidP="008E69E3">
      <w:pPr>
        <w:numPr>
          <w:ilvl w:val="0"/>
          <w:numId w:val="25"/>
        </w:numPr>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描述不同生命周期阶段</w:t>
      </w:r>
      <w:proofErr w:type="gramStart"/>
      <w:r w:rsidRPr="008E69E3">
        <w:rPr>
          <w:rFonts w:ascii="仿宋_GB2312" w:eastAsia="仿宋_GB2312" w:cs="Times New Roman" w:hint="eastAsia"/>
          <w:sz w:val="30"/>
          <w:szCs w:val="30"/>
        </w:rPr>
        <w:t>各环境</w:t>
      </w:r>
      <w:proofErr w:type="gramEnd"/>
      <w:r w:rsidRPr="008E69E3">
        <w:rPr>
          <w:rFonts w:ascii="仿宋_GB2312" w:eastAsia="仿宋_GB2312" w:cs="Times New Roman" w:hint="eastAsia"/>
          <w:sz w:val="30"/>
          <w:szCs w:val="30"/>
        </w:rPr>
        <w:t>暴露场景、环境暴露评</w:t>
      </w:r>
      <w:r w:rsidRPr="008E69E3">
        <w:rPr>
          <w:rFonts w:ascii="仿宋_GB2312" w:eastAsia="仿宋_GB2312" w:cs="Times New Roman" w:hint="eastAsia"/>
          <w:sz w:val="30"/>
          <w:szCs w:val="30"/>
        </w:rPr>
        <w:lastRenderedPageBreak/>
        <w:t>估方法/模型/软件/参数，以及</w:t>
      </w:r>
      <w:proofErr w:type="gramStart"/>
      <w:r w:rsidRPr="008E69E3">
        <w:rPr>
          <w:rFonts w:ascii="仿宋_GB2312" w:eastAsia="仿宋_GB2312" w:cs="Times New Roman" w:hint="eastAsia"/>
          <w:sz w:val="30"/>
          <w:szCs w:val="30"/>
        </w:rPr>
        <w:t>各环境</w:t>
      </w:r>
      <w:proofErr w:type="gramEnd"/>
      <w:r w:rsidRPr="008E69E3">
        <w:rPr>
          <w:rFonts w:ascii="仿宋_GB2312" w:eastAsia="仿宋_GB2312" w:cs="Times New Roman" w:hint="eastAsia"/>
          <w:sz w:val="30"/>
          <w:szCs w:val="30"/>
        </w:rPr>
        <w:t>暴露场景下各环境介质和捕食动物局部环境暴露浓度；</w:t>
      </w:r>
    </w:p>
    <w:p w:rsidR="003C4FE5" w:rsidRPr="008E69E3" w:rsidRDefault="008D45DD" w:rsidP="008E69E3">
      <w:pPr>
        <w:numPr>
          <w:ilvl w:val="255"/>
          <w:numId w:val="0"/>
        </w:numPr>
        <w:spacing w:line="360" w:lineRule="auto"/>
        <w:ind w:firstLineChars="200" w:firstLine="600"/>
        <w:rPr>
          <w:rFonts w:ascii="仿宋_GB2312" w:eastAsia="仿宋_GB2312" w:cs="Times New Roman"/>
          <w:sz w:val="30"/>
          <w:szCs w:val="30"/>
        </w:rPr>
      </w:pPr>
      <w:r w:rsidRPr="008E69E3">
        <w:rPr>
          <w:rFonts w:ascii="仿宋_GB2312" w:eastAsia="仿宋_GB2312" w:cs="Times New Roman" w:hint="eastAsia"/>
          <w:sz w:val="30"/>
          <w:szCs w:val="30"/>
        </w:rPr>
        <w:t>（4）描述不同生命周期阶段</w:t>
      </w:r>
      <w:proofErr w:type="gramStart"/>
      <w:r w:rsidRPr="008E69E3">
        <w:rPr>
          <w:rFonts w:ascii="仿宋_GB2312" w:eastAsia="仿宋_GB2312" w:cs="Times New Roman" w:hint="eastAsia"/>
          <w:sz w:val="30"/>
          <w:szCs w:val="30"/>
        </w:rPr>
        <w:t>各健康</w:t>
      </w:r>
      <w:proofErr w:type="gramEnd"/>
      <w:r w:rsidRPr="008E69E3">
        <w:rPr>
          <w:rFonts w:ascii="仿宋_GB2312" w:eastAsia="仿宋_GB2312" w:cs="Times New Roman" w:hint="eastAsia"/>
          <w:sz w:val="30"/>
          <w:szCs w:val="30"/>
        </w:rPr>
        <w:t>暴露场景、健康暴露评估方法/模型/软件/参数，以及</w:t>
      </w:r>
      <w:proofErr w:type="gramStart"/>
      <w:r w:rsidRPr="008E69E3">
        <w:rPr>
          <w:rFonts w:ascii="仿宋_GB2312" w:eastAsia="仿宋_GB2312" w:cs="Times New Roman" w:hint="eastAsia"/>
          <w:sz w:val="30"/>
          <w:szCs w:val="30"/>
        </w:rPr>
        <w:t>各健康</w:t>
      </w:r>
      <w:proofErr w:type="gramEnd"/>
      <w:r w:rsidRPr="008E69E3">
        <w:rPr>
          <w:rFonts w:ascii="仿宋_GB2312" w:eastAsia="仿宋_GB2312" w:cs="Times New Roman" w:hint="eastAsia"/>
          <w:sz w:val="30"/>
          <w:szCs w:val="30"/>
        </w:rPr>
        <w:t>暴露场景下各暴露途径健康暴露剂量和总暴露剂量。</w:t>
      </w:r>
    </w:p>
    <w:p w:rsidR="003C4FE5" w:rsidRDefault="008D45DD">
      <w:pPr>
        <w:spacing w:line="360" w:lineRule="exact"/>
        <w:ind w:firstLineChars="200" w:firstLine="420"/>
        <w:rPr>
          <w:rFonts w:cs="Times New Roman"/>
        </w:rPr>
      </w:pPr>
      <w:r>
        <w:rPr>
          <w:rFonts w:cs="Times New Roman"/>
        </w:rPr>
        <w:br w:type="page"/>
      </w:r>
    </w:p>
    <w:p w:rsidR="003C4FE5" w:rsidRDefault="008D45DD">
      <w:pPr>
        <w:pStyle w:val="7"/>
      </w:pPr>
      <w:bookmarkStart w:id="651" w:name="_Toc32520447"/>
      <w:bookmarkStart w:id="652" w:name="_Toc32520629"/>
      <w:bookmarkStart w:id="653" w:name="_Toc32520696"/>
      <w:bookmarkStart w:id="654" w:name="_Toc32520763"/>
      <w:bookmarkStart w:id="655" w:name="_Toc32659993"/>
      <w:r>
        <w:lastRenderedPageBreak/>
        <w:br/>
      </w:r>
      <w:bookmarkStart w:id="656" w:name="_Toc50124973"/>
      <w:r>
        <w:t>（资料性附录）</w:t>
      </w:r>
      <w:r>
        <w:br/>
      </w:r>
      <w:r>
        <w:rPr>
          <w:rFonts w:hint="eastAsia"/>
        </w:rPr>
        <w:t>化学物质</w:t>
      </w:r>
      <w:r>
        <w:t>环境排放系数</w:t>
      </w:r>
      <w:bookmarkEnd w:id="656"/>
    </w:p>
    <w:p w:rsidR="003C4FE5" w:rsidRDefault="003C4FE5">
      <w:pPr>
        <w:rPr>
          <w:rFonts w:cs="Times New Roman"/>
        </w:rPr>
      </w:pPr>
    </w:p>
    <w:p w:rsidR="003C4FE5" w:rsidRDefault="008D45DD" w:rsidP="006D40AD">
      <w:pPr>
        <w:adjustRightInd w:val="0"/>
        <w:snapToGrid w:val="0"/>
        <w:spacing w:line="360" w:lineRule="auto"/>
        <w:ind w:firstLineChars="200" w:firstLine="420"/>
        <w:rPr>
          <w:ins w:id="657" w:author="周 林军" w:date="2020-09-07T09:51:00Z"/>
          <w:rFonts w:ascii="仿宋_GB2312" w:eastAsia="仿宋_GB2312" w:cs="Times New Roman"/>
        </w:rPr>
      </w:pPr>
      <w:r w:rsidRPr="00D5730D">
        <w:rPr>
          <w:rFonts w:ascii="仿宋_GB2312" w:eastAsia="仿宋_GB2312" w:cs="Times New Roman" w:hint="eastAsia"/>
          <w:color w:val="000000"/>
        </w:rPr>
        <w:t>化学物质</w:t>
      </w:r>
      <w:r w:rsidRPr="00D5730D">
        <w:rPr>
          <w:rFonts w:ascii="仿宋_GB2312" w:eastAsia="仿宋_GB2312" w:cs="Times New Roman" w:hint="eastAsia"/>
        </w:rPr>
        <w:t>环境排放系数受到多个因素影响，包括：工业源工艺和设施条件类型（Main Category，MC，见表A.1）、化学物质所涉的行业和用途（见表A.2）、化学物质物理化学特性等。</w:t>
      </w:r>
    </w:p>
    <w:p w:rsidR="00A214EB" w:rsidRPr="00D5730D" w:rsidRDefault="00A214EB" w:rsidP="006D40AD">
      <w:pPr>
        <w:adjustRightInd w:val="0"/>
        <w:snapToGrid w:val="0"/>
        <w:spacing w:line="360" w:lineRule="auto"/>
        <w:ind w:firstLineChars="200" w:firstLine="420"/>
        <w:rPr>
          <w:rFonts w:ascii="仿宋_GB2312" w:eastAsia="仿宋_GB2312" w:cs="Times New Roman" w:hint="eastAsia"/>
        </w:rPr>
      </w:pPr>
      <w:ins w:id="658" w:author="周 林军" w:date="2020-09-07T09:51:00Z">
        <w:r w:rsidRPr="00D5730D">
          <w:rPr>
            <w:rFonts w:ascii="仿宋_GB2312" w:eastAsia="仿宋_GB2312" w:cs="Times New Roman" w:hint="eastAsia"/>
            <w:color w:val="000000"/>
          </w:rPr>
          <w:t>化学物质</w:t>
        </w:r>
        <w:r w:rsidRPr="00D5730D">
          <w:rPr>
            <w:rFonts w:ascii="仿宋_GB2312" w:eastAsia="仿宋_GB2312" w:cs="Times New Roman" w:hint="eastAsia"/>
          </w:rPr>
          <w:t>环境排放系数</w:t>
        </w:r>
        <w:r>
          <w:rPr>
            <w:rFonts w:ascii="仿宋_GB2312" w:eastAsia="仿宋_GB2312" w:cs="Times New Roman" w:hint="eastAsia"/>
          </w:rPr>
          <w:t>参考自“</w:t>
        </w:r>
        <w:r w:rsidRPr="00A214EB">
          <w:rPr>
            <w:rFonts w:ascii="仿宋_GB2312" w:eastAsia="仿宋_GB2312" w:cs="Times New Roman"/>
          </w:rPr>
          <w:t>ECB. Technical Guidance Document on Risk Assessment, Part II. 2003</w:t>
        </w:r>
        <w:r>
          <w:rPr>
            <w:rFonts w:ascii="仿宋_GB2312" w:eastAsia="仿宋_GB2312" w:cs="Times New Roman" w:hint="eastAsia"/>
          </w:rPr>
          <w:t>”。</w:t>
        </w:r>
      </w:ins>
      <w:bookmarkStart w:id="659" w:name="_GoBack"/>
      <w:bookmarkEnd w:id="659"/>
    </w:p>
    <w:p w:rsidR="003C4FE5" w:rsidRPr="00D5730D" w:rsidRDefault="008D45DD" w:rsidP="006D40AD">
      <w:pPr>
        <w:pStyle w:val="affffff9"/>
        <w:spacing w:before="120" w:after="120"/>
      </w:pPr>
      <w:r w:rsidRPr="00D5730D">
        <w:t>表</w:t>
      </w:r>
      <w:r w:rsidRPr="00D5730D">
        <w:t xml:space="preserve">A.1  </w:t>
      </w:r>
      <w:r w:rsidRPr="00D5730D">
        <w:t>工业源</w:t>
      </w:r>
      <w:r w:rsidRPr="00D5730D">
        <w:rPr>
          <w:rFonts w:hint="eastAsia"/>
        </w:rPr>
        <w:t>与消费源</w:t>
      </w:r>
      <w:r w:rsidRPr="00D5730D">
        <w:t>类</w:t>
      </w:r>
      <w:r w:rsidRPr="00D5730D">
        <w:rPr>
          <w:rFonts w:hint="eastAsia"/>
        </w:rPr>
        <w:t>别及特征</w:t>
      </w:r>
      <w:r w:rsidRPr="00D5730D">
        <w:t>（</w:t>
      </w:r>
      <w:r w:rsidRPr="00D5730D">
        <w:t>MC</w:t>
      </w:r>
      <w:r w:rsidRPr="00D5730D">
        <w:t>）</w:t>
      </w:r>
    </w:p>
    <w:tbl>
      <w:tblPr>
        <w:tblStyle w:val="afff3"/>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4"/>
        <w:gridCol w:w="1620"/>
        <w:gridCol w:w="858"/>
        <w:gridCol w:w="1106"/>
        <w:gridCol w:w="3854"/>
      </w:tblGrid>
      <w:tr w:rsidR="003C4FE5" w:rsidTr="007822B1">
        <w:trPr>
          <w:jc w:val="center"/>
        </w:trPr>
        <w:tc>
          <w:tcPr>
            <w:tcW w:w="509" w:type="pct"/>
            <w:tcBorders>
              <w:top w:val="single" w:sz="12" w:space="0" w:color="auto"/>
              <w:bottom w:val="single" w:sz="12" w:space="0" w:color="auto"/>
            </w:tcBorders>
            <w:vAlign w:val="center"/>
          </w:tcPr>
          <w:p w:rsidR="003C4FE5" w:rsidRDefault="008D45DD">
            <w:pPr>
              <w:snapToGrid w:val="0"/>
              <w:spacing w:line="360" w:lineRule="atLeast"/>
              <w:rPr>
                <w:kern w:val="0"/>
                <w:sz w:val="18"/>
                <w:szCs w:val="18"/>
              </w:rPr>
            </w:pPr>
            <w:r>
              <w:rPr>
                <w:kern w:val="0"/>
                <w:sz w:val="18"/>
                <w:szCs w:val="18"/>
              </w:rPr>
              <w:t>MC</w:t>
            </w:r>
          </w:p>
          <w:p w:rsidR="003C4FE5" w:rsidRDefault="008D45DD">
            <w:pPr>
              <w:snapToGrid w:val="0"/>
              <w:spacing w:line="360" w:lineRule="atLeast"/>
              <w:rPr>
                <w:kern w:val="0"/>
                <w:sz w:val="18"/>
                <w:szCs w:val="18"/>
              </w:rPr>
            </w:pPr>
            <w:r>
              <w:rPr>
                <w:kern w:val="0"/>
                <w:sz w:val="18"/>
                <w:szCs w:val="18"/>
              </w:rPr>
              <w:t>编号</w:t>
            </w:r>
          </w:p>
        </w:tc>
        <w:tc>
          <w:tcPr>
            <w:tcW w:w="978" w:type="pct"/>
            <w:tcBorders>
              <w:top w:val="single" w:sz="12" w:space="0" w:color="auto"/>
              <w:bottom w:val="single" w:sz="12" w:space="0" w:color="auto"/>
            </w:tcBorders>
            <w:vAlign w:val="center"/>
          </w:tcPr>
          <w:p w:rsidR="003C4FE5" w:rsidRDefault="008D45DD">
            <w:pPr>
              <w:snapToGrid w:val="0"/>
              <w:spacing w:line="360" w:lineRule="atLeast"/>
              <w:rPr>
                <w:kern w:val="0"/>
                <w:sz w:val="18"/>
                <w:szCs w:val="18"/>
              </w:rPr>
            </w:pPr>
            <w:r>
              <w:rPr>
                <w:kern w:val="0"/>
                <w:sz w:val="18"/>
                <w:szCs w:val="18"/>
              </w:rPr>
              <w:t>MC</w:t>
            </w:r>
            <w:r>
              <w:rPr>
                <w:kern w:val="0"/>
                <w:sz w:val="18"/>
                <w:szCs w:val="18"/>
              </w:rPr>
              <w:t>名称</w:t>
            </w:r>
          </w:p>
        </w:tc>
        <w:tc>
          <w:tcPr>
            <w:tcW w:w="518" w:type="pct"/>
            <w:tcBorders>
              <w:top w:val="single" w:sz="12" w:space="0" w:color="auto"/>
              <w:bottom w:val="single" w:sz="12" w:space="0" w:color="auto"/>
            </w:tcBorders>
            <w:vAlign w:val="center"/>
          </w:tcPr>
          <w:p w:rsidR="003C4FE5" w:rsidRDefault="008D45DD">
            <w:pPr>
              <w:snapToGrid w:val="0"/>
              <w:spacing w:line="360" w:lineRule="atLeast"/>
              <w:rPr>
                <w:kern w:val="0"/>
                <w:sz w:val="18"/>
                <w:szCs w:val="18"/>
              </w:rPr>
            </w:pPr>
            <w:r>
              <w:rPr>
                <w:kern w:val="0"/>
                <w:sz w:val="18"/>
                <w:szCs w:val="18"/>
              </w:rPr>
              <w:t>MC</w:t>
            </w:r>
          </w:p>
          <w:p w:rsidR="003C4FE5" w:rsidRDefault="008D45DD">
            <w:pPr>
              <w:snapToGrid w:val="0"/>
              <w:spacing w:line="360" w:lineRule="atLeast"/>
              <w:rPr>
                <w:kern w:val="0"/>
                <w:sz w:val="18"/>
                <w:szCs w:val="18"/>
              </w:rPr>
            </w:pPr>
            <w:r>
              <w:rPr>
                <w:kern w:val="0"/>
                <w:sz w:val="18"/>
                <w:szCs w:val="18"/>
              </w:rPr>
              <w:t>亚类</w:t>
            </w:r>
          </w:p>
        </w:tc>
        <w:tc>
          <w:tcPr>
            <w:tcW w:w="668" w:type="pct"/>
            <w:tcBorders>
              <w:top w:val="single" w:sz="12" w:space="0" w:color="auto"/>
              <w:bottom w:val="single" w:sz="12" w:space="0" w:color="auto"/>
            </w:tcBorders>
            <w:vAlign w:val="center"/>
          </w:tcPr>
          <w:p w:rsidR="003C4FE5" w:rsidRDefault="008D45DD">
            <w:pPr>
              <w:snapToGrid w:val="0"/>
              <w:spacing w:line="360" w:lineRule="atLeast"/>
              <w:rPr>
                <w:kern w:val="0"/>
                <w:sz w:val="18"/>
                <w:szCs w:val="18"/>
              </w:rPr>
            </w:pPr>
            <w:r>
              <w:rPr>
                <w:kern w:val="0"/>
                <w:sz w:val="18"/>
                <w:szCs w:val="18"/>
              </w:rPr>
              <w:t>生命周期</w:t>
            </w:r>
          </w:p>
          <w:p w:rsidR="003C4FE5" w:rsidRDefault="008D45DD">
            <w:pPr>
              <w:snapToGrid w:val="0"/>
              <w:spacing w:line="360" w:lineRule="atLeast"/>
              <w:rPr>
                <w:kern w:val="0"/>
                <w:sz w:val="18"/>
                <w:szCs w:val="18"/>
              </w:rPr>
            </w:pPr>
            <w:r>
              <w:rPr>
                <w:kern w:val="0"/>
                <w:sz w:val="18"/>
                <w:szCs w:val="18"/>
              </w:rPr>
              <w:t>阶段</w:t>
            </w:r>
          </w:p>
        </w:tc>
        <w:tc>
          <w:tcPr>
            <w:tcW w:w="2327" w:type="pct"/>
            <w:tcBorders>
              <w:top w:val="single" w:sz="12" w:space="0" w:color="auto"/>
              <w:bottom w:val="single" w:sz="12" w:space="0" w:color="auto"/>
            </w:tcBorders>
            <w:vAlign w:val="center"/>
          </w:tcPr>
          <w:p w:rsidR="003C4FE5" w:rsidRDefault="008D45DD">
            <w:pPr>
              <w:snapToGrid w:val="0"/>
              <w:spacing w:line="360" w:lineRule="atLeast"/>
              <w:rPr>
                <w:kern w:val="0"/>
                <w:sz w:val="18"/>
                <w:szCs w:val="18"/>
              </w:rPr>
            </w:pPr>
            <w:r>
              <w:rPr>
                <w:kern w:val="0"/>
                <w:sz w:val="18"/>
                <w:szCs w:val="18"/>
              </w:rPr>
              <w:t>MC</w:t>
            </w:r>
            <w:r>
              <w:rPr>
                <w:kern w:val="0"/>
                <w:sz w:val="18"/>
                <w:szCs w:val="18"/>
              </w:rPr>
              <w:t>亚类描述</w:t>
            </w:r>
          </w:p>
        </w:tc>
      </w:tr>
      <w:tr w:rsidR="003C4FE5" w:rsidTr="007822B1">
        <w:trPr>
          <w:jc w:val="center"/>
        </w:trPr>
        <w:tc>
          <w:tcPr>
            <w:tcW w:w="509" w:type="pct"/>
            <w:vMerge w:val="restart"/>
            <w:tcBorders>
              <w:top w:val="single" w:sz="12" w:space="0" w:color="auto"/>
            </w:tcBorders>
            <w:vAlign w:val="center"/>
          </w:tcPr>
          <w:p w:rsidR="003C4FE5" w:rsidRDefault="008D45DD">
            <w:pPr>
              <w:snapToGrid w:val="0"/>
              <w:spacing w:line="360" w:lineRule="atLeast"/>
              <w:rPr>
                <w:kern w:val="0"/>
                <w:sz w:val="18"/>
                <w:szCs w:val="18"/>
              </w:rPr>
            </w:pPr>
            <w:r>
              <w:rPr>
                <w:kern w:val="0"/>
                <w:sz w:val="18"/>
                <w:szCs w:val="18"/>
              </w:rPr>
              <w:t>MC1</w:t>
            </w:r>
          </w:p>
        </w:tc>
        <w:tc>
          <w:tcPr>
            <w:tcW w:w="978" w:type="pct"/>
            <w:vMerge w:val="restart"/>
            <w:tcBorders>
              <w:top w:val="single" w:sz="12" w:space="0" w:color="auto"/>
            </w:tcBorders>
            <w:vAlign w:val="center"/>
          </w:tcPr>
          <w:p w:rsidR="003C4FE5" w:rsidRDefault="008D45DD">
            <w:pPr>
              <w:snapToGrid w:val="0"/>
              <w:spacing w:line="360" w:lineRule="atLeast"/>
              <w:rPr>
                <w:kern w:val="0"/>
                <w:sz w:val="18"/>
                <w:szCs w:val="18"/>
              </w:rPr>
            </w:pPr>
            <w:r>
              <w:rPr>
                <w:kern w:val="0"/>
                <w:sz w:val="18"/>
                <w:szCs w:val="18"/>
              </w:rPr>
              <w:t>密闭系统使用</w:t>
            </w:r>
          </w:p>
        </w:tc>
        <w:tc>
          <w:tcPr>
            <w:tcW w:w="518" w:type="pct"/>
            <w:tcBorders>
              <w:top w:val="single" w:sz="12" w:space="0" w:color="auto"/>
            </w:tcBorders>
            <w:vAlign w:val="center"/>
          </w:tcPr>
          <w:p w:rsidR="003C4FE5" w:rsidRDefault="008D45DD">
            <w:pPr>
              <w:snapToGrid w:val="0"/>
              <w:spacing w:line="360" w:lineRule="atLeast"/>
              <w:rPr>
                <w:kern w:val="0"/>
                <w:sz w:val="18"/>
                <w:szCs w:val="18"/>
              </w:rPr>
            </w:pPr>
            <w:r>
              <w:rPr>
                <w:kern w:val="0"/>
                <w:sz w:val="18"/>
                <w:szCs w:val="18"/>
              </w:rPr>
              <w:t>MC1a</w:t>
            </w:r>
          </w:p>
        </w:tc>
        <w:tc>
          <w:tcPr>
            <w:tcW w:w="668" w:type="pct"/>
            <w:tcBorders>
              <w:top w:val="single" w:sz="12" w:space="0" w:color="auto"/>
            </w:tcBorders>
            <w:vAlign w:val="center"/>
          </w:tcPr>
          <w:p w:rsidR="003C4FE5" w:rsidRDefault="008D45DD">
            <w:pPr>
              <w:snapToGrid w:val="0"/>
              <w:spacing w:line="360" w:lineRule="atLeast"/>
              <w:rPr>
                <w:kern w:val="0"/>
                <w:sz w:val="18"/>
                <w:szCs w:val="18"/>
              </w:rPr>
            </w:pPr>
            <w:r>
              <w:rPr>
                <w:kern w:val="0"/>
                <w:sz w:val="18"/>
                <w:szCs w:val="18"/>
              </w:rPr>
              <w:t>生产</w:t>
            </w:r>
          </w:p>
        </w:tc>
        <w:tc>
          <w:tcPr>
            <w:tcW w:w="2327" w:type="pct"/>
            <w:tcBorders>
              <w:top w:val="single" w:sz="12" w:space="0" w:color="auto"/>
            </w:tcBorders>
            <w:vAlign w:val="center"/>
          </w:tcPr>
          <w:p w:rsidR="003C4FE5" w:rsidRDefault="008D45DD">
            <w:pPr>
              <w:snapToGrid w:val="0"/>
              <w:spacing w:line="360" w:lineRule="atLeast"/>
              <w:rPr>
                <w:kern w:val="0"/>
                <w:sz w:val="18"/>
                <w:szCs w:val="18"/>
              </w:rPr>
            </w:pPr>
            <w:r>
              <w:rPr>
                <w:color w:val="000000"/>
                <w:spacing w:val="-1"/>
                <w:kern w:val="0"/>
                <w:sz w:val="18"/>
                <w:szCs w:val="18"/>
              </w:rPr>
              <w:t>中间体不分离（不离开反应容器和设备）</w:t>
            </w:r>
          </w:p>
        </w:tc>
      </w:tr>
      <w:tr w:rsidR="003C4FE5">
        <w:trPr>
          <w:jc w:val="center"/>
        </w:trPr>
        <w:tc>
          <w:tcPr>
            <w:tcW w:w="509" w:type="pct"/>
            <w:vMerge/>
            <w:vAlign w:val="center"/>
          </w:tcPr>
          <w:p w:rsidR="003C4FE5" w:rsidRDefault="003C4FE5">
            <w:pPr>
              <w:snapToGrid w:val="0"/>
              <w:spacing w:line="360" w:lineRule="atLeast"/>
              <w:rPr>
                <w:kern w:val="0"/>
                <w:sz w:val="18"/>
                <w:szCs w:val="18"/>
              </w:rPr>
            </w:pPr>
          </w:p>
        </w:tc>
        <w:tc>
          <w:tcPr>
            <w:tcW w:w="978" w:type="pct"/>
            <w:vMerge/>
            <w:vAlign w:val="center"/>
          </w:tcPr>
          <w:p w:rsidR="003C4FE5" w:rsidRDefault="003C4FE5">
            <w:pPr>
              <w:snapToGrid w:val="0"/>
              <w:spacing w:line="360" w:lineRule="atLeast"/>
              <w:rPr>
                <w:kern w:val="0"/>
                <w:sz w:val="18"/>
                <w:szCs w:val="18"/>
              </w:rPr>
            </w:pPr>
          </w:p>
        </w:tc>
        <w:tc>
          <w:tcPr>
            <w:tcW w:w="518" w:type="pct"/>
            <w:vMerge w:val="restart"/>
            <w:vAlign w:val="center"/>
          </w:tcPr>
          <w:p w:rsidR="003C4FE5" w:rsidRDefault="008D45DD">
            <w:pPr>
              <w:snapToGrid w:val="0"/>
              <w:spacing w:line="360" w:lineRule="atLeast"/>
              <w:rPr>
                <w:kern w:val="0"/>
                <w:sz w:val="18"/>
                <w:szCs w:val="18"/>
              </w:rPr>
            </w:pPr>
            <w:r>
              <w:rPr>
                <w:kern w:val="0"/>
                <w:sz w:val="18"/>
                <w:szCs w:val="18"/>
              </w:rPr>
              <w:t>MC1b</w:t>
            </w:r>
          </w:p>
        </w:tc>
        <w:tc>
          <w:tcPr>
            <w:tcW w:w="668" w:type="pct"/>
            <w:vAlign w:val="center"/>
          </w:tcPr>
          <w:p w:rsidR="003C4FE5" w:rsidRDefault="008D45DD">
            <w:pPr>
              <w:snapToGrid w:val="0"/>
              <w:spacing w:line="360" w:lineRule="atLeast"/>
              <w:rPr>
                <w:kern w:val="0"/>
                <w:sz w:val="18"/>
                <w:szCs w:val="18"/>
              </w:rPr>
            </w:pPr>
            <w:r>
              <w:rPr>
                <w:kern w:val="0"/>
                <w:sz w:val="18"/>
                <w:szCs w:val="18"/>
              </w:rPr>
              <w:t>生产</w:t>
            </w:r>
          </w:p>
        </w:tc>
        <w:tc>
          <w:tcPr>
            <w:tcW w:w="2327" w:type="pct"/>
            <w:vAlign w:val="center"/>
          </w:tcPr>
          <w:p w:rsidR="003C4FE5" w:rsidRDefault="008D45DD">
            <w:pPr>
              <w:snapToGrid w:val="0"/>
              <w:spacing w:line="360" w:lineRule="atLeast"/>
              <w:rPr>
                <w:kern w:val="0"/>
                <w:sz w:val="18"/>
                <w:szCs w:val="18"/>
              </w:rPr>
            </w:pPr>
            <w:r>
              <w:rPr>
                <w:color w:val="000000"/>
                <w:spacing w:val="-1"/>
                <w:kern w:val="0"/>
                <w:sz w:val="18"/>
                <w:szCs w:val="18"/>
              </w:rPr>
              <w:t>中间体分离（离开反应容器和设备）后在现场储存</w:t>
            </w:r>
            <w:r>
              <w:rPr>
                <w:kern w:val="0"/>
                <w:sz w:val="18"/>
                <w:szCs w:val="18"/>
              </w:rPr>
              <w:t>，或连续生产化学物质（中间体除外）</w:t>
            </w:r>
          </w:p>
        </w:tc>
      </w:tr>
      <w:tr w:rsidR="003C4FE5">
        <w:trPr>
          <w:jc w:val="center"/>
        </w:trPr>
        <w:tc>
          <w:tcPr>
            <w:tcW w:w="509" w:type="pct"/>
            <w:vMerge/>
            <w:vAlign w:val="center"/>
          </w:tcPr>
          <w:p w:rsidR="003C4FE5" w:rsidRDefault="003C4FE5">
            <w:pPr>
              <w:snapToGrid w:val="0"/>
              <w:spacing w:line="360" w:lineRule="atLeast"/>
              <w:rPr>
                <w:kern w:val="0"/>
                <w:sz w:val="18"/>
                <w:szCs w:val="18"/>
              </w:rPr>
            </w:pPr>
          </w:p>
        </w:tc>
        <w:tc>
          <w:tcPr>
            <w:tcW w:w="978" w:type="pct"/>
            <w:vMerge/>
            <w:vAlign w:val="center"/>
          </w:tcPr>
          <w:p w:rsidR="003C4FE5" w:rsidRDefault="003C4FE5">
            <w:pPr>
              <w:snapToGrid w:val="0"/>
              <w:spacing w:line="360" w:lineRule="atLeast"/>
              <w:rPr>
                <w:kern w:val="0"/>
                <w:sz w:val="18"/>
                <w:szCs w:val="18"/>
              </w:rPr>
            </w:pPr>
          </w:p>
        </w:tc>
        <w:tc>
          <w:tcPr>
            <w:tcW w:w="518" w:type="pct"/>
            <w:vMerge/>
            <w:vAlign w:val="center"/>
          </w:tcPr>
          <w:p w:rsidR="003C4FE5" w:rsidRDefault="003C4FE5">
            <w:pPr>
              <w:snapToGrid w:val="0"/>
              <w:spacing w:line="360" w:lineRule="atLeast"/>
              <w:rPr>
                <w:kern w:val="0"/>
                <w:sz w:val="18"/>
                <w:szCs w:val="18"/>
              </w:rPr>
            </w:pPr>
          </w:p>
        </w:tc>
        <w:tc>
          <w:tcPr>
            <w:tcW w:w="668" w:type="pct"/>
            <w:vAlign w:val="center"/>
          </w:tcPr>
          <w:p w:rsidR="003C4FE5" w:rsidRDefault="008D45DD">
            <w:pPr>
              <w:snapToGrid w:val="0"/>
              <w:spacing w:line="360" w:lineRule="atLeast"/>
              <w:rPr>
                <w:kern w:val="0"/>
                <w:sz w:val="18"/>
                <w:szCs w:val="18"/>
              </w:rPr>
            </w:pPr>
            <w:r>
              <w:rPr>
                <w:kern w:val="0"/>
                <w:sz w:val="18"/>
                <w:szCs w:val="18"/>
              </w:rPr>
              <w:t>配制</w:t>
            </w:r>
          </w:p>
        </w:tc>
        <w:tc>
          <w:tcPr>
            <w:tcW w:w="2327" w:type="pct"/>
            <w:vAlign w:val="center"/>
          </w:tcPr>
          <w:p w:rsidR="003C4FE5" w:rsidRDefault="008D45DD">
            <w:pPr>
              <w:snapToGrid w:val="0"/>
              <w:spacing w:line="360" w:lineRule="atLeast"/>
              <w:rPr>
                <w:kern w:val="0"/>
                <w:sz w:val="18"/>
                <w:szCs w:val="18"/>
              </w:rPr>
            </w:pPr>
            <w:r>
              <w:rPr>
                <w:kern w:val="0"/>
                <w:sz w:val="18"/>
                <w:szCs w:val="18"/>
              </w:rPr>
              <w:t>使用专用设备且无清洗操作</w:t>
            </w:r>
          </w:p>
        </w:tc>
      </w:tr>
      <w:tr w:rsidR="003C4FE5">
        <w:trPr>
          <w:jc w:val="center"/>
        </w:trPr>
        <w:tc>
          <w:tcPr>
            <w:tcW w:w="509" w:type="pct"/>
            <w:vMerge/>
            <w:vAlign w:val="center"/>
          </w:tcPr>
          <w:p w:rsidR="003C4FE5" w:rsidRDefault="003C4FE5">
            <w:pPr>
              <w:snapToGrid w:val="0"/>
              <w:spacing w:line="360" w:lineRule="atLeast"/>
              <w:rPr>
                <w:kern w:val="0"/>
                <w:sz w:val="18"/>
                <w:szCs w:val="18"/>
              </w:rPr>
            </w:pPr>
          </w:p>
        </w:tc>
        <w:tc>
          <w:tcPr>
            <w:tcW w:w="978" w:type="pct"/>
            <w:vMerge/>
            <w:vAlign w:val="center"/>
          </w:tcPr>
          <w:p w:rsidR="003C4FE5" w:rsidRDefault="003C4FE5">
            <w:pPr>
              <w:snapToGrid w:val="0"/>
              <w:spacing w:line="360" w:lineRule="atLeast"/>
              <w:rPr>
                <w:kern w:val="0"/>
                <w:sz w:val="18"/>
                <w:szCs w:val="18"/>
              </w:rPr>
            </w:pPr>
          </w:p>
        </w:tc>
        <w:tc>
          <w:tcPr>
            <w:tcW w:w="518" w:type="pct"/>
            <w:vMerge w:val="restart"/>
            <w:vAlign w:val="center"/>
          </w:tcPr>
          <w:p w:rsidR="003C4FE5" w:rsidRDefault="008D45DD">
            <w:pPr>
              <w:snapToGrid w:val="0"/>
              <w:spacing w:line="360" w:lineRule="atLeast"/>
              <w:rPr>
                <w:kern w:val="0"/>
                <w:sz w:val="18"/>
                <w:szCs w:val="18"/>
              </w:rPr>
            </w:pPr>
            <w:r>
              <w:rPr>
                <w:kern w:val="0"/>
                <w:sz w:val="18"/>
                <w:szCs w:val="18"/>
              </w:rPr>
              <w:t>MC1c</w:t>
            </w:r>
          </w:p>
        </w:tc>
        <w:tc>
          <w:tcPr>
            <w:tcW w:w="668" w:type="pct"/>
            <w:vAlign w:val="center"/>
          </w:tcPr>
          <w:p w:rsidR="003C4FE5" w:rsidRDefault="008D45DD">
            <w:pPr>
              <w:snapToGrid w:val="0"/>
              <w:spacing w:line="360" w:lineRule="atLeast"/>
              <w:rPr>
                <w:kern w:val="0"/>
                <w:sz w:val="18"/>
                <w:szCs w:val="18"/>
              </w:rPr>
            </w:pPr>
            <w:r>
              <w:rPr>
                <w:kern w:val="0"/>
                <w:sz w:val="18"/>
                <w:szCs w:val="18"/>
              </w:rPr>
              <w:t>生产</w:t>
            </w:r>
          </w:p>
        </w:tc>
        <w:tc>
          <w:tcPr>
            <w:tcW w:w="2327" w:type="pct"/>
            <w:vAlign w:val="center"/>
          </w:tcPr>
          <w:p w:rsidR="003C4FE5" w:rsidRDefault="008D45DD">
            <w:pPr>
              <w:snapToGrid w:val="0"/>
              <w:spacing w:line="360" w:lineRule="atLeast"/>
              <w:rPr>
                <w:kern w:val="0"/>
                <w:sz w:val="18"/>
                <w:szCs w:val="18"/>
              </w:rPr>
            </w:pPr>
            <w:r>
              <w:rPr>
                <w:kern w:val="0"/>
                <w:sz w:val="18"/>
                <w:szCs w:val="18"/>
              </w:rPr>
              <w:t>中间体分离后离开原位储存，或专用设备生产化学物质（中间体除外）</w:t>
            </w:r>
          </w:p>
        </w:tc>
      </w:tr>
      <w:tr w:rsidR="003C4FE5">
        <w:trPr>
          <w:jc w:val="center"/>
        </w:trPr>
        <w:tc>
          <w:tcPr>
            <w:tcW w:w="509" w:type="pct"/>
            <w:vMerge/>
            <w:vAlign w:val="center"/>
          </w:tcPr>
          <w:p w:rsidR="003C4FE5" w:rsidRDefault="003C4FE5">
            <w:pPr>
              <w:snapToGrid w:val="0"/>
              <w:spacing w:line="360" w:lineRule="atLeast"/>
              <w:rPr>
                <w:kern w:val="0"/>
                <w:sz w:val="18"/>
                <w:szCs w:val="18"/>
              </w:rPr>
            </w:pPr>
          </w:p>
        </w:tc>
        <w:tc>
          <w:tcPr>
            <w:tcW w:w="978" w:type="pct"/>
            <w:vMerge/>
            <w:vAlign w:val="center"/>
          </w:tcPr>
          <w:p w:rsidR="003C4FE5" w:rsidRDefault="003C4FE5">
            <w:pPr>
              <w:snapToGrid w:val="0"/>
              <w:spacing w:line="360" w:lineRule="atLeast"/>
              <w:rPr>
                <w:kern w:val="0"/>
                <w:sz w:val="18"/>
                <w:szCs w:val="18"/>
              </w:rPr>
            </w:pPr>
          </w:p>
        </w:tc>
        <w:tc>
          <w:tcPr>
            <w:tcW w:w="518" w:type="pct"/>
            <w:vMerge/>
            <w:vAlign w:val="center"/>
          </w:tcPr>
          <w:p w:rsidR="003C4FE5" w:rsidRDefault="003C4FE5">
            <w:pPr>
              <w:snapToGrid w:val="0"/>
              <w:spacing w:line="360" w:lineRule="atLeast"/>
              <w:rPr>
                <w:kern w:val="0"/>
                <w:sz w:val="18"/>
                <w:szCs w:val="18"/>
              </w:rPr>
            </w:pPr>
          </w:p>
        </w:tc>
        <w:tc>
          <w:tcPr>
            <w:tcW w:w="668" w:type="pct"/>
            <w:vAlign w:val="center"/>
          </w:tcPr>
          <w:p w:rsidR="003C4FE5" w:rsidRDefault="008D45DD">
            <w:pPr>
              <w:snapToGrid w:val="0"/>
              <w:spacing w:line="360" w:lineRule="atLeast"/>
              <w:rPr>
                <w:kern w:val="0"/>
                <w:sz w:val="18"/>
                <w:szCs w:val="18"/>
              </w:rPr>
            </w:pPr>
            <w:r>
              <w:rPr>
                <w:kern w:val="0"/>
                <w:sz w:val="18"/>
                <w:szCs w:val="18"/>
              </w:rPr>
              <w:t>配制</w:t>
            </w:r>
          </w:p>
        </w:tc>
        <w:tc>
          <w:tcPr>
            <w:tcW w:w="2327" w:type="pct"/>
            <w:vAlign w:val="center"/>
          </w:tcPr>
          <w:p w:rsidR="003C4FE5" w:rsidRDefault="008D45DD">
            <w:pPr>
              <w:snapToGrid w:val="0"/>
              <w:spacing w:line="360" w:lineRule="atLeast"/>
              <w:rPr>
                <w:kern w:val="0"/>
                <w:sz w:val="18"/>
                <w:szCs w:val="18"/>
              </w:rPr>
            </w:pPr>
            <w:r>
              <w:rPr>
                <w:kern w:val="0"/>
                <w:sz w:val="18"/>
                <w:szCs w:val="18"/>
              </w:rPr>
              <w:t>使用专用设备且频繁清洗</w:t>
            </w:r>
          </w:p>
        </w:tc>
      </w:tr>
      <w:tr w:rsidR="003C4FE5">
        <w:trPr>
          <w:jc w:val="center"/>
        </w:trPr>
        <w:tc>
          <w:tcPr>
            <w:tcW w:w="509" w:type="pct"/>
            <w:vMerge w:val="restart"/>
            <w:shd w:val="clear" w:color="auto" w:fill="auto"/>
            <w:vAlign w:val="center"/>
          </w:tcPr>
          <w:p w:rsidR="003C4FE5" w:rsidRDefault="008D45DD">
            <w:pPr>
              <w:snapToGrid w:val="0"/>
              <w:spacing w:line="360" w:lineRule="atLeast"/>
              <w:rPr>
                <w:kern w:val="0"/>
                <w:sz w:val="18"/>
                <w:szCs w:val="18"/>
              </w:rPr>
            </w:pPr>
            <w:r>
              <w:rPr>
                <w:kern w:val="0"/>
                <w:sz w:val="18"/>
                <w:szCs w:val="18"/>
              </w:rPr>
              <w:t>MC2</w:t>
            </w:r>
          </w:p>
        </w:tc>
        <w:tc>
          <w:tcPr>
            <w:tcW w:w="978" w:type="pct"/>
            <w:vMerge w:val="restart"/>
            <w:shd w:val="clear" w:color="auto" w:fill="auto"/>
            <w:vAlign w:val="center"/>
          </w:tcPr>
          <w:p w:rsidR="003C4FE5" w:rsidRDefault="008D45DD">
            <w:pPr>
              <w:snapToGrid w:val="0"/>
              <w:spacing w:line="360" w:lineRule="atLeast"/>
              <w:rPr>
                <w:kern w:val="0"/>
                <w:sz w:val="18"/>
                <w:szCs w:val="18"/>
              </w:rPr>
            </w:pPr>
            <w:r>
              <w:rPr>
                <w:kern w:val="0"/>
                <w:sz w:val="18"/>
                <w:szCs w:val="18"/>
              </w:rPr>
              <w:t>物品添加使用</w:t>
            </w:r>
          </w:p>
        </w:tc>
        <w:tc>
          <w:tcPr>
            <w:tcW w:w="518" w:type="pct"/>
            <w:vMerge w:val="restart"/>
            <w:shd w:val="clear" w:color="auto" w:fill="auto"/>
            <w:vAlign w:val="center"/>
          </w:tcPr>
          <w:p w:rsidR="003C4FE5" w:rsidRDefault="008D45DD">
            <w:pPr>
              <w:snapToGrid w:val="0"/>
              <w:spacing w:line="360" w:lineRule="atLeast"/>
              <w:rPr>
                <w:kern w:val="0"/>
                <w:sz w:val="18"/>
                <w:szCs w:val="18"/>
              </w:rPr>
            </w:pPr>
            <w:r>
              <w:rPr>
                <w:rFonts w:hint="eastAsia"/>
                <w:kern w:val="0"/>
                <w:sz w:val="18"/>
                <w:szCs w:val="18"/>
              </w:rPr>
              <w:t>/</w:t>
            </w:r>
          </w:p>
        </w:tc>
        <w:tc>
          <w:tcPr>
            <w:tcW w:w="668" w:type="pct"/>
            <w:shd w:val="clear" w:color="auto" w:fill="auto"/>
            <w:vAlign w:val="center"/>
          </w:tcPr>
          <w:p w:rsidR="003C4FE5" w:rsidRDefault="008D45DD">
            <w:pPr>
              <w:snapToGrid w:val="0"/>
              <w:spacing w:line="360" w:lineRule="atLeast"/>
              <w:rPr>
                <w:kern w:val="0"/>
                <w:sz w:val="18"/>
                <w:szCs w:val="18"/>
              </w:rPr>
            </w:pPr>
            <w:r>
              <w:rPr>
                <w:kern w:val="0"/>
                <w:sz w:val="18"/>
                <w:szCs w:val="18"/>
              </w:rPr>
              <w:t>配制</w:t>
            </w:r>
          </w:p>
        </w:tc>
        <w:tc>
          <w:tcPr>
            <w:tcW w:w="2327" w:type="pct"/>
            <w:shd w:val="clear" w:color="auto" w:fill="auto"/>
            <w:vAlign w:val="center"/>
          </w:tcPr>
          <w:p w:rsidR="003C4FE5" w:rsidRDefault="008D45DD">
            <w:pPr>
              <w:snapToGrid w:val="0"/>
              <w:spacing w:line="360" w:lineRule="atLeast"/>
              <w:rPr>
                <w:kern w:val="0"/>
                <w:sz w:val="18"/>
                <w:szCs w:val="18"/>
              </w:rPr>
            </w:pPr>
            <w:r>
              <w:rPr>
                <w:kern w:val="0"/>
                <w:sz w:val="18"/>
                <w:szCs w:val="18"/>
              </w:rPr>
              <w:t>添加进入物品等基质</w:t>
            </w:r>
          </w:p>
        </w:tc>
      </w:tr>
      <w:tr w:rsidR="003C4FE5">
        <w:trPr>
          <w:jc w:val="center"/>
        </w:trPr>
        <w:tc>
          <w:tcPr>
            <w:tcW w:w="509" w:type="pct"/>
            <w:vMerge/>
            <w:vAlign w:val="center"/>
          </w:tcPr>
          <w:p w:rsidR="003C4FE5" w:rsidRDefault="003C4FE5">
            <w:pPr>
              <w:snapToGrid w:val="0"/>
              <w:spacing w:line="360" w:lineRule="atLeast"/>
              <w:rPr>
                <w:kern w:val="0"/>
                <w:sz w:val="18"/>
                <w:szCs w:val="18"/>
                <w:highlight w:val="yellow"/>
              </w:rPr>
            </w:pPr>
          </w:p>
        </w:tc>
        <w:tc>
          <w:tcPr>
            <w:tcW w:w="978" w:type="pct"/>
            <w:vMerge/>
            <w:vAlign w:val="center"/>
          </w:tcPr>
          <w:p w:rsidR="003C4FE5" w:rsidRDefault="003C4FE5">
            <w:pPr>
              <w:snapToGrid w:val="0"/>
              <w:spacing w:line="360" w:lineRule="atLeast"/>
              <w:rPr>
                <w:kern w:val="0"/>
                <w:sz w:val="18"/>
                <w:szCs w:val="18"/>
              </w:rPr>
            </w:pPr>
          </w:p>
        </w:tc>
        <w:tc>
          <w:tcPr>
            <w:tcW w:w="518" w:type="pct"/>
            <w:vMerge/>
            <w:vAlign w:val="center"/>
          </w:tcPr>
          <w:p w:rsidR="003C4FE5" w:rsidRDefault="003C4FE5">
            <w:pPr>
              <w:snapToGrid w:val="0"/>
              <w:spacing w:line="360" w:lineRule="atLeast"/>
              <w:rPr>
                <w:kern w:val="0"/>
                <w:sz w:val="18"/>
                <w:szCs w:val="18"/>
                <w:highlight w:val="yellow"/>
              </w:rPr>
            </w:pPr>
          </w:p>
        </w:tc>
        <w:tc>
          <w:tcPr>
            <w:tcW w:w="668" w:type="pct"/>
            <w:vAlign w:val="center"/>
          </w:tcPr>
          <w:p w:rsidR="003C4FE5" w:rsidRDefault="008D45DD">
            <w:pPr>
              <w:snapToGrid w:val="0"/>
              <w:spacing w:line="360" w:lineRule="atLeast"/>
              <w:rPr>
                <w:kern w:val="0"/>
                <w:sz w:val="18"/>
                <w:szCs w:val="18"/>
                <w:highlight w:val="yellow"/>
              </w:rPr>
            </w:pPr>
            <w:r>
              <w:rPr>
                <w:kern w:val="0"/>
                <w:sz w:val="18"/>
                <w:szCs w:val="18"/>
              </w:rPr>
              <w:t>工业使用</w:t>
            </w:r>
          </w:p>
        </w:tc>
        <w:tc>
          <w:tcPr>
            <w:tcW w:w="2327" w:type="pct"/>
            <w:vAlign w:val="center"/>
          </w:tcPr>
          <w:p w:rsidR="003C4FE5" w:rsidRDefault="008D45DD">
            <w:pPr>
              <w:snapToGrid w:val="0"/>
              <w:spacing w:line="360" w:lineRule="atLeast"/>
              <w:rPr>
                <w:kern w:val="0"/>
                <w:sz w:val="18"/>
                <w:szCs w:val="18"/>
              </w:rPr>
            </w:pPr>
            <w:r>
              <w:rPr>
                <w:kern w:val="0"/>
                <w:sz w:val="18"/>
                <w:szCs w:val="18"/>
              </w:rPr>
              <w:t>工业用途，或中间体加工使用（非专用设备）</w:t>
            </w:r>
          </w:p>
        </w:tc>
      </w:tr>
      <w:tr w:rsidR="003C4FE5">
        <w:trPr>
          <w:jc w:val="center"/>
        </w:trPr>
        <w:tc>
          <w:tcPr>
            <w:tcW w:w="509" w:type="pct"/>
            <w:vMerge w:val="restart"/>
            <w:vAlign w:val="center"/>
          </w:tcPr>
          <w:p w:rsidR="003C4FE5" w:rsidRDefault="008D45DD">
            <w:pPr>
              <w:snapToGrid w:val="0"/>
              <w:spacing w:line="360" w:lineRule="atLeast"/>
              <w:rPr>
                <w:kern w:val="0"/>
                <w:sz w:val="18"/>
                <w:szCs w:val="18"/>
              </w:rPr>
            </w:pPr>
            <w:r>
              <w:rPr>
                <w:kern w:val="0"/>
                <w:sz w:val="18"/>
                <w:szCs w:val="18"/>
              </w:rPr>
              <w:t>MC3</w:t>
            </w:r>
          </w:p>
        </w:tc>
        <w:tc>
          <w:tcPr>
            <w:tcW w:w="978" w:type="pct"/>
            <w:vMerge w:val="restart"/>
            <w:vAlign w:val="center"/>
          </w:tcPr>
          <w:p w:rsidR="003C4FE5" w:rsidRDefault="008D45DD">
            <w:pPr>
              <w:snapToGrid w:val="0"/>
              <w:spacing w:line="360" w:lineRule="atLeast"/>
              <w:rPr>
                <w:kern w:val="0"/>
                <w:sz w:val="18"/>
                <w:szCs w:val="18"/>
              </w:rPr>
            </w:pPr>
            <w:proofErr w:type="gramStart"/>
            <w:r>
              <w:rPr>
                <w:rFonts w:hint="eastAsia"/>
                <w:kern w:val="0"/>
                <w:sz w:val="18"/>
                <w:szCs w:val="18"/>
              </w:rPr>
              <w:t>非广泛</w:t>
            </w:r>
            <w:proofErr w:type="gramEnd"/>
            <w:r>
              <w:rPr>
                <w:rFonts w:hint="eastAsia"/>
                <w:kern w:val="0"/>
                <w:sz w:val="18"/>
                <w:szCs w:val="18"/>
              </w:rPr>
              <w:t>分散使用</w:t>
            </w:r>
          </w:p>
        </w:tc>
        <w:tc>
          <w:tcPr>
            <w:tcW w:w="518" w:type="pct"/>
            <w:vMerge w:val="restart"/>
            <w:vAlign w:val="center"/>
          </w:tcPr>
          <w:p w:rsidR="003C4FE5" w:rsidRDefault="008D45DD">
            <w:pPr>
              <w:snapToGrid w:val="0"/>
              <w:spacing w:line="360" w:lineRule="atLeast"/>
              <w:rPr>
                <w:kern w:val="0"/>
                <w:sz w:val="18"/>
                <w:szCs w:val="18"/>
              </w:rPr>
            </w:pPr>
            <w:r>
              <w:rPr>
                <w:rFonts w:hint="eastAsia"/>
                <w:kern w:val="0"/>
                <w:sz w:val="18"/>
                <w:szCs w:val="18"/>
              </w:rPr>
              <w:t>/</w:t>
            </w:r>
          </w:p>
        </w:tc>
        <w:tc>
          <w:tcPr>
            <w:tcW w:w="668" w:type="pct"/>
            <w:vAlign w:val="center"/>
          </w:tcPr>
          <w:p w:rsidR="003C4FE5" w:rsidRDefault="008D45DD">
            <w:pPr>
              <w:snapToGrid w:val="0"/>
              <w:spacing w:line="360" w:lineRule="atLeast"/>
              <w:rPr>
                <w:kern w:val="0"/>
                <w:sz w:val="18"/>
                <w:szCs w:val="18"/>
              </w:rPr>
            </w:pPr>
            <w:r>
              <w:rPr>
                <w:kern w:val="0"/>
                <w:sz w:val="18"/>
                <w:szCs w:val="18"/>
              </w:rPr>
              <w:t>生产</w:t>
            </w:r>
          </w:p>
        </w:tc>
        <w:tc>
          <w:tcPr>
            <w:tcW w:w="2327" w:type="pct"/>
            <w:vAlign w:val="center"/>
          </w:tcPr>
          <w:p w:rsidR="003C4FE5" w:rsidRDefault="008D45DD">
            <w:pPr>
              <w:snapToGrid w:val="0"/>
              <w:spacing w:line="360" w:lineRule="atLeast"/>
              <w:rPr>
                <w:kern w:val="0"/>
                <w:sz w:val="18"/>
                <w:szCs w:val="18"/>
              </w:rPr>
            </w:pPr>
            <w:r>
              <w:rPr>
                <w:kern w:val="0"/>
                <w:sz w:val="18"/>
                <w:szCs w:val="18"/>
              </w:rPr>
              <w:t>使用非专用设备</w:t>
            </w:r>
          </w:p>
        </w:tc>
      </w:tr>
      <w:tr w:rsidR="003C4FE5">
        <w:trPr>
          <w:jc w:val="center"/>
        </w:trPr>
        <w:tc>
          <w:tcPr>
            <w:tcW w:w="509" w:type="pct"/>
            <w:vMerge/>
            <w:vAlign w:val="center"/>
          </w:tcPr>
          <w:p w:rsidR="003C4FE5" w:rsidRDefault="003C4FE5">
            <w:pPr>
              <w:snapToGrid w:val="0"/>
              <w:spacing w:line="360" w:lineRule="atLeast"/>
              <w:rPr>
                <w:kern w:val="0"/>
                <w:sz w:val="18"/>
                <w:szCs w:val="18"/>
              </w:rPr>
            </w:pPr>
          </w:p>
        </w:tc>
        <w:tc>
          <w:tcPr>
            <w:tcW w:w="978" w:type="pct"/>
            <w:vMerge/>
            <w:vAlign w:val="center"/>
          </w:tcPr>
          <w:p w:rsidR="003C4FE5" w:rsidRDefault="003C4FE5">
            <w:pPr>
              <w:snapToGrid w:val="0"/>
              <w:spacing w:line="360" w:lineRule="atLeast"/>
              <w:rPr>
                <w:kern w:val="0"/>
                <w:sz w:val="18"/>
                <w:szCs w:val="18"/>
              </w:rPr>
            </w:pPr>
          </w:p>
        </w:tc>
        <w:tc>
          <w:tcPr>
            <w:tcW w:w="518" w:type="pct"/>
            <w:vMerge/>
            <w:vAlign w:val="center"/>
          </w:tcPr>
          <w:p w:rsidR="003C4FE5" w:rsidRDefault="003C4FE5">
            <w:pPr>
              <w:snapToGrid w:val="0"/>
              <w:spacing w:line="360" w:lineRule="atLeast"/>
              <w:rPr>
                <w:kern w:val="0"/>
                <w:sz w:val="18"/>
                <w:szCs w:val="18"/>
              </w:rPr>
            </w:pPr>
          </w:p>
        </w:tc>
        <w:tc>
          <w:tcPr>
            <w:tcW w:w="668" w:type="pct"/>
            <w:vAlign w:val="center"/>
          </w:tcPr>
          <w:p w:rsidR="003C4FE5" w:rsidRDefault="008D45DD">
            <w:pPr>
              <w:snapToGrid w:val="0"/>
              <w:spacing w:line="360" w:lineRule="atLeast"/>
              <w:rPr>
                <w:kern w:val="0"/>
                <w:sz w:val="18"/>
                <w:szCs w:val="18"/>
              </w:rPr>
            </w:pPr>
            <w:r>
              <w:rPr>
                <w:kern w:val="0"/>
                <w:sz w:val="18"/>
                <w:szCs w:val="18"/>
              </w:rPr>
              <w:t>配制</w:t>
            </w:r>
          </w:p>
        </w:tc>
        <w:tc>
          <w:tcPr>
            <w:tcW w:w="2327" w:type="pct"/>
            <w:vAlign w:val="center"/>
          </w:tcPr>
          <w:p w:rsidR="003C4FE5" w:rsidRDefault="008D45DD">
            <w:pPr>
              <w:snapToGrid w:val="0"/>
              <w:spacing w:line="360" w:lineRule="atLeast"/>
              <w:rPr>
                <w:kern w:val="0"/>
                <w:sz w:val="18"/>
                <w:szCs w:val="18"/>
              </w:rPr>
            </w:pPr>
            <w:r>
              <w:rPr>
                <w:kern w:val="0"/>
                <w:sz w:val="18"/>
                <w:szCs w:val="18"/>
              </w:rPr>
              <w:t>使用非专用设备</w:t>
            </w:r>
          </w:p>
        </w:tc>
      </w:tr>
      <w:tr w:rsidR="003C4FE5">
        <w:trPr>
          <w:jc w:val="center"/>
        </w:trPr>
        <w:tc>
          <w:tcPr>
            <w:tcW w:w="509" w:type="pct"/>
            <w:vMerge/>
            <w:vAlign w:val="center"/>
          </w:tcPr>
          <w:p w:rsidR="003C4FE5" w:rsidRDefault="003C4FE5">
            <w:pPr>
              <w:snapToGrid w:val="0"/>
              <w:spacing w:line="360" w:lineRule="atLeast"/>
              <w:rPr>
                <w:kern w:val="0"/>
                <w:sz w:val="18"/>
                <w:szCs w:val="18"/>
              </w:rPr>
            </w:pPr>
          </w:p>
        </w:tc>
        <w:tc>
          <w:tcPr>
            <w:tcW w:w="978" w:type="pct"/>
            <w:vMerge/>
            <w:vAlign w:val="center"/>
          </w:tcPr>
          <w:p w:rsidR="003C4FE5" w:rsidRDefault="003C4FE5">
            <w:pPr>
              <w:snapToGrid w:val="0"/>
              <w:spacing w:line="360" w:lineRule="atLeast"/>
              <w:rPr>
                <w:kern w:val="0"/>
                <w:sz w:val="18"/>
                <w:szCs w:val="18"/>
              </w:rPr>
            </w:pPr>
          </w:p>
        </w:tc>
        <w:tc>
          <w:tcPr>
            <w:tcW w:w="518" w:type="pct"/>
            <w:vMerge/>
            <w:vAlign w:val="center"/>
          </w:tcPr>
          <w:p w:rsidR="003C4FE5" w:rsidRDefault="003C4FE5">
            <w:pPr>
              <w:snapToGrid w:val="0"/>
              <w:spacing w:line="360" w:lineRule="atLeast"/>
              <w:rPr>
                <w:kern w:val="0"/>
                <w:sz w:val="18"/>
                <w:szCs w:val="18"/>
              </w:rPr>
            </w:pPr>
          </w:p>
        </w:tc>
        <w:tc>
          <w:tcPr>
            <w:tcW w:w="668" w:type="pct"/>
            <w:vAlign w:val="center"/>
          </w:tcPr>
          <w:p w:rsidR="003C4FE5" w:rsidRDefault="008D45DD">
            <w:pPr>
              <w:snapToGrid w:val="0"/>
              <w:spacing w:line="360" w:lineRule="atLeast"/>
              <w:rPr>
                <w:kern w:val="0"/>
                <w:sz w:val="18"/>
                <w:szCs w:val="18"/>
              </w:rPr>
            </w:pPr>
            <w:r>
              <w:rPr>
                <w:kern w:val="0"/>
                <w:sz w:val="18"/>
                <w:szCs w:val="18"/>
              </w:rPr>
              <w:t>使用</w:t>
            </w:r>
          </w:p>
        </w:tc>
        <w:tc>
          <w:tcPr>
            <w:tcW w:w="2327" w:type="pct"/>
            <w:vAlign w:val="center"/>
          </w:tcPr>
          <w:p w:rsidR="003C4FE5" w:rsidRDefault="008D45DD">
            <w:pPr>
              <w:snapToGrid w:val="0"/>
              <w:spacing w:line="360" w:lineRule="atLeast"/>
              <w:rPr>
                <w:kern w:val="0"/>
                <w:sz w:val="18"/>
                <w:szCs w:val="18"/>
              </w:rPr>
            </w:pPr>
            <w:proofErr w:type="gramStart"/>
            <w:r>
              <w:rPr>
                <w:kern w:val="0"/>
                <w:sz w:val="18"/>
                <w:szCs w:val="18"/>
              </w:rPr>
              <w:t>非广泛</w:t>
            </w:r>
            <w:proofErr w:type="gramEnd"/>
            <w:r>
              <w:rPr>
                <w:kern w:val="0"/>
                <w:sz w:val="18"/>
                <w:szCs w:val="18"/>
              </w:rPr>
              <w:t>分散性质的工业使用，或中间体加工使用（非专用设备）</w:t>
            </w:r>
          </w:p>
        </w:tc>
      </w:tr>
      <w:tr w:rsidR="003C4FE5">
        <w:trPr>
          <w:jc w:val="center"/>
        </w:trPr>
        <w:tc>
          <w:tcPr>
            <w:tcW w:w="509" w:type="pct"/>
            <w:vAlign w:val="center"/>
          </w:tcPr>
          <w:p w:rsidR="003C4FE5" w:rsidRDefault="008D45DD">
            <w:pPr>
              <w:snapToGrid w:val="0"/>
              <w:spacing w:line="360" w:lineRule="atLeast"/>
              <w:rPr>
                <w:kern w:val="0"/>
                <w:sz w:val="18"/>
                <w:szCs w:val="18"/>
              </w:rPr>
            </w:pPr>
            <w:r>
              <w:rPr>
                <w:kern w:val="0"/>
                <w:sz w:val="18"/>
                <w:szCs w:val="18"/>
              </w:rPr>
              <w:t>MC4</w:t>
            </w:r>
          </w:p>
        </w:tc>
        <w:tc>
          <w:tcPr>
            <w:tcW w:w="978" w:type="pct"/>
            <w:vAlign w:val="center"/>
          </w:tcPr>
          <w:p w:rsidR="003C4FE5" w:rsidRDefault="008D45DD">
            <w:pPr>
              <w:snapToGrid w:val="0"/>
              <w:spacing w:line="360" w:lineRule="atLeast"/>
              <w:rPr>
                <w:kern w:val="0"/>
                <w:sz w:val="18"/>
                <w:szCs w:val="18"/>
              </w:rPr>
            </w:pPr>
            <w:r>
              <w:rPr>
                <w:rFonts w:hint="eastAsia"/>
                <w:kern w:val="0"/>
                <w:sz w:val="18"/>
                <w:szCs w:val="18"/>
              </w:rPr>
              <w:t>广泛分散使用</w:t>
            </w:r>
          </w:p>
        </w:tc>
        <w:tc>
          <w:tcPr>
            <w:tcW w:w="518" w:type="pct"/>
            <w:vAlign w:val="center"/>
          </w:tcPr>
          <w:p w:rsidR="003C4FE5" w:rsidRDefault="008D45DD">
            <w:pPr>
              <w:snapToGrid w:val="0"/>
              <w:spacing w:line="360" w:lineRule="atLeast"/>
              <w:rPr>
                <w:kern w:val="0"/>
                <w:sz w:val="18"/>
                <w:szCs w:val="18"/>
              </w:rPr>
            </w:pPr>
            <w:r>
              <w:rPr>
                <w:rFonts w:hint="eastAsia"/>
                <w:kern w:val="0"/>
                <w:sz w:val="18"/>
                <w:szCs w:val="18"/>
              </w:rPr>
              <w:t>/</w:t>
            </w:r>
          </w:p>
        </w:tc>
        <w:tc>
          <w:tcPr>
            <w:tcW w:w="668" w:type="pct"/>
            <w:vAlign w:val="center"/>
          </w:tcPr>
          <w:p w:rsidR="003C4FE5" w:rsidRDefault="008D45DD">
            <w:pPr>
              <w:snapToGrid w:val="0"/>
              <w:spacing w:line="360" w:lineRule="atLeast"/>
              <w:rPr>
                <w:kern w:val="0"/>
                <w:sz w:val="18"/>
                <w:szCs w:val="18"/>
              </w:rPr>
            </w:pPr>
            <w:r>
              <w:rPr>
                <w:kern w:val="0"/>
                <w:sz w:val="18"/>
                <w:szCs w:val="18"/>
              </w:rPr>
              <w:t>使用</w:t>
            </w:r>
          </w:p>
        </w:tc>
        <w:tc>
          <w:tcPr>
            <w:tcW w:w="2327" w:type="pct"/>
            <w:vAlign w:val="center"/>
          </w:tcPr>
          <w:p w:rsidR="003C4FE5" w:rsidRDefault="008D45DD">
            <w:pPr>
              <w:snapToGrid w:val="0"/>
              <w:spacing w:line="360" w:lineRule="atLeast"/>
              <w:rPr>
                <w:kern w:val="0"/>
                <w:sz w:val="18"/>
                <w:szCs w:val="18"/>
              </w:rPr>
            </w:pPr>
            <w:r>
              <w:rPr>
                <w:kern w:val="0"/>
                <w:sz w:val="18"/>
                <w:szCs w:val="18"/>
              </w:rPr>
              <w:t>消费使用（无排放控制措施）</w:t>
            </w:r>
          </w:p>
        </w:tc>
      </w:tr>
    </w:tbl>
    <w:p w:rsidR="003C4FE5" w:rsidRDefault="003C4FE5">
      <w:pPr>
        <w:widowControl/>
        <w:jc w:val="left"/>
        <w:rPr>
          <w:rFonts w:eastAsiaTheme="minorEastAsia" w:cs="Times New Roman"/>
          <w:kern w:val="0"/>
          <w:sz w:val="24"/>
          <w:szCs w:val="24"/>
        </w:rPr>
        <w:sectPr w:rsidR="003C4FE5">
          <w:footerReference w:type="default" r:id="rId15"/>
          <w:pgSz w:w="11906" w:h="16838"/>
          <w:pgMar w:top="1440" w:right="1797" w:bottom="1440" w:left="1797" w:header="851" w:footer="992" w:gutter="0"/>
          <w:pgNumType w:start="1"/>
          <w:cols w:space="720"/>
          <w:docGrid w:linePitch="312"/>
        </w:sectPr>
      </w:pPr>
    </w:p>
    <w:p w:rsidR="003C4FE5" w:rsidRPr="00D5730D" w:rsidRDefault="008D45DD" w:rsidP="00D5730D">
      <w:pPr>
        <w:pStyle w:val="affffff9"/>
        <w:spacing w:before="156" w:after="156"/>
      </w:pPr>
      <w:r w:rsidRPr="00D5730D">
        <w:lastRenderedPageBreak/>
        <w:t>表</w:t>
      </w:r>
      <w:r w:rsidRPr="00D5730D">
        <w:t xml:space="preserve">A.2  </w:t>
      </w:r>
      <w:r w:rsidRPr="00D5730D">
        <w:t>不同行业化学物质排放系数总表</w:t>
      </w:r>
    </w:p>
    <w:tbl>
      <w:tblPr>
        <w:tblW w:w="866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61"/>
        <w:gridCol w:w="2410"/>
        <w:gridCol w:w="2410"/>
        <w:gridCol w:w="879"/>
        <w:gridCol w:w="851"/>
        <w:gridCol w:w="851"/>
      </w:tblGrid>
      <w:tr w:rsidR="003C4FE5" w:rsidTr="007822B1">
        <w:trPr>
          <w:trHeight w:val="280"/>
          <w:jc w:val="center"/>
        </w:trPr>
        <w:tc>
          <w:tcPr>
            <w:tcW w:w="1261" w:type="dxa"/>
            <w:tcBorders>
              <w:top w:val="single" w:sz="12" w:space="0" w:color="auto"/>
              <w:bottom w:val="single" w:sz="12" w:space="0" w:color="auto"/>
            </w:tcBorders>
            <w:shd w:val="clear" w:color="auto" w:fill="auto"/>
            <w:noWrap/>
            <w:vAlign w:val="center"/>
          </w:tcPr>
          <w:p w:rsidR="003C4FE5" w:rsidRDefault="008D45DD">
            <w:pPr>
              <w:widowControl/>
              <w:adjustRightInd w:val="0"/>
              <w:snapToGrid w:val="0"/>
              <w:spacing w:line="360" w:lineRule="atLeast"/>
              <w:rPr>
                <w:rFonts w:cs="Times New Roman"/>
                <w:kern w:val="0"/>
                <w:sz w:val="18"/>
                <w:szCs w:val="18"/>
              </w:rPr>
            </w:pPr>
            <w:r>
              <w:rPr>
                <w:rFonts w:cs="Times New Roman"/>
                <w:kern w:val="0"/>
                <w:sz w:val="18"/>
                <w:szCs w:val="18"/>
              </w:rPr>
              <w:t>行业</w:t>
            </w:r>
          </w:p>
        </w:tc>
        <w:tc>
          <w:tcPr>
            <w:tcW w:w="2410" w:type="dxa"/>
            <w:tcBorders>
              <w:top w:val="single" w:sz="12" w:space="0" w:color="auto"/>
              <w:bottom w:val="single" w:sz="12" w:space="0" w:color="auto"/>
            </w:tcBorders>
            <w:shd w:val="clear" w:color="auto" w:fill="auto"/>
            <w:noWrap/>
            <w:vAlign w:val="center"/>
          </w:tcPr>
          <w:p w:rsidR="003C4FE5" w:rsidRDefault="008D45DD">
            <w:pPr>
              <w:widowControl/>
              <w:adjustRightInd w:val="0"/>
              <w:snapToGrid w:val="0"/>
              <w:spacing w:line="360" w:lineRule="atLeast"/>
              <w:rPr>
                <w:rFonts w:cs="Times New Roman"/>
                <w:color w:val="000000"/>
                <w:kern w:val="0"/>
                <w:sz w:val="18"/>
                <w:szCs w:val="18"/>
              </w:rPr>
            </w:pPr>
            <w:r>
              <w:rPr>
                <w:rFonts w:cs="Times New Roman"/>
                <w:color w:val="000000"/>
                <w:kern w:val="0"/>
                <w:sz w:val="18"/>
                <w:szCs w:val="18"/>
              </w:rPr>
              <w:t>A1</w:t>
            </w:r>
            <w:r>
              <w:rPr>
                <w:rFonts w:cs="Times New Roman"/>
                <w:color w:val="000000"/>
                <w:kern w:val="0"/>
                <w:sz w:val="18"/>
                <w:szCs w:val="18"/>
              </w:rPr>
              <w:t>生产阶段</w:t>
            </w:r>
          </w:p>
        </w:tc>
        <w:tc>
          <w:tcPr>
            <w:tcW w:w="2410" w:type="dxa"/>
            <w:tcBorders>
              <w:top w:val="single" w:sz="12" w:space="0" w:color="auto"/>
              <w:bottom w:val="single" w:sz="12" w:space="0" w:color="auto"/>
            </w:tcBorders>
            <w:shd w:val="clear" w:color="auto" w:fill="auto"/>
            <w:noWrap/>
            <w:vAlign w:val="center"/>
          </w:tcPr>
          <w:p w:rsidR="003C4FE5" w:rsidRDefault="008D45DD">
            <w:pPr>
              <w:widowControl/>
              <w:adjustRightInd w:val="0"/>
              <w:snapToGrid w:val="0"/>
              <w:spacing w:line="360" w:lineRule="atLeast"/>
              <w:rPr>
                <w:rFonts w:cs="Times New Roman"/>
                <w:color w:val="000000"/>
                <w:kern w:val="0"/>
                <w:sz w:val="18"/>
                <w:szCs w:val="18"/>
              </w:rPr>
            </w:pPr>
            <w:r>
              <w:rPr>
                <w:rFonts w:cs="Times New Roman"/>
                <w:color w:val="000000"/>
                <w:kern w:val="0"/>
                <w:sz w:val="18"/>
                <w:szCs w:val="18"/>
              </w:rPr>
              <w:t>A2</w:t>
            </w:r>
            <w:r>
              <w:rPr>
                <w:rFonts w:cs="Times New Roman"/>
                <w:color w:val="000000"/>
                <w:kern w:val="0"/>
                <w:sz w:val="18"/>
                <w:szCs w:val="18"/>
              </w:rPr>
              <w:t>配制阶段</w:t>
            </w:r>
          </w:p>
        </w:tc>
        <w:tc>
          <w:tcPr>
            <w:tcW w:w="879" w:type="dxa"/>
            <w:tcBorders>
              <w:top w:val="single" w:sz="12" w:space="0" w:color="auto"/>
              <w:bottom w:val="single" w:sz="12" w:space="0" w:color="auto"/>
            </w:tcBorders>
            <w:shd w:val="clear" w:color="auto" w:fill="auto"/>
            <w:noWrap/>
            <w:vAlign w:val="center"/>
          </w:tcPr>
          <w:p w:rsidR="003C4FE5" w:rsidRDefault="008D45DD">
            <w:pPr>
              <w:widowControl/>
              <w:adjustRightInd w:val="0"/>
              <w:snapToGrid w:val="0"/>
              <w:spacing w:line="360" w:lineRule="atLeast"/>
              <w:rPr>
                <w:rFonts w:cs="Times New Roman"/>
                <w:color w:val="000000"/>
                <w:kern w:val="0"/>
                <w:sz w:val="18"/>
                <w:szCs w:val="18"/>
              </w:rPr>
            </w:pPr>
            <w:r>
              <w:rPr>
                <w:rFonts w:cs="Times New Roman"/>
                <w:color w:val="000000"/>
                <w:kern w:val="0"/>
                <w:sz w:val="18"/>
                <w:szCs w:val="18"/>
              </w:rPr>
              <w:t>A3</w:t>
            </w:r>
            <w:r>
              <w:rPr>
                <w:rFonts w:cs="Times New Roman"/>
                <w:color w:val="000000"/>
                <w:kern w:val="0"/>
                <w:sz w:val="18"/>
                <w:szCs w:val="18"/>
              </w:rPr>
              <w:t>工业使用</w:t>
            </w:r>
          </w:p>
        </w:tc>
        <w:tc>
          <w:tcPr>
            <w:tcW w:w="851" w:type="dxa"/>
            <w:tcBorders>
              <w:top w:val="single" w:sz="12" w:space="0" w:color="auto"/>
              <w:bottom w:val="single" w:sz="12" w:space="0" w:color="auto"/>
            </w:tcBorders>
            <w:shd w:val="clear" w:color="auto" w:fill="auto"/>
            <w:noWrap/>
            <w:vAlign w:val="center"/>
          </w:tcPr>
          <w:p w:rsidR="003C4FE5" w:rsidRDefault="008D45DD">
            <w:pPr>
              <w:widowControl/>
              <w:adjustRightInd w:val="0"/>
              <w:snapToGrid w:val="0"/>
              <w:spacing w:line="360" w:lineRule="atLeast"/>
              <w:rPr>
                <w:rFonts w:cs="Times New Roman"/>
                <w:color w:val="000000"/>
                <w:kern w:val="0"/>
                <w:sz w:val="18"/>
                <w:szCs w:val="18"/>
              </w:rPr>
            </w:pPr>
            <w:r>
              <w:rPr>
                <w:rFonts w:cs="Times New Roman"/>
                <w:color w:val="000000"/>
                <w:kern w:val="0"/>
                <w:sz w:val="18"/>
                <w:szCs w:val="18"/>
              </w:rPr>
              <w:t>A4</w:t>
            </w:r>
            <w:r>
              <w:rPr>
                <w:rFonts w:cs="Times New Roman"/>
                <w:color w:val="000000"/>
                <w:kern w:val="0"/>
                <w:sz w:val="18"/>
                <w:szCs w:val="18"/>
              </w:rPr>
              <w:t>消费使用</w:t>
            </w:r>
          </w:p>
        </w:tc>
        <w:tc>
          <w:tcPr>
            <w:tcW w:w="851" w:type="dxa"/>
            <w:tcBorders>
              <w:top w:val="single" w:sz="12" w:space="0" w:color="auto"/>
              <w:bottom w:val="single" w:sz="12" w:space="0" w:color="auto"/>
            </w:tcBorders>
            <w:shd w:val="clear" w:color="auto" w:fill="auto"/>
            <w:noWrap/>
            <w:vAlign w:val="center"/>
          </w:tcPr>
          <w:p w:rsidR="003C4FE5" w:rsidRDefault="008D45DD">
            <w:pPr>
              <w:widowControl/>
              <w:adjustRightInd w:val="0"/>
              <w:snapToGrid w:val="0"/>
              <w:spacing w:line="360" w:lineRule="atLeast"/>
              <w:rPr>
                <w:rFonts w:cs="Times New Roman"/>
                <w:color w:val="000000"/>
                <w:kern w:val="0"/>
                <w:sz w:val="18"/>
                <w:szCs w:val="18"/>
              </w:rPr>
            </w:pPr>
            <w:r>
              <w:rPr>
                <w:rFonts w:cs="Times New Roman"/>
                <w:color w:val="000000"/>
                <w:kern w:val="0"/>
                <w:sz w:val="18"/>
                <w:szCs w:val="18"/>
              </w:rPr>
              <w:t>A5</w:t>
            </w:r>
            <w:r>
              <w:rPr>
                <w:rFonts w:cs="Times New Roman"/>
                <w:color w:val="000000"/>
                <w:kern w:val="0"/>
                <w:sz w:val="18"/>
                <w:szCs w:val="18"/>
              </w:rPr>
              <w:t>废物处置</w:t>
            </w:r>
          </w:p>
        </w:tc>
      </w:tr>
      <w:tr w:rsidR="003C4FE5" w:rsidTr="007822B1">
        <w:trPr>
          <w:trHeight w:val="280"/>
          <w:jc w:val="center"/>
        </w:trPr>
        <w:tc>
          <w:tcPr>
            <w:tcW w:w="1261" w:type="dxa"/>
            <w:tcBorders>
              <w:top w:val="single" w:sz="12" w:space="0" w:color="auto"/>
            </w:tcBorders>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IC1</w:t>
            </w:r>
            <w:r>
              <w:rPr>
                <w:rFonts w:cs="Times New Roman"/>
                <w:color w:val="000000"/>
                <w:spacing w:val="-2"/>
                <w:sz w:val="18"/>
                <w:szCs w:val="18"/>
              </w:rPr>
              <w:t>基础化工</w:t>
            </w:r>
          </w:p>
        </w:tc>
        <w:tc>
          <w:tcPr>
            <w:tcW w:w="2410" w:type="dxa"/>
            <w:tcBorders>
              <w:top w:val="single" w:sz="12" w:space="0" w:color="auto"/>
            </w:tcBorders>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tcBorders>
              <w:top w:val="single" w:sz="12" w:space="0" w:color="auto"/>
            </w:tcBorders>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tcBorders>
              <w:top w:val="single" w:sz="12" w:space="0" w:color="auto"/>
            </w:tcBorders>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w:t>
            </w:r>
          </w:p>
        </w:tc>
        <w:tc>
          <w:tcPr>
            <w:tcW w:w="851" w:type="dxa"/>
            <w:tcBorders>
              <w:top w:val="single" w:sz="12" w:space="0" w:color="auto"/>
            </w:tcBorders>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tcBorders>
              <w:top w:val="single" w:sz="12" w:space="0" w:color="auto"/>
            </w:tcBorders>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IC2</w:t>
            </w:r>
            <w:r>
              <w:rPr>
                <w:rFonts w:cs="Times New Roman"/>
                <w:color w:val="000000"/>
                <w:spacing w:val="-2"/>
                <w:sz w:val="18"/>
                <w:szCs w:val="18"/>
              </w:rPr>
              <w:t>化工合成</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r>
              <w:rPr>
                <w:rFonts w:cs="Times New Roman"/>
                <w:color w:val="000000"/>
                <w:kern w:val="0"/>
                <w:sz w:val="18"/>
                <w:szCs w:val="18"/>
              </w:rPr>
              <w:t>（非中间体类）</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A1.2</w:t>
            </w:r>
            <w:r>
              <w:rPr>
                <w:rFonts w:cs="Times New Roman"/>
                <w:color w:val="000000"/>
                <w:kern w:val="0"/>
                <w:sz w:val="18"/>
                <w:szCs w:val="18"/>
              </w:rPr>
              <w:t>（中间体类）</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A3.2</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IC3</w:t>
            </w:r>
            <w:r>
              <w:rPr>
                <w:rFonts w:cs="Times New Roman"/>
                <w:color w:val="000000"/>
                <w:spacing w:val="-2"/>
                <w:sz w:val="18"/>
                <w:szCs w:val="18"/>
              </w:rPr>
              <w:t>电子电气</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A3.3</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IC4</w:t>
            </w:r>
            <w:r>
              <w:rPr>
                <w:rFonts w:cs="Times New Roman"/>
                <w:color w:val="000000"/>
                <w:spacing w:val="1"/>
                <w:sz w:val="18"/>
                <w:szCs w:val="18"/>
              </w:rPr>
              <w:t>个人</w:t>
            </w:r>
            <w:r>
              <w:rPr>
                <w:rFonts w:cs="Times New Roman"/>
                <w:color w:val="000000"/>
                <w:spacing w:val="1"/>
                <w:sz w:val="18"/>
                <w:szCs w:val="18"/>
              </w:rPr>
              <w:t>/</w:t>
            </w:r>
            <w:r>
              <w:rPr>
                <w:rFonts w:cs="Times New Roman"/>
                <w:color w:val="000000"/>
                <w:spacing w:val="1"/>
                <w:sz w:val="18"/>
                <w:szCs w:val="18"/>
              </w:rPr>
              <w:t>家庭用品</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r>
              <w:rPr>
                <w:rFonts w:cs="Times New Roman"/>
                <w:color w:val="000000"/>
                <w:kern w:val="0"/>
                <w:sz w:val="18"/>
                <w:szCs w:val="18"/>
              </w:rPr>
              <w:t>（非清洁剂</w:t>
            </w:r>
            <w:r>
              <w:rPr>
                <w:rFonts w:cs="Times New Roman"/>
                <w:color w:val="000000"/>
                <w:kern w:val="0"/>
                <w:sz w:val="18"/>
                <w:szCs w:val="18"/>
              </w:rPr>
              <w:t>/</w:t>
            </w:r>
            <w:r>
              <w:rPr>
                <w:rFonts w:cs="Times New Roman"/>
                <w:color w:val="000000"/>
                <w:kern w:val="0"/>
                <w:sz w:val="18"/>
                <w:szCs w:val="18"/>
              </w:rPr>
              <w:t>洗涤剂）</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A1.3</w:t>
            </w:r>
            <w:r>
              <w:rPr>
                <w:rFonts w:cs="Times New Roman" w:hint="eastAsia"/>
                <w:color w:val="000000"/>
                <w:kern w:val="0"/>
                <w:sz w:val="18"/>
                <w:szCs w:val="18"/>
              </w:rPr>
              <w:t>（</w:t>
            </w:r>
            <w:r>
              <w:rPr>
                <w:rFonts w:cs="Times New Roman"/>
                <w:color w:val="000000"/>
                <w:kern w:val="0"/>
                <w:sz w:val="18"/>
                <w:szCs w:val="18"/>
              </w:rPr>
              <w:t>清洁</w:t>
            </w:r>
            <w:r>
              <w:rPr>
                <w:rFonts w:cs="Times New Roman"/>
                <w:color w:val="000000"/>
                <w:kern w:val="0"/>
                <w:sz w:val="18"/>
                <w:szCs w:val="18"/>
              </w:rPr>
              <w:t>/</w:t>
            </w:r>
            <w:r>
              <w:rPr>
                <w:rFonts w:cs="Times New Roman"/>
                <w:color w:val="000000"/>
                <w:kern w:val="0"/>
                <w:sz w:val="18"/>
                <w:szCs w:val="18"/>
              </w:rPr>
              <w:t>洗涤剂，产量</w:t>
            </w:r>
            <w:r>
              <w:rPr>
                <w:rFonts w:cs="Times New Roman"/>
                <w:color w:val="000000"/>
                <w:kern w:val="0"/>
                <w:sz w:val="18"/>
                <w:szCs w:val="18"/>
              </w:rPr>
              <w:t>&lt;1000 t·y</w:t>
            </w:r>
            <w:r>
              <w:rPr>
                <w:rFonts w:cs="Times New Roman"/>
                <w:color w:val="000000"/>
                <w:kern w:val="0"/>
                <w:sz w:val="18"/>
                <w:szCs w:val="18"/>
                <w:vertAlign w:val="superscript"/>
              </w:rPr>
              <w:t>-1</w:t>
            </w:r>
            <w:r>
              <w:rPr>
                <w:rFonts w:cs="Times New Roman" w:hint="eastAsia"/>
                <w:color w:val="000000"/>
                <w:kern w:val="0"/>
                <w:sz w:val="18"/>
                <w:szCs w:val="18"/>
              </w:rPr>
              <w:t>）</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r>
              <w:rPr>
                <w:rFonts w:cs="Times New Roman"/>
                <w:color w:val="000000"/>
                <w:kern w:val="0"/>
                <w:sz w:val="18"/>
                <w:szCs w:val="18"/>
              </w:rPr>
              <w:t>（非清洁剂</w:t>
            </w:r>
            <w:r>
              <w:rPr>
                <w:rFonts w:cs="Times New Roman"/>
                <w:color w:val="000000"/>
                <w:kern w:val="0"/>
                <w:sz w:val="18"/>
                <w:szCs w:val="18"/>
              </w:rPr>
              <w:t>/</w:t>
            </w:r>
            <w:r>
              <w:rPr>
                <w:rFonts w:cs="Times New Roman"/>
                <w:color w:val="000000"/>
                <w:kern w:val="0"/>
                <w:sz w:val="18"/>
                <w:szCs w:val="18"/>
              </w:rPr>
              <w:t>洗涤剂）</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A2.2</w:t>
            </w:r>
            <w:r>
              <w:rPr>
                <w:rFonts w:cs="Times New Roman"/>
                <w:color w:val="000000"/>
                <w:kern w:val="0"/>
                <w:sz w:val="18"/>
                <w:szCs w:val="18"/>
              </w:rPr>
              <w:t>（清洁剂</w:t>
            </w:r>
            <w:r>
              <w:rPr>
                <w:rFonts w:cs="Times New Roman"/>
                <w:color w:val="000000"/>
                <w:kern w:val="0"/>
                <w:sz w:val="18"/>
                <w:szCs w:val="18"/>
              </w:rPr>
              <w:t>/</w:t>
            </w:r>
            <w:r>
              <w:rPr>
                <w:rFonts w:cs="Times New Roman"/>
                <w:color w:val="000000"/>
                <w:kern w:val="0"/>
                <w:sz w:val="18"/>
                <w:szCs w:val="18"/>
              </w:rPr>
              <w:t>洗涤剂）</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A4.1</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IC5</w:t>
            </w:r>
            <w:r>
              <w:rPr>
                <w:rFonts w:cs="Times New Roman"/>
                <w:color w:val="000000"/>
                <w:spacing w:val="-4"/>
                <w:sz w:val="18"/>
                <w:szCs w:val="18"/>
              </w:rPr>
              <w:t>公共领域</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r>
              <w:rPr>
                <w:rFonts w:cs="Times New Roman"/>
                <w:color w:val="000000"/>
                <w:kern w:val="0"/>
                <w:sz w:val="18"/>
                <w:szCs w:val="18"/>
              </w:rPr>
              <w:t>（非清洁剂</w:t>
            </w:r>
            <w:r>
              <w:rPr>
                <w:rFonts w:cs="Times New Roman"/>
                <w:color w:val="000000"/>
                <w:kern w:val="0"/>
                <w:sz w:val="18"/>
                <w:szCs w:val="18"/>
              </w:rPr>
              <w:t>/</w:t>
            </w:r>
            <w:r>
              <w:rPr>
                <w:rFonts w:cs="Times New Roman"/>
                <w:color w:val="000000"/>
                <w:kern w:val="0"/>
                <w:sz w:val="18"/>
                <w:szCs w:val="18"/>
              </w:rPr>
              <w:t>洗涤剂）</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A1.3</w:t>
            </w:r>
            <w:r>
              <w:rPr>
                <w:rFonts w:cs="Times New Roman" w:hint="eastAsia"/>
                <w:color w:val="000000"/>
                <w:kern w:val="0"/>
                <w:sz w:val="18"/>
                <w:szCs w:val="18"/>
              </w:rPr>
              <w:t>（</w:t>
            </w:r>
            <w:r>
              <w:rPr>
                <w:rFonts w:cs="Times New Roman"/>
                <w:color w:val="000000"/>
                <w:kern w:val="0"/>
                <w:sz w:val="18"/>
                <w:szCs w:val="18"/>
              </w:rPr>
              <w:t>清洁</w:t>
            </w:r>
            <w:r>
              <w:rPr>
                <w:rFonts w:cs="Times New Roman"/>
                <w:color w:val="000000"/>
                <w:kern w:val="0"/>
                <w:sz w:val="18"/>
                <w:szCs w:val="18"/>
              </w:rPr>
              <w:t>/</w:t>
            </w:r>
            <w:r>
              <w:rPr>
                <w:rFonts w:cs="Times New Roman"/>
                <w:color w:val="000000"/>
                <w:kern w:val="0"/>
                <w:sz w:val="18"/>
                <w:szCs w:val="18"/>
              </w:rPr>
              <w:t>洗涤剂，产量</w:t>
            </w:r>
            <w:r>
              <w:rPr>
                <w:rFonts w:cs="Times New Roman"/>
                <w:color w:val="000000"/>
                <w:kern w:val="0"/>
                <w:sz w:val="18"/>
                <w:szCs w:val="18"/>
              </w:rPr>
              <w:t>&lt;1000 t·y</w:t>
            </w:r>
            <w:r>
              <w:rPr>
                <w:rFonts w:cs="Times New Roman"/>
                <w:color w:val="000000"/>
                <w:kern w:val="0"/>
                <w:sz w:val="18"/>
                <w:szCs w:val="18"/>
                <w:vertAlign w:val="superscript"/>
              </w:rPr>
              <w:t>-1</w:t>
            </w:r>
            <w:r>
              <w:rPr>
                <w:rFonts w:cs="Times New Roman" w:hint="eastAsia"/>
                <w:color w:val="000000"/>
                <w:kern w:val="0"/>
                <w:sz w:val="18"/>
                <w:szCs w:val="18"/>
              </w:rPr>
              <w:t>）</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r>
              <w:rPr>
                <w:rFonts w:cs="Times New Roman"/>
                <w:color w:val="000000"/>
                <w:kern w:val="0"/>
                <w:sz w:val="18"/>
                <w:szCs w:val="18"/>
              </w:rPr>
              <w:t>（非清洁剂</w:t>
            </w:r>
            <w:r>
              <w:rPr>
                <w:rFonts w:cs="Times New Roman"/>
                <w:color w:val="000000"/>
                <w:kern w:val="0"/>
                <w:sz w:val="18"/>
                <w:szCs w:val="18"/>
              </w:rPr>
              <w:t>/</w:t>
            </w:r>
            <w:r>
              <w:rPr>
                <w:rFonts w:cs="Times New Roman"/>
                <w:color w:val="000000"/>
                <w:kern w:val="0"/>
                <w:sz w:val="18"/>
                <w:szCs w:val="18"/>
              </w:rPr>
              <w:t>洗涤剂）</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A2.2</w:t>
            </w:r>
            <w:r>
              <w:rPr>
                <w:rFonts w:cs="Times New Roman"/>
                <w:color w:val="000000"/>
                <w:kern w:val="0"/>
                <w:sz w:val="18"/>
                <w:szCs w:val="18"/>
              </w:rPr>
              <w:t>（清洁剂</w:t>
            </w:r>
            <w:r>
              <w:rPr>
                <w:rFonts w:cs="Times New Roman"/>
                <w:color w:val="000000"/>
                <w:kern w:val="0"/>
                <w:sz w:val="18"/>
                <w:szCs w:val="18"/>
              </w:rPr>
              <w:t>/</w:t>
            </w:r>
            <w:r>
              <w:rPr>
                <w:rFonts w:cs="Times New Roman"/>
                <w:color w:val="000000"/>
                <w:kern w:val="0"/>
                <w:sz w:val="18"/>
                <w:szCs w:val="18"/>
              </w:rPr>
              <w:t>洗涤剂）</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A3.4</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IC6</w:t>
            </w:r>
            <w:r>
              <w:rPr>
                <w:rFonts w:cs="Times New Roman"/>
                <w:color w:val="000000"/>
                <w:spacing w:val="-4"/>
                <w:sz w:val="18"/>
                <w:szCs w:val="18"/>
              </w:rPr>
              <w:t>皮革加工</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r>
              <w:rPr>
                <w:rFonts w:cs="Times New Roman"/>
                <w:color w:val="000000"/>
                <w:kern w:val="0"/>
                <w:sz w:val="18"/>
                <w:szCs w:val="18"/>
              </w:rPr>
              <w:t>（非着色剂类）</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A1.4</w:t>
            </w:r>
            <w:r>
              <w:rPr>
                <w:rFonts w:cs="Times New Roman"/>
                <w:color w:val="000000"/>
                <w:kern w:val="0"/>
                <w:sz w:val="18"/>
                <w:szCs w:val="18"/>
              </w:rPr>
              <w:t>（着色剂类）</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A3.5</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IC7</w:t>
            </w:r>
            <w:r>
              <w:rPr>
                <w:rFonts w:cs="Times New Roman"/>
                <w:color w:val="000000"/>
                <w:sz w:val="18"/>
                <w:szCs w:val="18"/>
              </w:rPr>
              <w:t>金</w:t>
            </w:r>
            <w:r>
              <w:rPr>
                <w:rFonts w:cs="Times New Roman"/>
                <w:color w:val="000000"/>
                <w:spacing w:val="-1"/>
                <w:sz w:val="18"/>
                <w:szCs w:val="18"/>
              </w:rPr>
              <w:t>属提取、精炼和加工</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r>
              <w:rPr>
                <w:rFonts w:cs="Times New Roman"/>
                <w:color w:val="000000"/>
                <w:kern w:val="0"/>
                <w:sz w:val="18"/>
                <w:szCs w:val="18"/>
              </w:rPr>
              <w:t>（非热传导剂、润滑油及添加剂类）</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A2.3</w:t>
            </w:r>
            <w:r>
              <w:rPr>
                <w:rFonts w:cs="Times New Roman"/>
                <w:color w:val="000000"/>
                <w:kern w:val="0"/>
                <w:sz w:val="18"/>
                <w:szCs w:val="18"/>
              </w:rPr>
              <w:t>（热传导剂、润滑油及添加剂类）</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A3.6</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IC8</w:t>
            </w:r>
            <w:r>
              <w:rPr>
                <w:rFonts w:cs="Times New Roman"/>
                <w:color w:val="000000"/>
                <w:spacing w:val="-2"/>
                <w:position w:val="-1"/>
                <w:sz w:val="18"/>
                <w:szCs w:val="18"/>
              </w:rPr>
              <w:t>矿物油和燃料</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A3.7</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A4.2</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IC9</w:t>
            </w:r>
            <w:r>
              <w:rPr>
                <w:rFonts w:cs="Times New Roman"/>
                <w:color w:val="000000"/>
                <w:spacing w:val="1"/>
                <w:sz w:val="18"/>
                <w:szCs w:val="18"/>
              </w:rPr>
              <w:t>胶片</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r>
              <w:rPr>
                <w:rFonts w:cs="Times New Roman"/>
                <w:color w:val="000000"/>
                <w:kern w:val="0"/>
                <w:sz w:val="18"/>
                <w:szCs w:val="18"/>
              </w:rPr>
              <w:t>（显影水基浴液）</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A2.4</w:t>
            </w:r>
            <w:r>
              <w:rPr>
                <w:rFonts w:cs="Times New Roman"/>
                <w:color w:val="000000"/>
                <w:kern w:val="0"/>
                <w:sz w:val="18"/>
                <w:szCs w:val="18"/>
              </w:rPr>
              <w:t>（光化学物质及其他用于固体材料生产的化学物质）</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A3.8</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A4.3</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A5.1</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IC10</w:t>
            </w:r>
            <w:r>
              <w:rPr>
                <w:rFonts w:cs="Times New Roman"/>
                <w:color w:val="000000"/>
                <w:spacing w:val="1"/>
                <w:sz w:val="18"/>
                <w:szCs w:val="18"/>
              </w:rPr>
              <w:t>聚合物</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A3.9</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A3.10</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NC</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IC11</w:t>
            </w:r>
            <w:r>
              <w:rPr>
                <w:rFonts w:cs="Times New Roman"/>
                <w:color w:val="000000"/>
                <w:spacing w:val="1"/>
                <w:sz w:val="18"/>
                <w:szCs w:val="18"/>
              </w:rPr>
              <w:t>纸浆、造纸和纸板</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r>
              <w:rPr>
                <w:rFonts w:cs="Times New Roman"/>
                <w:color w:val="000000"/>
                <w:kern w:val="0"/>
                <w:sz w:val="18"/>
                <w:szCs w:val="18"/>
              </w:rPr>
              <w:t>（非着色剂类）</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A1.3</w:t>
            </w:r>
            <w:r>
              <w:rPr>
                <w:rFonts w:cs="Times New Roman"/>
                <w:color w:val="000000"/>
                <w:kern w:val="0"/>
                <w:sz w:val="18"/>
                <w:szCs w:val="18"/>
              </w:rPr>
              <w:t>（着色剂类）</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A3.11</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A3.12</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A5.2</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IC12</w:t>
            </w:r>
            <w:r>
              <w:rPr>
                <w:rFonts w:cs="Times New Roman"/>
                <w:color w:val="000000"/>
                <w:spacing w:val="-4"/>
                <w:sz w:val="18"/>
                <w:szCs w:val="18"/>
              </w:rPr>
              <w:t>纺织加工</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r>
              <w:rPr>
                <w:rFonts w:cs="Times New Roman"/>
                <w:color w:val="000000"/>
                <w:kern w:val="0"/>
                <w:sz w:val="18"/>
                <w:szCs w:val="18"/>
              </w:rPr>
              <w:t>（非着色剂类）</w:t>
            </w:r>
          </w:p>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A1.4</w:t>
            </w:r>
            <w:r>
              <w:rPr>
                <w:rFonts w:cs="Times New Roman"/>
                <w:color w:val="000000"/>
                <w:kern w:val="0"/>
                <w:sz w:val="18"/>
                <w:szCs w:val="18"/>
              </w:rPr>
              <w:t>（着色剂类）</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A3.13</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A4.4</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IC13</w:t>
            </w:r>
            <w:r>
              <w:rPr>
                <w:rFonts w:cs="Times New Roman"/>
                <w:color w:val="000000"/>
                <w:spacing w:val="1"/>
                <w:sz w:val="18"/>
                <w:szCs w:val="18"/>
              </w:rPr>
              <w:t>涂料、油漆和清漆</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A3.14</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A4.5</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IC14</w:t>
            </w:r>
            <w:r>
              <w:rPr>
                <w:rFonts w:cs="Times New Roman"/>
                <w:color w:val="000000"/>
                <w:spacing w:val="-2"/>
                <w:sz w:val="18"/>
                <w:szCs w:val="18"/>
              </w:rPr>
              <w:t>土木和机械</w:t>
            </w:r>
            <w:r>
              <w:rPr>
                <w:rFonts w:cs="Times New Roman"/>
                <w:color w:val="000000"/>
                <w:spacing w:val="1"/>
                <w:sz w:val="18"/>
                <w:szCs w:val="18"/>
              </w:rPr>
              <w:t>工程</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A3.15</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A3.16</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NA</w:t>
            </w:r>
          </w:p>
        </w:tc>
      </w:tr>
      <w:tr w:rsidR="003C4FE5">
        <w:trPr>
          <w:trHeight w:val="280"/>
          <w:jc w:val="center"/>
        </w:trPr>
        <w:tc>
          <w:tcPr>
            <w:tcW w:w="126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IC0</w:t>
            </w:r>
            <w:r>
              <w:rPr>
                <w:rFonts w:cs="Times New Roman"/>
                <w:color w:val="000000"/>
                <w:kern w:val="0"/>
                <w:sz w:val="18"/>
                <w:szCs w:val="18"/>
              </w:rPr>
              <w:t>其它</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A1.1</w:t>
            </w:r>
          </w:p>
        </w:tc>
        <w:tc>
          <w:tcPr>
            <w:tcW w:w="2410"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A2.1</w:t>
            </w:r>
          </w:p>
        </w:tc>
        <w:tc>
          <w:tcPr>
            <w:tcW w:w="879"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A3.15</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w:t>
            </w:r>
          </w:p>
        </w:tc>
        <w:tc>
          <w:tcPr>
            <w:tcW w:w="851" w:type="dxa"/>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color w:val="000000"/>
                <w:kern w:val="0"/>
                <w:sz w:val="18"/>
                <w:szCs w:val="18"/>
              </w:rPr>
              <w:t>-</w:t>
            </w:r>
          </w:p>
        </w:tc>
      </w:tr>
      <w:tr w:rsidR="003C4FE5">
        <w:trPr>
          <w:trHeight w:val="280"/>
          <w:jc w:val="center"/>
        </w:trPr>
        <w:tc>
          <w:tcPr>
            <w:tcW w:w="8662" w:type="dxa"/>
            <w:gridSpan w:val="6"/>
            <w:shd w:val="clear" w:color="auto" w:fill="auto"/>
            <w:noWrap/>
            <w:vAlign w:val="center"/>
          </w:tcPr>
          <w:p w:rsidR="003C4FE5" w:rsidRDefault="008D45DD">
            <w:pPr>
              <w:widowControl/>
              <w:adjustRightInd w:val="0"/>
              <w:snapToGrid w:val="0"/>
              <w:spacing w:line="360" w:lineRule="atLeast"/>
              <w:jc w:val="left"/>
              <w:rPr>
                <w:rFonts w:cs="Times New Roman"/>
                <w:color w:val="000000"/>
                <w:kern w:val="0"/>
                <w:sz w:val="18"/>
                <w:szCs w:val="18"/>
              </w:rPr>
            </w:pPr>
            <w:r>
              <w:rPr>
                <w:rFonts w:cs="Times New Roman"/>
                <w:sz w:val="18"/>
                <w:szCs w:val="18"/>
              </w:rPr>
              <w:t>注</w:t>
            </w:r>
            <w:r>
              <w:rPr>
                <w:rFonts w:cs="Times New Roman" w:hint="eastAsia"/>
                <w:sz w:val="18"/>
                <w:szCs w:val="18"/>
              </w:rPr>
              <w:t>：</w:t>
            </w:r>
            <w:r>
              <w:rPr>
                <w:rFonts w:cs="Times New Roman"/>
                <w:sz w:val="18"/>
                <w:szCs w:val="18"/>
              </w:rPr>
              <w:t>NA</w:t>
            </w:r>
            <w:r>
              <w:rPr>
                <w:rFonts w:cs="Times New Roman" w:hint="eastAsia"/>
                <w:sz w:val="18"/>
                <w:szCs w:val="18"/>
              </w:rPr>
              <w:t>为</w:t>
            </w:r>
            <w:r>
              <w:rPr>
                <w:rFonts w:cs="Times New Roman"/>
                <w:sz w:val="18"/>
                <w:szCs w:val="18"/>
              </w:rPr>
              <w:t>不适用</w:t>
            </w:r>
            <w:r>
              <w:rPr>
                <w:rFonts w:cs="Times New Roman" w:hint="eastAsia"/>
                <w:sz w:val="18"/>
                <w:szCs w:val="18"/>
              </w:rPr>
              <w:t>，</w:t>
            </w:r>
            <w:r>
              <w:rPr>
                <w:rFonts w:cs="Times New Roman"/>
                <w:sz w:val="18"/>
                <w:szCs w:val="18"/>
              </w:rPr>
              <w:t>NC</w:t>
            </w:r>
            <w:r>
              <w:rPr>
                <w:rFonts w:cs="Times New Roman" w:hint="eastAsia"/>
                <w:sz w:val="18"/>
                <w:szCs w:val="18"/>
              </w:rPr>
              <w:t>为</w:t>
            </w:r>
            <w:r>
              <w:rPr>
                <w:rFonts w:cs="Times New Roman"/>
                <w:sz w:val="18"/>
                <w:szCs w:val="18"/>
              </w:rPr>
              <w:t>暂未考虑。</w:t>
            </w:r>
          </w:p>
        </w:tc>
      </w:tr>
    </w:tbl>
    <w:p w:rsidR="003C4FE5" w:rsidRDefault="008D45DD">
      <w:pPr>
        <w:pStyle w:val="8"/>
      </w:pPr>
      <w:bookmarkStart w:id="660" w:name="_Toc35941377"/>
      <w:bookmarkStart w:id="661" w:name="_Toc41806812"/>
      <w:r>
        <w:rPr>
          <w:rFonts w:ascii="Times New Roman" w:hAnsi="Times New Roman" w:cs="Times New Roman"/>
        </w:rPr>
        <w:lastRenderedPageBreak/>
        <w:t>生产阶段</w:t>
      </w:r>
      <w:bookmarkEnd w:id="660"/>
      <w:bookmarkEnd w:id="661"/>
      <w:r>
        <w:rPr>
          <w:rFonts w:ascii="Times New Roman" w:hAnsi="Times New Roman" w:cs="Times New Roman"/>
          <w:color w:val="000000"/>
        </w:rPr>
        <w:t>环境排放系数</w:t>
      </w:r>
    </w:p>
    <w:p w:rsidR="003C4FE5" w:rsidRPr="00D5730D" w:rsidRDefault="008D45DD" w:rsidP="00D5730D">
      <w:pPr>
        <w:pStyle w:val="affffff9"/>
        <w:spacing w:before="156" w:after="156"/>
      </w:pPr>
      <w:bookmarkStart w:id="662" w:name="_Toc35941378"/>
      <w:r w:rsidRPr="00D5730D">
        <w:t>表</w:t>
      </w:r>
      <w:r w:rsidRPr="00D5730D">
        <w:t xml:space="preserve"> A1.1  </w:t>
      </w:r>
      <w:r w:rsidRPr="00D5730D">
        <w:t>一般类</w:t>
      </w:r>
      <w:bookmarkEnd w:id="662"/>
    </w:p>
    <w:tbl>
      <w:tblPr>
        <w:tblW w:w="4977"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84"/>
        <w:gridCol w:w="1929"/>
        <w:gridCol w:w="1368"/>
        <w:gridCol w:w="886"/>
        <w:gridCol w:w="985"/>
        <w:gridCol w:w="990"/>
        <w:gridCol w:w="896"/>
      </w:tblGrid>
      <w:tr w:rsidR="003C4FE5">
        <w:trPr>
          <w:trHeight w:val="309"/>
        </w:trPr>
        <w:tc>
          <w:tcPr>
            <w:tcW w:w="718" w:type="pct"/>
            <w:vMerge w:val="restart"/>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环境介质</w:t>
            </w:r>
          </w:p>
        </w:tc>
        <w:tc>
          <w:tcPr>
            <w:tcW w:w="1171" w:type="pct"/>
            <w:vMerge w:val="restart"/>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生产量</w:t>
            </w:r>
            <w:r>
              <w:rPr>
                <w:rFonts w:cs="Times New Roman" w:hint="eastAsia"/>
                <w:sz w:val="18"/>
                <w:szCs w:val="18"/>
              </w:rPr>
              <w:t>（</w:t>
            </w:r>
            <w:r>
              <w:rPr>
                <w:rFonts w:cs="Times New Roman"/>
                <w:sz w:val="18"/>
                <w:szCs w:val="18"/>
              </w:rPr>
              <w:t>t·y</w:t>
            </w:r>
            <w:r>
              <w:rPr>
                <w:rFonts w:cs="Times New Roman"/>
                <w:sz w:val="18"/>
                <w:szCs w:val="18"/>
                <w:vertAlign w:val="superscript"/>
              </w:rPr>
              <w:t>-1</w:t>
            </w:r>
            <w:r>
              <w:rPr>
                <w:rFonts w:cs="Times New Roman" w:hint="eastAsia"/>
                <w:sz w:val="18"/>
                <w:szCs w:val="18"/>
              </w:rPr>
              <w:t>）</w:t>
            </w:r>
          </w:p>
        </w:tc>
        <w:tc>
          <w:tcPr>
            <w:tcW w:w="830" w:type="pct"/>
            <w:vMerge w:val="restart"/>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2282" w:type="pct"/>
            <w:gridSpan w:val="4"/>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排放系数</w:t>
            </w:r>
          </w:p>
        </w:tc>
      </w:tr>
      <w:tr w:rsidR="003C4FE5" w:rsidTr="00D25F0C">
        <w:trPr>
          <w:trHeight w:val="270"/>
        </w:trPr>
        <w:tc>
          <w:tcPr>
            <w:tcW w:w="717"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71"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30"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538"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MCs</w:t>
            </w:r>
            <w:r>
              <w:rPr>
                <w:rFonts w:cs="Times New Roman" w:hint="eastAsia"/>
                <w:sz w:val="18"/>
                <w:szCs w:val="18"/>
                <w:vertAlign w:val="superscript"/>
              </w:rPr>
              <w:t>a</w:t>
            </w:r>
          </w:p>
        </w:tc>
        <w:tc>
          <w:tcPr>
            <w:tcW w:w="598"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MC=1b</w:t>
            </w:r>
          </w:p>
        </w:tc>
        <w:tc>
          <w:tcPr>
            <w:tcW w:w="601"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MC=1c</w:t>
            </w:r>
          </w:p>
        </w:tc>
        <w:tc>
          <w:tcPr>
            <w:tcW w:w="544"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MC=3</w:t>
            </w:r>
            <w:r>
              <w:rPr>
                <w:rFonts w:cs="Times New Roman" w:hint="eastAsia"/>
                <w:sz w:val="18"/>
                <w:szCs w:val="18"/>
                <w:vertAlign w:val="superscript"/>
              </w:rPr>
              <w:t>b</w:t>
            </w:r>
          </w:p>
        </w:tc>
      </w:tr>
      <w:tr w:rsidR="003C4FE5" w:rsidTr="00D25F0C">
        <w:trPr>
          <w:trHeight w:val="310"/>
        </w:trPr>
        <w:tc>
          <w:tcPr>
            <w:tcW w:w="717"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空气</w:t>
            </w:r>
          </w:p>
        </w:tc>
        <w:tc>
          <w:tcPr>
            <w:tcW w:w="1171"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830"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w:t>
            </w:r>
          </w:p>
        </w:tc>
        <w:tc>
          <w:tcPr>
            <w:tcW w:w="538"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98"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601"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44"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0.00001</w:t>
            </w:r>
          </w:p>
        </w:tc>
      </w:tr>
      <w:tr w:rsidR="003C4FE5">
        <w:trPr>
          <w:trHeight w:val="230"/>
        </w:trPr>
        <w:tc>
          <w:tcPr>
            <w:tcW w:w="717"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1-10</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0.00001</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r>
      <w:tr w:rsidR="003C4FE5">
        <w:trPr>
          <w:trHeight w:val="230"/>
        </w:trPr>
        <w:tc>
          <w:tcPr>
            <w:tcW w:w="717"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0.00001</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r>
      <w:tr w:rsidR="003C4FE5">
        <w:trPr>
          <w:trHeight w:val="230"/>
        </w:trPr>
        <w:tc>
          <w:tcPr>
            <w:tcW w:w="717"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w:t>
            </w:r>
          </w:p>
        </w:tc>
      </w:tr>
      <w:tr w:rsidR="003C4FE5">
        <w:trPr>
          <w:trHeight w:val="253"/>
        </w:trPr>
        <w:tc>
          <w:tcPr>
            <w:tcW w:w="717"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1000-10000</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0.005</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r>
      <w:tr w:rsidR="003C4FE5">
        <w:trPr>
          <w:trHeight w:val="278"/>
        </w:trPr>
        <w:tc>
          <w:tcPr>
            <w:tcW w:w="717"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≥10000</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0.005</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r>
      <w:tr w:rsidR="003C4FE5">
        <w:trPr>
          <w:trHeight w:val="303"/>
        </w:trPr>
        <w:tc>
          <w:tcPr>
            <w:tcW w:w="717"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废水</w:t>
            </w:r>
          </w:p>
        </w:tc>
        <w:tc>
          <w:tcPr>
            <w:tcW w:w="117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&lt;1000</w:t>
            </w: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0.02</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r>
      <w:tr w:rsidR="003C4FE5">
        <w:trPr>
          <w:trHeight w:val="345"/>
        </w:trPr>
        <w:tc>
          <w:tcPr>
            <w:tcW w:w="717"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7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w:t>
            </w: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0.003</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r>
      <w:tr w:rsidR="003C4FE5">
        <w:trPr>
          <w:trHeight w:val="270"/>
        </w:trPr>
        <w:tc>
          <w:tcPr>
            <w:tcW w:w="71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土壤</w:t>
            </w:r>
          </w:p>
        </w:tc>
        <w:tc>
          <w:tcPr>
            <w:tcW w:w="117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83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3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c>
          <w:tcPr>
            <w:tcW w:w="59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60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4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r>
      <w:tr w:rsidR="003C4FE5">
        <w:trPr>
          <w:trHeight w:val="270"/>
        </w:trPr>
        <w:tc>
          <w:tcPr>
            <w:tcW w:w="1" w:type="pct"/>
            <w:gridSpan w:val="7"/>
            <w:vAlign w:val="center"/>
          </w:tcPr>
          <w:p w:rsidR="003C4FE5" w:rsidRDefault="008D45DD">
            <w:pPr>
              <w:pStyle w:val="affffff9"/>
              <w:adjustRightInd w:val="0"/>
              <w:snapToGrid w:val="0"/>
              <w:spacing w:beforeLines="0" w:afterLines="0" w:line="360" w:lineRule="atLeast"/>
              <w:jc w:val="left"/>
              <w:rPr>
                <w:rFonts w:eastAsia="宋体"/>
                <w:sz w:val="18"/>
                <w:szCs w:val="18"/>
              </w:rPr>
            </w:pPr>
            <w:r>
              <w:rPr>
                <w:rFonts w:eastAsia="宋体" w:hint="eastAsia"/>
                <w:sz w:val="18"/>
                <w:szCs w:val="18"/>
                <w:vertAlign w:val="superscript"/>
              </w:rPr>
              <w:t>a</w:t>
            </w:r>
            <w:r>
              <w:rPr>
                <w:rFonts w:eastAsia="宋体"/>
                <w:sz w:val="18"/>
                <w:szCs w:val="18"/>
              </w:rPr>
              <w:t xml:space="preserve"> MCs</w:t>
            </w:r>
            <w:r>
              <w:rPr>
                <w:rFonts w:eastAsia="宋体"/>
                <w:sz w:val="18"/>
                <w:szCs w:val="18"/>
              </w:rPr>
              <w:t>指所有</w:t>
            </w:r>
            <w:r>
              <w:rPr>
                <w:rFonts w:eastAsia="宋体"/>
                <w:sz w:val="18"/>
                <w:szCs w:val="18"/>
              </w:rPr>
              <w:t>MC</w:t>
            </w:r>
            <w:r>
              <w:rPr>
                <w:rFonts w:eastAsia="宋体" w:hint="eastAsia"/>
                <w:sz w:val="18"/>
                <w:szCs w:val="18"/>
              </w:rPr>
              <w:t>，以下同。</w:t>
            </w:r>
          </w:p>
          <w:p w:rsidR="003C4FE5" w:rsidRDefault="008D45DD">
            <w:pPr>
              <w:pStyle w:val="affffff9"/>
              <w:adjustRightInd w:val="0"/>
              <w:snapToGrid w:val="0"/>
              <w:spacing w:beforeLines="0" w:afterLines="0" w:line="360" w:lineRule="atLeast"/>
              <w:jc w:val="left"/>
              <w:rPr>
                <w:sz w:val="18"/>
                <w:szCs w:val="18"/>
              </w:rPr>
            </w:pPr>
            <w:r>
              <w:rPr>
                <w:rFonts w:eastAsia="宋体"/>
                <w:sz w:val="18"/>
                <w:szCs w:val="18"/>
                <w:vertAlign w:val="superscript"/>
              </w:rPr>
              <w:t>b</w:t>
            </w:r>
            <w:r>
              <w:rPr>
                <w:rFonts w:eastAsia="宋体"/>
                <w:sz w:val="18"/>
                <w:szCs w:val="18"/>
              </w:rPr>
              <w:t>没有</w:t>
            </w:r>
            <w:r>
              <w:rPr>
                <w:rFonts w:eastAsia="宋体"/>
                <w:sz w:val="18"/>
                <w:szCs w:val="18"/>
              </w:rPr>
              <w:t>MC</w:t>
            </w:r>
            <w:r>
              <w:rPr>
                <w:rFonts w:eastAsia="宋体"/>
                <w:sz w:val="18"/>
                <w:szCs w:val="18"/>
              </w:rPr>
              <w:t>时，采用</w:t>
            </w:r>
            <w:r>
              <w:rPr>
                <w:rFonts w:eastAsia="宋体" w:hint="eastAsia"/>
                <w:sz w:val="18"/>
                <w:szCs w:val="18"/>
              </w:rPr>
              <w:t>的</w:t>
            </w:r>
            <w:r>
              <w:rPr>
                <w:rFonts w:eastAsia="宋体"/>
                <w:sz w:val="18"/>
                <w:szCs w:val="18"/>
              </w:rPr>
              <w:t>默认值。</w:t>
            </w:r>
          </w:p>
        </w:tc>
      </w:tr>
    </w:tbl>
    <w:p w:rsidR="003C4FE5" w:rsidRDefault="003C4FE5">
      <w:pPr>
        <w:pStyle w:val="affffff9"/>
        <w:spacing w:before="156" w:after="156"/>
      </w:pPr>
      <w:bookmarkStart w:id="663" w:name="_Toc35941379"/>
    </w:p>
    <w:p w:rsidR="003C4FE5" w:rsidRPr="00D5730D" w:rsidRDefault="008D45DD" w:rsidP="00D5730D">
      <w:pPr>
        <w:pStyle w:val="affffff9"/>
        <w:spacing w:before="156" w:after="156"/>
      </w:pPr>
      <w:r w:rsidRPr="00D5730D">
        <w:t>表</w:t>
      </w:r>
      <w:r w:rsidRPr="00D5730D">
        <w:t xml:space="preserve"> A1.2  </w:t>
      </w:r>
      <w:r w:rsidRPr="00D5730D">
        <w:t>中间体类</w:t>
      </w:r>
      <w:bookmarkEnd w:id="663"/>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1000"/>
        <w:gridCol w:w="1428"/>
        <w:gridCol w:w="1576"/>
        <w:gridCol w:w="857"/>
        <w:gridCol w:w="808"/>
        <w:gridCol w:w="808"/>
        <w:gridCol w:w="813"/>
      </w:tblGrid>
      <w:tr w:rsidR="003C4FE5">
        <w:trPr>
          <w:trHeight w:val="305"/>
        </w:trPr>
        <w:tc>
          <w:tcPr>
            <w:tcW w:w="596"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环境介质</w:t>
            </w:r>
          </w:p>
        </w:tc>
        <w:tc>
          <w:tcPr>
            <w:tcW w:w="604"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生产工艺</w:t>
            </w:r>
          </w:p>
        </w:tc>
        <w:tc>
          <w:tcPr>
            <w:tcW w:w="863"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952"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生产量</w:t>
            </w:r>
            <w:r>
              <w:rPr>
                <w:rFonts w:cs="Times New Roman" w:hint="eastAsia"/>
                <w:sz w:val="18"/>
                <w:szCs w:val="18"/>
              </w:rPr>
              <w:t>（</w:t>
            </w:r>
            <w:r>
              <w:rPr>
                <w:rFonts w:cs="Times New Roman"/>
                <w:sz w:val="18"/>
                <w:szCs w:val="18"/>
              </w:rPr>
              <w:t>t·y</w:t>
            </w:r>
            <w:r>
              <w:rPr>
                <w:rFonts w:cs="Times New Roman"/>
                <w:sz w:val="18"/>
                <w:szCs w:val="18"/>
                <w:vertAlign w:val="superscript"/>
              </w:rPr>
              <w:t>-1</w:t>
            </w:r>
            <w:r>
              <w:rPr>
                <w:rFonts w:cs="Times New Roman" w:hint="eastAsia"/>
                <w:sz w:val="18"/>
                <w:szCs w:val="18"/>
              </w:rPr>
              <w:t>）</w:t>
            </w:r>
          </w:p>
        </w:tc>
        <w:tc>
          <w:tcPr>
            <w:tcW w:w="1985" w:type="pct"/>
            <w:gridSpan w:val="4"/>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D25F0C">
        <w:trPr>
          <w:trHeight w:val="408"/>
        </w:trPr>
        <w:tc>
          <w:tcPr>
            <w:tcW w:w="596"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rPr>
                <w:rFonts w:cs="Times New Roman"/>
                <w:sz w:val="18"/>
                <w:szCs w:val="18"/>
              </w:rPr>
            </w:pPr>
          </w:p>
        </w:tc>
        <w:tc>
          <w:tcPr>
            <w:tcW w:w="604"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rPr>
                <w:rFonts w:cs="Times New Roman"/>
                <w:sz w:val="18"/>
                <w:szCs w:val="18"/>
              </w:rPr>
            </w:pPr>
          </w:p>
        </w:tc>
        <w:tc>
          <w:tcPr>
            <w:tcW w:w="863"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rPr>
                <w:rFonts w:cs="Times New Roman"/>
                <w:sz w:val="18"/>
                <w:szCs w:val="18"/>
              </w:rPr>
            </w:pPr>
          </w:p>
        </w:tc>
        <w:tc>
          <w:tcPr>
            <w:tcW w:w="952"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rPr>
                <w:rFonts w:cs="Times New Roman"/>
                <w:sz w:val="18"/>
                <w:szCs w:val="18"/>
              </w:rPr>
            </w:pPr>
          </w:p>
        </w:tc>
        <w:tc>
          <w:tcPr>
            <w:tcW w:w="518"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MCs</w:t>
            </w:r>
          </w:p>
        </w:tc>
        <w:tc>
          <w:tcPr>
            <w:tcW w:w="488"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MC=1a</w:t>
            </w:r>
          </w:p>
        </w:tc>
        <w:tc>
          <w:tcPr>
            <w:tcW w:w="488"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MC=1b</w:t>
            </w:r>
          </w:p>
        </w:tc>
        <w:tc>
          <w:tcPr>
            <w:tcW w:w="490"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MC=1c</w:t>
            </w:r>
          </w:p>
        </w:tc>
      </w:tr>
      <w:tr w:rsidR="003C4FE5" w:rsidTr="00D25F0C">
        <w:trPr>
          <w:trHeight w:val="310"/>
        </w:trPr>
        <w:tc>
          <w:tcPr>
            <w:tcW w:w="596"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604"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w:t>
            </w:r>
          </w:p>
        </w:tc>
        <w:tc>
          <w:tcPr>
            <w:tcW w:w="952"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488"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490"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30"/>
        </w:trPr>
        <w:tc>
          <w:tcPr>
            <w:tcW w:w="596"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1-10</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r>
      <w:tr w:rsidR="003C4FE5">
        <w:trPr>
          <w:trHeight w:val="230"/>
        </w:trPr>
        <w:tc>
          <w:tcPr>
            <w:tcW w:w="596"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53"/>
        </w:trPr>
        <w:tc>
          <w:tcPr>
            <w:tcW w:w="596"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30"/>
        </w:trPr>
        <w:tc>
          <w:tcPr>
            <w:tcW w:w="596"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78"/>
        </w:trPr>
        <w:tc>
          <w:tcPr>
            <w:tcW w:w="596"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0.025</w:t>
            </w:r>
          </w:p>
        </w:tc>
      </w:tr>
      <w:tr w:rsidR="003C4FE5">
        <w:trPr>
          <w:trHeight w:val="273"/>
        </w:trPr>
        <w:tc>
          <w:tcPr>
            <w:tcW w:w="596"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604"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湿法</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&lt;1000</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30"/>
        </w:trPr>
        <w:tc>
          <w:tcPr>
            <w:tcW w:w="596"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0.003</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88"/>
        </w:trPr>
        <w:tc>
          <w:tcPr>
            <w:tcW w:w="596"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0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干法</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15"/>
        </w:trPr>
        <w:tc>
          <w:tcPr>
            <w:tcW w:w="59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60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1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48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4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bl>
    <w:p w:rsidR="003C4FE5" w:rsidRDefault="003C4FE5">
      <w:pPr>
        <w:rPr>
          <w:rFonts w:cs="Times New Roman"/>
        </w:rPr>
      </w:pPr>
    </w:p>
    <w:p w:rsidR="003C4FE5" w:rsidRDefault="008D45DD">
      <w:pPr>
        <w:widowControl/>
        <w:jc w:val="left"/>
        <w:rPr>
          <w:rFonts w:cs="Times New Roman"/>
        </w:rPr>
      </w:pPr>
      <w:r>
        <w:rPr>
          <w:rFonts w:cs="Times New Roman"/>
        </w:rPr>
        <w:br w:type="page"/>
      </w:r>
    </w:p>
    <w:p w:rsidR="003C4FE5" w:rsidRPr="00D5730D" w:rsidRDefault="008D45DD" w:rsidP="00D5730D">
      <w:pPr>
        <w:pStyle w:val="affffff9"/>
        <w:spacing w:before="156" w:after="156"/>
      </w:pPr>
      <w:bookmarkStart w:id="664" w:name="_Toc35941380"/>
      <w:r w:rsidRPr="00D5730D">
        <w:lastRenderedPageBreak/>
        <w:t>表</w:t>
      </w:r>
      <w:r w:rsidRPr="00D5730D">
        <w:t xml:space="preserve">A1.3  </w:t>
      </w:r>
      <w:r w:rsidRPr="00D5730D">
        <w:t>清洁用品和化妆品类</w:t>
      </w:r>
      <w:bookmarkEnd w:id="664"/>
      <w:r w:rsidRPr="00D5730D">
        <w:t>（</w:t>
      </w:r>
      <w:r w:rsidRPr="00D5730D">
        <w:t>IC 5</w:t>
      </w:r>
      <w:r w:rsidRPr="00D5730D">
        <w:t>公共领域；产量</w:t>
      </w:r>
      <w:r w:rsidRPr="00D5730D">
        <w:t>&lt;1000t·y</w:t>
      </w:r>
      <w:r w:rsidRPr="00D5730D">
        <w:rPr>
          <w:vertAlign w:val="superscript"/>
        </w:rPr>
        <w:t>-1</w:t>
      </w:r>
      <w:r w:rsidRPr="00D5730D">
        <w:t>，</w:t>
      </w:r>
      <w:r w:rsidRPr="00D5730D">
        <w:t>A1.1</w:t>
      </w:r>
      <w:r w:rsidRPr="00D5730D">
        <w:t>）</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219"/>
        <w:gridCol w:w="2319"/>
        <w:gridCol w:w="2738"/>
      </w:tblGrid>
      <w:tr w:rsidR="003C4FE5">
        <w:trPr>
          <w:trHeight w:val="361"/>
        </w:trPr>
        <w:tc>
          <w:tcPr>
            <w:tcW w:w="1945"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3055" w:type="pct"/>
            <w:gridSpan w:val="2"/>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D25F0C">
        <w:trPr>
          <w:trHeight w:val="353"/>
        </w:trPr>
        <w:tc>
          <w:tcPr>
            <w:tcW w:w="1945"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401"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批处理工艺</w:t>
            </w:r>
            <w:r>
              <w:rPr>
                <w:rFonts w:cs="Times New Roman"/>
                <w:sz w:val="18"/>
                <w:szCs w:val="18"/>
                <w:vertAlign w:val="superscript"/>
              </w:rPr>
              <w:t>a</w:t>
            </w:r>
          </w:p>
        </w:tc>
        <w:tc>
          <w:tcPr>
            <w:tcW w:w="1654"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连续工艺</w:t>
            </w:r>
            <w:r>
              <w:rPr>
                <w:rFonts w:cs="Times New Roman"/>
                <w:sz w:val="18"/>
                <w:szCs w:val="18"/>
                <w:vertAlign w:val="superscript"/>
              </w:rPr>
              <w:t>b</w:t>
            </w:r>
          </w:p>
        </w:tc>
      </w:tr>
      <w:tr w:rsidR="003C4FE5" w:rsidTr="00D25F0C">
        <w:trPr>
          <w:trHeight w:val="288"/>
        </w:trPr>
        <w:tc>
          <w:tcPr>
            <w:tcW w:w="1945"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401" w:type="pct"/>
            <w:tcBorders>
              <w:top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0.000001</w:t>
            </w:r>
          </w:p>
        </w:tc>
        <w:tc>
          <w:tcPr>
            <w:tcW w:w="1654" w:type="pct"/>
            <w:tcBorders>
              <w:top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0.000001</w:t>
            </w:r>
          </w:p>
        </w:tc>
      </w:tr>
      <w:tr w:rsidR="003C4FE5">
        <w:trPr>
          <w:trHeight w:val="230"/>
        </w:trPr>
        <w:tc>
          <w:tcPr>
            <w:tcW w:w="19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401"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0.003</w:t>
            </w:r>
          </w:p>
        </w:tc>
        <w:tc>
          <w:tcPr>
            <w:tcW w:w="1654"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0.001</w:t>
            </w:r>
          </w:p>
        </w:tc>
      </w:tr>
      <w:tr w:rsidR="003C4FE5">
        <w:trPr>
          <w:trHeight w:val="198"/>
        </w:trPr>
        <w:tc>
          <w:tcPr>
            <w:tcW w:w="19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固体废物</w:t>
            </w:r>
          </w:p>
        </w:tc>
        <w:tc>
          <w:tcPr>
            <w:tcW w:w="1401"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0</w:t>
            </w:r>
          </w:p>
        </w:tc>
        <w:tc>
          <w:tcPr>
            <w:tcW w:w="1654"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0</w:t>
            </w:r>
          </w:p>
        </w:tc>
      </w:tr>
      <w:tr w:rsidR="003C4FE5">
        <w:trPr>
          <w:trHeight w:val="198"/>
        </w:trPr>
        <w:tc>
          <w:tcPr>
            <w:tcW w:w="5000" w:type="pct"/>
            <w:gridSpan w:val="3"/>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vertAlign w:val="superscript"/>
              </w:rPr>
              <w:t>a</w:t>
            </w:r>
            <w:r>
              <w:rPr>
                <w:rFonts w:cs="Times New Roman"/>
                <w:sz w:val="18"/>
                <w:szCs w:val="18"/>
              </w:rPr>
              <w:t>如：非离子表面活性剂的乙氧化处理、两性的和阳离子型表面活性剂的生产</w:t>
            </w:r>
            <w:r>
              <w:rPr>
                <w:rFonts w:cs="Times New Roman" w:hint="eastAsia"/>
                <w:sz w:val="18"/>
                <w:szCs w:val="18"/>
              </w:rPr>
              <w:t>。</w:t>
            </w:r>
          </w:p>
          <w:p w:rsidR="003C4FE5" w:rsidRDefault="008D45DD">
            <w:pPr>
              <w:autoSpaceDE w:val="0"/>
              <w:autoSpaceDN w:val="0"/>
              <w:adjustRightInd w:val="0"/>
              <w:spacing w:line="360" w:lineRule="atLeast"/>
              <w:rPr>
                <w:rFonts w:cs="Times New Roman"/>
                <w:sz w:val="18"/>
                <w:szCs w:val="18"/>
              </w:rPr>
            </w:pPr>
            <w:r>
              <w:rPr>
                <w:rFonts w:cs="Times New Roman"/>
                <w:sz w:val="18"/>
                <w:szCs w:val="18"/>
                <w:vertAlign w:val="superscript"/>
              </w:rPr>
              <w:t>b</w:t>
            </w:r>
            <w:r>
              <w:rPr>
                <w:rFonts w:cs="Times New Roman"/>
                <w:sz w:val="18"/>
                <w:szCs w:val="18"/>
              </w:rPr>
              <w:t>如：阴离子表面活性剂的磺化和</w:t>
            </w:r>
            <w:proofErr w:type="gramStart"/>
            <w:r>
              <w:rPr>
                <w:rFonts w:cs="Times New Roman"/>
                <w:sz w:val="18"/>
                <w:szCs w:val="18"/>
              </w:rPr>
              <w:t>硫化</w:t>
            </w:r>
            <w:proofErr w:type="gramEnd"/>
            <w:r>
              <w:rPr>
                <w:rFonts w:cs="Times New Roman"/>
                <w:sz w:val="18"/>
                <w:szCs w:val="18"/>
              </w:rPr>
              <w:t>工艺</w:t>
            </w:r>
            <w:r>
              <w:rPr>
                <w:rFonts w:cs="Times New Roman" w:hint="eastAsia"/>
                <w:sz w:val="18"/>
                <w:szCs w:val="18"/>
              </w:rPr>
              <w:t>。</w:t>
            </w:r>
          </w:p>
        </w:tc>
      </w:tr>
    </w:tbl>
    <w:p w:rsidR="003C4FE5" w:rsidRDefault="003C4FE5">
      <w:pPr>
        <w:rPr>
          <w:rFonts w:cs="Times New Roman"/>
        </w:rPr>
      </w:pPr>
    </w:p>
    <w:p w:rsidR="003C4FE5" w:rsidRPr="00D5730D" w:rsidRDefault="008D45DD">
      <w:pPr>
        <w:pStyle w:val="affffff9"/>
        <w:spacing w:before="156" w:after="156"/>
      </w:pPr>
      <w:bookmarkStart w:id="665" w:name="_Toc35941381"/>
      <w:r w:rsidRPr="00D5730D">
        <w:t>表</w:t>
      </w:r>
      <w:r w:rsidRPr="00D5730D">
        <w:t xml:space="preserve">A1.4  </w:t>
      </w:r>
      <w:r w:rsidRPr="00D5730D">
        <w:t>着色剂类</w:t>
      </w:r>
      <w:bookmarkEnd w:id="665"/>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418"/>
        <w:gridCol w:w="3569"/>
        <w:gridCol w:w="2289"/>
      </w:tblGrid>
      <w:tr w:rsidR="003C4FE5" w:rsidTr="007822B1">
        <w:trPr>
          <w:trHeight w:val="359"/>
          <w:jc w:val="center"/>
        </w:trPr>
        <w:tc>
          <w:tcPr>
            <w:tcW w:w="1461"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2156"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1383"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7822B1">
        <w:trPr>
          <w:trHeight w:val="360"/>
          <w:jc w:val="center"/>
        </w:trPr>
        <w:tc>
          <w:tcPr>
            <w:tcW w:w="1461"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215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383"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0.0008</w:t>
            </w:r>
          </w:p>
        </w:tc>
      </w:tr>
      <w:tr w:rsidR="003C4FE5">
        <w:trPr>
          <w:trHeight w:val="303"/>
          <w:jc w:val="center"/>
        </w:trPr>
        <w:tc>
          <w:tcPr>
            <w:tcW w:w="1461"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2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&lt;2000</w:t>
            </w:r>
          </w:p>
        </w:tc>
        <w:tc>
          <w:tcPr>
            <w:tcW w:w="13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0.015</w:t>
            </w:r>
          </w:p>
        </w:tc>
      </w:tr>
      <w:tr w:rsidR="003C4FE5">
        <w:trPr>
          <w:trHeight w:val="230"/>
          <w:jc w:val="center"/>
        </w:trPr>
        <w:tc>
          <w:tcPr>
            <w:tcW w:w="146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2000-10000</w:t>
            </w:r>
          </w:p>
        </w:tc>
        <w:tc>
          <w:tcPr>
            <w:tcW w:w="13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w:t>
            </w:r>
          </w:p>
        </w:tc>
      </w:tr>
      <w:tr w:rsidR="003C4FE5">
        <w:trPr>
          <w:trHeight w:val="230"/>
          <w:jc w:val="center"/>
        </w:trPr>
        <w:tc>
          <w:tcPr>
            <w:tcW w:w="146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10000-100000</w:t>
            </w:r>
          </w:p>
        </w:tc>
        <w:tc>
          <w:tcPr>
            <w:tcW w:w="13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0.03</w:t>
            </w:r>
          </w:p>
        </w:tc>
      </w:tr>
      <w:tr w:rsidR="003C4FE5">
        <w:trPr>
          <w:trHeight w:val="230"/>
          <w:jc w:val="center"/>
        </w:trPr>
        <w:tc>
          <w:tcPr>
            <w:tcW w:w="146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100000-500000</w:t>
            </w:r>
          </w:p>
        </w:tc>
        <w:tc>
          <w:tcPr>
            <w:tcW w:w="13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325"/>
          <w:jc w:val="center"/>
        </w:trPr>
        <w:tc>
          <w:tcPr>
            <w:tcW w:w="146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≥500000</w:t>
            </w:r>
          </w:p>
        </w:tc>
        <w:tc>
          <w:tcPr>
            <w:tcW w:w="13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0.06</w:t>
            </w:r>
          </w:p>
        </w:tc>
      </w:tr>
      <w:tr w:rsidR="003C4FE5">
        <w:trPr>
          <w:trHeight w:val="270"/>
          <w:jc w:val="center"/>
        </w:trPr>
        <w:tc>
          <w:tcPr>
            <w:tcW w:w="146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2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3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bl>
    <w:p w:rsidR="003C4FE5" w:rsidRDefault="003C4FE5">
      <w:bookmarkStart w:id="666" w:name="_Toc41806813"/>
      <w:bookmarkStart w:id="667" w:name="_Toc35941382"/>
    </w:p>
    <w:p w:rsidR="003C4FE5" w:rsidRDefault="008D45DD">
      <w:pPr>
        <w:pStyle w:val="8"/>
        <w:rPr>
          <w:rFonts w:ascii="Times New Roman" w:hAnsi="Times New Roman" w:cs="Times New Roman"/>
          <w:color w:val="000000"/>
        </w:rPr>
      </w:pPr>
      <w:r>
        <w:rPr>
          <w:rFonts w:ascii="Times New Roman" w:hAnsi="Times New Roman" w:cs="Times New Roman"/>
        </w:rPr>
        <w:t>配制阶段</w:t>
      </w:r>
      <w:bookmarkEnd w:id="666"/>
      <w:bookmarkEnd w:id="667"/>
      <w:r>
        <w:rPr>
          <w:rFonts w:ascii="Times New Roman" w:hAnsi="Times New Roman" w:cs="Times New Roman"/>
          <w:color w:val="000000"/>
        </w:rPr>
        <w:t>环境排放系数</w:t>
      </w:r>
    </w:p>
    <w:p w:rsidR="003C4FE5" w:rsidRDefault="003C4FE5"/>
    <w:p w:rsidR="003C4FE5" w:rsidRPr="00D5730D" w:rsidRDefault="008D45DD">
      <w:pPr>
        <w:pStyle w:val="affffff9"/>
        <w:spacing w:before="156" w:after="156"/>
      </w:pPr>
      <w:bookmarkStart w:id="668" w:name="_Toc35941383"/>
      <w:r w:rsidRPr="00D5730D">
        <w:rPr>
          <w:rFonts w:hint="eastAsia"/>
        </w:rPr>
        <w:t>表</w:t>
      </w:r>
      <w:r w:rsidRPr="00D5730D">
        <w:t xml:space="preserve"> A.2.1  </w:t>
      </w:r>
      <w:r w:rsidRPr="00D5730D">
        <w:rPr>
          <w:rFonts w:hint="eastAsia"/>
        </w:rPr>
        <w:t>一般类</w:t>
      </w:r>
      <w:bookmarkEnd w:id="668"/>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30"/>
        <w:gridCol w:w="1527"/>
        <w:gridCol w:w="1432"/>
        <w:gridCol w:w="1063"/>
        <w:gridCol w:w="1033"/>
        <w:gridCol w:w="1053"/>
        <w:gridCol w:w="1038"/>
      </w:tblGrid>
      <w:tr w:rsidR="003C4FE5">
        <w:trPr>
          <w:trHeight w:val="251"/>
        </w:trPr>
        <w:tc>
          <w:tcPr>
            <w:tcW w:w="683"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923"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hint="eastAsia"/>
                <w:sz w:val="18"/>
                <w:szCs w:val="18"/>
              </w:rPr>
              <w:t>Pa</w:t>
            </w:r>
            <w:r>
              <w:rPr>
                <w:rFonts w:cs="Times New Roman" w:hint="eastAsia"/>
                <w:sz w:val="18"/>
                <w:szCs w:val="18"/>
              </w:rPr>
              <w:t>）</w:t>
            </w:r>
          </w:p>
        </w:tc>
        <w:tc>
          <w:tcPr>
            <w:tcW w:w="865"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使用量</w:t>
            </w:r>
            <w:r>
              <w:rPr>
                <w:rFonts w:cs="Times New Roman" w:hint="eastAsia"/>
                <w:sz w:val="18"/>
                <w:szCs w:val="18"/>
              </w:rPr>
              <w:t>（</w:t>
            </w:r>
            <w:r>
              <w:rPr>
                <w:rFonts w:cs="Times New Roman"/>
                <w:sz w:val="18"/>
                <w:szCs w:val="18"/>
              </w:rPr>
              <w:t>t·y</w:t>
            </w:r>
            <w:r>
              <w:rPr>
                <w:rFonts w:cs="Times New Roman"/>
                <w:sz w:val="18"/>
                <w:szCs w:val="18"/>
                <w:vertAlign w:val="superscript"/>
              </w:rPr>
              <w:t>-1</w:t>
            </w:r>
            <w:r>
              <w:rPr>
                <w:rFonts w:cs="Times New Roman" w:hint="eastAsia"/>
                <w:sz w:val="18"/>
                <w:szCs w:val="18"/>
              </w:rPr>
              <w:t>）</w:t>
            </w:r>
          </w:p>
        </w:tc>
        <w:tc>
          <w:tcPr>
            <w:tcW w:w="2529" w:type="pct"/>
            <w:gridSpan w:val="4"/>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D25F0C">
        <w:trPr>
          <w:trHeight w:val="270"/>
        </w:trPr>
        <w:tc>
          <w:tcPr>
            <w:tcW w:w="683"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923"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865" w:type="pct"/>
            <w:vMerge/>
            <w:tcBorders>
              <w:top w:val="single" w:sz="4" w:space="0" w:color="auto"/>
              <w:bottom w:val="single" w:sz="12"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642"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MCs</w:t>
            </w:r>
          </w:p>
        </w:tc>
        <w:tc>
          <w:tcPr>
            <w:tcW w:w="624"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MC=1b </w:t>
            </w:r>
          </w:p>
        </w:tc>
        <w:tc>
          <w:tcPr>
            <w:tcW w:w="636"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MC=1c </w:t>
            </w:r>
          </w:p>
        </w:tc>
        <w:tc>
          <w:tcPr>
            <w:tcW w:w="627"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MC=3 </w:t>
            </w:r>
            <w:r>
              <w:rPr>
                <w:rFonts w:cs="Times New Roman" w:hint="eastAsia"/>
                <w:sz w:val="18"/>
                <w:szCs w:val="18"/>
                <w:vertAlign w:val="superscript"/>
              </w:rPr>
              <w:t>a</w:t>
            </w:r>
          </w:p>
        </w:tc>
      </w:tr>
      <w:tr w:rsidR="003C4FE5" w:rsidTr="00D25F0C">
        <w:trPr>
          <w:trHeight w:val="310"/>
        </w:trPr>
        <w:tc>
          <w:tcPr>
            <w:tcW w:w="683"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923"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 </w:t>
            </w:r>
          </w:p>
        </w:tc>
        <w:tc>
          <w:tcPr>
            <w:tcW w:w="865"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42"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2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0.0005 </w:t>
            </w:r>
          </w:p>
        </w:tc>
        <w:tc>
          <w:tcPr>
            <w:tcW w:w="63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c>
          <w:tcPr>
            <w:tcW w:w="627"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0.0025 </w:t>
            </w:r>
          </w:p>
        </w:tc>
      </w:tr>
      <w:tr w:rsidR="003C4FE5">
        <w:trPr>
          <w:trHeight w:val="230"/>
        </w:trPr>
        <w:tc>
          <w:tcPr>
            <w:tcW w:w="683"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92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10-100 </w:t>
            </w:r>
          </w:p>
        </w:tc>
        <w:tc>
          <w:tcPr>
            <w:tcW w:w="86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c>
          <w:tcPr>
            <w:tcW w:w="6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0.0025 </w:t>
            </w:r>
          </w:p>
        </w:tc>
        <w:tc>
          <w:tcPr>
            <w:tcW w:w="6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0.005 </w:t>
            </w:r>
          </w:p>
        </w:tc>
      </w:tr>
      <w:tr w:rsidR="003C4FE5">
        <w:trPr>
          <w:trHeight w:val="253"/>
        </w:trPr>
        <w:tc>
          <w:tcPr>
            <w:tcW w:w="683"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92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86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w:t>
            </w:r>
          </w:p>
        </w:tc>
        <w:tc>
          <w:tcPr>
            <w:tcW w:w="6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0.0025 </w:t>
            </w:r>
          </w:p>
        </w:tc>
        <w:tc>
          <w:tcPr>
            <w:tcW w:w="6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0.005 </w:t>
            </w:r>
          </w:p>
        </w:tc>
        <w:tc>
          <w:tcPr>
            <w:tcW w:w="6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0.01 </w:t>
            </w:r>
          </w:p>
        </w:tc>
      </w:tr>
      <w:tr w:rsidR="003C4FE5">
        <w:trPr>
          <w:trHeight w:val="280"/>
        </w:trPr>
        <w:tc>
          <w:tcPr>
            <w:tcW w:w="683"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92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86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w:t>
            </w:r>
          </w:p>
        </w:tc>
        <w:tc>
          <w:tcPr>
            <w:tcW w:w="6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0.005 </w:t>
            </w:r>
          </w:p>
        </w:tc>
        <w:tc>
          <w:tcPr>
            <w:tcW w:w="6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0.01 </w:t>
            </w:r>
          </w:p>
        </w:tc>
        <w:tc>
          <w:tcPr>
            <w:tcW w:w="6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0.025 </w:t>
            </w:r>
          </w:p>
        </w:tc>
      </w:tr>
      <w:tr w:rsidR="003C4FE5">
        <w:trPr>
          <w:trHeight w:val="325"/>
        </w:trPr>
        <w:tc>
          <w:tcPr>
            <w:tcW w:w="683"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92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&lt;1000 </w:t>
            </w:r>
          </w:p>
        </w:tc>
        <w:tc>
          <w:tcPr>
            <w:tcW w:w="6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w:t>
            </w:r>
          </w:p>
        </w:tc>
        <w:tc>
          <w:tcPr>
            <w:tcW w:w="6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325"/>
        </w:trPr>
        <w:tc>
          <w:tcPr>
            <w:tcW w:w="683"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92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6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0.003</w:t>
            </w:r>
          </w:p>
        </w:tc>
        <w:tc>
          <w:tcPr>
            <w:tcW w:w="6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70"/>
        </w:trPr>
        <w:tc>
          <w:tcPr>
            <w:tcW w:w="6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92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70"/>
        </w:trPr>
        <w:tc>
          <w:tcPr>
            <w:tcW w:w="5000" w:type="pct"/>
            <w:gridSpan w:val="7"/>
            <w:vAlign w:val="center"/>
          </w:tcPr>
          <w:p w:rsidR="003C4FE5" w:rsidRDefault="008D45DD">
            <w:pPr>
              <w:pStyle w:val="affffff9"/>
              <w:spacing w:beforeLines="0" w:afterLines="0" w:line="360" w:lineRule="atLeast"/>
              <w:jc w:val="left"/>
              <w:rPr>
                <w:sz w:val="18"/>
                <w:szCs w:val="18"/>
              </w:rPr>
            </w:pPr>
            <w:r>
              <w:rPr>
                <w:rFonts w:eastAsia="宋体"/>
                <w:sz w:val="18"/>
                <w:szCs w:val="18"/>
                <w:vertAlign w:val="superscript"/>
              </w:rPr>
              <w:t xml:space="preserve">a </w:t>
            </w:r>
            <w:r>
              <w:rPr>
                <w:rFonts w:eastAsia="宋体"/>
                <w:sz w:val="18"/>
                <w:szCs w:val="18"/>
              </w:rPr>
              <w:t>没有</w:t>
            </w:r>
            <w:r>
              <w:rPr>
                <w:rFonts w:eastAsia="宋体"/>
                <w:sz w:val="18"/>
                <w:szCs w:val="18"/>
              </w:rPr>
              <w:t>MC</w:t>
            </w:r>
            <w:r>
              <w:rPr>
                <w:rFonts w:eastAsia="宋体"/>
                <w:sz w:val="18"/>
                <w:szCs w:val="18"/>
              </w:rPr>
              <w:t>时，采用的默认值。</w:t>
            </w:r>
          </w:p>
        </w:tc>
      </w:tr>
    </w:tbl>
    <w:p w:rsidR="003C4FE5" w:rsidRDefault="003C4FE5">
      <w:pPr>
        <w:widowControl/>
        <w:jc w:val="left"/>
        <w:rPr>
          <w:rFonts w:eastAsia="黑体" w:cs="Times New Roman"/>
          <w:kern w:val="0"/>
        </w:rPr>
      </w:pPr>
      <w:bookmarkStart w:id="669" w:name="_Toc35941384"/>
    </w:p>
    <w:p w:rsidR="003C4FE5" w:rsidRDefault="008D45DD">
      <w:pPr>
        <w:widowControl/>
        <w:jc w:val="left"/>
        <w:rPr>
          <w:rFonts w:eastAsia="黑体" w:cs="Times New Roman"/>
          <w:kern w:val="0"/>
        </w:rPr>
      </w:pPr>
      <w:r>
        <w:rPr>
          <w:rFonts w:eastAsia="黑体" w:cs="Times New Roman"/>
          <w:kern w:val="0"/>
        </w:rPr>
        <w:br w:type="page"/>
      </w:r>
    </w:p>
    <w:p w:rsidR="003C4FE5" w:rsidRPr="00D5730D" w:rsidRDefault="008D45DD">
      <w:pPr>
        <w:pStyle w:val="affffff9"/>
        <w:spacing w:before="156" w:after="156"/>
      </w:pPr>
      <w:r w:rsidRPr="00D5730D">
        <w:lastRenderedPageBreak/>
        <w:t>表</w:t>
      </w:r>
      <w:r w:rsidRPr="00D5730D">
        <w:t>A2.2</w:t>
      </w:r>
      <w:bookmarkEnd w:id="669"/>
      <w:r w:rsidRPr="00D5730D">
        <w:t xml:space="preserve">  </w:t>
      </w:r>
      <w:r w:rsidRPr="00D5730D">
        <w:t>清洁剂</w:t>
      </w:r>
      <w:r w:rsidRPr="00D5730D">
        <w:t>/</w:t>
      </w:r>
      <w:r w:rsidRPr="00D5730D">
        <w:t>洗涤剂</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02"/>
        <w:gridCol w:w="1534"/>
        <w:gridCol w:w="1577"/>
        <w:gridCol w:w="1132"/>
        <w:gridCol w:w="1731"/>
      </w:tblGrid>
      <w:tr w:rsidR="003C4FE5">
        <w:trPr>
          <w:trHeight w:val="383"/>
        </w:trPr>
        <w:tc>
          <w:tcPr>
            <w:tcW w:w="1390"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3610" w:type="pct"/>
            <w:gridSpan w:val="4"/>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D25F0C">
        <w:trPr>
          <w:trHeight w:val="275"/>
        </w:trPr>
        <w:tc>
          <w:tcPr>
            <w:tcW w:w="1390"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927"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粉剂</w:t>
            </w:r>
          </w:p>
        </w:tc>
        <w:tc>
          <w:tcPr>
            <w:tcW w:w="953"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粉饼</w:t>
            </w:r>
          </w:p>
        </w:tc>
        <w:tc>
          <w:tcPr>
            <w:tcW w:w="684"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液体</w:t>
            </w:r>
          </w:p>
        </w:tc>
        <w:tc>
          <w:tcPr>
            <w:tcW w:w="1046"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其他</w:t>
            </w:r>
          </w:p>
        </w:tc>
      </w:tr>
      <w:tr w:rsidR="003C4FE5" w:rsidTr="00D25F0C">
        <w:trPr>
          <w:trHeight w:val="290"/>
        </w:trPr>
        <w:tc>
          <w:tcPr>
            <w:tcW w:w="1390"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927"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0.0002</w:t>
            </w:r>
          </w:p>
        </w:tc>
        <w:tc>
          <w:tcPr>
            <w:tcW w:w="953"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0.0002</w:t>
            </w:r>
          </w:p>
        </w:tc>
        <w:tc>
          <w:tcPr>
            <w:tcW w:w="68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0.00002</w:t>
            </w:r>
          </w:p>
        </w:tc>
        <w:tc>
          <w:tcPr>
            <w:tcW w:w="104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0.0002</w:t>
            </w:r>
          </w:p>
        </w:tc>
      </w:tr>
      <w:tr w:rsidR="003C4FE5">
        <w:trPr>
          <w:trHeight w:val="230"/>
        </w:trPr>
        <w:tc>
          <w:tcPr>
            <w:tcW w:w="13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9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95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0.0009</w:t>
            </w:r>
          </w:p>
        </w:tc>
        <w:tc>
          <w:tcPr>
            <w:tcW w:w="104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0.0009</w:t>
            </w:r>
          </w:p>
        </w:tc>
      </w:tr>
      <w:tr w:rsidR="003C4FE5">
        <w:trPr>
          <w:trHeight w:val="198"/>
        </w:trPr>
        <w:tc>
          <w:tcPr>
            <w:tcW w:w="139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固体废物</w:t>
            </w:r>
          </w:p>
        </w:tc>
        <w:tc>
          <w:tcPr>
            <w:tcW w:w="92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0.0073</w:t>
            </w:r>
          </w:p>
        </w:tc>
        <w:tc>
          <w:tcPr>
            <w:tcW w:w="95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0.0081</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0.0032</w:t>
            </w:r>
          </w:p>
        </w:tc>
        <w:tc>
          <w:tcPr>
            <w:tcW w:w="104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0.0081</w:t>
            </w:r>
          </w:p>
        </w:tc>
      </w:tr>
    </w:tbl>
    <w:p w:rsidR="003C4FE5" w:rsidRDefault="003C4FE5">
      <w:pPr>
        <w:rPr>
          <w:rFonts w:cs="Times New Roman"/>
        </w:rPr>
      </w:pPr>
    </w:p>
    <w:p w:rsidR="003C4FE5" w:rsidRPr="00D5730D" w:rsidRDefault="008D45DD">
      <w:pPr>
        <w:pStyle w:val="affffff9"/>
        <w:spacing w:before="156" w:after="156"/>
      </w:pPr>
      <w:bookmarkStart w:id="670" w:name="_Toc35941385"/>
      <w:r w:rsidRPr="00D5730D">
        <w:t>表</w:t>
      </w:r>
      <w:r w:rsidRPr="00D5730D">
        <w:t xml:space="preserve">A2.3  </w:t>
      </w:r>
      <w:r w:rsidRPr="00D5730D">
        <w:t>热传导剂、润滑油及添加剂</w:t>
      </w:r>
      <w:bookmarkEnd w:id="670"/>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69"/>
        <w:gridCol w:w="3531"/>
        <w:gridCol w:w="2476"/>
      </w:tblGrid>
      <w:tr w:rsidR="003C4FE5" w:rsidTr="007822B1">
        <w:trPr>
          <w:trHeight w:val="307"/>
          <w:jc w:val="center"/>
        </w:trPr>
        <w:tc>
          <w:tcPr>
            <w:tcW w:w="1371"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2133"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496"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7822B1">
        <w:trPr>
          <w:trHeight w:val="310"/>
          <w:jc w:val="center"/>
        </w:trPr>
        <w:tc>
          <w:tcPr>
            <w:tcW w:w="1371"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2133"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w:t>
            </w:r>
          </w:p>
        </w:tc>
        <w:tc>
          <w:tcPr>
            <w:tcW w:w="149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0.00005</w:t>
            </w:r>
          </w:p>
        </w:tc>
      </w:tr>
      <w:tr w:rsidR="003C4FE5">
        <w:trPr>
          <w:trHeight w:val="230"/>
          <w:jc w:val="center"/>
        </w:trPr>
        <w:tc>
          <w:tcPr>
            <w:tcW w:w="137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1-10</w:t>
            </w:r>
          </w:p>
        </w:tc>
        <w:tc>
          <w:tcPr>
            <w:tcW w:w="149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r>
      <w:tr w:rsidR="003C4FE5">
        <w:trPr>
          <w:trHeight w:val="230"/>
          <w:jc w:val="center"/>
        </w:trPr>
        <w:tc>
          <w:tcPr>
            <w:tcW w:w="137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149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253"/>
          <w:jc w:val="center"/>
        </w:trPr>
        <w:tc>
          <w:tcPr>
            <w:tcW w:w="137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149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0.0025</w:t>
            </w:r>
          </w:p>
        </w:tc>
      </w:tr>
      <w:tr w:rsidR="003C4FE5">
        <w:trPr>
          <w:trHeight w:val="325"/>
          <w:jc w:val="center"/>
        </w:trPr>
        <w:tc>
          <w:tcPr>
            <w:tcW w:w="137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149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0.025</w:t>
            </w:r>
          </w:p>
        </w:tc>
      </w:tr>
      <w:tr w:rsidR="003C4FE5">
        <w:trPr>
          <w:trHeight w:val="355"/>
          <w:jc w:val="center"/>
        </w:trPr>
        <w:tc>
          <w:tcPr>
            <w:tcW w:w="137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213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49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r>
      <w:tr w:rsidR="003C4FE5">
        <w:trPr>
          <w:trHeight w:val="245"/>
          <w:jc w:val="center"/>
        </w:trPr>
        <w:tc>
          <w:tcPr>
            <w:tcW w:w="137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213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49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r>
    </w:tbl>
    <w:p w:rsidR="003C4FE5" w:rsidRDefault="003C4FE5">
      <w:pPr>
        <w:autoSpaceDE w:val="0"/>
        <w:autoSpaceDN w:val="0"/>
        <w:adjustRightInd w:val="0"/>
        <w:rPr>
          <w:rFonts w:cs="Times New Roman"/>
          <w:b/>
          <w:bCs/>
        </w:rPr>
      </w:pPr>
    </w:p>
    <w:p w:rsidR="003C4FE5" w:rsidRPr="00D5730D" w:rsidRDefault="008D45DD">
      <w:pPr>
        <w:pStyle w:val="affffff9"/>
        <w:spacing w:before="156" w:after="156"/>
      </w:pPr>
      <w:bookmarkStart w:id="671" w:name="_Toc35941386"/>
      <w:r w:rsidRPr="00D5730D">
        <w:t>表</w:t>
      </w:r>
      <w:r w:rsidRPr="00D5730D">
        <w:t xml:space="preserve"> A2.4  </w:t>
      </w:r>
      <w:r w:rsidRPr="00D5730D">
        <w:t>光化学物质及用于固体材料生产的化学物质</w:t>
      </w:r>
      <w:bookmarkEnd w:id="671"/>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69"/>
        <w:gridCol w:w="3865"/>
        <w:gridCol w:w="2142"/>
      </w:tblGrid>
      <w:tr w:rsidR="003C4FE5" w:rsidTr="007822B1">
        <w:trPr>
          <w:trHeight w:val="330"/>
          <w:jc w:val="center"/>
        </w:trPr>
        <w:tc>
          <w:tcPr>
            <w:tcW w:w="1371" w:type="pct"/>
            <w:tcBorders>
              <w:top w:val="single" w:sz="12"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2335" w:type="pct"/>
            <w:tcBorders>
              <w:top w:val="single" w:sz="12"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294" w:type="pct"/>
            <w:tcBorders>
              <w:top w:val="single" w:sz="12"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7822B1">
        <w:trPr>
          <w:trHeight w:val="310"/>
          <w:jc w:val="center"/>
        </w:trPr>
        <w:tc>
          <w:tcPr>
            <w:tcW w:w="1371" w:type="pct"/>
            <w:vMerge w:val="restart"/>
            <w:tcBorders>
              <w:top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空气</w:t>
            </w:r>
          </w:p>
        </w:tc>
        <w:tc>
          <w:tcPr>
            <w:tcW w:w="2335"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 </w:t>
            </w:r>
          </w:p>
        </w:tc>
        <w:tc>
          <w:tcPr>
            <w:tcW w:w="1294"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r>
      <w:tr w:rsidR="003C4FE5">
        <w:trPr>
          <w:trHeight w:val="230"/>
          <w:jc w:val="center"/>
        </w:trPr>
        <w:tc>
          <w:tcPr>
            <w:tcW w:w="1371" w:type="pct"/>
            <w:vMerge/>
          </w:tcPr>
          <w:p w:rsidR="003C4FE5" w:rsidRDefault="003C4FE5">
            <w:pPr>
              <w:autoSpaceDE w:val="0"/>
              <w:autoSpaceDN w:val="0"/>
              <w:adjustRightInd w:val="0"/>
              <w:spacing w:line="360" w:lineRule="atLeast"/>
              <w:jc w:val="left"/>
              <w:rPr>
                <w:rFonts w:cs="Times New Roman"/>
                <w:sz w:val="18"/>
                <w:szCs w:val="18"/>
              </w:rPr>
            </w:pPr>
          </w:p>
        </w:tc>
        <w:tc>
          <w:tcPr>
            <w:tcW w:w="233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1-10 </w:t>
            </w:r>
          </w:p>
        </w:tc>
        <w:tc>
          <w:tcPr>
            <w:tcW w:w="129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r>
      <w:tr w:rsidR="003C4FE5">
        <w:trPr>
          <w:trHeight w:val="230"/>
          <w:jc w:val="center"/>
        </w:trPr>
        <w:tc>
          <w:tcPr>
            <w:tcW w:w="1371" w:type="pct"/>
            <w:vMerge/>
          </w:tcPr>
          <w:p w:rsidR="003C4FE5" w:rsidRDefault="003C4FE5">
            <w:pPr>
              <w:autoSpaceDE w:val="0"/>
              <w:autoSpaceDN w:val="0"/>
              <w:adjustRightInd w:val="0"/>
              <w:spacing w:line="360" w:lineRule="atLeast"/>
              <w:jc w:val="left"/>
              <w:rPr>
                <w:rFonts w:cs="Times New Roman"/>
                <w:sz w:val="18"/>
                <w:szCs w:val="18"/>
              </w:rPr>
            </w:pPr>
          </w:p>
        </w:tc>
        <w:tc>
          <w:tcPr>
            <w:tcW w:w="233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10-100 </w:t>
            </w:r>
          </w:p>
        </w:tc>
        <w:tc>
          <w:tcPr>
            <w:tcW w:w="129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0.3 </w:t>
            </w:r>
          </w:p>
        </w:tc>
      </w:tr>
      <w:tr w:rsidR="003C4FE5">
        <w:trPr>
          <w:trHeight w:val="253"/>
          <w:jc w:val="center"/>
        </w:trPr>
        <w:tc>
          <w:tcPr>
            <w:tcW w:w="1371" w:type="pct"/>
            <w:vMerge/>
          </w:tcPr>
          <w:p w:rsidR="003C4FE5" w:rsidRDefault="003C4FE5">
            <w:pPr>
              <w:autoSpaceDE w:val="0"/>
              <w:autoSpaceDN w:val="0"/>
              <w:adjustRightInd w:val="0"/>
              <w:spacing w:line="360" w:lineRule="atLeast"/>
              <w:jc w:val="left"/>
              <w:rPr>
                <w:rFonts w:cs="Times New Roman"/>
                <w:sz w:val="18"/>
                <w:szCs w:val="18"/>
              </w:rPr>
            </w:pPr>
          </w:p>
        </w:tc>
        <w:tc>
          <w:tcPr>
            <w:tcW w:w="233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129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0.7 </w:t>
            </w:r>
          </w:p>
        </w:tc>
      </w:tr>
      <w:tr w:rsidR="003C4FE5">
        <w:trPr>
          <w:trHeight w:val="325"/>
          <w:jc w:val="center"/>
        </w:trPr>
        <w:tc>
          <w:tcPr>
            <w:tcW w:w="1371" w:type="pct"/>
            <w:vMerge/>
          </w:tcPr>
          <w:p w:rsidR="003C4FE5" w:rsidRDefault="003C4FE5">
            <w:pPr>
              <w:autoSpaceDE w:val="0"/>
              <w:autoSpaceDN w:val="0"/>
              <w:adjustRightInd w:val="0"/>
              <w:spacing w:line="360" w:lineRule="atLeast"/>
              <w:jc w:val="left"/>
              <w:rPr>
                <w:rFonts w:cs="Times New Roman"/>
                <w:sz w:val="18"/>
                <w:szCs w:val="18"/>
              </w:rPr>
            </w:pPr>
          </w:p>
        </w:tc>
        <w:tc>
          <w:tcPr>
            <w:tcW w:w="2335"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129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 </w:t>
            </w:r>
          </w:p>
        </w:tc>
      </w:tr>
      <w:tr w:rsidR="003C4FE5">
        <w:trPr>
          <w:trHeight w:val="333"/>
          <w:jc w:val="center"/>
        </w:trPr>
        <w:tc>
          <w:tcPr>
            <w:tcW w:w="1371"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233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用于控制晶体生成的物质</w:t>
            </w:r>
          </w:p>
        </w:tc>
        <w:tc>
          <w:tcPr>
            <w:tcW w:w="129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0.99 </w:t>
            </w:r>
          </w:p>
        </w:tc>
      </w:tr>
      <w:tr w:rsidR="003C4FE5">
        <w:trPr>
          <w:trHeight w:val="298"/>
          <w:jc w:val="center"/>
        </w:trPr>
        <w:tc>
          <w:tcPr>
            <w:tcW w:w="1371" w:type="pct"/>
            <w:vMerge/>
          </w:tcPr>
          <w:p w:rsidR="003C4FE5" w:rsidRDefault="003C4FE5">
            <w:pPr>
              <w:autoSpaceDE w:val="0"/>
              <w:autoSpaceDN w:val="0"/>
              <w:adjustRightInd w:val="0"/>
              <w:spacing w:line="360" w:lineRule="atLeast"/>
              <w:jc w:val="left"/>
              <w:rPr>
                <w:rFonts w:cs="Times New Roman"/>
                <w:sz w:val="18"/>
                <w:szCs w:val="18"/>
              </w:rPr>
            </w:pPr>
          </w:p>
        </w:tc>
        <w:tc>
          <w:tcPr>
            <w:tcW w:w="2335"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其他功能物质</w:t>
            </w:r>
          </w:p>
        </w:tc>
        <w:tc>
          <w:tcPr>
            <w:tcW w:w="129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0.002 </w:t>
            </w:r>
          </w:p>
        </w:tc>
      </w:tr>
      <w:tr w:rsidR="003C4FE5">
        <w:trPr>
          <w:trHeight w:val="290"/>
          <w:jc w:val="center"/>
        </w:trPr>
        <w:tc>
          <w:tcPr>
            <w:tcW w:w="1371"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233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294"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0.00025 </w:t>
            </w:r>
          </w:p>
        </w:tc>
      </w:tr>
    </w:tbl>
    <w:p w:rsidR="003C4FE5" w:rsidRDefault="003C4FE5">
      <w:pPr>
        <w:widowControl/>
        <w:jc w:val="left"/>
      </w:pPr>
      <w:bookmarkStart w:id="672" w:name="_Toc41806814"/>
      <w:bookmarkStart w:id="673" w:name="_Toc35941387"/>
    </w:p>
    <w:p w:rsidR="003C4FE5" w:rsidRDefault="008D45DD">
      <w:pPr>
        <w:widowControl/>
        <w:jc w:val="left"/>
      </w:pPr>
      <w:r>
        <w:br w:type="page"/>
      </w:r>
    </w:p>
    <w:p w:rsidR="003C4FE5" w:rsidRDefault="008D45DD">
      <w:pPr>
        <w:pStyle w:val="8"/>
        <w:rPr>
          <w:rFonts w:ascii="Times New Roman" w:hAnsi="Times New Roman" w:cs="Times New Roman"/>
          <w:color w:val="000000"/>
        </w:rPr>
      </w:pPr>
      <w:r>
        <w:rPr>
          <w:rFonts w:ascii="Times New Roman" w:hAnsi="Times New Roman" w:cs="Times New Roman"/>
        </w:rPr>
        <w:lastRenderedPageBreak/>
        <w:t>工业使用阶段</w:t>
      </w:r>
      <w:bookmarkEnd w:id="672"/>
      <w:bookmarkEnd w:id="673"/>
      <w:r>
        <w:rPr>
          <w:rFonts w:ascii="Times New Roman" w:hAnsi="Times New Roman" w:cs="Times New Roman"/>
          <w:color w:val="000000"/>
        </w:rPr>
        <w:t>环境排放系数</w:t>
      </w:r>
    </w:p>
    <w:p w:rsidR="003C4FE5" w:rsidRDefault="003C4FE5"/>
    <w:p w:rsidR="003C4FE5" w:rsidRPr="00D5730D" w:rsidRDefault="008D45DD">
      <w:pPr>
        <w:pStyle w:val="affffff9"/>
        <w:spacing w:before="156" w:after="156"/>
      </w:pPr>
      <w:bookmarkStart w:id="674" w:name="_Toc35941389"/>
      <w:r w:rsidRPr="00D5730D">
        <w:t>表</w:t>
      </w:r>
      <w:r w:rsidRPr="00D5730D">
        <w:t xml:space="preserve"> A3.1  </w:t>
      </w:r>
      <w:r w:rsidRPr="00D5730D">
        <w:t>基础化工行业</w:t>
      </w:r>
      <w:bookmarkEnd w:id="674"/>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55"/>
        <w:gridCol w:w="1642"/>
        <w:gridCol w:w="1559"/>
        <w:gridCol w:w="1559"/>
        <w:gridCol w:w="1561"/>
      </w:tblGrid>
      <w:tr w:rsidR="003C4FE5" w:rsidTr="007822B1">
        <w:trPr>
          <w:trHeight w:val="203"/>
        </w:trPr>
        <w:tc>
          <w:tcPr>
            <w:tcW w:w="1181"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992"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2827" w:type="pct"/>
            <w:gridSpan w:val="3"/>
            <w:tcBorders>
              <w:top w:val="single" w:sz="12" w:space="0" w:color="auto"/>
              <w:bottom w:val="single" w:sz="4" w:space="0" w:color="auto"/>
            </w:tcBorders>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7822B1">
        <w:trPr>
          <w:trHeight w:val="340"/>
        </w:trPr>
        <w:tc>
          <w:tcPr>
            <w:tcW w:w="1181" w:type="pct"/>
            <w:vMerge/>
            <w:tcBorders>
              <w:top w:val="single" w:sz="4" w:space="0" w:color="auto"/>
              <w:bottom w:val="single" w:sz="12" w:space="0" w:color="auto"/>
            </w:tcBorders>
          </w:tcPr>
          <w:p w:rsidR="003C4FE5" w:rsidRDefault="003C4FE5">
            <w:pPr>
              <w:autoSpaceDE w:val="0"/>
              <w:autoSpaceDN w:val="0"/>
              <w:adjustRightInd w:val="0"/>
              <w:spacing w:line="360" w:lineRule="atLeast"/>
              <w:rPr>
                <w:rFonts w:cs="Times New Roman"/>
                <w:sz w:val="18"/>
                <w:szCs w:val="18"/>
              </w:rPr>
            </w:pPr>
          </w:p>
        </w:tc>
        <w:tc>
          <w:tcPr>
            <w:tcW w:w="992" w:type="pct"/>
            <w:vMerge/>
            <w:tcBorders>
              <w:top w:val="single" w:sz="4" w:space="0" w:color="auto"/>
              <w:bottom w:val="single" w:sz="12" w:space="0" w:color="auto"/>
            </w:tcBorders>
          </w:tcPr>
          <w:p w:rsidR="003C4FE5" w:rsidRDefault="003C4FE5">
            <w:pPr>
              <w:autoSpaceDE w:val="0"/>
              <w:autoSpaceDN w:val="0"/>
              <w:adjustRightInd w:val="0"/>
              <w:spacing w:line="360" w:lineRule="atLeast"/>
              <w:jc w:val="center"/>
              <w:rPr>
                <w:rFonts w:cs="Times New Roman"/>
                <w:sz w:val="18"/>
                <w:szCs w:val="18"/>
              </w:rPr>
            </w:pPr>
          </w:p>
        </w:tc>
        <w:tc>
          <w:tcPr>
            <w:tcW w:w="942" w:type="pct"/>
            <w:tcBorders>
              <w:top w:val="single" w:sz="4"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942" w:type="pct"/>
            <w:tcBorders>
              <w:top w:val="single" w:sz="4"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942" w:type="pct"/>
            <w:tcBorders>
              <w:top w:val="single" w:sz="4"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r>
      <w:tr w:rsidR="003C4FE5" w:rsidTr="007822B1">
        <w:trPr>
          <w:trHeight w:val="310"/>
        </w:trPr>
        <w:tc>
          <w:tcPr>
            <w:tcW w:w="1181" w:type="pct"/>
            <w:vMerge w:val="restart"/>
            <w:tcBorders>
              <w:top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&lt;100 </w:t>
            </w:r>
          </w:p>
        </w:tc>
        <w:tc>
          <w:tcPr>
            <w:tcW w:w="992"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942"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0.65</w:t>
            </w:r>
          </w:p>
        </w:tc>
        <w:tc>
          <w:tcPr>
            <w:tcW w:w="942"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c>
          <w:tcPr>
            <w:tcW w:w="942"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253"/>
        </w:trPr>
        <w:tc>
          <w:tcPr>
            <w:tcW w:w="1181" w:type="pct"/>
            <w:vMerge/>
            <w:vAlign w:val="center"/>
          </w:tcPr>
          <w:p w:rsidR="003C4FE5" w:rsidRDefault="003C4FE5">
            <w:pPr>
              <w:autoSpaceDE w:val="0"/>
              <w:autoSpaceDN w:val="0"/>
              <w:adjustRightInd w:val="0"/>
              <w:spacing w:line="360" w:lineRule="atLeast"/>
              <w:rPr>
                <w:rFonts w:cs="Times New Roman"/>
                <w:sz w:val="18"/>
                <w:szCs w:val="18"/>
              </w:rPr>
            </w:pPr>
          </w:p>
        </w:tc>
        <w:tc>
          <w:tcPr>
            <w:tcW w:w="99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9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0.8</w:t>
            </w:r>
          </w:p>
        </w:tc>
        <w:tc>
          <w:tcPr>
            <w:tcW w:w="9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94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0.0025</w:t>
            </w:r>
          </w:p>
        </w:tc>
      </w:tr>
      <w:tr w:rsidR="003C4FE5">
        <w:trPr>
          <w:trHeight w:val="230"/>
        </w:trPr>
        <w:tc>
          <w:tcPr>
            <w:tcW w:w="1181" w:type="pct"/>
            <w:vMerge/>
            <w:vAlign w:val="center"/>
          </w:tcPr>
          <w:p w:rsidR="003C4FE5" w:rsidRDefault="003C4FE5">
            <w:pPr>
              <w:autoSpaceDE w:val="0"/>
              <w:autoSpaceDN w:val="0"/>
              <w:adjustRightInd w:val="0"/>
              <w:spacing w:line="360" w:lineRule="atLeast"/>
              <w:rPr>
                <w:rFonts w:cs="Times New Roman"/>
                <w:sz w:val="18"/>
                <w:szCs w:val="18"/>
              </w:rPr>
            </w:pP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30"/>
        </w:trPr>
        <w:tc>
          <w:tcPr>
            <w:tcW w:w="1181"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100-1000 </w:t>
            </w: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0.4</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30"/>
        </w:trPr>
        <w:tc>
          <w:tcPr>
            <w:tcW w:w="1181" w:type="pct"/>
            <w:vMerge/>
            <w:vAlign w:val="center"/>
          </w:tcPr>
          <w:p w:rsidR="003C4FE5" w:rsidRDefault="003C4FE5">
            <w:pPr>
              <w:autoSpaceDE w:val="0"/>
              <w:autoSpaceDN w:val="0"/>
              <w:adjustRightInd w:val="0"/>
              <w:spacing w:line="360" w:lineRule="atLeast"/>
              <w:rPr>
                <w:rFonts w:cs="Times New Roman"/>
                <w:sz w:val="18"/>
                <w:szCs w:val="18"/>
              </w:rPr>
            </w:pP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0.35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r>
      <w:tr w:rsidR="003C4FE5">
        <w:trPr>
          <w:trHeight w:val="230"/>
        </w:trPr>
        <w:tc>
          <w:tcPr>
            <w:tcW w:w="1181" w:type="pct"/>
            <w:vMerge/>
            <w:vAlign w:val="center"/>
          </w:tcPr>
          <w:p w:rsidR="003C4FE5" w:rsidRDefault="003C4FE5">
            <w:pPr>
              <w:autoSpaceDE w:val="0"/>
              <w:autoSpaceDN w:val="0"/>
              <w:adjustRightInd w:val="0"/>
              <w:spacing w:line="360" w:lineRule="atLeast"/>
              <w:rPr>
                <w:rFonts w:cs="Times New Roman"/>
                <w:sz w:val="18"/>
                <w:szCs w:val="18"/>
              </w:rPr>
            </w:pP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0.65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30"/>
        </w:trPr>
        <w:tc>
          <w:tcPr>
            <w:tcW w:w="1181"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1000-10000 </w:t>
            </w: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0.65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30"/>
        </w:trPr>
        <w:tc>
          <w:tcPr>
            <w:tcW w:w="1181" w:type="pct"/>
            <w:vMerge/>
            <w:vAlign w:val="center"/>
          </w:tcPr>
          <w:p w:rsidR="003C4FE5" w:rsidRDefault="003C4FE5">
            <w:pPr>
              <w:autoSpaceDE w:val="0"/>
              <w:autoSpaceDN w:val="0"/>
              <w:adjustRightInd w:val="0"/>
              <w:spacing w:line="360" w:lineRule="atLeast"/>
              <w:rPr>
                <w:rFonts w:cs="Times New Roman"/>
                <w:sz w:val="18"/>
                <w:szCs w:val="18"/>
              </w:rPr>
            </w:pP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0.35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r>
      <w:tr w:rsidR="003C4FE5">
        <w:trPr>
          <w:trHeight w:val="230"/>
        </w:trPr>
        <w:tc>
          <w:tcPr>
            <w:tcW w:w="1181" w:type="pct"/>
            <w:vMerge/>
            <w:vAlign w:val="center"/>
          </w:tcPr>
          <w:p w:rsidR="003C4FE5" w:rsidRDefault="003C4FE5">
            <w:pPr>
              <w:autoSpaceDE w:val="0"/>
              <w:autoSpaceDN w:val="0"/>
              <w:adjustRightInd w:val="0"/>
              <w:spacing w:line="360" w:lineRule="atLeast"/>
              <w:rPr>
                <w:rFonts w:cs="Times New Roman"/>
                <w:sz w:val="18"/>
                <w:szCs w:val="18"/>
              </w:rPr>
            </w:pP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0.4</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30"/>
        </w:trPr>
        <w:tc>
          <w:tcPr>
            <w:tcW w:w="1181"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≥10000 </w:t>
            </w: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0.85</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30"/>
        </w:trPr>
        <w:tc>
          <w:tcPr>
            <w:tcW w:w="1181" w:type="pct"/>
            <w:vMerge/>
          </w:tcPr>
          <w:p w:rsidR="003C4FE5" w:rsidRDefault="003C4FE5">
            <w:pPr>
              <w:autoSpaceDE w:val="0"/>
              <w:autoSpaceDN w:val="0"/>
              <w:adjustRightInd w:val="0"/>
              <w:spacing w:line="360" w:lineRule="atLeast"/>
              <w:rPr>
                <w:rFonts w:cs="Times New Roman"/>
                <w:sz w:val="18"/>
                <w:szCs w:val="18"/>
              </w:rPr>
            </w:pP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0.1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r>
      <w:tr w:rsidR="003C4FE5">
        <w:trPr>
          <w:trHeight w:val="215"/>
        </w:trPr>
        <w:tc>
          <w:tcPr>
            <w:tcW w:w="1181" w:type="pct"/>
            <w:vMerge/>
          </w:tcPr>
          <w:p w:rsidR="003C4FE5" w:rsidRDefault="003C4FE5">
            <w:pPr>
              <w:autoSpaceDE w:val="0"/>
              <w:autoSpaceDN w:val="0"/>
              <w:adjustRightInd w:val="0"/>
              <w:spacing w:line="360" w:lineRule="atLeast"/>
              <w:rPr>
                <w:rFonts w:cs="Times New Roman"/>
                <w:sz w:val="18"/>
                <w:szCs w:val="18"/>
              </w:rPr>
            </w:pPr>
          </w:p>
        </w:tc>
        <w:tc>
          <w:tcPr>
            <w:tcW w:w="99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0.25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0.65 </w:t>
            </w:r>
          </w:p>
        </w:tc>
        <w:tc>
          <w:tcPr>
            <w:tcW w:w="94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bl>
    <w:p w:rsidR="003C4FE5" w:rsidRDefault="003C4FE5">
      <w:pPr>
        <w:autoSpaceDE w:val="0"/>
        <w:autoSpaceDN w:val="0"/>
        <w:adjustRightInd w:val="0"/>
        <w:rPr>
          <w:rFonts w:cs="Times New Roman"/>
          <w:b/>
          <w:bCs/>
        </w:rPr>
      </w:pPr>
    </w:p>
    <w:p w:rsidR="003C4FE5" w:rsidRPr="00D5730D" w:rsidRDefault="008D45DD">
      <w:pPr>
        <w:pStyle w:val="affffff9"/>
        <w:spacing w:before="156" w:after="156"/>
      </w:pPr>
      <w:bookmarkStart w:id="675" w:name="_Toc35941390"/>
      <w:r w:rsidRPr="00D5730D">
        <w:t>表</w:t>
      </w:r>
      <w:r w:rsidRPr="00D5730D">
        <w:t xml:space="preserve"> A3.2  </w:t>
      </w:r>
      <w:r w:rsidRPr="00D5730D">
        <w:t>化工合成行业</w:t>
      </w:r>
      <w:bookmarkEnd w:id="675"/>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79"/>
        <w:gridCol w:w="1367"/>
        <w:gridCol w:w="867"/>
        <w:gridCol w:w="1079"/>
        <w:gridCol w:w="970"/>
        <w:gridCol w:w="972"/>
        <w:gridCol w:w="970"/>
        <w:gridCol w:w="972"/>
      </w:tblGrid>
      <w:tr w:rsidR="003C4FE5">
        <w:trPr>
          <w:trHeight w:val="239"/>
        </w:trPr>
        <w:tc>
          <w:tcPr>
            <w:tcW w:w="652"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826" w:type="pct"/>
            <w:vMerge w:val="restart"/>
            <w:tcBorders>
              <w:top w:val="single" w:sz="12" w:space="0" w:color="auto"/>
              <w:bottom w:val="single" w:sz="4" w:space="0" w:color="auto"/>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524" w:type="pct"/>
            <w:vMerge w:val="restart"/>
            <w:tcBorders>
              <w:top w:val="single" w:sz="12" w:space="0" w:color="auto"/>
              <w:left w:val="single" w:sz="4" w:space="0" w:color="auto"/>
              <w:bottom w:val="single" w:sz="4" w:space="0" w:color="auto"/>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工艺</w:t>
            </w:r>
          </w:p>
        </w:tc>
        <w:tc>
          <w:tcPr>
            <w:tcW w:w="652" w:type="pct"/>
            <w:vMerge w:val="restart"/>
            <w:tcBorders>
              <w:top w:val="single" w:sz="12" w:space="0" w:color="auto"/>
              <w:left w:val="single" w:sz="4"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使用量</w:t>
            </w:r>
          </w:p>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r>
              <w:rPr>
                <w:rFonts w:cs="Times New Roman"/>
                <w:sz w:val="18"/>
                <w:szCs w:val="18"/>
              </w:rPr>
              <w:t>t·y</w:t>
            </w:r>
            <w:r>
              <w:rPr>
                <w:rFonts w:cs="Times New Roman"/>
                <w:sz w:val="18"/>
                <w:szCs w:val="18"/>
                <w:vertAlign w:val="superscript"/>
              </w:rPr>
              <w:t>-1</w:t>
            </w:r>
            <w:r>
              <w:rPr>
                <w:rFonts w:cs="Times New Roman" w:hint="eastAsia"/>
                <w:sz w:val="18"/>
                <w:szCs w:val="18"/>
              </w:rPr>
              <w:t>）</w:t>
            </w:r>
          </w:p>
        </w:tc>
        <w:tc>
          <w:tcPr>
            <w:tcW w:w="2347" w:type="pct"/>
            <w:gridSpan w:val="4"/>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7822B1">
        <w:trPr>
          <w:trHeight w:val="343"/>
        </w:trPr>
        <w:tc>
          <w:tcPr>
            <w:tcW w:w="652"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vMerge/>
            <w:tcBorders>
              <w:top w:val="single" w:sz="4" w:space="0" w:color="auto"/>
              <w:bottom w:val="single" w:sz="12" w:space="0" w:color="auto"/>
              <w:right w:val="single" w:sz="4"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524" w:type="pct"/>
            <w:vMerge/>
            <w:tcBorders>
              <w:top w:val="single" w:sz="4" w:space="0" w:color="auto"/>
              <w:left w:val="single" w:sz="4" w:space="0" w:color="auto"/>
              <w:bottom w:val="single" w:sz="12" w:space="0" w:color="auto"/>
              <w:right w:val="single" w:sz="4"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52" w:type="pct"/>
            <w:vMerge/>
            <w:tcBorders>
              <w:top w:val="single" w:sz="4" w:space="0" w:color="auto"/>
              <w:left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586"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MCs</w:t>
            </w:r>
          </w:p>
        </w:tc>
        <w:tc>
          <w:tcPr>
            <w:tcW w:w="587"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1b</w:t>
            </w:r>
          </w:p>
        </w:tc>
        <w:tc>
          <w:tcPr>
            <w:tcW w:w="586"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1c</w:t>
            </w:r>
          </w:p>
        </w:tc>
        <w:tc>
          <w:tcPr>
            <w:tcW w:w="587"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3</w:t>
            </w:r>
            <w:r>
              <w:rPr>
                <w:rFonts w:cs="Times New Roman"/>
                <w:sz w:val="18"/>
                <w:szCs w:val="18"/>
                <w:vertAlign w:val="superscript"/>
              </w:rPr>
              <w:t>a</w:t>
            </w:r>
          </w:p>
        </w:tc>
      </w:tr>
      <w:tr w:rsidR="003C4FE5" w:rsidTr="007822B1">
        <w:trPr>
          <w:trHeight w:val="310"/>
        </w:trPr>
        <w:tc>
          <w:tcPr>
            <w:tcW w:w="652"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826" w:type="pct"/>
            <w:tcBorders>
              <w:top w:val="single" w:sz="12" w:space="0" w:color="auto"/>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w:t>
            </w:r>
          </w:p>
        </w:tc>
        <w:tc>
          <w:tcPr>
            <w:tcW w:w="524" w:type="pct"/>
            <w:tcBorders>
              <w:top w:val="single" w:sz="12" w:space="0" w:color="auto"/>
              <w:left w:val="single" w:sz="4" w:space="0" w:color="auto"/>
              <w:righ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52" w:type="pct"/>
            <w:tcBorders>
              <w:top w:val="single" w:sz="12" w:space="0" w:color="auto"/>
              <w:lef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8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87"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r>
      <w:tr w:rsidR="003C4FE5">
        <w:trPr>
          <w:trHeight w:val="230"/>
        </w:trPr>
        <w:tc>
          <w:tcPr>
            <w:tcW w:w="65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1-10</w:t>
            </w:r>
          </w:p>
        </w:tc>
        <w:tc>
          <w:tcPr>
            <w:tcW w:w="524" w:type="pct"/>
            <w:tcBorders>
              <w:left w:val="single" w:sz="4" w:space="0" w:color="auto"/>
              <w:righ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52" w:type="pct"/>
            <w:tcBorders>
              <w:lef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30"/>
        </w:trPr>
        <w:tc>
          <w:tcPr>
            <w:tcW w:w="65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524" w:type="pct"/>
            <w:tcBorders>
              <w:left w:val="single" w:sz="4" w:space="0" w:color="auto"/>
              <w:righ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52" w:type="pct"/>
            <w:tcBorders>
              <w:lef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53"/>
        </w:trPr>
        <w:tc>
          <w:tcPr>
            <w:tcW w:w="65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524" w:type="pct"/>
            <w:tcBorders>
              <w:left w:val="single" w:sz="4" w:space="0" w:color="auto"/>
              <w:righ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52" w:type="pct"/>
            <w:tcBorders>
              <w:lef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30"/>
        </w:trPr>
        <w:tc>
          <w:tcPr>
            <w:tcW w:w="65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524" w:type="pct"/>
            <w:tcBorders>
              <w:left w:val="single" w:sz="4" w:space="0" w:color="auto"/>
              <w:righ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52" w:type="pct"/>
            <w:tcBorders>
              <w:lef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0.025</w:t>
            </w:r>
          </w:p>
        </w:tc>
      </w:tr>
      <w:tr w:rsidR="003C4FE5">
        <w:trPr>
          <w:trHeight w:val="278"/>
        </w:trPr>
        <w:tc>
          <w:tcPr>
            <w:tcW w:w="65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524" w:type="pct"/>
            <w:tcBorders>
              <w:left w:val="single" w:sz="4" w:space="0" w:color="auto"/>
              <w:righ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52" w:type="pct"/>
            <w:tcBorders>
              <w:left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73"/>
        </w:trPr>
        <w:tc>
          <w:tcPr>
            <w:tcW w:w="652"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24" w:type="pct"/>
            <w:vMerge w:val="restart"/>
            <w:tcBorders>
              <w:left w:val="single" w:sz="4" w:space="0" w:color="auto"/>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湿法</w:t>
            </w:r>
          </w:p>
        </w:tc>
        <w:tc>
          <w:tcPr>
            <w:tcW w:w="652" w:type="pct"/>
            <w:tcBorders>
              <w:lef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&lt;1000</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30"/>
        </w:trPr>
        <w:tc>
          <w:tcPr>
            <w:tcW w:w="65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24" w:type="pct"/>
            <w:vMerge/>
            <w:tcBorders>
              <w:left w:val="single" w:sz="4" w:space="0" w:color="auto"/>
              <w:right w:val="single" w:sz="4"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52" w:type="pct"/>
            <w:tcBorders>
              <w:lef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0.007</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88"/>
        </w:trPr>
        <w:tc>
          <w:tcPr>
            <w:tcW w:w="65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24" w:type="pct"/>
            <w:tcBorders>
              <w:left w:val="single" w:sz="4" w:space="0" w:color="auto"/>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干法</w:t>
            </w:r>
          </w:p>
        </w:tc>
        <w:tc>
          <w:tcPr>
            <w:tcW w:w="652" w:type="pct"/>
            <w:tcBorders>
              <w:lef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15"/>
        </w:trPr>
        <w:tc>
          <w:tcPr>
            <w:tcW w:w="6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826" w:type="pct"/>
            <w:tcBorders>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24" w:type="pct"/>
            <w:tcBorders>
              <w:left w:val="single" w:sz="4" w:space="0" w:color="auto"/>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52" w:type="pct"/>
            <w:tcBorders>
              <w:lef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15"/>
        </w:trPr>
        <w:tc>
          <w:tcPr>
            <w:tcW w:w="1" w:type="pct"/>
            <w:gridSpan w:val="8"/>
            <w:tcBorders>
              <w:bottom w:val="single" w:sz="12" w:space="0" w:color="auto"/>
            </w:tcBorders>
            <w:vAlign w:val="center"/>
          </w:tcPr>
          <w:p w:rsidR="003C4FE5" w:rsidRDefault="008D45DD">
            <w:pPr>
              <w:widowControl/>
              <w:jc w:val="left"/>
              <w:rPr>
                <w:rFonts w:cs="Times New Roman"/>
                <w:sz w:val="18"/>
                <w:szCs w:val="18"/>
              </w:rPr>
            </w:pPr>
            <w:r>
              <w:rPr>
                <w:sz w:val="18"/>
                <w:szCs w:val="18"/>
                <w:vertAlign w:val="superscript"/>
              </w:rPr>
              <w:t>a</w:t>
            </w:r>
            <w:r>
              <w:rPr>
                <w:sz w:val="18"/>
                <w:szCs w:val="18"/>
              </w:rPr>
              <w:t>没有</w:t>
            </w:r>
            <w:r>
              <w:rPr>
                <w:sz w:val="18"/>
                <w:szCs w:val="18"/>
              </w:rPr>
              <w:t>MC</w:t>
            </w:r>
            <w:r>
              <w:rPr>
                <w:sz w:val="18"/>
                <w:szCs w:val="18"/>
              </w:rPr>
              <w:t>时，采用的默认值。</w:t>
            </w:r>
          </w:p>
        </w:tc>
      </w:tr>
    </w:tbl>
    <w:p w:rsidR="003C4FE5" w:rsidRDefault="008D45DD">
      <w:pPr>
        <w:widowControl/>
        <w:jc w:val="left"/>
        <w:rPr>
          <w:rFonts w:cs="Times New Roman"/>
        </w:rPr>
      </w:pPr>
      <w:r>
        <w:rPr>
          <w:rFonts w:cs="Times New Roman"/>
        </w:rPr>
        <w:br w:type="page"/>
      </w:r>
    </w:p>
    <w:p w:rsidR="003C4FE5" w:rsidRPr="00D5730D" w:rsidRDefault="008D45DD">
      <w:pPr>
        <w:pStyle w:val="affffff9"/>
        <w:spacing w:before="156" w:after="156"/>
      </w:pPr>
      <w:bookmarkStart w:id="676" w:name="_Toc35941391"/>
      <w:r w:rsidRPr="00D5730D">
        <w:lastRenderedPageBreak/>
        <w:t>表</w:t>
      </w:r>
      <w:r w:rsidRPr="00D5730D">
        <w:t xml:space="preserve"> A3.3  </w:t>
      </w:r>
      <w:r w:rsidRPr="00D5730D">
        <w:t>电气电子工业</w:t>
      </w:r>
      <w:bookmarkEnd w:id="676"/>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58"/>
        <w:gridCol w:w="2235"/>
        <w:gridCol w:w="2112"/>
        <w:gridCol w:w="1971"/>
      </w:tblGrid>
      <w:tr w:rsidR="003C4FE5" w:rsidTr="005A7E07">
        <w:trPr>
          <w:trHeight w:val="275"/>
        </w:trPr>
        <w:tc>
          <w:tcPr>
            <w:tcW w:w="1183"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1350"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2467" w:type="pct"/>
            <w:gridSpan w:val="2"/>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5A7E07">
        <w:trPr>
          <w:trHeight w:val="416"/>
        </w:trPr>
        <w:tc>
          <w:tcPr>
            <w:tcW w:w="1183"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350"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276"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2</w:t>
            </w:r>
          </w:p>
        </w:tc>
        <w:tc>
          <w:tcPr>
            <w:tcW w:w="1191"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MC = 3 </w:t>
            </w:r>
            <w:r>
              <w:rPr>
                <w:rFonts w:cs="Times New Roman"/>
                <w:sz w:val="18"/>
                <w:szCs w:val="18"/>
                <w:vertAlign w:val="superscript"/>
              </w:rPr>
              <w:t>a</w:t>
            </w:r>
          </w:p>
        </w:tc>
      </w:tr>
      <w:tr w:rsidR="003C4FE5" w:rsidTr="005A7E07">
        <w:trPr>
          <w:trHeight w:val="310"/>
        </w:trPr>
        <w:tc>
          <w:tcPr>
            <w:tcW w:w="1183"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350"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127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1191"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280"/>
        </w:trPr>
        <w:tc>
          <w:tcPr>
            <w:tcW w:w="1183"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3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w:t>
            </w:r>
          </w:p>
        </w:tc>
        <w:tc>
          <w:tcPr>
            <w:tcW w:w="127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119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375"/>
        </w:trPr>
        <w:tc>
          <w:tcPr>
            <w:tcW w:w="11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350" w:type="pct"/>
            <w:vAlign w:val="center"/>
          </w:tcPr>
          <w:p w:rsidR="003C4FE5" w:rsidRDefault="003C4FE5">
            <w:pPr>
              <w:autoSpaceDE w:val="0"/>
              <w:autoSpaceDN w:val="0"/>
              <w:adjustRightInd w:val="0"/>
              <w:spacing w:line="360" w:lineRule="atLeast"/>
              <w:jc w:val="left"/>
              <w:rPr>
                <w:rFonts w:cs="Times New Roman"/>
                <w:sz w:val="18"/>
                <w:szCs w:val="18"/>
              </w:rPr>
            </w:pPr>
          </w:p>
        </w:tc>
        <w:tc>
          <w:tcPr>
            <w:tcW w:w="127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119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90"/>
        </w:trPr>
        <w:tc>
          <w:tcPr>
            <w:tcW w:w="118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350" w:type="pct"/>
            <w:vAlign w:val="center"/>
          </w:tcPr>
          <w:p w:rsidR="003C4FE5" w:rsidRDefault="003C4FE5">
            <w:pPr>
              <w:autoSpaceDE w:val="0"/>
              <w:autoSpaceDN w:val="0"/>
              <w:adjustRightInd w:val="0"/>
              <w:spacing w:line="360" w:lineRule="atLeast"/>
              <w:jc w:val="left"/>
              <w:rPr>
                <w:rFonts w:cs="Times New Roman"/>
                <w:sz w:val="18"/>
                <w:szCs w:val="18"/>
              </w:rPr>
            </w:pPr>
          </w:p>
        </w:tc>
        <w:tc>
          <w:tcPr>
            <w:tcW w:w="127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119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90"/>
        </w:trPr>
        <w:tc>
          <w:tcPr>
            <w:tcW w:w="5000" w:type="pct"/>
            <w:gridSpan w:val="4"/>
            <w:vAlign w:val="center"/>
          </w:tcPr>
          <w:p w:rsidR="003C4FE5" w:rsidRDefault="008D45DD">
            <w:pPr>
              <w:autoSpaceDE w:val="0"/>
              <w:autoSpaceDN w:val="0"/>
              <w:adjustRightInd w:val="0"/>
              <w:spacing w:line="360" w:lineRule="atLeast"/>
              <w:jc w:val="left"/>
              <w:rPr>
                <w:rFonts w:cs="Times New Roman"/>
                <w:sz w:val="18"/>
                <w:szCs w:val="18"/>
              </w:rPr>
            </w:pPr>
            <w:r>
              <w:rPr>
                <w:sz w:val="18"/>
                <w:szCs w:val="18"/>
                <w:vertAlign w:val="superscript"/>
              </w:rPr>
              <w:t>a</w:t>
            </w:r>
            <w:r>
              <w:rPr>
                <w:sz w:val="18"/>
                <w:szCs w:val="18"/>
              </w:rPr>
              <w:t>没有</w:t>
            </w:r>
            <w:r>
              <w:rPr>
                <w:sz w:val="18"/>
                <w:szCs w:val="18"/>
              </w:rPr>
              <w:t>MC</w:t>
            </w:r>
            <w:r>
              <w:rPr>
                <w:sz w:val="18"/>
                <w:szCs w:val="18"/>
              </w:rPr>
              <w:t>时，采用的默认值。</w:t>
            </w:r>
          </w:p>
        </w:tc>
      </w:tr>
    </w:tbl>
    <w:p w:rsidR="003C4FE5" w:rsidRDefault="003C4FE5">
      <w:pPr>
        <w:rPr>
          <w:rFonts w:cs="Times New Roman"/>
        </w:rPr>
      </w:pPr>
    </w:p>
    <w:p w:rsidR="003C4FE5" w:rsidRPr="00D5730D" w:rsidRDefault="008D45DD">
      <w:pPr>
        <w:pStyle w:val="affffff9"/>
        <w:spacing w:before="156" w:after="156"/>
      </w:pPr>
      <w:bookmarkStart w:id="677" w:name="_Toc35941392"/>
      <w:r w:rsidRPr="00D5730D">
        <w:t>表</w:t>
      </w:r>
      <w:r w:rsidRPr="00D5730D">
        <w:t xml:space="preserve"> A3.4  </w:t>
      </w:r>
      <w:r w:rsidRPr="00D5730D">
        <w:t>公共领域</w:t>
      </w:r>
      <w:bookmarkEnd w:id="677"/>
    </w:p>
    <w:tbl>
      <w:tblPr>
        <w:tblStyle w:val="afff3"/>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4"/>
        <w:gridCol w:w="1735"/>
        <w:gridCol w:w="1672"/>
        <w:gridCol w:w="1663"/>
        <w:gridCol w:w="1662"/>
      </w:tblGrid>
      <w:tr w:rsidR="003C4FE5" w:rsidTr="005A7E07">
        <w:tc>
          <w:tcPr>
            <w:tcW w:w="933"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用途</w:t>
            </w:r>
          </w:p>
        </w:tc>
        <w:tc>
          <w:tcPr>
            <w:tcW w:w="1048"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用量</w:t>
            </w:r>
            <w:r>
              <w:rPr>
                <w:rFonts w:hint="eastAsia"/>
                <w:kern w:val="0"/>
                <w:sz w:val="18"/>
                <w:szCs w:val="18"/>
              </w:rPr>
              <w:t>（</w:t>
            </w:r>
            <w:r>
              <w:rPr>
                <w:kern w:val="0"/>
                <w:sz w:val="18"/>
                <w:szCs w:val="18"/>
              </w:rPr>
              <w:t>t·y</w:t>
            </w:r>
            <w:r>
              <w:rPr>
                <w:kern w:val="0"/>
                <w:sz w:val="18"/>
                <w:szCs w:val="18"/>
                <w:vertAlign w:val="superscript"/>
              </w:rPr>
              <w:t>-1</w:t>
            </w:r>
            <w:r>
              <w:rPr>
                <w:rFonts w:hint="eastAsia"/>
                <w:kern w:val="0"/>
                <w:sz w:val="18"/>
                <w:szCs w:val="18"/>
              </w:rPr>
              <w:t>）</w:t>
            </w:r>
          </w:p>
        </w:tc>
        <w:tc>
          <w:tcPr>
            <w:tcW w:w="3019" w:type="pct"/>
            <w:gridSpan w:val="3"/>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kern w:val="0"/>
                <w:sz w:val="18"/>
                <w:szCs w:val="18"/>
              </w:rPr>
            </w:pPr>
            <w:r>
              <w:rPr>
                <w:kern w:val="0"/>
                <w:sz w:val="18"/>
                <w:szCs w:val="18"/>
              </w:rPr>
              <w:t>排放系数</w:t>
            </w:r>
          </w:p>
        </w:tc>
      </w:tr>
      <w:tr w:rsidR="003C4FE5" w:rsidTr="005A7E07">
        <w:tc>
          <w:tcPr>
            <w:tcW w:w="933"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kern w:val="0"/>
                <w:sz w:val="18"/>
                <w:szCs w:val="18"/>
              </w:rPr>
            </w:pPr>
          </w:p>
        </w:tc>
        <w:tc>
          <w:tcPr>
            <w:tcW w:w="1048"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kern w:val="0"/>
                <w:sz w:val="18"/>
                <w:szCs w:val="18"/>
              </w:rPr>
            </w:pPr>
          </w:p>
        </w:tc>
        <w:tc>
          <w:tcPr>
            <w:tcW w:w="1010"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空气</w:t>
            </w:r>
          </w:p>
        </w:tc>
        <w:tc>
          <w:tcPr>
            <w:tcW w:w="1005"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废水</w:t>
            </w:r>
          </w:p>
        </w:tc>
        <w:tc>
          <w:tcPr>
            <w:tcW w:w="1004"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土壤</w:t>
            </w:r>
          </w:p>
        </w:tc>
      </w:tr>
      <w:tr w:rsidR="003C4FE5" w:rsidTr="005A7E07">
        <w:tc>
          <w:tcPr>
            <w:tcW w:w="933" w:type="pct"/>
            <w:vMerge w:val="restart"/>
            <w:tcBorders>
              <w:top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清洁</w:t>
            </w:r>
            <w:r>
              <w:rPr>
                <w:kern w:val="0"/>
                <w:sz w:val="18"/>
                <w:szCs w:val="18"/>
              </w:rPr>
              <w:t>/</w:t>
            </w:r>
            <w:r>
              <w:rPr>
                <w:kern w:val="0"/>
                <w:sz w:val="18"/>
                <w:szCs w:val="18"/>
              </w:rPr>
              <w:t>清洗剂</w:t>
            </w:r>
          </w:p>
        </w:tc>
        <w:tc>
          <w:tcPr>
            <w:tcW w:w="1048" w:type="pct"/>
            <w:tcBorders>
              <w:top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 1000</w:t>
            </w:r>
          </w:p>
        </w:tc>
        <w:tc>
          <w:tcPr>
            <w:tcW w:w="1010" w:type="pct"/>
            <w:tcBorders>
              <w:top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0.0025</w:t>
            </w:r>
          </w:p>
        </w:tc>
        <w:tc>
          <w:tcPr>
            <w:tcW w:w="1005" w:type="pct"/>
            <w:tcBorders>
              <w:top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0.9</w:t>
            </w:r>
          </w:p>
        </w:tc>
        <w:tc>
          <w:tcPr>
            <w:tcW w:w="1004" w:type="pct"/>
            <w:tcBorders>
              <w:top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0.05</w:t>
            </w:r>
          </w:p>
        </w:tc>
      </w:tr>
      <w:tr w:rsidR="003C4FE5">
        <w:tc>
          <w:tcPr>
            <w:tcW w:w="933" w:type="pct"/>
            <w:vMerge/>
            <w:vAlign w:val="center"/>
          </w:tcPr>
          <w:p w:rsidR="003C4FE5" w:rsidRDefault="003C4FE5">
            <w:pPr>
              <w:autoSpaceDE w:val="0"/>
              <w:autoSpaceDN w:val="0"/>
              <w:adjustRightInd w:val="0"/>
              <w:spacing w:line="360" w:lineRule="atLeast"/>
              <w:jc w:val="left"/>
              <w:rPr>
                <w:kern w:val="0"/>
                <w:sz w:val="18"/>
                <w:szCs w:val="18"/>
              </w:rPr>
            </w:pPr>
          </w:p>
        </w:tc>
        <w:tc>
          <w:tcPr>
            <w:tcW w:w="1048"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&gt; 1000</w:t>
            </w:r>
          </w:p>
        </w:tc>
        <w:tc>
          <w:tcPr>
            <w:tcW w:w="1010"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w:t>
            </w:r>
          </w:p>
        </w:tc>
        <w:tc>
          <w:tcPr>
            <w:tcW w:w="1005"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1</w:t>
            </w:r>
          </w:p>
        </w:tc>
        <w:tc>
          <w:tcPr>
            <w:tcW w:w="1004"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w:t>
            </w:r>
          </w:p>
        </w:tc>
      </w:tr>
      <w:tr w:rsidR="003C4FE5">
        <w:tc>
          <w:tcPr>
            <w:tcW w:w="933"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非农用生杀剂</w:t>
            </w:r>
          </w:p>
        </w:tc>
        <w:tc>
          <w:tcPr>
            <w:tcW w:w="1048" w:type="pct"/>
            <w:vAlign w:val="center"/>
          </w:tcPr>
          <w:p w:rsidR="003C4FE5" w:rsidRDefault="008D45DD">
            <w:pPr>
              <w:autoSpaceDE w:val="0"/>
              <w:autoSpaceDN w:val="0"/>
              <w:adjustRightInd w:val="0"/>
              <w:spacing w:line="360" w:lineRule="atLeast"/>
              <w:jc w:val="left"/>
              <w:rPr>
                <w:kern w:val="0"/>
                <w:sz w:val="18"/>
                <w:szCs w:val="18"/>
              </w:rPr>
            </w:pPr>
            <w:r>
              <w:rPr>
                <w:rFonts w:hint="eastAsia"/>
                <w:kern w:val="0"/>
                <w:sz w:val="18"/>
                <w:szCs w:val="18"/>
              </w:rPr>
              <w:t>/</w:t>
            </w:r>
          </w:p>
        </w:tc>
        <w:tc>
          <w:tcPr>
            <w:tcW w:w="1010"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0.1</w:t>
            </w:r>
          </w:p>
        </w:tc>
        <w:tc>
          <w:tcPr>
            <w:tcW w:w="1005"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0.05</w:t>
            </w:r>
          </w:p>
        </w:tc>
        <w:tc>
          <w:tcPr>
            <w:tcW w:w="1004"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0.8</w:t>
            </w:r>
          </w:p>
        </w:tc>
      </w:tr>
      <w:tr w:rsidR="003C4FE5">
        <w:tc>
          <w:tcPr>
            <w:tcW w:w="933"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其他</w:t>
            </w:r>
          </w:p>
        </w:tc>
        <w:tc>
          <w:tcPr>
            <w:tcW w:w="1048" w:type="pct"/>
            <w:vAlign w:val="center"/>
          </w:tcPr>
          <w:p w:rsidR="003C4FE5" w:rsidRDefault="008D45DD">
            <w:pPr>
              <w:autoSpaceDE w:val="0"/>
              <w:autoSpaceDN w:val="0"/>
              <w:adjustRightInd w:val="0"/>
              <w:spacing w:line="360" w:lineRule="atLeast"/>
              <w:jc w:val="left"/>
              <w:rPr>
                <w:kern w:val="0"/>
                <w:sz w:val="18"/>
                <w:szCs w:val="18"/>
              </w:rPr>
            </w:pPr>
            <w:r>
              <w:rPr>
                <w:rFonts w:hint="eastAsia"/>
                <w:kern w:val="0"/>
                <w:sz w:val="18"/>
                <w:szCs w:val="18"/>
              </w:rPr>
              <w:t>/</w:t>
            </w:r>
          </w:p>
        </w:tc>
        <w:tc>
          <w:tcPr>
            <w:tcW w:w="1010"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0.05</w:t>
            </w:r>
          </w:p>
        </w:tc>
        <w:tc>
          <w:tcPr>
            <w:tcW w:w="1005"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0.45</w:t>
            </w:r>
          </w:p>
        </w:tc>
        <w:tc>
          <w:tcPr>
            <w:tcW w:w="1004" w:type="pct"/>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0.45</w:t>
            </w:r>
          </w:p>
        </w:tc>
      </w:tr>
    </w:tbl>
    <w:p w:rsidR="003C4FE5" w:rsidRDefault="003C4FE5">
      <w:pPr>
        <w:pStyle w:val="affffff9"/>
        <w:spacing w:before="156" w:after="156"/>
      </w:pPr>
      <w:bookmarkStart w:id="678" w:name="_Toc35941393"/>
    </w:p>
    <w:p w:rsidR="003C4FE5" w:rsidRPr="00D5730D" w:rsidRDefault="008D45DD">
      <w:pPr>
        <w:pStyle w:val="affffff9"/>
        <w:spacing w:before="156" w:after="156"/>
      </w:pPr>
      <w:r w:rsidRPr="00D5730D">
        <w:t>表</w:t>
      </w:r>
      <w:r w:rsidRPr="00D5730D">
        <w:t xml:space="preserve"> A3.5  </w:t>
      </w:r>
      <w:r w:rsidRPr="00D5730D">
        <w:t>皮革加工行业</w:t>
      </w:r>
      <w:bookmarkEnd w:id="678"/>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69"/>
        <w:gridCol w:w="2118"/>
        <w:gridCol w:w="1414"/>
        <w:gridCol w:w="1157"/>
        <w:gridCol w:w="1159"/>
        <w:gridCol w:w="1159"/>
      </w:tblGrid>
      <w:tr w:rsidR="003C4FE5">
        <w:trPr>
          <w:trHeight w:val="343"/>
        </w:trPr>
        <w:tc>
          <w:tcPr>
            <w:tcW w:w="767"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1280"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854"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2098" w:type="pct"/>
            <w:gridSpan w:val="3"/>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D25F0C">
        <w:trPr>
          <w:trHeight w:val="158"/>
        </w:trPr>
        <w:tc>
          <w:tcPr>
            <w:tcW w:w="767"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280"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854"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99"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MCs</w:t>
            </w:r>
          </w:p>
        </w:tc>
        <w:tc>
          <w:tcPr>
            <w:tcW w:w="700"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2</w:t>
            </w:r>
          </w:p>
        </w:tc>
        <w:tc>
          <w:tcPr>
            <w:tcW w:w="700"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MC = 3 </w:t>
            </w:r>
            <w:r>
              <w:rPr>
                <w:rFonts w:cs="Times New Roman"/>
                <w:sz w:val="18"/>
                <w:szCs w:val="18"/>
                <w:vertAlign w:val="superscript"/>
              </w:rPr>
              <w:t>a</w:t>
            </w:r>
          </w:p>
        </w:tc>
      </w:tr>
      <w:tr w:rsidR="003C4FE5" w:rsidTr="00D25F0C">
        <w:trPr>
          <w:trHeight w:val="310"/>
        </w:trPr>
        <w:tc>
          <w:tcPr>
            <w:tcW w:w="767"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280"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85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699"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700"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0"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30"/>
        </w:trPr>
        <w:tc>
          <w:tcPr>
            <w:tcW w:w="7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8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85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w:t>
            </w:r>
          </w:p>
        </w:tc>
        <w:tc>
          <w:tcPr>
            <w:tcW w:w="69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328"/>
        </w:trPr>
        <w:tc>
          <w:tcPr>
            <w:tcW w:w="7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8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w:t>
            </w:r>
          </w:p>
        </w:tc>
        <w:tc>
          <w:tcPr>
            <w:tcW w:w="85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9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325"/>
        </w:trPr>
        <w:tc>
          <w:tcPr>
            <w:tcW w:w="767"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28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85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9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w:t>
            </w:r>
          </w:p>
        </w:tc>
      </w:tr>
      <w:tr w:rsidR="003C4FE5">
        <w:trPr>
          <w:trHeight w:val="253"/>
        </w:trPr>
        <w:tc>
          <w:tcPr>
            <w:tcW w:w="7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8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85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9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0.15</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0.99</w:t>
            </w:r>
          </w:p>
        </w:tc>
      </w:tr>
      <w:tr w:rsidR="003C4FE5">
        <w:trPr>
          <w:trHeight w:val="325"/>
        </w:trPr>
        <w:tc>
          <w:tcPr>
            <w:tcW w:w="7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8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85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9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0.99</w:t>
            </w:r>
          </w:p>
        </w:tc>
      </w:tr>
      <w:tr w:rsidR="003C4FE5">
        <w:trPr>
          <w:trHeight w:val="270"/>
        </w:trPr>
        <w:tc>
          <w:tcPr>
            <w:tcW w:w="76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28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5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9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70"/>
        </w:trPr>
        <w:tc>
          <w:tcPr>
            <w:tcW w:w="5000" w:type="pct"/>
            <w:gridSpan w:val="6"/>
            <w:vAlign w:val="center"/>
          </w:tcPr>
          <w:p w:rsidR="003C4FE5" w:rsidRDefault="008D45DD">
            <w:pPr>
              <w:pStyle w:val="affffff9"/>
              <w:spacing w:beforeLines="0" w:afterLines="0" w:line="360" w:lineRule="atLeast"/>
              <w:jc w:val="left"/>
              <w:rPr>
                <w:sz w:val="18"/>
                <w:szCs w:val="18"/>
              </w:rPr>
            </w:pPr>
            <w:r>
              <w:rPr>
                <w:rFonts w:eastAsia="宋体"/>
                <w:sz w:val="18"/>
                <w:szCs w:val="18"/>
                <w:vertAlign w:val="superscript"/>
              </w:rPr>
              <w:t>a</w:t>
            </w:r>
            <w:r>
              <w:rPr>
                <w:rFonts w:eastAsia="宋体"/>
                <w:sz w:val="18"/>
                <w:szCs w:val="18"/>
              </w:rPr>
              <w:t>没有</w:t>
            </w:r>
            <w:r>
              <w:rPr>
                <w:rFonts w:eastAsia="宋体"/>
                <w:sz w:val="18"/>
                <w:szCs w:val="18"/>
              </w:rPr>
              <w:t>MC</w:t>
            </w:r>
            <w:r>
              <w:rPr>
                <w:rFonts w:eastAsia="宋体"/>
                <w:sz w:val="18"/>
                <w:szCs w:val="18"/>
              </w:rPr>
              <w:t>时，采用的默认值。</w:t>
            </w:r>
          </w:p>
        </w:tc>
      </w:tr>
    </w:tbl>
    <w:p w:rsidR="003C4FE5" w:rsidRDefault="003C4FE5">
      <w:pPr>
        <w:widowControl/>
        <w:jc w:val="left"/>
        <w:rPr>
          <w:rFonts w:eastAsia="黑体" w:cs="Times New Roman"/>
          <w:kern w:val="0"/>
        </w:rPr>
      </w:pPr>
      <w:bookmarkStart w:id="679" w:name="_Toc35941394"/>
    </w:p>
    <w:p w:rsidR="003C4FE5" w:rsidRDefault="008D45DD">
      <w:pPr>
        <w:widowControl/>
        <w:jc w:val="left"/>
        <w:rPr>
          <w:rFonts w:eastAsia="黑体" w:cs="Times New Roman"/>
          <w:kern w:val="0"/>
        </w:rPr>
      </w:pPr>
      <w:r>
        <w:rPr>
          <w:rFonts w:eastAsia="黑体" w:cs="Times New Roman"/>
          <w:kern w:val="0"/>
        </w:rPr>
        <w:br w:type="page"/>
      </w:r>
    </w:p>
    <w:p w:rsidR="003C4FE5" w:rsidRPr="00D5730D" w:rsidRDefault="008D45DD">
      <w:pPr>
        <w:pStyle w:val="affffff9"/>
        <w:spacing w:before="156" w:after="156"/>
      </w:pPr>
      <w:r w:rsidRPr="00D5730D">
        <w:lastRenderedPageBreak/>
        <w:t>表</w:t>
      </w:r>
      <w:r w:rsidRPr="00D5730D">
        <w:t xml:space="preserve"> A3.6  </w:t>
      </w:r>
      <w:r w:rsidRPr="00D5730D">
        <w:t>金属提取、精炼和加工工业</w:t>
      </w:r>
      <w:bookmarkEnd w:id="679"/>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398"/>
        <w:gridCol w:w="1006"/>
        <w:gridCol w:w="1960"/>
        <w:gridCol w:w="960"/>
        <w:gridCol w:w="985"/>
        <w:gridCol w:w="985"/>
        <w:gridCol w:w="982"/>
      </w:tblGrid>
      <w:tr w:rsidR="003C4FE5">
        <w:trPr>
          <w:trHeight w:val="20"/>
        </w:trPr>
        <w:tc>
          <w:tcPr>
            <w:tcW w:w="845" w:type="pct"/>
            <w:vMerge w:val="restart"/>
            <w:tcBorders>
              <w:top w:val="single" w:sz="12" w:space="0" w:color="auto"/>
              <w:bottom w:val="single" w:sz="4" w:space="0" w:color="auto"/>
              <w:right w:val="single" w:sz="8"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用途</w:t>
            </w:r>
          </w:p>
        </w:tc>
        <w:tc>
          <w:tcPr>
            <w:tcW w:w="608" w:type="pct"/>
            <w:vMerge w:val="restart"/>
            <w:tcBorders>
              <w:top w:val="single" w:sz="12" w:space="0" w:color="auto"/>
              <w:left w:val="single" w:sz="8"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环境介质</w:t>
            </w:r>
          </w:p>
        </w:tc>
        <w:tc>
          <w:tcPr>
            <w:tcW w:w="1184" w:type="pct"/>
            <w:vMerge w:val="restart"/>
            <w:tcBorders>
              <w:top w:val="single" w:sz="12" w:space="0" w:color="auto"/>
              <w:bottom w:val="single" w:sz="4" w:space="0" w:color="auto"/>
              <w:right w:val="single" w:sz="8"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580" w:type="pct"/>
            <w:vMerge w:val="restart"/>
            <w:tcBorders>
              <w:top w:val="single" w:sz="12" w:space="0" w:color="auto"/>
              <w:left w:val="single" w:sz="8"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lg </w:t>
            </w:r>
            <w:r>
              <w:rPr>
                <w:rFonts w:cs="Times New Roman"/>
                <w:i/>
                <w:sz w:val="18"/>
                <w:szCs w:val="18"/>
              </w:rPr>
              <w:t>HENRY</w:t>
            </w:r>
          </w:p>
        </w:tc>
        <w:tc>
          <w:tcPr>
            <w:tcW w:w="1783" w:type="pct"/>
            <w:gridSpan w:val="3"/>
            <w:tcBorders>
              <w:top w:val="single" w:sz="12" w:space="0" w:color="auto"/>
              <w:bottom w:val="single" w:sz="4" w:space="0" w:color="auto"/>
            </w:tcBorders>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D25F0C">
        <w:trPr>
          <w:trHeight w:val="20"/>
        </w:trPr>
        <w:tc>
          <w:tcPr>
            <w:tcW w:w="844" w:type="pct"/>
            <w:vMerge/>
            <w:tcBorders>
              <w:top w:val="single" w:sz="4" w:space="0" w:color="auto"/>
              <w:bottom w:val="single" w:sz="12" w:space="0" w:color="auto"/>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vMerge/>
            <w:tcBorders>
              <w:top w:val="single" w:sz="4" w:space="0" w:color="auto"/>
              <w:left w:val="single" w:sz="8"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184" w:type="pct"/>
            <w:vMerge/>
            <w:tcBorders>
              <w:top w:val="single" w:sz="4" w:space="0" w:color="auto"/>
              <w:bottom w:val="single" w:sz="12" w:space="0" w:color="auto"/>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580" w:type="pct"/>
            <w:vMerge/>
            <w:tcBorders>
              <w:top w:val="single" w:sz="4" w:space="0" w:color="auto"/>
              <w:left w:val="single" w:sz="8"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595" w:type="pct"/>
            <w:tcBorders>
              <w:top w:val="single" w:sz="4"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M</w:t>
            </w:r>
            <w:r>
              <w:rPr>
                <w:rFonts w:cs="Times New Roman"/>
                <w:sz w:val="18"/>
                <w:szCs w:val="18"/>
              </w:rPr>
              <w:t>Cs</w:t>
            </w:r>
          </w:p>
        </w:tc>
        <w:tc>
          <w:tcPr>
            <w:tcW w:w="595"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2</w:t>
            </w:r>
          </w:p>
        </w:tc>
        <w:tc>
          <w:tcPr>
            <w:tcW w:w="593"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3</w:t>
            </w:r>
            <w:r>
              <w:rPr>
                <w:rFonts w:cs="Times New Roman"/>
                <w:sz w:val="18"/>
                <w:szCs w:val="18"/>
                <w:vertAlign w:val="superscript"/>
              </w:rPr>
              <w:t>a</w:t>
            </w:r>
          </w:p>
        </w:tc>
      </w:tr>
      <w:tr w:rsidR="003C4FE5" w:rsidTr="00D25F0C">
        <w:trPr>
          <w:trHeight w:val="20"/>
        </w:trPr>
        <w:tc>
          <w:tcPr>
            <w:tcW w:w="844" w:type="pct"/>
            <w:vMerge w:val="restart"/>
            <w:tcBorders>
              <w:top w:val="single" w:sz="12" w:space="0" w:color="auto"/>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非热传导剂、非润滑油及添加剂</w:t>
            </w:r>
          </w:p>
        </w:tc>
        <w:tc>
          <w:tcPr>
            <w:tcW w:w="608" w:type="pct"/>
            <w:tcBorders>
              <w:top w:val="single" w:sz="12" w:space="0" w:color="auto"/>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184" w:type="pct"/>
            <w:tcBorders>
              <w:top w:val="single" w:sz="12" w:space="0" w:color="auto"/>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0" w:type="pct"/>
            <w:tcBorders>
              <w:top w:val="single" w:sz="12" w:space="0" w:color="auto"/>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93"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vMerge w:val="restar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59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vMerge/>
            <w:tcBorders>
              <w:lef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59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vMerge/>
            <w:tcBorders>
              <w:lef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c>
          <w:tcPr>
            <w:tcW w:w="59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59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0"/>
        </w:trPr>
        <w:tc>
          <w:tcPr>
            <w:tcW w:w="844" w:type="pct"/>
            <w:vMerge w:val="restar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热传导剂、润滑油及添加剂</w:t>
            </w:r>
          </w:p>
        </w:tc>
        <w:tc>
          <w:tcPr>
            <w:tcW w:w="608" w:type="pct"/>
            <w:vMerge w:val="restar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&lt;2</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0.0002</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vMerge/>
            <w:tcBorders>
              <w:lef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≥2</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vMerge w:val="restar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纯油性</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0.185</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vMerge/>
            <w:tcBorders>
              <w:lef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水性及其他</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0.316</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844" w:type="pct"/>
            <w:vMerge/>
            <w:tcBorders>
              <w:right w:val="single" w:sz="8"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08"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184" w:type="pct"/>
            <w:tcBorders>
              <w:righ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80" w:type="pct"/>
            <w:tcBorders>
              <w:left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59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9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1" w:type="pct"/>
            <w:gridSpan w:val="7"/>
            <w:vAlign w:val="center"/>
          </w:tcPr>
          <w:p w:rsidR="003C4FE5" w:rsidRDefault="008D45DD">
            <w:pPr>
              <w:pStyle w:val="affffff9"/>
              <w:spacing w:beforeLines="0" w:afterLines="0" w:line="360" w:lineRule="atLeast"/>
              <w:jc w:val="left"/>
              <w:rPr>
                <w:rFonts w:eastAsia="宋体"/>
                <w:sz w:val="18"/>
                <w:szCs w:val="18"/>
              </w:rPr>
            </w:pPr>
            <w:r>
              <w:rPr>
                <w:rFonts w:eastAsia="宋体"/>
                <w:vertAlign w:val="superscript"/>
              </w:rPr>
              <w:t xml:space="preserve">a </w:t>
            </w:r>
            <w:r>
              <w:rPr>
                <w:rFonts w:eastAsia="宋体"/>
                <w:sz w:val="18"/>
                <w:szCs w:val="18"/>
              </w:rPr>
              <w:t>没有</w:t>
            </w:r>
            <w:r>
              <w:rPr>
                <w:rFonts w:eastAsia="宋体"/>
                <w:sz w:val="18"/>
                <w:szCs w:val="18"/>
              </w:rPr>
              <w:t>MC</w:t>
            </w:r>
            <w:r>
              <w:rPr>
                <w:rFonts w:eastAsia="宋体"/>
                <w:sz w:val="18"/>
                <w:szCs w:val="18"/>
              </w:rPr>
              <w:t>时，采用的默认值。</w:t>
            </w:r>
          </w:p>
        </w:tc>
      </w:tr>
    </w:tbl>
    <w:p w:rsidR="003C4FE5" w:rsidRDefault="003C4FE5">
      <w:pPr>
        <w:pStyle w:val="affffff9"/>
        <w:spacing w:beforeLines="0" w:afterLines="0"/>
      </w:pPr>
      <w:bookmarkStart w:id="680" w:name="_Toc35941395"/>
    </w:p>
    <w:p w:rsidR="003C4FE5" w:rsidRPr="00D5730D" w:rsidRDefault="008D45DD">
      <w:pPr>
        <w:pStyle w:val="affffff9"/>
        <w:spacing w:before="156" w:after="156"/>
      </w:pPr>
      <w:r w:rsidRPr="00D5730D">
        <w:t>表</w:t>
      </w:r>
      <w:r w:rsidRPr="00D5730D">
        <w:t xml:space="preserve"> A3.7  </w:t>
      </w:r>
      <w:r w:rsidRPr="00D5730D">
        <w:t>矿物油和燃料工业</w:t>
      </w:r>
      <w:bookmarkEnd w:id="680"/>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69"/>
        <w:gridCol w:w="3531"/>
        <w:gridCol w:w="2476"/>
      </w:tblGrid>
      <w:tr w:rsidR="003C4FE5" w:rsidTr="005A7E07">
        <w:trPr>
          <w:trHeight w:val="333"/>
        </w:trPr>
        <w:tc>
          <w:tcPr>
            <w:tcW w:w="1371"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环境介质</w:t>
            </w:r>
          </w:p>
        </w:tc>
        <w:tc>
          <w:tcPr>
            <w:tcW w:w="2133"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496"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排放系数</w:t>
            </w:r>
          </w:p>
        </w:tc>
      </w:tr>
      <w:tr w:rsidR="003C4FE5" w:rsidTr="005A7E07">
        <w:trPr>
          <w:trHeight w:val="310"/>
        </w:trPr>
        <w:tc>
          <w:tcPr>
            <w:tcW w:w="1371"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空气</w:t>
            </w:r>
          </w:p>
        </w:tc>
        <w:tc>
          <w:tcPr>
            <w:tcW w:w="2133"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w:t>
            </w:r>
          </w:p>
        </w:tc>
        <w:tc>
          <w:tcPr>
            <w:tcW w:w="1496"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r>
      <w:tr w:rsidR="003C4FE5">
        <w:trPr>
          <w:trHeight w:val="230"/>
        </w:trPr>
        <w:tc>
          <w:tcPr>
            <w:tcW w:w="13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1-10</w:t>
            </w:r>
          </w:p>
        </w:tc>
        <w:tc>
          <w:tcPr>
            <w:tcW w:w="149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r>
      <w:tr w:rsidR="003C4FE5">
        <w:trPr>
          <w:trHeight w:val="230"/>
        </w:trPr>
        <w:tc>
          <w:tcPr>
            <w:tcW w:w="13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149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r>
      <w:tr w:rsidR="003C4FE5">
        <w:trPr>
          <w:trHeight w:val="253"/>
        </w:trPr>
        <w:tc>
          <w:tcPr>
            <w:tcW w:w="13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149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0.005</w:t>
            </w:r>
          </w:p>
        </w:tc>
      </w:tr>
      <w:tr w:rsidR="003C4FE5">
        <w:trPr>
          <w:trHeight w:val="325"/>
        </w:trPr>
        <w:tc>
          <w:tcPr>
            <w:tcW w:w="1371"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13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w:t>
            </w:r>
          </w:p>
        </w:tc>
        <w:tc>
          <w:tcPr>
            <w:tcW w:w="149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r>
      <w:tr w:rsidR="003C4FE5">
        <w:trPr>
          <w:trHeight w:val="400"/>
        </w:trPr>
        <w:tc>
          <w:tcPr>
            <w:tcW w:w="137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废水</w:t>
            </w:r>
          </w:p>
        </w:tc>
        <w:tc>
          <w:tcPr>
            <w:tcW w:w="213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149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r>
      <w:tr w:rsidR="003C4FE5">
        <w:trPr>
          <w:trHeight w:val="290"/>
        </w:trPr>
        <w:tc>
          <w:tcPr>
            <w:tcW w:w="137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土壤</w:t>
            </w:r>
          </w:p>
        </w:tc>
        <w:tc>
          <w:tcPr>
            <w:tcW w:w="213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149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r>
    </w:tbl>
    <w:p w:rsidR="003C4FE5" w:rsidRDefault="003C4FE5">
      <w:pPr>
        <w:widowControl/>
        <w:jc w:val="left"/>
        <w:rPr>
          <w:rFonts w:eastAsia="黑体" w:cs="Times New Roman"/>
          <w:kern w:val="0"/>
        </w:rPr>
      </w:pPr>
      <w:bookmarkStart w:id="681" w:name="_Toc35941396"/>
    </w:p>
    <w:p w:rsidR="003C4FE5" w:rsidRPr="00D5730D" w:rsidRDefault="008D45DD">
      <w:pPr>
        <w:pStyle w:val="affffff9"/>
        <w:spacing w:before="156" w:after="156"/>
      </w:pPr>
      <w:r w:rsidRPr="00D5730D">
        <w:t>表</w:t>
      </w:r>
      <w:r w:rsidRPr="00D5730D">
        <w:t xml:space="preserve"> A3.8  </w:t>
      </w:r>
      <w:r w:rsidRPr="00D5730D">
        <w:t>胶片行业</w:t>
      </w:r>
      <w:bookmarkEnd w:id="681"/>
    </w:p>
    <w:tbl>
      <w:tblPr>
        <w:tblW w:w="4999"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30"/>
        <w:gridCol w:w="2686"/>
        <w:gridCol w:w="1435"/>
        <w:gridCol w:w="1354"/>
        <w:gridCol w:w="1269"/>
      </w:tblGrid>
      <w:tr w:rsidR="003C4FE5">
        <w:trPr>
          <w:trHeight w:val="323"/>
        </w:trPr>
        <w:tc>
          <w:tcPr>
            <w:tcW w:w="925" w:type="pct"/>
            <w:vMerge w:val="restart"/>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环境介质</w:t>
            </w:r>
          </w:p>
        </w:tc>
        <w:tc>
          <w:tcPr>
            <w:tcW w:w="1623" w:type="pct"/>
            <w:vMerge w:val="restart"/>
            <w:tcBorders>
              <w:top w:val="single" w:sz="12" w:space="0" w:color="auto"/>
              <w:bottom w:val="single" w:sz="8" w:space="0" w:color="auto"/>
              <w:right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用途</w:t>
            </w:r>
          </w:p>
        </w:tc>
        <w:tc>
          <w:tcPr>
            <w:tcW w:w="867" w:type="pct"/>
            <w:vMerge w:val="restart"/>
            <w:tcBorders>
              <w:top w:val="single" w:sz="12" w:space="0" w:color="auto"/>
              <w:left w:val="single" w:sz="4" w:space="0" w:color="auto"/>
              <w:bottom w:val="single" w:sz="8"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584" w:type="pct"/>
            <w:gridSpan w:val="2"/>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ind w:firstLineChars="300" w:firstLine="540"/>
              <w:jc w:val="left"/>
              <w:rPr>
                <w:rFonts w:cs="Times New Roman"/>
                <w:sz w:val="18"/>
                <w:szCs w:val="18"/>
              </w:rPr>
            </w:pPr>
            <w:r>
              <w:rPr>
                <w:rFonts w:cs="Times New Roman"/>
                <w:sz w:val="18"/>
                <w:szCs w:val="18"/>
              </w:rPr>
              <w:t>排放系数</w:t>
            </w:r>
          </w:p>
        </w:tc>
      </w:tr>
      <w:tr w:rsidR="003C4FE5" w:rsidTr="005A7E07">
        <w:trPr>
          <w:trHeight w:val="427"/>
        </w:trPr>
        <w:tc>
          <w:tcPr>
            <w:tcW w:w="925"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Merge/>
            <w:tcBorders>
              <w:top w:val="single" w:sz="4" w:space="0" w:color="auto"/>
              <w:bottom w:val="single" w:sz="12" w:space="0" w:color="auto"/>
              <w:right w:val="single" w:sz="4"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67" w:type="pct"/>
            <w:vMerge/>
            <w:tcBorders>
              <w:top w:val="single" w:sz="4" w:space="0" w:color="auto"/>
              <w:left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18"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MC=2</w:t>
            </w:r>
          </w:p>
        </w:tc>
        <w:tc>
          <w:tcPr>
            <w:tcW w:w="766"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 xml:space="preserve">MC=3 </w:t>
            </w:r>
            <w:r>
              <w:rPr>
                <w:rFonts w:cs="Times New Roman"/>
                <w:sz w:val="18"/>
                <w:szCs w:val="18"/>
                <w:vertAlign w:val="superscript"/>
              </w:rPr>
              <w:t>a</w:t>
            </w:r>
          </w:p>
        </w:tc>
      </w:tr>
      <w:tr w:rsidR="003C4FE5" w:rsidTr="005A7E07">
        <w:trPr>
          <w:trHeight w:val="338"/>
        </w:trPr>
        <w:tc>
          <w:tcPr>
            <w:tcW w:w="925"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空气</w:t>
            </w:r>
          </w:p>
        </w:tc>
        <w:tc>
          <w:tcPr>
            <w:tcW w:w="1623"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固体材料</w:t>
            </w:r>
            <w:r>
              <w:rPr>
                <w:rFonts w:cs="Times New Roman" w:hint="eastAsia"/>
                <w:sz w:val="18"/>
                <w:szCs w:val="18"/>
              </w:rPr>
              <w:t>（</w:t>
            </w:r>
            <w:r>
              <w:rPr>
                <w:rFonts w:cs="Times New Roman"/>
                <w:sz w:val="18"/>
                <w:szCs w:val="18"/>
              </w:rPr>
              <w:t>如胶片</w:t>
            </w:r>
            <w:r>
              <w:rPr>
                <w:rFonts w:cs="Times New Roman" w:hint="eastAsia"/>
                <w:sz w:val="18"/>
                <w:szCs w:val="18"/>
              </w:rPr>
              <w:t>）</w:t>
            </w:r>
          </w:p>
        </w:tc>
        <w:tc>
          <w:tcPr>
            <w:tcW w:w="867"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818"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766"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r>
      <w:tr w:rsidR="003C4FE5">
        <w:trPr>
          <w:trHeight w:val="203"/>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其他</w:t>
            </w: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0.000035</w:t>
            </w:r>
          </w:p>
        </w:tc>
      </w:tr>
      <w:tr w:rsidR="003C4FE5">
        <w:trPr>
          <w:trHeight w:val="230"/>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1-10</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0.00025</w:t>
            </w:r>
          </w:p>
        </w:tc>
      </w:tr>
      <w:tr w:rsidR="003C4FE5">
        <w:trPr>
          <w:trHeight w:val="230"/>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0.0075</w:t>
            </w:r>
          </w:p>
        </w:tc>
      </w:tr>
      <w:tr w:rsidR="003C4FE5">
        <w:trPr>
          <w:trHeight w:val="253"/>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0.025</w:t>
            </w:r>
          </w:p>
        </w:tc>
      </w:tr>
      <w:tr w:rsidR="003C4FE5">
        <w:trPr>
          <w:trHeight w:val="325"/>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0.075</w:t>
            </w:r>
          </w:p>
        </w:tc>
      </w:tr>
      <w:tr w:rsidR="003C4FE5">
        <w:trPr>
          <w:trHeight w:val="380"/>
        </w:trPr>
        <w:tc>
          <w:tcPr>
            <w:tcW w:w="925"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废水</w:t>
            </w:r>
          </w:p>
        </w:tc>
        <w:tc>
          <w:tcPr>
            <w:tcW w:w="162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固体材料</w:t>
            </w:r>
            <w:r>
              <w:rPr>
                <w:rFonts w:cs="Times New Roman" w:hint="eastAsia"/>
                <w:sz w:val="18"/>
                <w:szCs w:val="18"/>
              </w:rPr>
              <w:t>（</w:t>
            </w:r>
            <w:r>
              <w:rPr>
                <w:rFonts w:cs="Times New Roman"/>
                <w:sz w:val="18"/>
                <w:szCs w:val="18"/>
              </w:rPr>
              <w:t>如胶片</w:t>
            </w:r>
            <w:r>
              <w:rPr>
                <w:rFonts w:cs="Times New Roman" w:hint="eastAsia"/>
                <w:sz w:val="18"/>
                <w:szCs w:val="18"/>
              </w:rPr>
              <w:t>）</w:t>
            </w: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r>
      <w:tr w:rsidR="003C4FE5">
        <w:trPr>
          <w:trHeight w:val="230"/>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水溶液：染料耦合剂</w:t>
            </w: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0.15</w:t>
            </w:r>
          </w:p>
        </w:tc>
      </w:tr>
      <w:tr w:rsidR="003C4FE5">
        <w:trPr>
          <w:trHeight w:val="298"/>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水溶液：其他</w:t>
            </w: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0.8</w:t>
            </w:r>
          </w:p>
        </w:tc>
      </w:tr>
      <w:tr w:rsidR="003C4FE5">
        <w:trPr>
          <w:trHeight w:val="353"/>
        </w:trPr>
        <w:tc>
          <w:tcPr>
            <w:tcW w:w="925"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土壤</w:t>
            </w:r>
          </w:p>
        </w:tc>
        <w:tc>
          <w:tcPr>
            <w:tcW w:w="162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固体材料</w:t>
            </w:r>
            <w:r>
              <w:rPr>
                <w:rFonts w:cs="Times New Roman" w:hint="eastAsia"/>
                <w:sz w:val="18"/>
                <w:szCs w:val="18"/>
              </w:rPr>
              <w:t>（</w:t>
            </w:r>
            <w:r>
              <w:rPr>
                <w:rFonts w:cs="Times New Roman"/>
                <w:sz w:val="18"/>
                <w:szCs w:val="18"/>
              </w:rPr>
              <w:t>如胶片</w:t>
            </w:r>
            <w:r>
              <w:rPr>
                <w:rFonts w:cs="Times New Roman" w:hint="eastAsia"/>
                <w:sz w:val="18"/>
                <w:szCs w:val="18"/>
              </w:rPr>
              <w:t>）</w:t>
            </w:r>
          </w:p>
        </w:tc>
        <w:tc>
          <w:tcPr>
            <w:tcW w:w="867" w:type="pct"/>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hint="eastAsia"/>
                <w:sz w:val="18"/>
                <w:szCs w:val="18"/>
              </w:rPr>
              <w:t>/</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766" w:type="pct"/>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hint="eastAsia"/>
                <w:sz w:val="18"/>
                <w:szCs w:val="18"/>
              </w:rPr>
              <w:t>/</w:t>
            </w:r>
          </w:p>
        </w:tc>
      </w:tr>
      <w:tr w:rsidR="003C4FE5">
        <w:trPr>
          <w:trHeight w:val="168"/>
        </w:trPr>
        <w:tc>
          <w:tcPr>
            <w:tcW w:w="92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62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其他</w:t>
            </w:r>
          </w:p>
        </w:tc>
        <w:tc>
          <w:tcPr>
            <w:tcW w:w="867"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81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6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0.00025</w:t>
            </w:r>
          </w:p>
        </w:tc>
      </w:tr>
      <w:tr w:rsidR="003C4FE5">
        <w:trPr>
          <w:trHeight w:val="168"/>
        </w:trPr>
        <w:tc>
          <w:tcPr>
            <w:tcW w:w="5000" w:type="pct"/>
            <w:gridSpan w:val="5"/>
            <w:vAlign w:val="center"/>
          </w:tcPr>
          <w:p w:rsidR="003C4FE5" w:rsidRDefault="008D45DD">
            <w:pPr>
              <w:pStyle w:val="affffff9"/>
              <w:snapToGrid w:val="0"/>
              <w:spacing w:beforeLines="0" w:afterLines="0" w:line="360" w:lineRule="atLeast"/>
              <w:jc w:val="left"/>
              <w:rPr>
                <w:sz w:val="18"/>
                <w:szCs w:val="18"/>
              </w:rPr>
            </w:pPr>
            <w:r>
              <w:rPr>
                <w:rFonts w:eastAsia="宋体"/>
                <w:sz w:val="18"/>
                <w:szCs w:val="18"/>
                <w:vertAlign w:val="superscript"/>
              </w:rPr>
              <w:t xml:space="preserve">a </w:t>
            </w:r>
            <w:r>
              <w:rPr>
                <w:rFonts w:eastAsia="宋体"/>
                <w:sz w:val="18"/>
                <w:szCs w:val="18"/>
              </w:rPr>
              <w:t>没有</w:t>
            </w:r>
            <w:r>
              <w:rPr>
                <w:rFonts w:eastAsia="宋体"/>
                <w:sz w:val="18"/>
                <w:szCs w:val="18"/>
              </w:rPr>
              <w:t>MC</w:t>
            </w:r>
            <w:r>
              <w:rPr>
                <w:rFonts w:eastAsia="宋体"/>
                <w:sz w:val="18"/>
                <w:szCs w:val="18"/>
              </w:rPr>
              <w:t>时，采用的默认值。</w:t>
            </w:r>
          </w:p>
        </w:tc>
      </w:tr>
    </w:tbl>
    <w:p w:rsidR="003C4FE5" w:rsidRDefault="003C4FE5">
      <w:pPr>
        <w:pStyle w:val="affffff9"/>
        <w:spacing w:beforeLines="0" w:afterLines="0"/>
      </w:pPr>
      <w:bookmarkStart w:id="682" w:name="_Toc35941397"/>
    </w:p>
    <w:p w:rsidR="003C4FE5" w:rsidRPr="00D5730D" w:rsidRDefault="008D45DD">
      <w:pPr>
        <w:pStyle w:val="affffff9"/>
        <w:spacing w:before="156" w:after="156"/>
      </w:pPr>
      <w:r w:rsidRPr="00D5730D">
        <w:t>表</w:t>
      </w:r>
      <w:r w:rsidRPr="00D5730D">
        <w:t xml:space="preserve"> A3.9  </w:t>
      </w:r>
      <w:r w:rsidRPr="00D5730D">
        <w:t>聚合物行业聚合反应过程</w:t>
      </w:r>
      <w:bookmarkEnd w:id="682"/>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36"/>
        <w:gridCol w:w="1101"/>
        <w:gridCol w:w="1198"/>
        <w:gridCol w:w="859"/>
        <w:gridCol w:w="859"/>
        <w:gridCol w:w="859"/>
        <w:gridCol w:w="859"/>
        <w:gridCol w:w="859"/>
        <w:gridCol w:w="846"/>
      </w:tblGrid>
      <w:tr w:rsidR="003C4FE5">
        <w:trPr>
          <w:trHeight w:val="20"/>
        </w:trPr>
        <w:tc>
          <w:tcPr>
            <w:tcW w:w="505" w:type="pct"/>
            <w:vMerge w:val="restart"/>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环境</w:t>
            </w:r>
          </w:p>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介质</w:t>
            </w:r>
          </w:p>
        </w:tc>
        <w:tc>
          <w:tcPr>
            <w:tcW w:w="1388" w:type="pct"/>
            <w:gridSpan w:val="2"/>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理化参数</w:t>
            </w:r>
          </w:p>
        </w:tc>
        <w:tc>
          <w:tcPr>
            <w:tcW w:w="3107" w:type="pct"/>
            <w:gridSpan w:val="6"/>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排放系数</w:t>
            </w:r>
          </w:p>
        </w:tc>
      </w:tr>
      <w:tr w:rsidR="003C4FE5">
        <w:trPr>
          <w:trHeight w:val="20"/>
        </w:trPr>
        <w:tc>
          <w:tcPr>
            <w:tcW w:w="505" w:type="pct"/>
            <w:vMerge/>
            <w:tcBorders>
              <w:top w:val="single" w:sz="4" w:space="0" w:color="auto"/>
              <w:bottom w:val="single" w:sz="4"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Merge w:val="restart"/>
            <w:tcBorders>
              <w:top w:val="single" w:sz="4" w:space="0" w:color="auto"/>
              <w:bottom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724" w:type="pct"/>
            <w:vMerge w:val="restart"/>
            <w:tcBorders>
              <w:top w:val="single" w:sz="4" w:space="0" w:color="auto"/>
              <w:bottom w:val="single" w:sz="4"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 L</w:t>
            </w:r>
            <w:r>
              <w:rPr>
                <w:rFonts w:cs="Times New Roman"/>
                <w:sz w:val="18"/>
                <w:szCs w:val="18"/>
                <w:vertAlign w:val="superscript"/>
              </w:rPr>
              <w:t>-1</w:t>
            </w:r>
            <w:r>
              <w:rPr>
                <w:rFonts w:cs="Times New Roman" w:hint="eastAsia"/>
                <w:sz w:val="18"/>
                <w:szCs w:val="18"/>
              </w:rPr>
              <w:t>）</w:t>
            </w:r>
          </w:p>
        </w:tc>
        <w:tc>
          <w:tcPr>
            <w:tcW w:w="1038" w:type="pct"/>
            <w:gridSpan w:val="2"/>
            <w:tcBorders>
              <w:top w:val="single" w:sz="4" w:space="0" w:color="auto"/>
              <w:bottom w:val="single" w:sz="4"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类别</w:t>
            </w:r>
            <w:r>
              <w:rPr>
                <w:rFonts w:cs="Times New Roman"/>
                <w:sz w:val="18"/>
                <w:szCs w:val="18"/>
              </w:rPr>
              <w:t>I</w:t>
            </w:r>
          </w:p>
        </w:tc>
        <w:tc>
          <w:tcPr>
            <w:tcW w:w="1038" w:type="pct"/>
            <w:gridSpan w:val="2"/>
            <w:tcBorders>
              <w:top w:val="single" w:sz="4" w:space="0" w:color="auto"/>
              <w:bottom w:val="single" w:sz="4"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类别</w:t>
            </w:r>
            <w:r>
              <w:rPr>
                <w:rFonts w:cs="Times New Roman"/>
                <w:sz w:val="18"/>
                <w:szCs w:val="18"/>
              </w:rPr>
              <w:t>II</w:t>
            </w:r>
          </w:p>
        </w:tc>
        <w:tc>
          <w:tcPr>
            <w:tcW w:w="1030" w:type="pct"/>
            <w:gridSpan w:val="2"/>
            <w:tcBorders>
              <w:top w:val="single" w:sz="4" w:space="0" w:color="auto"/>
              <w:bottom w:val="single" w:sz="4"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类别</w:t>
            </w:r>
            <w:r>
              <w:rPr>
                <w:rFonts w:cs="Times New Roman"/>
                <w:sz w:val="18"/>
                <w:szCs w:val="18"/>
              </w:rPr>
              <w:t>III</w:t>
            </w:r>
          </w:p>
        </w:tc>
      </w:tr>
      <w:tr w:rsidR="003C4FE5" w:rsidTr="00D25F0C">
        <w:trPr>
          <w:trHeight w:val="20"/>
        </w:trPr>
        <w:tc>
          <w:tcPr>
            <w:tcW w:w="505"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724"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519"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湿法</w:t>
            </w:r>
          </w:p>
        </w:tc>
        <w:tc>
          <w:tcPr>
            <w:tcW w:w="519"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干法</w:t>
            </w:r>
          </w:p>
        </w:tc>
        <w:tc>
          <w:tcPr>
            <w:tcW w:w="519"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湿法</w:t>
            </w:r>
          </w:p>
        </w:tc>
        <w:tc>
          <w:tcPr>
            <w:tcW w:w="519"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干法</w:t>
            </w:r>
          </w:p>
        </w:tc>
        <w:tc>
          <w:tcPr>
            <w:tcW w:w="519"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湿法</w:t>
            </w:r>
          </w:p>
        </w:tc>
        <w:tc>
          <w:tcPr>
            <w:tcW w:w="511" w:type="pct"/>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干法</w:t>
            </w:r>
          </w:p>
        </w:tc>
      </w:tr>
      <w:tr w:rsidR="003C4FE5" w:rsidTr="00D25F0C">
        <w:trPr>
          <w:trHeight w:val="20"/>
        </w:trPr>
        <w:tc>
          <w:tcPr>
            <w:tcW w:w="505"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空气</w:t>
            </w:r>
          </w:p>
        </w:tc>
        <w:tc>
          <w:tcPr>
            <w:tcW w:w="665"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w:t>
            </w:r>
          </w:p>
        </w:tc>
        <w:tc>
          <w:tcPr>
            <w:tcW w:w="724"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0.00001</w:t>
            </w:r>
          </w:p>
        </w:tc>
        <w:tc>
          <w:tcPr>
            <w:tcW w:w="519"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0.00001</w:t>
            </w:r>
          </w:p>
        </w:tc>
        <w:tc>
          <w:tcPr>
            <w:tcW w:w="519"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1"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1-10</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1000-10000</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≥10000</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r>
      <w:tr w:rsidR="003C4FE5">
        <w:trPr>
          <w:trHeight w:val="20"/>
        </w:trPr>
        <w:tc>
          <w:tcPr>
            <w:tcW w:w="505"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废水</w:t>
            </w: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0.025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0.0025</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0.005</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土壤</w:t>
            </w: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&lt;5000</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0.00025</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0.00025</w:t>
            </w:r>
          </w:p>
        </w:tc>
      </w:tr>
      <w:tr w:rsidR="003C4FE5">
        <w:trPr>
          <w:trHeight w:val="20"/>
        </w:trPr>
        <w:tc>
          <w:tcPr>
            <w:tcW w:w="505" w:type="pct"/>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65"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≥5000</w:t>
            </w:r>
          </w:p>
        </w:tc>
        <w:tc>
          <w:tcPr>
            <w:tcW w:w="724"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c>
          <w:tcPr>
            <w:tcW w:w="511"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00" w:type="pct"/>
            <w:gridSpan w:val="9"/>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注：</w:t>
            </w:r>
            <w:r>
              <w:rPr>
                <w:rFonts w:cs="Times New Roman"/>
                <w:sz w:val="18"/>
                <w:szCs w:val="18"/>
              </w:rPr>
              <w:t>聚合工业中聚合物生产分为：</w:t>
            </w:r>
            <w:r>
              <w:rPr>
                <w:rFonts w:cs="Times New Roman"/>
                <w:sz w:val="18"/>
                <w:szCs w:val="18"/>
              </w:rPr>
              <w:t>A</w:t>
            </w:r>
            <w:r>
              <w:rPr>
                <w:rFonts w:cs="Times New Roman" w:hint="eastAsia"/>
                <w:sz w:val="18"/>
                <w:szCs w:val="18"/>
              </w:rPr>
              <w:t>）</w:t>
            </w:r>
            <w:r>
              <w:rPr>
                <w:rFonts w:cs="Times New Roman"/>
                <w:sz w:val="18"/>
                <w:szCs w:val="18"/>
              </w:rPr>
              <w:t>聚合反应，包括</w:t>
            </w:r>
            <w:r>
              <w:rPr>
                <w:rFonts w:cs="Times New Roman" w:hint="eastAsia"/>
                <w:sz w:val="18"/>
                <w:szCs w:val="18"/>
              </w:rPr>
              <w:t>：</w:t>
            </w:r>
            <w:r>
              <w:rPr>
                <w:rFonts w:cs="Times New Roman"/>
                <w:sz w:val="18"/>
                <w:szCs w:val="18"/>
              </w:rPr>
              <w:t>A.1</w:t>
            </w:r>
            <w:r>
              <w:rPr>
                <w:rFonts w:cs="Times New Roman" w:hint="eastAsia"/>
                <w:sz w:val="18"/>
                <w:szCs w:val="18"/>
              </w:rPr>
              <w:t>）</w:t>
            </w:r>
            <w:r>
              <w:rPr>
                <w:rFonts w:cs="Times New Roman"/>
                <w:sz w:val="18"/>
                <w:szCs w:val="18"/>
              </w:rPr>
              <w:t>湿法</w:t>
            </w:r>
            <w:r>
              <w:rPr>
                <w:rFonts w:cs="Times New Roman" w:hint="eastAsia"/>
                <w:sz w:val="18"/>
                <w:szCs w:val="18"/>
              </w:rPr>
              <w:t>（</w:t>
            </w:r>
            <w:r>
              <w:rPr>
                <w:rFonts w:cs="Times New Roman"/>
                <w:sz w:val="18"/>
                <w:szCs w:val="18"/>
              </w:rPr>
              <w:t>如：乳剂聚合</w:t>
            </w:r>
            <w:r>
              <w:rPr>
                <w:rFonts w:cs="Times New Roman" w:hint="eastAsia"/>
                <w:sz w:val="18"/>
                <w:szCs w:val="18"/>
              </w:rPr>
              <w:t>），</w:t>
            </w:r>
            <w:r>
              <w:rPr>
                <w:rFonts w:cs="Times New Roman"/>
                <w:sz w:val="18"/>
                <w:szCs w:val="18"/>
              </w:rPr>
              <w:t>A.2</w:t>
            </w:r>
            <w:r>
              <w:rPr>
                <w:rFonts w:cs="Times New Roman" w:hint="eastAsia"/>
                <w:sz w:val="18"/>
                <w:szCs w:val="18"/>
              </w:rPr>
              <w:t>）</w:t>
            </w:r>
            <w:r>
              <w:rPr>
                <w:rFonts w:cs="Times New Roman"/>
                <w:sz w:val="18"/>
                <w:szCs w:val="18"/>
              </w:rPr>
              <w:t>干法</w:t>
            </w:r>
            <w:r>
              <w:rPr>
                <w:rFonts w:cs="Times New Roman" w:hint="eastAsia"/>
                <w:sz w:val="18"/>
                <w:szCs w:val="18"/>
              </w:rPr>
              <w:t>（</w:t>
            </w:r>
            <w:r>
              <w:rPr>
                <w:rFonts w:cs="Times New Roman"/>
                <w:sz w:val="18"/>
                <w:szCs w:val="18"/>
              </w:rPr>
              <w:t>如：气相聚合</w:t>
            </w:r>
            <w:r>
              <w:rPr>
                <w:rFonts w:cs="Times New Roman" w:hint="eastAsia"/>
                <w:sz w:val="18"/>
                <w:szCs w:val="18"/>
              </w:rPr>
              <w:t>）；</w:t>
            </w:r>
            <w:r>
              <w:rPr>
                <w:rFonts w:cs="Times New Roman"/>
                <w:sz w:val="18"/>
                <w:szCs w:val="18"/>
              </w:rPr>
              <w:t>B</w:t>
            </w:r>
            <w:r>
              <w:rPr>
                <w:rFonts w:cs="Times New Roman" w:hint="eastAsia"/>
                <w:sz w:val="18"/>
                <w:szCs w:val="18"/>
              </w:rPr>
              <w:t>）</w:t>
            </w:r>
            <w:r>
              <w:rPr>
                <w:rFonts w:cs="Times New Roman"/>
                <w:sz w:val="18"/>
                <w:szCs w:val="18"/>
              </w:rPr>
              <w:t>其他</w:t>
            </w:r>
            <w:r>
              <w:rPr>
                <w:rFonts w:cs="Times New Roman" w:hint="eastAsia"/>
                <w:sz w:val="18"/>
                <w:szCs w:val="18"/>
              </w:rPr>
              <w:t>（</w:t>
            </w:r>
            <w:r>
              <w:rPr>
                <w:rFonts w:cs="Times New Roman"/>
                <w:sz w:val="18"/>
                <w:szCs w:val="18"/>
              </w:rPr>
              <w:t>如：加聚</w:t>
            </w:r>
            <w:r>
              <w:rPr>
                <w:rFonts w:cs="Times New Roman" w:hint="eastAsia"/>
                <w:sz w:val="18"/>
                <w:szCs w:val="18"/>
              </w:rPr>
              <w:t>，</w:t>
            </w:r>
            <w:r>
              <w:rPr>
                <w:rFonts w:cs="Times New Roman"/>
                <w:sz w:val="18"/>
                <w:szCs w:val="18"/>
              </w:rPr>
              <w:t>缩聚</w:t>
            </w:r>
            <w:r>
              <w:rPr>
                <w:rFonts w:cs="Times New Roman" w:hint="eastAsia"/>
                <w:sz w:val="18"/>
                <w:szCs w:val="18"/>
              </w:rPr>
              <w:t>）。</w:t>
            </w:r>
          </w:p>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所有类型化学物质的用途分类都是：过程调控，按具体功能分为三种：</w:t>
            </w:r>
            <w:r>
              <w:rPr>
                <w:rFonts w:cs="Times New Roman"/>
                <w:sz w:val="18"/>
                <w:szCs w:val="18"/>
              </w:rPr>
              <w:t xml:space="preserve">I </w:t>
            </w:r>
            <w:r>
              <w:rPr>
                <w:rFonts w:cs="Times New Roman"/>
                <w:sz w:val="18"/>
                <w:szCs w:val="18"/>
              </w:rPr>
              <w:t>单体</w:t>
            </w:r>
            <w:r>
              <w:rPr>
                <w:rFonts w:cs="Times New Roman" w:hint="eastAsia"/>
                <w:sz w:val="18"/>
                <w:szCs w:val="18"/>
              </w:rPr>
              <w:t>，</w:t>
            </w:r>
            <w:r>
              <w:rPr>
                <w:rFonts w:cs="Times New Roman"/>
                <w:sz w:val="18"/>
                <w:szCs w:val="18"/>
              </w:rPr>
              <w:t xml:space="preserve">II </w:t>
            </w:r>
            <w:r>
              <w:rPr>
                <w:rFonts w:cs="Times New Roman"/>
                <w:sz w:val="18"/>
                <w:szCs w:val="18"/>
              </w:rPr>
              <w:t>催化剂</w:t>
            </w:r>
            <w:r>
              <w:rPr>
                <w:rFonts w:cs="Times New Roman" w:hint="eastAsia"/>
                <w:sz w:val="18"/>
                <w:szCs w:val="18"/>
              </w:rPr>
              <w:t>，</w:t>
            </w:r>
            <w:r>
              <w:rPr>
                <w:rFonts w:cs="Times New Roman"/>
                <w:sz w:val="18"/>
                <w:szCs w:val="18"/>
              </w:rPr>
              <w:t xml:space="preserve">III </w:t>
            </w:r>
            <w:r>
              <w:rPr>
                <w:rFonts w:cs="Times New Roman"/>
                <w:sz w:val="18"/>
                <w:szCs w:val="18"/>
              </w:rPr>
              <w:t>引发剂、抑制剂、延迟剂、链转移剂、硫化剂等。</w:t>
            </w:r>
          </w:p>
        </w:tc>
      </w:tr>
    </w:tbl>
    <w:p w:rsidR="003C4FE5" w:rsidRDefault="003C4FE5">
      <w:pPr>
        <w:pStyle w:val="affffff9"/>
        <w:snapToGrid w:val="0"/>
        <w:spacing w:before="156" w:after="156"/>
      </w:pPr>
      <w:bookmarkStart w:id="683" w:name="_Toc35941398"/>
    </w:p>
    <w:p w:rsidR="003C4FE5" w:rsidRDefault="008D45DD">
      <w:pPr>
        <w:widowControl/>
        <w:jc w:val="left"/>
        <w:rPr>
          <w:rFonts w:eastAsia="黑体" w:cs="Times New Roman"/>
          <w:kern w:val="0"/>
        </w:rPr>
      </w:pPr>
      <w:r>
        <w:br w:type="page"/>
      </w:r>
    </w:p>
    <w:p w:rsidR="003C4FE5" w:rsidRPr="00D5730D" w:rsidRDefault="008D45DD" w:rsidP="006D40AD">
      <w:pPr>
        <w:pStyle w:val="affffff9"/>
        <w:spacing w:before="156" w:after="156"/>
      </w:pPr>
      <w:r w:rsidRPr="00D5730D">
        <w:lastRenderedPageBreak/>
        <w:t>表</w:t>
      </w:r>
      <w:r w:rsidRPr="00D5730D">
        <w:t xml:space="preserve"> A3.10  </w:t>
      </w:r>
      <w:r w:rsidRPr="00D5730D">
        <w:t>聚合物行业聚合物加工</w:t>
      </w:r>
      <w:bookmarkEnd w:id="683"/>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42"/>
        <w:gridCol w:w="1506"/>
        <w:gridCol w:w="1650"/>
        <w:gridCol w:w="1323"/>
        <w:gridCol w:w="1324"/>
        <w:gridCol w:w="1231"/>
      </w:tblGrid>
      <w:tr w:rsidR="003C4FE5" w:rsidTr="005A7E07">
        <w:trPr>
          <w:trHeight w:val="18"/>
        </w:trPr>
        <w:tc>
          <w:tcPr>
            <w:tcW w:w="750" w:type="pct"/>
            <w:vMerge w:val="restart"/>
            <w:tcBorders>
              <w:top w:val="single" w:sz="12" w:space="0" w:color="auto"/>
              <w:bottom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环境介质</w:t>
            </w:r>
          </w:p>
        </w:tc>
        <w:tc>
          <w:tcPr>
            <w:tcW w:w="910" w:type="pct"/>
            <w:vMerge w:val="restart"/>
            <w:tcBorders>
              <w:top w:val="single" w:sz="12" w:space="0" w:color="auto"/>
              <w:bottom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997" w:type="pct"/>
            <w:vMerge w:val="restart"/>
            <w:tcBorders>
              <w:top w:val="single" w:sz="12" w:space="0" w:color="auto"/>
              <w:bottom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沸点</w:t>
            </w:r>
            <w:r>
              <w:rPr>
                <w:rFonts w:cs="Times New Roman" w:hint="eastAsia"/>
                <w:sz w:val="18"/>
                <w:szCs w:val="18"/>
              </w:rPr>
              <w:t>（</w:t>
            </w:r>
            <w:r>
              <w:rPr>
                <w:rFonts w:cs="Times New Roman"/>
                <w:sz w:val="18"/>
                <w:szCs w:val="18"/>
              </w:rPr>
              <w:t>°C</w:t>
            </w:r>
            <w:r>
              <w:rPr>
                <w:rFonts w:cs="Times New Roman" w:hint="eastAsia"/>
                <w:sz w:val="18"/>
                <w:szCs w:val="18"/>
              </w:rPr>
              <w:t>）</w:t>
            </w:r>
          </w:p>
        </w:tc>
        <w:tc>
          <w:tcPr>
            <w:tcW w:w="1599" w:type="pct"/>
            <w:gridSpan w:val="2"/>
            <w:tcBorders>
              <w:top w:val="single" w:sz="12" w:space="0" w:color="auto"/>
              <w:bottom w:val="single" w:sz="4" w:space="0" w:color="auto"/>
            </w:tcBorders>
            <w:vAlign w:val="center"/>
          </w:tcPr>
          <w:p w:rsidR="003C4FE5" w:rsidRDefault="008D45DD">
            <w:pPr>
              <w:autoSpaceDE w:val="0"/>
              <w:autoSpaceDN w:val="0"/>
              <w:adjustRightInd w:val="0"/>
              <w:snapToGrid w:val="0"/>
              <w:spacing w:line="340" w:lineRule="atLeast"/>
              <w:jc w:val="center"/>
              <w:rPr>
                <w:rFonts w:cs="Times New Roman"/>
                <w:sz w:val="18"/>
                <w:szCs w:val="18"/>
              </w:rPr>
            </w:pPr>
            <w:r>
              <w:rPr>
                <w:rFonts w:cs="Times New Roman"/>
                <w:sz w:val="18"/>
                <w:szCs w:val="18"/>
              </w:rPr>
              <w:t>排放系数</w:t>
            </w:r>
          </w:p>
        </w:tc>
        <w:tc>
          <w:tcPr>
            <w:tcW w:w="744" w:type="pct"/>
            <w:vMerge w:val="restart"/>
            <w:tcBorders>
              <w:top w:val="single" w:sz="12" w:space="0" w:color="auto"/>
              <w:bottom w:val="single" w:sz="8"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物质类型</w:t>
            </w:r>
          </w:p>
        </w:tc>
      </w:tr>
      <w:tr w:rsidR="003C4FE5" w:rsidTr="005A7E07">
        <w:trPr>
          <w:trHeight w:val="18"/>
        </w:trPr>
        <w:tc>
          <w:tcPr>
            <w:tcW w:w="750"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799" w:type="pct"/>
            <w:tcBorders>
              <w:top w:val="single" w:sz="4" w:space="0" w:color="auto"/>
              <w:bottom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A</w:t>
            </w:r>
          </w:p>
        </w:tc>
        <w:tc>
          <w:tcPr>
            <w:tcW w:w="800" w:type="pct"/>
            <w:tcBorders>
              <w:top w:val="single" w:sz="4" w:space="0" w:color="auto"/>
              <w:bottom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B</w:t>
            </w:r>
          </w:p>
        </w:tc>
        <w:tc>
          <w:tcPr>
            <w:tcW w:w="744" w:type="pct"/>
            <w:vMerge/>
            <w:tcBorders>
              <w:top w:val="single" w:sz="4" w:space="0" w:color="auto"/>
              <w:bottom w:val="single" w:sz="12" w:space="0" w:color="auto"/>
            </w:tcBorders>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rsidTr="005A7E07">
        <w:trPr>
          <w:trHeight w:val="18"/>
        </w:trPr>
        <w:tc>
          <w:tcPr>
            <w:tcW w:w="750" w:type="pct"/>
            <w:vMerge w:val="restart"/>
            <w:tcBorders>
              <w:top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空气</w:t>
            </w:r>
          </w:p>
        </w:tc>
        <w:tc>
          <w:tcPr>
            <w:tcW w:w="910" w:type="pct"/>
            <w:vMerge w:val="restart"/>
            <w:tcBorders>
              <w:top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&lt;1</w:t>
            </w:r>
          </w:p>
        </w:tc>
        <w:tc>
          <w:tcPr>
            <w:tcW w:w="997" w:type="pct"/>
            <w:tcBorders>
              <w:top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&lt;300</w:t>
            </w:r>
            <w:r>
              <w:rPr>
                <w:rFonts w:cs="Times New Roman"/>
                <w:sz w:val="18"/>
                <w:szCs w:val="18"/>
              </w:rPr>
              <w:t>或未知</w:t>
            </w:r>
          </w:p>
        </w:tc>
        <w:tc>
          <w:tcPr>
            <w:tcW w:w="799" w:type="pct"/>
            <w:tcBorders>
              <w:top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0.001</w:t>
            </w:r>
          </w:p>
        </w:tc>
        <w:tc>
          <w:tcPr>
            <w:tcW w:w="800" w:type="pct"/>
            <w:tcBorders>
              <w:top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restart"/>
            <w:tcBorders>
              <w:top w:val="single" w:sz="12" w:space="0" w:color="auto"/>
            </w:tcBorders>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≥300</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1-100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&lt;300</w:t>
            </w:r>
            <w:r>
              <w:rPr>
                <w:rFonts w:cs="Times New Roman"/>
                <w:sz w:val="18"/>
                <w:szCs w:val="18"/>
              </w:rPr>
              <w:t>或未知</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0.0025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≥300</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&lt;300</w:t>
            </w:r>
            <w:r>
              <w:rPr>
                <w:rFonts w:cs="Times New Roman"/>
                <w:sz w:val="18"/>
                <w:szCs w:val="18"/>
              </w:rPr>
              <w:t>或未知</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≥300</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&lt;400</w:t>
            </w:r>
            <w:r>
              <w:rPr>
                <w:rFonts w:cs="Times New Roman"/>
                <w:sz w:val="18"/>
                <w:szCs w:val="18"/>
              </w:rPr>
              <w:t>或未知</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44"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≥400</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&lt;100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0.1</w:t>
            </w:r>
          </w:p>
        </w:tc>
        <w:tc>
          <w:tcPr>
            <w:tcW w:w="744"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III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100-1000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0.25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0.25</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1000-10000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0.5</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0.75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0.75</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&lt;1</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&lt;300</w:t>
            </w:r>
            <w:r>
              <w:rPr>
                <w:rFonts w:cs="Times New Roman"/>
                <w:sz w:val="18"/>
                <w:szCs w:val="18"/>
              </w:rPr>
              <w:t>或未知</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IV</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≥300</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1-100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&lt;300</w:t>
            </w:r>
            <w:r>
              <w:rPr>
                <w:rFonts w:cs="Times New Roman"/>
                <w:sz w:val="18"/>
                <w:szCs w:val="18"/>
              </w:rPr>
              <w:t>或未知</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0.025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≥300</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&lt;300</w:t>
            </w:r>
            <w:r>
              <w:rPr>
                <w:rFonts w:cs="Times New Roman"/>
                <w:sz w:val="18"/>
                <w:szCs w:val="18"/>
              </w:rPr>
              <w:t>或未知</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≥300</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&lt;100</w:t>
            </w:r>
          </w:p>
        </w:tc>
        <w:tc>
          <w:tcPr>
            <w:tcW w:w="997"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0.075</w:t>
            </w:r>
          </w:p>
        </w:tc>
        <w:tc>
          <w:tcPr>
            <w:tcW w:w="744"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V</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100-1000</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0.15</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1000-10000</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0.25</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≥10000</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0.35</w:t>
            </w:r>
          </w:p>
        </w:tc>
        <w:tc>
          <w:tcPr>
            <w:tcW w:w="744"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r>
      <w:tr w:rsidR="003C4FE5">
        <w:trPr>
          <w:trHeight w:val="18"/>
        </w:trPr>
        <w:tc>
          <w:tcPr>
            <w:tcW w:w="750"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废水</w:t>
            </w: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0.0005</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III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0.0005</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IV</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0.00005</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V</w:t>
            </w:r>
          </w:p>
        </w:tc>
      </w:tr>
      <w:tr w:rsidR="003C4FE5">
        <w:trPr>
          <w:trHeight w:val="18"/>
        </w:trPr>
        <w:tc>
          <w:tcPr>
            <w:tcW w:w="750" w:type="pct"/>
            <w:vMerge w:val="restar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土壤</w:t>
            </w: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0.0001</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0.0005</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0.00001</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III</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0.001</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0.001</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IV</w:t>
            </w:r>
          </w:p>
        </w:tc>
      </w:tr>
      <w:tr w:rsidR="003C4FE5">
        <w:trPr>
          <w:trHeight w:val="18"/>
        </w:trPr>
        <w:tc>
          <w:tcPr>
            <w:tcW w:w="750" w:type="pct"/>
            <w:vMerge/>
            <w:vAlign w:val="center"/>
          </w:tcPr>
          <w:p w:rsidR="003C4FE5" w:rsidRDefault="003C4FE5">
            <w:pPr>
              <w:autoSpaceDE w:val="0"/>
              <w:autoSpaceDN w:val="0"/>
              <w:adjustRightInd w:val="0"/>
              <w:snapToGrid w:val="0"/>
              <w:spacing w:line="340" w:lineRule="atLeast"/>
              <w:jc w:val="left"/>
              <w:rPr>
                <w:rFonts w:cs="Times New Roman"/>
                <w:sz w:val="18"/>
                <w:szCs w:val="18"/>
              </w:rPr>
            </w:pPr>
          </w:p>
        </w:tc>
        <w:tc>
          <w:tcPr>
            <w:tcW w:w="910"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997" w:type="pct"/>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799"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hint="eastAsia"/>
                <w:sz w:val="18"/>
                <w:szCs w:val="18"/>
              </w:rPr>
              <w:t>/</w:t>
            </w:r>
          </w:p>
        </w:tc>
        <w:tc>
          <w:tcPr>
            <w:tcW w:w="800"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0.00001</w:t>
            </w:r>
          </w:p>
        </w:tc>
        <w:tc>
          <w:tcPr>
            <w:tcW w:w="744" w:type="pct"/>
            <w:vAlign w:val="center"/>
          </w:tcPr>
          <w:p w:rsidR="003C4FE5" w:rsidRDefault="008D45DD">
            <w:pPr>
              <w:autoSpaceDE w:val="0"/>
              <w:autoSpaceDN w:val="0"/>
              <w:adjustRightInd w:val="0"/>
              <w:snapToGrid w:val="0"/>
              <w:spacing w:line="340" w:lineRule="atLeast"/>
              <w:jc w:val="left"/>
              <w:rPr>
                <w:rFonts w:cs="Times New Roman"/>
                <w:sz w:val="18"/>
                <w:szCs w:val="18"/>
              </w:rPr>
            </w:pPr>
            <w:r>
              <w:rPr>
                <w:rFonts w:cs="Times New Roman"/>
                <w:sz w:val="18"/>
                <w:szCs w:val="18"/>
              </w:rPr>
              <w:t>V</w:t>
            </w:r>
          </w:p>
        </w:tc>
      </w:tr>
      <w:tr w:rsidR="003C4FE5">
        <w:trPr>
          <w:trHeight w:val="18"/>
        </w:trPr>
        <w:tc>
          <w:tcPr>
            <w:tcW w:w="5000" w:type="pct"/>
            <w:gridSpan w:val="6"/>
            <w:vAlign w:val="center"/>
          </w:tcPr>
          <w:p w:rsidR="003C4FE5" w:rsidRDefault="008D45DD">
            <w:pPr>
              <w:autoSpaceDE w:val="0"/>
              <w:autoSpaceDN w:val="0"/>
              <w:adjustRightInd w:val="0"/>
              <w:snapToGrid w:val="0"/>
              <w:spacing w:line="340" w:lineRule="atLeast"/>
              <w:rPr>
                <w:rFonts w:cs="Times New Roman"/>
                <w:sz w:val="18"/>
                <w:szCs w:val="18"/>
              </w:rPr>
            </w:pPr>
            <w:r>
              <w:rPr>
                <w:rFonts w:cs="Times New Roman" w:hint="eastAsia"/>
                <w:bCs/>
                <w:sz w:val="18"/>
                <w:szCs w:val="18"/>
              </w:rPr>
              <w:t>注：</w:t>
            </w:r>
            <w:r>
              <w:rPr>
                <w:rFonts w:cs="Times New Roman"/>
                <w:sz w:val="18"/>
                <w:szCs w:val="18"/>
              </w:rPr>
              <w:t>聚合物加工（成型）分为两种：</w:t>
            </w:r>
            <w:r>
              <w:rPr>
                <w:rFonts w:cs="Times New Roman"/>
                <w:sz w:val="18"/>
                <w:szCs w:val="18"/>
              </w:rPr>
              <w:t>A</w:t>
            </w:r>
            <w:r>
              <w:rPr>
                <w:rFonts w:cs="Times New Roman"/>
                <w:sz w:val="18"/>
                <w:szCs w:val="18"/>
              </w:rPr>
              <w:t>热塑型塑料加工，</w:t>
            </w:r>
            <w:r>
              <w:rPr>
                <w:rFonts w:cs="Times New Roman"/>
                <w:sz w:val="18"/>
                <w:szCs w:val="18"/>
              </w:rPr>
              <w:t>B</w:t>
            </w:r>
            <w:r>
              <w:rPr>
                <w:rFonts w:cs="Times New Roman"/>
                <w:sz w:val="18"/>
                <w:szCs w:val="18"/>
              </w:rPr>
              <w:t>热固性树脂（预聚物）处理，主要考虑以下</w:t>
            </w:r>
            <w:r>
              <w:rPr>
                <w:rFonts w:cs="Times New Roman"/>
                <w:sz w:val="18"/>
                <w:szCs w:val="18"/>
              </w:rPr>
              <w:t>5</w:t>
            </w:r>
            <w:r>
              <w:rPr>
                <w:rFonts w:cs="Times New Roman"/>
                <w:sz w:val="18"/>
                <w:szCs w:val="18"/>
              </w:rPr>
              <w:t>种类型：</w:t>
            </w:r>
            <w:r>
              <w:rPr>
                <w:rFonts w:cs="Times New Roman"/>
                <w:sz w:val="18"/>
                <w:szCs w:val="18"/>
              </w:rPr>
              <w:t>I</w:t>
            </w:r>
            <w:r>
              <w:rPr>
                <w:rFonts w:cs="Times New Roman" w:hint="eastAsia"/>
                <w:sz w:val="18"/>
                <w:szCs w:val="18"/>
              </w:rPr>
              <w:t>（</w:t>
            </w:r>
            <w:r>
              <w:rPr>
                <w:rFonts w:cs="Times New Roman"/>
                <w:sz w:val="18"/>
                <w:szCs w:val="18"/>
              </w:rPr>
              <w:t>A</w:t>
            </w:r>
            <w:r>
              <w:rPr>
                <w:rFonts w:cs="Times New Roman" w:hint="eastAsia"/>
                <w:sz w:val="18"/>
                <w:szCs w:val="18"/>
              </w:rPr>
              <w:t>，</w:t>
            </w:r>
            <w:r>
              <w:rPr>
                <w:rFonts w:cs="Times New Roman"/>
                <w:sz w:val="18"/>
                <w:szCs w:val="18"/>
              </w:rPr>
              <w:t>B</w:t>
            </w:r>
            <w:r>
              <w:rPr>
                <w:rFonts w:cs="Times New Roman" w:hint="eastAsia"/>
                <w:sz w:val="18"/>
                <w:szCs w:val="18"/>
              </w:rPr>
              <w:t>）</w:t>
            </w:r>
            <w:r>
              <w:rPr>
                <w:rFonts w:cs="Times New Roman"/>
                <w:sz w:val="18"/>
                <w:szCs w:val="18"/>
              </w:rPr>
              <w:t>添加剂，包括抗静电剂、阻燃剂、稳定剂及其他，颜料</w:t>
            </w:r>
            <w:r>
              <w:rPr>
                <w:rFonts w:cs="Times New Roman" w:hint="eastAsia"/>
                <w:sz w:val="18"/>
                <w:szCs w:val="18"/>
              </w:rPr>
              <w:t>（</w:t>
            </w:r>
            <w:r>
              <w:rPr>
                <w:rFonts w:cs="Times New Roman"/>
                <w:sz w:val="18"/>
                <w:szCs w:val="18"/>
              </w:rPr>
              <w:t>着色剂</w:t>
            </w:r>
            <w:r>
              <w:rPr>
                <w:rFonts w:cs="Times New Roman" w:hint="eastAsia"/>
                <w:sz w:val="18"/>
                <w:szCs w:val="18"/>
              </w:rPr>
              <w:t>）</w:t>
            </w:r>
            <w:r>
              <w:rPr>
                <w:rFonts w:cs="Times New Roman"/>
                <w:sz w:val="18"/>
                <w:szCs w:val="18"/>
              </w:rPr>
              <w:t>，填料</w:t>
            </w:r>
            <w:r>
              <w:rPr>
                <w:rFonts w:cs="Times New Roman" w:hint="eastAsia"/>
                <w:sz w:val="18"/>
                <w:szCs w:val="18"/>
              </w:rPr>
              <w:t>；</w:t>
            </w:r>
            <w:r>
              <w:rPr>
                <w:rFonts w:cs="Times New Roman"/>
                <w:sz w:val="18"/>
                <w:szCs w:val="18"/>
              </w:rPr>
              <w:t>II</w:t>
            </w:r>
            <w:r>
              <w:rPr>
                <w:rFonts w:cs="Times New Roman" w:hint="eastAsia"/>
                <w:sz w:val="18"/>
                <w:szCs w:val="18"/>
              </w:rPr>
              <w:t>（</w:t>
            </w:r>
            <w:r>
              <w:rPr>
                <w:rFonts w:cs="Times New Roman"/>
                <w:sz w:val="18"/>
                <w:szCs w:val="18"/>
              </w:rPr>
              <w:t>A</w:t>
            </w:r>
            <w:r>
              <w:rPr>
                <w:rFonts w:cs="Times New Roman" w:hint="eastAsia"/>
                <w:sz w:val="18"/>
                <w:szCs w:val="18"/>
              </w:rPr>
              <w:t>）</w:t>
            </w:r>
            <w:r>
              <w:rPr>
                <w:rFonts w:cs="Times New Roman"/>
                <w:sz w:val="18"/>
                <w:szCs w:val="18"/>
              </w:rPr>
              <w:t>增塑剂</w:t>
            </w:r>
            <w:r>
              <w:rPr>
                <w:rFonts w:cs="Times New Roman" w:hint="eastAsia"/>
                <w:sz w:val="18"/>
                <w:szCs w:val="18"/>
              </w:rPr>
              <w:t>（</w:t>
            </w:r>
            <w:r>
              <w:rPr>
                <w:rFonts w:cs="Times New Roman"/>
                <w:sz w:val="18"/>
                <w:szCs w:val="18"/>
              </w:rPr>
              <w:t>软化剂</w:t>
            </w:r>
            <w:r>
              <w:rPr>
                <w:rFonts w:cs="Times New Roman" w:hint="eastAsia"/>
                <w:sz w:val="18"/>
                <w:szCs w:val="18"/>
              </w:rPr>
              <w:t>）；</w:t>
            </w:r>
            <w:r>
              <w:rPr>
                <w:rFonts w:cs="Times New Roman"/>
                <w:sz w:val="18"/>
                <w:szCs w:val="18"/>
              </w:rPr>
              <w:t>III</w:t>
            </w:r>
            <w:r>
              <w:rPr>
                <w:rFonts w:cs="Times New Roman" w:hint="eastAsia"/>
                <w:sz w:val="18"/>
                <w:szCs w:val="18"/>
              </w:rPr>
              <w:t>（</w:t>
            </w:r>
            <w:r>
              <w:rPr>
                <w:rFonts w:cs="Times New Roman"/>
                <w:sz w:val="18"/>
                <w:szCs w:val="18"/>
              </w:rPr>
              <w:t>A</w:t>
            </w:r>
            <w:r>
              <w:rPr>
                <w:rFonts w:cs="Times New Roman" w:hint="eastAsia"/>
                <w:sz w:val="18"/>
                <w:szCs w:val="18"/>
              </w:rPr>
              <w:t>，</w:t>
            </w:r>
            <w:r>
              <w:rPr>
                <w:rFonts w:cs="Times New Roman"/>
                <w:sz w:val="18"/>
                <w:szCs w:val="18"/>
              </w:rPr>
              <w:t>B</w:t>
            </w:r>
            <w:r>
              <w:rPr>
                <w:rFonts w:cs="Times New Roman" w:hint="eastAsia"/>
                <w:sz w:val="18"/>
                <w:szCs w:val="18"/>
              </w:rPr>
              <w:t>）</w:t>
            </w:r>
            <w:r>
              <w:rPr>
                <w:rFonts w:cs="Times New Roman"/>
                <w:sz w:val="18"/>
                <w:szCs w:val="18"/>
              </w:rPr>
              <w:t>溶剂</w:t>
            </w:r>
            <w:r>
              <w:rPr>
                <w:rFonts w:cs="Times New Roman" w:hint="eastAsia"/>
                <w:sz w:val="18"/>
                <w:szCs w:val="18"/>
              </w:rPr>
              <w:t>；</w:t>
            </w:r>
            <w:r>
              <w:rPr>
                <w:rFonts w:cs="Times New Roman"/>
                <w:sz w:val="18"/>
                <w:szCs w:val="18"/>
              </w:rPr>
              <w:t>IV</w:t>
            </w:r>
            <w:r>
              <w:rPr>
                <w:rFonts w:cs="Times New Roman" w:hint="eastAsia"/>
                <w:sz w:val="18"/>
                <w:szCs w:val="18"/>
              </w:rPr>
              <w:t>（</w:t>
            </w:r>
            <w:r>
              <w:rPr>
                <w:rFonts w:cs="Times New Roman"/>
                <w:sz w:val="18"/>
                <w:szCs w:val="18"/>
              </w:rPr>
              <w:t>A</w:t>
            </w:r>
            <w:r>
              <w:rPr>
                <w:rFonts w:cs="Times New Roman" w:hint="eastAsia"/>
                <w:sz w:val="18"/>
                <w:szCs w:val="18"/>
              </w:rPr>
              <w:t>，</w:t>
            </w:r>
            <w:r>
              <w:rPr>
                <w:rFonts w:cs="Times New Roman"/>
                <w:sz w:val="18"/>
                <w:szCs w:val="18"/>
              </w:rPr>
              <w:t>B</w:t>
            </w:r>
            <w:r>
              <w:rPr>
                <w:rFonts w:cs="Times New Roman" w:hint="eastAsia"/>
                <w:sz w:val="18"/>
                <w:szCs w:val="18"/>
              </w:rPr>
              <w:t>）</w:t>
            </w:r>
            <w:r>
              <w:rPr>
                <w:rFonts w:cs="Times New Roman"/>
                <w:sz w:val="18"/>
                <w:szCs w:val="18"/>
              </w:rPr>
              <w:t>加工助剂，包括抗裂剂和抗粘合剂、润滑油和添加剂</w:t>
            </w:r>
            <w:r>
              <w:rPr>
                <w:rFonts w:cs="Times New Roman" w:hint="eastAsia"/>
                <w:sz w:val="18"/>
                <w:szCs w:val="18"/>
              </w:rPr>
              <w:t>；</w:t>
            </w:r>
            <w:r>
              <w:rPr>
                <w:rFonts w:cs="Times New Roman"/>
                <w:sz w:val="18"/>
                <w:szCs w:val="18"/>
              </w:rPr>
              <w:t>V</w:t>
            </w:r>
            <w:r>
              <w:rPr>
                <w:rFonts w:cs="Times New Roman" w:hint="eastAsia"/>
                <w:sz w:val="18"/>
                <w:szCs w:val="18"/>
              </w:rPr>
              <w:t>（</w:t>
            </w:r>
            <w:r>
              <w:rPr>
                <w:rFonts w:cs="Times New Roman" w:hint="eastAsia"/>
                <w:sz w:val="18"/>
                <w:szCs w:val="18"/>
              </w:rPr>
              <w:t>B</w:t>
            </w:r>
            <w:r>
              <w:rPr>
                <w:rFonts w:cs="Times New Roman" w:hint="eastAsia"/>
                <w:sz w:val="18"/>
                <w:szCs w:val="18"/>
              </w:rPr>
              <w:t>）</w:t>
            </w:r>
            <w:r>
              <w:rPr>
                <w:rFonts w:cs="Times New Roman"/>
                <w:sz w:val="18"/>
                <w:szCs w:val="18"/>
              </w:rPr>
              <w:t>固化剂</w:t>
            </w:r>
            <w:r>
              <w:rPr>
                <w:rFonts w:cs="Times New Roman" w:hint="eastAsia"/>
                <w:sz w:val="18"/>
                <w:szCs w:val="18"/>
              </w:rPr>
              <w:t>（</w:t>
            </w:r>
            <w:r>
              <w:rPr>
                <w:rFonts w:cs="Times New Roman"/>
                <w:sz w:val="18"/>
                <w:szCs w:val="18"/>
              </w:rPr>
              <w:t>反应调节剂</w:t>
            </w:r>
            <w:r>
              <w:rPr>
                <w:rFonts w:cs="Times New Roman" w:hint="eastAsia"/>
                <w:sz w:val="18"/>
                <w:szCs w:val="18"/>
              </w:rPr>
              <w:t>，</w:t>
            </w:r>
            <w:r>
              <w:rPr>
                <w:rFonts w:cs="Times New Roman"/>
                <w:sz w:val="18"/>
                <w:szCs w:val="18"/>
              </w:rPr>
              <w:t>如引发剂</w:t>
            </w:r>
            <w:r>
              <w:rPr>
                <w:rFonts w:cs="Times New Roman" w:hint="eastAsia"/>
                <w:sz w:val="18"/>
                <w:szCs w:val="18"/>
              </w:rPr>
              <w:t>）</w:t>
            </w:r>
            <w:r>
              <w:rPr>
                <w:rFonts w:cs="Times New Roman"/>
                <w:sz w:val="18"/>
                <w:szCs w:val="18"/>
              </w:rPr>
              <w:t>、交联剂</w:t>
            </w:r>
            <w:r>
              <w:rPr>
                <w:rFonts w:cs="Times New Roman" w:hint="eastAsia"/>
                <w:sz w:val="18"/>
                <w:szCs w:val="18"/>
              </w:rPr>
              <w:t>（</w:t>
            </w:r>
            <w:r>
              <w:rPr>
                <w:rFonts w:cs="Times New Roman"/>
                <w:sz w:val="18"/>
                <w:szCs w:val="18"/>
              </w:rPr>
              <w:t>反应调节剂</w:t>
            </w:r>
            <w:r>
              <w:rPr>
                <w:rFonts w:cs="Times New Roman" w:hint="eastAsia"/>
                <w:sz w:val="18"/>
                <w:szCs w:val="18"/>
              </w:rPr>
              <w:t>：</w:t>
            </w:r>
            <w:r>
              <w:rPr>
                <w:rFonts w:cs="Times New Roman"/>
                <w:sz w:val="18"/>
                <w:szCs w:val="18"/>
              </w:rPr>
              <w:t>单体</w:t>
            </w:r>
            <w:r>
              <w:rPr>
                <w:rFonts w:cs="Times New Roman" w:hint="eastAsia"/>
                <w:sz w:val="18"/>
                <w:szCs w:val="18"/>
              </w:rPr>
              <w:t>）。</w:t>
            </w:r>
          </w:p>
        </w:tc>
      </w:tr>
    </w:tbl>
    <w:p w:rsidR="003C4FE5" w:rsidRPr="00D5730D" w:rsidRDefault="008D45DD">
      <w:pPr>
        <w:pStyle w:val="affffff9"/>
        <w:spacing w:before="156" w:after="156"/>
      </w:pPr>
      <w:bookmarkStart w:id="684" w:name="_Toc35941399"/>
      <w:r w:rsidRPr="00D5730D">
        <w:lastRenderedPageBreak/>
        <w:t>表</w:t>
      </w:r>
      <w:r w:rsidRPr="00D5730D">
        <w:t xml:space="preserve">A3.11  </w:t>
      </w:r>
      <w:r w:rsidRPr="00D5730D">
        <w:t>造纸行业印刷及类似过程</w:t>
      </w:r>
      <w:bookmarkEnd w:id="684"/>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00"/>
        <w:gridCol w:w="1784"/>
        <w:gridCol w:w="1576"/>
        <w:gridCol w:w="1913"/>
        <w:gridCol w:w="1008"/>
        <w:gridCol w:w="995"/>
      </w:tblGrid>
      <w:tr w:rsidR="003C4FE5" w:rsidTr="005A7E07">
        <w:trPr>
          <w:trHeight w:val="20"/>
        </w:trPr>
        <w:tc>
          <w:tcPr>
            <w:tcW w:w="604"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环境介质</w:t>
            </w:r>
          </w:p>
        </w:tc>
        <w:tc>
          <w:tcPr>
            <w:tcW w:w="1078"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用途</w:t>
            </w:r>
          </w:p>
        </w:tc>
        <w:tc>
          <w:tcPr>
            <w:tcW w:w="952"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156"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1210" w:type="pct"/>
            <w:gridSpan w:val="2"/>
            <w:tcBorders>
              <w:top w:val="single" w:sz="12" w:space="0" w:color="auto"/>
              <w:bottom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5A7E07">
        <w:trPr>
          <w:trHeight w:val="20"/>
        </w:trPr>
        <w:tc>
          <w:tcPr>
            <w:tcW w:w="604" w:type="pct"/>
            <w:vMerge/>
            <w:tcBorders>
              <w:top w:val="single" w:sz="4" w:space="0" w:color="auto"/>
              <w:bottom w:val="single" w:sz="12"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1078" w:type="pct"/>
            <w:vMerge/>
            <w:tcBorders>
              <w:top w:val="single" w:sz="4" w:space="0" w:color="auto"/>
              <w:bottom w:val="single" w:sz="12"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952"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156" w:type="pct"/>
            <w:vMerge/>
            <w:tcBorders>
              <w:top w:val="single" w:sz="4" w:space="0" w:color="auto"/>
              <w:bottom w:val="single" w:sz="12"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609" w:type="pct"/>
            <w:tcBorders>
              <w:top w:val="single" w:sz="4" w:space="0" w:color="auto"/>
              <w:bottom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MC = 2 </w:t>
            </w:r>
          </w:p>
        </w:tc>
        <w:tc>
          <w:tcPr>
            <w:tcW w:w="601"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 3</w:t>
            </w:r>
            <w:r>
              <w:rPr>
                <w:rFonts w:cs="Times New Roman" w:hint="eastAsia"/>
                <w:sz w:val="18"/>
                <w:szCs w:val="18"/>
                <w:vertAlign w:val="superscript"/>
              </w:rPr>
              <w:t>a</w:t>
            </w:r>
          </w:p>
        </w:tc>
      </w:tr>
      <w:tr w:rsidR="003C4FE5" w:rsidTr="005A7E07">
        <w:trPr>
          <w:trHeight w:val="20"/>
        </w:trPr>
        <w:tc>
          <w:tcPr>
            <w:tcW w:w="604"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078"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默认值</w:t>
            </w:r>
          </w:p>
        </w:tc>
        <w:tc>
          <w:tcPr>
            <w:tcW w:w="952"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1156"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601"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0.01 </w:t>
            </w:r>
          </w:p>
        </w:tc>
      </w:tr>
      <w:tr w:rsidR="003C4FE5">
        <w:trPr>
          <w:trHeight w:val="20"/>
        </w:trPr>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7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0.05 </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0.2 </w:t>
            </w:r>
          </w:p>
        </w:tc>
      </w:tr>
      <w:tr w:rsidR="003C4FE5">
        <w:trPr>
          <w:trHeight w:val="20"/>
        </w:trPr>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7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1000-10000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0.25 </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0.5 </w:t>
            </w:r>
          </w:p>
        </w:tc>
      </w:tr>
      <w:tr w:rsidR="003C4FE5">
        <w:trPr>
          <w:trHeight w:val="20"/>
        </w:trPr>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7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0.5 </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0.75 </w:t>
            </w:r>
          </w:p>
        </w:tc>
      </w:tr>
      <w:tr w:rsidR="003C4FE5">
        <w:trPr>
          <w:trHeight w:val="20"/>
        </w:trPr>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7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着色剂、复印剂</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604"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7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952"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0.05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0.3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1000-10000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0.65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0.85 </w:t>
            </w:r>
          </w:p>
        </w:tc>
      </w:tr>
      <w:tr w:rsidR="003C4FE5">
        <w:trPr>
          <w:trHeight w:val="20"/>
        </w:trPr>
        <w:tc>
          <w:tcPr>
            <w:tcW w:w="604"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07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默认值</w:t>
            </w: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60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0.01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15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60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0.005 </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0.05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0.1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清洁剂及添加剂</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0.9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着色剂、复印剂</w:t>
            </w: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0.0005 </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952"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0.0005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1156" w:type="pct"/>
          </w:tcPr>
          <w:p w:rsidR="003C4FE5" w:rsidRDefault="003C4FE5">
            <w:pPr>
              <w:autoSpaceDE w:val="0"/>
              <w:autoSpaceDN w:val="0"/>
              <w:adjustRightInd w:val="0"/>
              <w:spacing w:line="360" w:lineRule="atLeast"/>
              <w:jc w:val="left"/>
              <w:rPr>
                <w:rFonts w:cs="Times New Roman"/>
                <w:sz w:val="18"/>
                <w:szCs w:val="18"/>
              </w:rPr>
            </w:pP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1156" w:type="pct"/>
          </w:tcPr>
          <w:p w:rsidR="003C4FE5" w:rsidRDefault="003C4FE5">
            <w:pPr>
              <w:autoSpaceDE w:val="0"/>
              <w:autoSpaceDN w:val="0"/>
              <w:adjustRightInd w:val="0"/>
              <w:spacing w:line="360" w:lineRule="atLeast"/>
              <w:jc w:val="left"/>
              <w:rPr>
                <w:rFonts w:cs="Times New Roman"/>
                <w:sz w:val="18"/>
                <w:szCs w:val="18"/>
              </w:rPr>
            </w:pP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0.005 </w:t>
            </w:r>
          </w:p>
        </w:tc>
      </w:tr>
      <w:tr w:rsidR="003C4FE5">
        <w:trPr>
          <w:trHeight w:val="20"/>
        </w:trPr>
        <w:tc>
          <w:tcPr>
            <w:tcW w:w="604"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07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所有用途</w:t>
            </w: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0.0015 </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0.0015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c>
          <w:tcPr>
            <w:tcW w:w="6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1000-10000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0.00001 </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0.00001 </w:t>
            </w:r>
          </w:p>
        </w:tc>
      </w:tr>
      <w:tr w:rsidR="003C4FE5">
        <w:trPr>
          <w:trHeight w:val="20"/>
        </w:trPr>
        <w:tc>
          <w:tcPr>
            <w:tcW w:w="604" w:type="pct"/>
            <w:vMerge/>
          </w:tcPr>
          <w:p w:rsidR="003C4FE5" w:rsidRDefault="003C4FE5">
            <w:pPr>
              <w:autoSpaceDE w:val="0"/>
              <w:autoSpaceDN w:val="0"/>
              <w:adjustRightInd w:val="0"/>
              <w:spacing w:line="360" w:lineRule="atLeast"/>
              <w:jc w:val="left"/>
              <w:rPr>
                <w:rFonts w:cs="Times New Roman"/>
                <w:sz w:val="18"/>
                <w:szCs w:val="18"/>
              </w:rPr>
            </w:pPr>
          </w:p>
        </w:tc>
        <w:tc>
          <w:tcPr>
            <w:tcW w:w="1078" w:type="pct"/>
            <w:vMerge/>
          </w:tcPr>
          <w:p w:rsidR="003C4FE5" w:rsidRDefault="003C4FE5">
            <w:pPr>
              <w:autoSpaceDE w:val="0"/>
              <w:autoSpaceDN w:val="0"/>
              <w:adjustRightInd w:val="0"/>
              <w:spacing w:line="360" w:lineRule="atLeast"/>
              <w:jc w:val="left"/>
              <w:rPr>
                <w:rFonts w:cs="Times New Roman"/>
                <w:sz w:val="18"/>
                <w:szCs w:val="18"/>
              </w:rPr>
            </w:pPr>
          </w:p>
        </w:tc>
        <w:tc>
          <w:tcPr>
            <w:tcW w:w="952"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≥10000 </w:t>
            </w:r>
          </w:p>
        </w:tc>
        <w:tc>
          <w:tcPr>
            <w:tcW w:w="1156"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09"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60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r>
      <w:tr w:rsidR="003C4FE5">
        <w:trPr>
          <w:trHeight w:val="20"/>
        </w:trPr>
        <w:tc>
          <w:tcPr>
            <w:tcW w:w="5000" w:type="pct"/>
            <w:gridSpan w:val="6"/>
          </w:tcPr>
          <w:p w:rsidR="003C4FE5" w:rsidRDefault="008D45DD">
            <w:pPr>
              <w:pStyle w:val="affffff9"/>
              <w:spacing w:beforeLines="0" w:afterLines="0" w:line="360" w:lineRule="atLeast"/>
              <w:jc w:val="both"/>
              <w:rPr>
                <w:sz w:val="18"/>
                <w:szCs w:val="18"/>
              </w:rPr>
            </w:pPr>
            <w:r>
              <w:rPr>
                <w:rFonts w:eastAsia="宋体" w:hint="eastAsia"/>
                <w:sz w:val="18"/>
                <w:szCs w:val="18"/>
                <w:vertAlign w:val="superscript"/>
              </w:rPr>
              <w:t>a</w:t>
            </w:r>
            <w:r>
              <w:rPr>
                <w:rFonts w:eastAsia="宋体"/>
                <w:sz w:val="18"/>
                <w:szCs w:val="18"/>
              </w:rPr>
              <w:t>没有</w:t>
            </w:r>
            <w:r>
              <w:rPr>
                <w:rFonts w:eastAsia="宋体"/>
                <w:sz w:val="18"/>
                <w:szCs w:val="18"/>
              </w:rPr>
              <w:t>MC</w:t>
            </w:r>
            <w:r>
              <w:rPr>
                <w:rFonts w:eastAsia="宋体"/>
                <w:sz w:val="18"/>
                <w:szCs w:val="18"/>
              </w:rPr>
              <w:t>时，采用的默认值。</w:t>
            </w:r>
          </w:p>
        </w:tc>
      </w:tr>
    </w:tbl>
    <w:p w:rsidR="003C4FE5" w:rsidRDefault="003C4FE5">
      <w:pPr>
        <w:pStyle w:val="affffff9"/>
        <w:spacing w:before="156" w:after="156"/>
      </w:pPr>
      <w:bookmarkStart w:id="685" w:name="_Toc35941400"/>
    </w:p>
    <w:p w:rsidR="003C4FE5" w:rsidRDefault="008D45DD">
      <w:pPr>
        <w:widowControl/>
        <w:jc w:val="left"/>
        <w:rPr>
          <w:rFonts w:eastAsia="黑体" w:cs="Times New Roman"/>
          <w:kern w:val="0"/>
        </w:rPr>
      </w:pPr>
      <w:r>
        <w:br w:type="page"/>
      </w:r>
    </w:p>
    <w:p w:rsidR="003C4FE5" w:rsidRPr="00D5730D" w:rsidRDefault="008D45DD" w:rsidP="006D40AD">
      <w:pPr>
        <w:pStyle w:val="affffff9"/>
        <w:spacing w:before="156" w:after="156"/>
      </w:pPr>
      <w:r w:rsidRPr="00D5730D">
        <w:lastRenderedPageBreak/>
        <w:t>表</w:t>
      </w:r>
      <w:r w:rsidRPr="00D5730D">
        <w:t xml:space="preserve"> A3.12  </w:t>
      </w:r>
      <w:r w:rsidRPr="00D5730D">
        <w:t>纸浆、纸和纸板</w:t>
      </w:r>
      <w:bookmarkEnd w:id="685"/>
      <w:r w:rsidRPr="00D5730D">
        <w:t>业</w:t>
      </w:r>
    </w:p>
    <w:tbl>
      <w:tblPr>
        <w:tblW w:w="5044"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02"/>
        <w:gridCol w:w="760"/>
        <w:gridCol w:w="2708"/>
        <w:gridCol w:w="1144"/>
        <w:gridCol w:w="1059"/>
        <w:gridCol w:w="918"/>
        <w:gridCol w:w="858"/>
      </w:tblGrid>
      <w:tr w:rsidR="003C4FE5" w:rsidTr="005A7E07">
        <w:trPr>
          <w:tblHeader/>
        </w:trPr>
        <w:tc>
          <w:tcPr>
            <w:tcW w:w="540"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环境介质</w:t>
            </w:r>
          </w:p>
        </w:tc>
        <w:tc>
          <w:tcPr>
            <w:tcW w:w="2077" w:type="pct"/>
            <w:gridSpan w:val="2"/>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用途</w:t>
            </w:r>
          </w:p>
        </w:tc>
        <w:tc>
          <w:tcPr>
            <w:tcW w:w="685"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水溶解度</w:t>
            </w:r>
          </w:p>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634"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p>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r>
              <w:rPr>
                <w:rFonts w:cs="Times New Roman"/>
                <w:sz w:val="18"/>
                <w:szCs w:val="18"/>
              </w:rPr>
              <w:t>Pa</w:t>
            </w:r>
            <w:r>
              <w:rPr>
                <w:rFonts w:cs="Times New Roman" w:hint="eastAsia"/>
                <w:sz w:val="18"/>
                <w:szCs w:val="18"/>
              </w:rPr>
              <w:t>）</w:t>
            </w:r>
          </w:p>
        </w:tc>
        <w:tc>
          <w:tcPr>
            <w:tcW w:w="1064" w:type="pct"/>
            <w:gridSpan w:val="2"/>
            <w:tcBorders>
              <w:top w:val="single" w:sz="12" w:space="0" w:color="auto"/>
              <w:bottom w:val="single" w:sz="6"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排放系数</w:t>
            </w:r>
          </w:p>
        </w:tc>
      </w:tr>
      <w:tr w:rsidR="003C4FE5" w:rsidTr="005A7E07">
        <w:trPr>
          <w:tblHeader/>
        </w:trPr>
        <w:tc>
          <w:tcPr>
            <w:tcW w:w="540" w:type="pct"/>
            <w:vMerge/>
            <w:tcBorders>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077" w:type="pct"/>
            <w:gridSpan w:val="2"/>
            <w:vMerge/>
            <w:tcBorders>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85" w:type="pct"/>
            <w:vMerge/>
            <w:tcBorders>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634" w:type="pct"/>
            <w:vMerge/>
            <w:tcBorders>
              <w:bottom w:val="single" w:sz="12" w:space="0" w:color="auto"/>
            </w:tcBorders>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550" w:type="pct"/>
            <w:tcBorders>
              <w:top w:val="single" w:sz="6"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MC=2</w:t>
            </w:r>
          </w:p>
        </w:tc>
        <w:tc>
          <w:tcPr>
            <w:tcW w:w="513" w:type="pct"/>
            <w:tcBorders>
              <w:top w:val="single" w:sz="6" w:space="0" w:color="auto"/>
              <w:bottom w:val="single" w:sz="12" w:space="0" w:color="auto"/>
            </w:tcBorders>
            <w:vAlign w:val="bottom"/>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 xml:space="preserve">MC=3 </w:t>
            </w:r>
            <w:r>
              <w:rPr>
                <w:rFonts w:cs="Times New Roman" w:hint="eastAsia"/>
                <w:sz w:val="18"/>
                <w:szCs w:val="18"/>
                <w:vertAlign w:val="superscript"/>
              </w:rPr>
              <w:t>a</w:t>
            </w:r>
          </w:p>
        </w:tc>
      </w:tr>
      <w:tr w:rsidR="003C4FE5" w:rsidTr="005A7E07">
        <w:trPr>
          <w:trHeight w:val="290"/>
        </w:trPr>
        <w:tc>
          <w:tcPr>
            <w:tcW w:w="540"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2077" w:type="pct"/>
            <w:gridSpan w:val="2"/>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所有用途</w:t>
            </w:r>
          </w:p>
        </w:tc>
        <w:tc>
          <w:tcPr>
            <w:tcW w:w="685" w:type="pct"/>
            <w:vMerge w:val="restart"/>
            <w:tcBorders>
              <w:top w:val="single" w:sz="12"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&lt;100 </w:t>
            </w:r>
          </w:p>
        </w:tc>
        <w:tc>
          <w:tcPr>
            <w:tcW w:w="634"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550"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513"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r>
      <w:tr w:rsidR="003C4FE5">
        <w:trPr>
          <w:trHeight w:val="253"/>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0.00001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0.01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100-1000 </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0.00001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0.00001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 </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tcPr>
          <w:p w:rsidR="003C4FE5" w:rsidRDefault="003C4FE5">
            <w:pPr>
              <w:autoSpaceDE w:val="0"/>
              <w:autoSpaceDN w:val="0"/>
              <w:adjustRightInd w:val="0"/>
              <w:spacing w:line="360" w:lineRule="atLeast"/>
              <w:jc w:val="left"/>
              <w:rPr>
                <w:rFonts w:cs="Times New Roman"/>
                <w:sz w:val="18"/>
                <w:szCs w:val="18"/>
              </w:rPr>
            </w:pP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100-1000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r>
      <w:tr w:rsidR="003C4FE5">
        <w:trPr>
          <w:trHeight w:val="305"/>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tcPr>
          <w:p w:rsidR="003C4FE5" w:rsidRDefault="003C4FE5">
            <w:pPr>
              <w:autoSpaceDE w:val="0"/>
              <w:autoSpaceDN w:val="0"/>
              <w:adjustRightInd w:val="0"/>
              <w:spacing w:line="360" w:lineRule="atLeast"/>
              <w:jc w:val="left"/>
              <w:rPr>
                <w:rFonts w:cs="Times New Roman"/>
                <w:sz w:val="18"/>
                <w:szCs w:val="18"/>
              </w:rPr>
            </w:pP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 </w:t>
            </w:r>
          </w:p>
        </w:tc>
      </w:tr>
      <w:tr w:rsidR="003C4FE5">
        <w:trPr>
          <w:trHeight w:val="283"/>
        </w:trPr>
        <w:tc>
          <w:tcPr>
            <w:tcW w:w="54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2077" w:type="pct"/>
            <w:gridSpan w:val="2"/>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默认值</w:t>
            </w:r>
          </w:p>
        </w:tc>
        <w:tc>
          <w:tcPr>
            <w:tcW w:w="685"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&lt;100 </w:t>
            </w:r>
          </w:p>
        </w:tc>
        <w:tc>
          <w:tcPr>
            <w:tcW w:w="634"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550"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0.85 </w:t>
            </w:r>
          </w:p>
        </w:tc>
        <w:tc>
          <w:tcPr>
            <w:tcW w:w="513"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0.85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100-500 </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0.75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0.75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≥500 </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0.5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0.5 </w:t>
            </w:r>
          </w:p>
        </w:tc>
      </w:tr>
      <w:tr w:rsidR="003C4FE5">
        <w:trPr>
          <w:trHeight w:val="253"/>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vAlign w:val="center"/>
          </w:tcPr>
          <w:p w:rsidR="003C4FE5" w:rsidRDefault="003C4FE5">
            <w:pPr>
              <w:autoSpaceDE w:val="0"/>
              <w:autoSpaceDN w:val="0"/>
              <w:adjustRightInd w:val="0"/>
              <w:spacing w:line="360" w:lineRule="atLeast"/>
              <w:jc w:val="left"/>
              <w:rPr>
                <w:rFonts w:cs="Times New Roman"/>
                <w:sz w:val="18"/>
                <w:szCs w:val="18"/>
              </w:rPr>
            </w:pPr>
          </w:p>
        </w:tc>
        <w:tc>
          <w:tcPr>
            <w:tcW w:w="685"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100-1,000 </w:t>
            </w: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0.875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0.875 </w:t>
            </w:r>
          </w:p>
        </w:tc>
      </w:tr>
      <w:tr w:rsidR="003C4FE5">
        <w:trPr>
          <w:trHeight w:val="21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100-500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0.85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0.85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≥500 </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0.75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0.75 </w:t>
            </w:r>
          </w:p>
        </w:tc>
      </w:tr>
      <w:tr w:rsidR="003C4FE5">
        <w:trPr>
          <w:trHeight w:val="253"/>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vAlign w:val="center"/>
          </w:tcPr>
          <w:p w:rsidR="003C4FE5" w:rsidRDefault="003C4FE5">
            <w:pPr>
              <w:autoSpaceDE w:val="0"/>
              <w:autoSpaceDN w:val="0"/>
              <w:adjustRightInd w:val="0"/>
              <w:spacing w:line="360" w:lineRule="atLeast"/>
              <w:jc w:val="left"/>
              <w:rPr>
                <w:rFonts w:cs="Times New Roman"/>
                <w:sz w:val="18"/>
                <w:szCs w:val="18"/>
              </w:rPr>
            </w:pPr>
          </w:p>
        </w:tc>
        <w:tc>
          <w:tcPr>
            <w:tcW w:w="685" w:type="pct"/>
            <w:vMerge w:val="restar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1000-10000 </w:t>
            </w: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&lt;100 </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0.9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0.9 </w:t>
            </w:r>
          </w:p>
        </w:tc>
      </w:tr>
      <w:tr w:rsidR="003C4FE5">
        <w:trPr>
          <w:trHeight w:val="21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100-500 </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0.875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0.875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Merge/>
            <w:vAlign w:val="center"/>
          </w:tcPr>
          <w:p w:rsidR="003C4FE5" w:rsidRDefault="003C4FE5">
            <w:pPr>
              <w:autoSpaceDE w:val="0"/>
              <w:autoSpaceDN w:val="0"/>
              <w:adjustRightInd w:val="0"/>
              <w:spacing w:line="360" w:lineRule="atLeast"/>
              <w:rPr>
                <w:rFonts w:cs="Times New Roman"/>
                <w:sz w:val="18"/>
                <w:szCs w:val="18"/>
              </w:rPr>
            </w:pP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≥500 </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0.85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0.85 </w:t>
            </w:r>
          </w:p>
        </w:tc>
      </w:tr>
      <w:tr w:rsidR="003C4FE5">
        <w:trPr>
          <w:trHeight w:val="328"/>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Borders>
              <w:bottom w:val="single" w:sz="4"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≥10000 </w:t>
            </w:r>
          </w:p>
        </w:tc>
        <w:tc>
          <w:tcPr>
            <w:tcW w:w="63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0.95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0.95 </w:t>
            </w:r>
          </w:p>
        </w:tc>
      </w:tr>
      <w:tr w:rsidR="003C4FE5">
        <w:trPr>
          <w:trHeight w:val="26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455" w:type="pct"/>
            <w:vMerge w:val="restart"/>
            <w:tcBorders>
              <w:top w:val="single" w:sz="4" w:space="0" w:color="auto"/>
              <w:right w:val="single" w:sz="4" w:space="0" w:color="auto"/>
            </w:tcBorders>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着色剂</w:t>
            </w:r>
          </w:p>
        </w:tc>
        <w:tc>
          <w:tcPr>
            <w:tcW w:w="1622" w:type="pct"/>
            <w:tcBorders>
              <w:top w:val="single" w:sz="4" w:space="0" w:color="auto"/>
              <w:left w:val="single" w:sz="4" w:space="0" w:color="auto"/>
              <w:bottom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阴离子碱性染料</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0.023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0.023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455" w:type="pct"/>
            <w:vMerge/>
            <w:tcBorders>
              <w:right w:val="single" w:sz="4"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1622" w:type="pct"/>
            <w:tcBorders>
              <w:top w:val="single" w:sz="4" w:space="0" w:color="auto"/>
              <w:left w:val="single" w:sz="4" w:space="0" w:color="auto"/>
              <w:bottom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直接染料</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0.04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0.04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455" w:type="pct"/>
            <w:vMerge/>
            <w:tcBorders>
              <w:right w:val="single" w:sz="4"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1622" w:type="pct"/>
            <w:tcBorders>
              <w:top w:val="single" w:sz="4" w:space="0" w:color="auto"/>
              <w:left w:val="single" w:sz="4" w:space="0" w:color="auto"/>
              <w:bottom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阳离子直接染料</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0.055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0.055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455" w:type="pct"/>
            <w:vMerge/>
            <w:tcBorders>
              <w:right w:val="single" w:sz="4"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1622" w:type="pct"/>
            <w:tcBorders>
              <w:top w:val="single" w:sz="4" w:space="0" w:color="auto"/>
              <w:left w:val="single" w:sz="4" w:space="0" w:color="auto"/>
              <w:bottom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阴离子或阳离子直接染料</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0.028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0.028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455" w:type="pct"/>
            <w:vMerge/>
            <w:tcBorders>
              <w:right w:val="single" w:sz="4"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1622" w:type="pct"/>
            <w:tcBorders>
              <w:top w:val="single" w:sz="4" w:space="0" w:color="auto"/>
              <w:left w:val="single" w:sz="4" w:space="0" w:color="auto"/>
              <w:bottom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酸性染料，阳离子型或未知型</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0.079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0.079 </w:t>
            </w:r>
          </w:p>
        </w:tc>
      </w:tr>
      <w:tr w:rsidR="003C4FE5">
        <w:trPr>
          <w:trHeight w:val="27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455" w:type="pct"/>
            <w:vMerge/>
            <w:tcBorders>
              <w:bottom w:val="single" w:sz="4" w:space="0" w:color="auto"/>
              <w:right w:val="single" w:sz="4"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1622" w:type="pct"/>
            <w:tcBorders>
              <w:top w:val="single" w:sz="4" w:space="0" w:color="auto"/>
              <w:left w:val="single" w:sz="4" w:space="0" w:color="auto"/>
              <w:bottom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增白剂</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0.064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0.064 </w:t>
            </w:r>
          </w:p>
        </w:tc>
      </w:tr>
      <w:tr w:rsidR="003C4FE5">
        <w:trPr>
          <w:trHeight w:val="315"/>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tcBorders>
              <w:top w:val="single" w:sz="4"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填料</w:t>
            </w:r>
            <w:r>
              <w:rPr>
                <w:rFonts w:cs="Times New Roman" w:hint="eastAsia"/>
                <w:sz w:val="18"/>
                <w:szCs w:val="18"/>
              </w:rPr>
              <w:t>、</w:t>
            </w:r>
            <w:r>
              <w:rPr>
                <w:rFonts w:cs="Times New Roman"/>
                <w:sz w:val="18"/>
                <w:szCs w:val="18"/>
              </w:rPr>
              <w:t>浸渍剂</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0.05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0.05 </w:t>
            </w:r>
          </w:p>
        </w:tc>
      </w:tr>
      <w:tr w:rsidR="003C4FE5">
        <w:trPr>
          <w:trHeight w:val="305"/>
        </w:trPr>
        <w:tc>
          <w:tcPr>
            <w:tcW w:w="54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2077" w:type="pct"/>
            <w:gridSpan w:val="2"/>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所有相关用途</w:t>
            </w: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&lt;100 </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0.0015 </w:t>
            </w:r>
          </w:p>
        </w:tc>
        <w:tc>
          <w:tcPr>
            <w:tcW w:w="513"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0.0015 </w:t>
            </w:r>
          </w:p>
        </w:tc>
      </w:tr>
      <w:tr w:rsidR="003C4FE5">
        <w:trPr>
          <w:trHeight w:val="253"/>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vAlign w:val="center"/>
          </w:tcPr>
          <w:p w:rsidR="003C4FE5" w:rsidRDefault="003C4FE5">
            <w:pPr>
              <w:autoSpaceDE w:val="0"/>
              <w:autoSpaceDN w:val="0"/>
              <w:adjustRightInd w:val="0"/>
              <w:spacing w:line="360" w:lineRule="atLeast"/>
              <w:jc w:val="left"/>
              <w:rPr>
                <w:rFonts w:cs="Times New Roman"/>
                <w:sz w:val="18"/>
                <w:szCs w:val="18"/>
              </w:rPr>
            </w:pP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100-1000 </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c>
          <w:tcPr>
            <w:tcW w:w="51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0.0001 </w:t>
            </w:r>
          </w:p>
        </w:tc>
      </w:tr>
      <w:tr w:rsidR="003C4FE5">
        <w:trPr>
          <w:trHeight w:val="230"/>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1000-10000 </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0.00001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0.00001 </w:t>
            </w:r>
          </w:p>
        </w:tc>
      </w:tr>
      <w:tr w:rsidR="003C4FE5">
        <w:trPr>
          <w:trHeight w:val="215"/>
        </w:trPr>
        <w:tc>
          <w:tcPr>
            <w:tcW w:w="540" w:type="pct"/>
            <w:vMerge/>
          </w:tcPr>
          <w:p w:rsidR="003C4FE5" w:rsidRDefault="003C4FE5">
            <w:pPr>
              <w:autoSpaceDE w:val="0"/>
              <w:autoSpaceDN w:val="0"/>
              <w:adjustRightInd w:val="0"/>
              <w:spacing w:line="360" w:lineRule="atLeast"/>
              <w:jc w:val="left"/>
              <w:rPr>
                <w:rFonts w:cs="Times New Roman"/>
                <w:sz w:val="18"/>
                <w:szCs w:val="18"/>
              </w:rPr>
            </w:pPr>
          </w:p>
        </w:tc>
        <w:tc>
          <w:tcPr>
            <w:tcW w:w="2077" w:type="pct"/>
            <w:gridSpan w:val="2"/>
            <w:vMerge/>
          </w:tcPr>
          <w:p w:rsidR="003C4FE5" w:rsidRDefault="003C4FE5">
            <w:pPr>
              <w:autoSpaceDE w:val="0"/>
              <w:autoSpaceDN w:val="0"/>
              <w:adjustRightInd w:val="0"/>
              <w:spacing w:line="360" w:lineRule="atLeast"/>
              <w:jc w:val="left"/>
              <w:rPr>
                <w:rFonts w:cs="Times New Roman"/>
                <w:sz w:val="18"/>
                <w:szCs w:val="18"/>
              </w:rPr>
            </w:pPr>
          </w:p>
        </w:tc>
        <w:tc>
          <w:tcPr>
            <w:tcW w:w="685"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≥10000 </w:t>
            </w:r>
          </w:p>
        </w:tc>
        <w:tc>
          <w:tcPr>
            <w:tcW w:w="63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550"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c>
          <w:tcPr>
            <w:tcW w:w="513"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r>
      <w:tr w:rsidR="003C4FE5">
        <w:trPr>
          <w:trHeight w:val="215"/>
        </w:trPr>
        <w:tc>
          <w:tcPr>
            <w:tcW w:w="5000" w:type="pct"/>
            <w:gridSpan w:val="7"/>
          </w:tcPr>
          <w:p w:rsidR="003C4FE5" w:rsidRDefault="008D45DD">
            <w:pPr>
              <w:pStyle w:val="affffff9"/>
              <w:spacing w:beforeLines="0" w:afterLines="0" w:line="360" w:lineRule="atLeast"/>
              <w:jc w:val="left"/>
              <w:rPr>
                <w:sz w:val="18"/>
                <w:szCs w:val="18"/>
              </w:rPr>
            </w:pPr>
            <w:r>
              <w:rPr>
                <w:rFonts w:eastAsia="宋体" w:hint="eastAsia"/>
                <w:sz w:val="18"/>
                <w:szCs w:val="18"/>
                <w:vertAlign w:val="superscript"/>
              </w:rPr>
              <w:t>a</w:t>
            </w:r>
            <w:r>
              <w:rPr>
                <w:rFonts w:eastAsia="宋体"/>
                <w:sz w:val="18"/>
                <w:szCs w:val="18"/>
              </w:rPr>
              <w:t>没有</w:t>
            </w:r>
            <w:r>
              <w:rPr>
                <w:rFonts w:eastAsia="宋体"/>
                <w:sz w:val="18"/>
                <w:szCs w:val="18"/>
              </w:rPr>
              <w:t>MC</w:t>
            </w:r>
            <w:r>
              <w:rPr>
                <w:rFonts w:eastAsia="宋体"/>
                <w:sz w:val="18"/>
                <w:szCs w:val="18"/>
              </w:rPr>
              <w:t>时，采用的默认值。</w:t>
            </w:r>
          </w:p>
        </w:tc>
      </w:tr>
    </w:tbl>
    <w:p w:rsidR="003C4FE5" w:rsidRDefault="003C4FE5">
      <w:pPr>
        <w:pStyle w:val="affffff9"/>
        <w:spacing w:before="156" w:after="156"/>
      </w:pPr>
      <w:bookmarkStart w:id="686" w:name="_Toc35941401"/>
    </w:p>
    <w:p w:rsidR="003C4FE5" w:rsidRDefault="008D45DD">
      <w:pPr>
        <w:widowControl/>
        <w:jc w:val="left"/>
        <w:rPr>
          <w:rFonts w:eastAsia="黑体" w:cs="Times New Roman"/>
          <w:kern w:val="0"/>
        </w:rPr>
      </w:pPr>
      <w:r>
        <w:br w:type="page"/>
      </w:r>
    </w:p>
    <w:p w:rsidR="003C4FE5" w:rsidRPr="00D5730D" w:rsidRDefault="008D45DD">
      <w:pPr>
        <w:pStyle w:val="affffff9"/>
        <w:spacing w:before="156" w:after="156"/>
      </w:pPr>
      <w:r w:rsidRPr="00D5730D">
        <w:lastRenderedPageBreak/>
        <w:t>表</w:t>
      </w:r>
      <w:r w:rsidRPr="00D5730D">
        <w:t xml:space="preserve"> A3.13  </w:t>
      </w:r>
      <w:r w:rsidRPr="00D5730D">
        <w:t>纺织加工业</w:t>
      </w:r>
      <w:bookmarkEnd w:id="686"/>
    </w:p>
    <w:tbl>
      <w:tblPr>
        <w:tblW w:w="8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368"/>
        <w:gridCol w:w="602"/>
        <w:gridCol w:w="2141"/>
        <w:gridCol w:w="1559"/>
        <w:gridCol w:w="1458"/>
        <w:gridCol w:w="1394"/>
      </w:tblGrid>
      <w:tr w:rsidR="003C4FE5">
        <w:trPr>
          <w:trHeight w:val="20"/>
          <w:tblHeader/>
        </w:trPr>
        <w:tc>
          <w:tcPr>
            <w:tcW w:w="1368" w:type="dxa"/>
            <w:vMerge w:val="restart"/>
            <w:tcBorders>
              <w:top w:val="single" w:sz="12" w:space="0" w:color="auto"/>
              <w:bottom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环境介质</w:t>
            </w:r>
          </w:p>
        </w:tc>
        <w:tc>
          <w:tcPr>
            <w:tcW w:w="4302" w:type="dxa"/>
            <w:gridSpan w:val="3"/>
            <w:tcBorders>
              <w:top w:val="single" w:sz="12" w:space="0" w:color="auto"/>
              <w:bottom w:val="single" w:sz="4" w:space="0" w:color="auto"/>
            </w:tcBorders>
            <w:vAlign w:val="center"/>
          </w:tcPr>
          <w:p w:rsidR="003C4FE5" w:rsidRDefault="008D45DD">
            <w:pPr>
              <w:autoSpaceDE w:val="0"/>
              <w:autoSpaceDN w:val="0"/>
              <w:adjustRightInd w:val="0"/>
              <w:spacing w:line="320" w:lineRule="atLeast"/>
              <w:jc w:val="center"/>
              <w:rPr>
                <w:rFonts w:cs="Times New Roman"/>
                <w:sz w:val="18"/>
                <w:szCs w:val="18"/>
              </w:rPr>
            </w:pPr>
            <w:r>
              <w:rPr>
                <w:rFonts w:cs="Times New Roman"/>
                <w:sz w:val="18"/>
                <w:szCs w:val="18"/>
              </w:rPr>
              <w:t>判别参数</w:t>
            </w:r>
          </w:p>
        </w:tc>
        <w:tc>
          <w:tcPr>
            <w:tcW w:w="2852" w:type="dxa"/>
            <w:gridSpan w:val="2"/>
            <w:tcBorders>
              <w:top w:val="single" w:sz="12" w:space="0" w:color="auto"/>
              <w:bottom w:val="single" w:sz="4" w:space="0" w:color="auto"/>
            </w:tcBorders>
            <w:vAlign w:val="center"/>
          </w:tcPr>
          <w:p w:rsidR="003C4FE5" w:rsidRDefault="008D45DD">
            <w:pPr>
              <w:autoSpaceDE w:val="0"/>
              <w:autoSpaceDN w:val="0"/>
              <w:adjustRightInd w:val="0"/>
              <w:spacing w:line="320" w:lineRule="atLeast"/>
              <w:jc w:val="center"/>
              <w:rPr>
                <w:rFonts w:cs="Times New Roman"/>
                <w:sz w:val="18"/>
                <w:szCs w:val="18"/>
              </w:rPr>
            </w:pPr>
            <w:r>
              <w:rPr>
                <w:rFonts w:cs="Times New Roman"/>
                <w:sz w:val="18"/>
                <w:szCs w:val="18"/>
              </w:rPr>
              <w:t>排放系数</w:t>
            </w:r>
          </w:p>
        </w:tc>
      </w:tr>
      <w:tr w:rsidR="003C4FE5" w:rsidTr="00D25F0C">
        <w:trPr>
          <w:trHeight w:val="20"/>
          <w:tblHeader/>
        </w:trPr>
        <w:tc>
          <w:tcPr>
            <w:tcW w:w="1368" w:type="dxa"/>
            <w:vMerge/>
            <w:tcBorders>
              <w:top w:val="single" w:sz="4" w:space="0" w:color="auto"/>
              <w:bottom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tcBorders>
              <w:top w:val="single" w:sz="4" w:space="0" w:color="auto"/>
              <w:bottom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1559" w:type="dxa"/>
            <w:tcBorders>
              <w:top w:val="single" w:sz="4" w:space="0" w:color="auto"/>
              <w:bottom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458" w:type="dxa"/>
            <w:tcBorders>
              <w:top w:val="single" w:sz="4" w:space="0" w:color="auto"/>
              <w:bottom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非着色剂</w:t>
            </w:r>
          </w:p>
        </w:tc>
        <w:tc>
          <w:tcPr>
            <w:tcW w:w="1394" w:type="dxa"/>
            <w:tcBorders>
              <w:top w:val="single" w:sz="4" w:space="0" w:color="auto"/>
              <w:bottom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着色剂</w:t>
            </w:r>
          </w:p>
        </w:tc>
      </w:tr>
      <w:tr w:rsidR="003C4FE5" w:rsidTr="00D25F0C">
        <w:trPr>
          <w:trHeight w:val="20"/>
        </w:trPr>
        <w:tc>
          <w:tcPr>
            <w:tcW w:w="1368" w:type="dxa"/>
            <w:vMerge w:val="restart"/>
            <w:tcBorders>
              <w:top w:val="single" w:sz="12" w:space="0" w:color="auto"/>
              <w:left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空气</w:t>
            </w:r>
          </w:p>
        </w:tc>
        <w:tc>
          <w:tcPr>
            <w:tcW w:w="2743" w:type="dxa"/>
            <w:gridSpan w:val="2"/>
            <w:vMerge w:val="restart"/>
            <w:tcBorders>
              <w:top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559" w:type="dxa"/>
            <w:tcBorders>
              <w:top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tcBorders>
              <w:top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0.05</w:t>
            </w:r>
          </w:p>
        </w:tc>
        <w:tc>
          <w:tcPr>
            <w:tcW w:w="1394" w:type="dxa"/>
            <w:tcBorders>
              <w:top w:val="single" w:sz="12"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0.15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0.4</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restart"/>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0.025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0.15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restart"/>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1,000-10,000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0.01</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0.025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restart"/>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0.005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0.01</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tcBorders>
              <w:bottom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0.025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tcBorders>
              <w:top w:val="single" w:sz="4" w:space="0" w:color="auto"/>
              <w:bottom w:val="single" w:sz="4" w:space="0" w:color="auto"/>
              <w:righ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浸染</w:t>
            </w:r>
          </w:p>
        </w:tc>
        <w:tc>
          <w:tcPr>
            <w:tcW w:w="1559" w:type="dxa"/>
            <w:tcBorders>
              <w:lef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0.0007</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602" w:type="dxa"/>
            <w:vMerge w:val="restart"/>
            <w:tcBorders>
              <w:righ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轧染</w:t>
            </w:r>
          </w:p>
        </w:tc>
        <w:tc>
          <w:tcPr>
            <w:tcW w:w="2141" w:type="dxa"/>
            <w:tcBorders>
              <w:top w:val="single" w:sz="4" w:space="0" w:color="auto"/>
              <w:left w:val="single" w:sz="4" w:space="0" w:color="auto"/>
              <w:bottom w:val="single" w:sz="4" w:space="0" w:color="auto"/>
              <w:righ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热熔胶物质或未知类型</w:t>
            </w:r>
          </w:p>
        </w:tc>
        <w:tc>
          <w:tcPr>
            <w:tcW w:w="1559" w:type="dxa"/>
            <w:tcBorders>
              <w:lef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0.05</w:t>
            </w:r>
          </w:p>
        </w:tc>
      </w:tr>
      <w:tr w:rsidR="003C4FE5">
        <w:trPr>
          <w:trHeight w:val="20"/>
        </w:trPr>
        <w:tc>
          <w:tcPr>
            <w:tcW w:w="1368" w:type="dxa"/>
            <w:vMerge/>
            <w:tcBorders>
              <w:left w:val="single" w:sz="12"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602" w:type="dxa"/>
            <w:vMerge/>
            <w:tcBorders>
              <w:right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141" w:type="dxa"/>
            <w:tcBorders>
              <w:top w:val="single" w:sz="4" w:space="0" w:color="auto"/>
              <w:left w:val="single" w:sz="4" w:space="0" w:color="auto"/>
              <w:bottom w:val="single" w:sz="4" w:space="0" w:color="auto"/>
              <w:righ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其他物质</w:t>
            </w:r>
          </w:p>
        </w:tc>
        <w:tc>
          <w:tcPr>
            <w:tcW w:w="1559" w:type="dxa"/>
            <w:tcBorders>
              <w:lef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0.0025</w:t>
            </w:r>
          </w:p>
        </w:tc>
      </w:tr>
      <w:tr w:rsidR="003C4FE5">
        <w:trPr>
          <w:trHeight w:val="20"/>
        </w:trPr>
        <w:tc>
          <w:tcPr>
            <w:tcW w:w="1368" w:type="dxa"/>
            <w:vMerge/>
            <w:tcBorders>
              <w:left w:val="single" w:sz="12" w:space="0" w:color="auto"/>
              <w:bottom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602" w:type="dxa"/>
            <w:vMerge/>
            <w:tcBorders>
              <w:right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141" w:type="dxa"/>
            <w:tcBorders>
              <w:top w:val="single" w:sz="4" w:space="0" w:color="auto"/>
              <w:left w:val="single" w:sz="4" w:space="0" w:color="auto"/>
              <w:bottom w:val="single" w:sz="4" w:space="0" w:color="auto"/>
              <w:righ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印花</w:t>
            </w:r>
          </w:p>
        </w:tc>
        <w:tc>
          <w:tcPr>
            <w:tcW w:w="1559" w:type="dxa"/>
            <w:tcBorders>
              <w:lef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0.0025</w:t>
            </w:r>
          </w:p>
        </w:tc>
      </w:tr>
      <w:tr w:rsidR="003C4FE5">
        <w:trPr>
          <w:trHeight w:val="20"/>
        </w:trPr>
        <w:tc>
          <w:tcPr>
            <w:tcW w:w="1368" w:type="dxa"/>
            <w:vMerge w:val="restart"/>
            <w:tcBorders>
              <w:top w:val="single" w:sz="4" w:space="0" w:color="auto"/>
              <w:righ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废水</w:t>
            </w:r>
            <w:r>
              <w:rPr>
                <w:rFonts w:cs="Times New Roman" w:hint="eastAsia"/>
                <w:sz w:val="18"/>
                <w:szCs w:val="18"/>
                <w:vertAlign w:val="superscript"/>
              </w:rPr>
              <w:t>a</w:t>
            </w:r>
          </w:p>
        </w:tc>
        <w:tc>
          <w:tcPr>
            <w:tcW w:w="2743" w:type="dxa"/>
            <w:gridSpan w:val="2"/>
            <w:vMerge w:val="restart"/>
            <w:tcBorders>
              <w:top w:val="single" w:sz="4" w:space="0" w:color="auto"/>
              <w:left w:val="single" w:sz="4" w:space="0" w:color="auto"/>
              <w:bottom w:val="single" w:sz="4" w:space="0" w:color="auto"/>
              <w:righ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559" w:type="dxa"/>
            <w:tcBorders>
              <w:lef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0.85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right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tcBorders>
              <w:top w:val="single" w:sz="4" w:space="0" w:color="auto"/>
              <w:left w:val="single" w:sz="4" w:space="0" w:color="auto"/>
              <w:bottom w:val="single" w:sz="4" w:space="0" w:color="auto"/>
              <w:right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tcBorders>
              <w:lef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0.75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tcBorders>
              <w:right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tcBorders>
              <w:top w:val="single" w:sz="4" w:space="0" w:color="auto"/>
              <w:left w:val="single" w:sz="4" w:space="0" w:color="auto"/>
              <w:bottom w:val="single" w:sz="4" w:space="0" w:color="auto"/>
              <w:right w:val="single" w:sz="4" w:space="0" w:color="auto"/>
            </w:tcBorders>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tcBorders>
              <w:left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restart"/>
            <w:tcBorders>
              <w:top w:val="single" w:sz="4" w:space="0" w:color="auto"/>
            </w:tcBorders>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0.875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0.85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0.75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restart"/>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1000-10000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0.9</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0.875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0.85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0.95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restart"/>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土壤</w:t>
            </w:r>
          </w:p>
        </w:tc>
        <w:tc>
          <w:tcPr>
            <w:tcW w:w="2743" w:type="dxa"/>
            <w:gridSpan w:val="2"/>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0.005</w:t>
            </w:r>
          </w:p>
        </w:tc>
      </w:tr>
      <w:tr w:rsidR="003C4FE5">
        <w:trPr>
          <w:trHeight w:val="40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restart"/>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100-500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0.15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≥500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0.4</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restart"/>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w:t>
            </w: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&lt;100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0.025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100-500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0.05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1368" w:type="dxa"/>
            <w:vMerge/>
            <w:vAlign w:val="center"/>
          </w:tcPr>
          <w:p w:rsidR="003C4FE5" w:rsidRDefault="003C4FE5">
            <w:pPr>
              <w:autoSpaceDE w:val="0"/>
              <w:autoSpaceDN w:val="0"/>
              <w:adjustRightInd w:val="0"/>
              <w:spacing w:line="320" w:lineRule="atLeast"/>
              <w:jc w:val="left"/>
              <w:rPr>
                <w:rFonts w:cs="Times New Roman"/>
                <w:sz w:val="18"/>
                <w:szCs w:val="18"/>
              </w:rPr>
            </w:pPr>
          </w:p>
        </w:tc>
        <w:tc>
          <w:tcPr>
            <w:tcW w:w="2743" w:type="dxa"/>
            <w:gridSpan w:val="2"/>
            <w:vMerge/>
            <w:vAlign w:val="center"/>
          </w:tcPr>
          <w:p w:rsidR="003C4FE5" w:rsidRDefault="003C4FE5">
            <w:pPr>
              <w:autoSpaceDE w:val="0"/>
              <w:autoSpaceDN w:val="0"/>
              <w:adjustRightInd w:val="0"/>
              <w:spacing w:line="320" w:lineRule="atLeast"/>
              <w:jc w:val="left"/>
              <w:rPr>
                <w:rFonts w:cs="Times New Roman"/>
                <w:sz w:val="18"/>
                <w:szCs w:val="18"/>
              </w:rPr>
            </w:pPr>
          </w:p>
        </w:tc>
        <w:tc>
          <w:tcPr>
            <w:tcW w:w="1559"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≥500</w:t>
            </w:r>
          </w:p>
        </w:tc>
        <w:tc>
          <w:tcPr>
            <w:tcW w:w="1458"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sz w:val="18"/>
                <w:szCs w:val="18"/>
              </w:rPr>
              <w:t>0.15</w:t>
            </w:r>
          </w:p>
        </w:tc>
        <w:tc>
          <w:tcPr>
            <w:tcW w:w="1394" w:type="dxa"/>
            <w:vAlign w:val="center"/>
          </w:tcPr>
          <w:p w:rsidR="003C4FE5" w:rsidRDefault="008D45DD">
            <w:pPr>
              <w:autoSpaceDE w:val="0"/>
              <w:autoSpaceDN w:val="0"/>
              <w:adjustRightInd w:val="0"/>
              <w:spacing w:line="320" w:lineRule="atLeast"/>
              <w:jc w:val="left"/>
              <w:rPr>
                <w:rFonts w:cs="Times New Roman"/>
                <w:sz w:val="18"/>
                <w:szCs w:val="18"/>
              </w:rPr>
            </w:pPr>
            <w:r>
              <w:rPr>
                <w:rFonts w:cs="Times New Roman" w:hint="eastAsia"/>
                <w:sz w:val="18"/>
                <w:szCs w:val="18"/>
              </w:rPr>
              <w:t>/</w:t>
            </w:r>
          </w:p>
        </w:tc>
      </w:tr>
      <w:tr w:rsidR="003C4FE5">
        <w:trPr>
          <w:trHeight w:val="20"/>
        </w:trPr>
        <w:tc>
          <w:tcPr>
            <w:tcW w:w="8522" w:type="dxa"/>
            <w:gridSpan w:val="6"/>
            <w:vAlign w:val="center"/>
          </w:tcPr>
          <w:p w:rsidR="003C4FE5" w:rsidRDefault="008D45DD">
            <w:pPr>
              <w:autoSpaceDE w:val="0"/>
              <w:autoSpaceDN w:val="0"/>
              <w:adjustRightInd w:val="0"/>
              <w:spacing w:line="320" w:lineRule="atLeast"/>
              <w:rPr>
                <w:rFonts w:cs="Times New Roman"/>
                <w:sz w:val="18"/>
                <w:szCs w:val="18"/>
              </w:rPr>
            </w:pPr>
            <w:r>
              <w:rPr>
                <w:rFonts w:cs="Times New Roman"/>
                <w:sz w:val="18"/>
                <w:szCs w:val="18"/>
                <w:vertAlign w:val="superscript"/>
              </w:rPr>
              <w:t xml:space="preserve">a </w:t>
            </w:r>
            <w:r>
              <w:rPr>
                <w:rFonts w:cs="Times New Roman"/>
                <w:sz w:val="18"/>
                <w:szCs w:val="18"/>
              </w:rPr>
              <w:t>着色剂废水排放系数</w:t>
            </w:r>
            <w:r>
              <w:rPr>
                <w:rFonts w:cs="Times New Roman"/>
                <w:sz w:val="18"/>
                <w:szCs w:val="18"/>
              </w:rPr>
              <w:t>(EF)=</w:t>
            </w:r>
            <w:r>
              <w:rPr>
                <w:rFonts w:cs="Times New Roman"/>
                <w:sz w:val="18"/>
                <w:szCs w:val="18"/>
              </w:rPr>
              <w:t>染色工序排放系数</w:t>
            </w:r>
            <w:r>
              <w:rPr>
                <w:rFonts w:cs="Times New Roman"/>
                <w:sz w:val="18"/>
                <w:szCs w:val="18"/>
              </w:rPr>
              <w:t xml:space="preserve">(E.1) + </w:t>
            </w:r>
            <w:r>
              <w:rPr>
                <w:rFonts w:cs="Times New Roman"/>
                <w:sz w:val="18"/>
                <w:szCs w:val="18"/>
              </w:rPr>
              <w:t>处理、清洗工序排放系数</w:t>
            </w:r>
            <w:r>
              <w:rPr>
                <w:rFonts w:cs="Times New Roman"/>
                <w:sz w:val="18"/>
                <w:szCs w:val="18"/>
              </w:rPr>
              <w:t>(E.2)</w:t>
            </w:r>
          </w:p>
          <w:p w:rsidR="003C4FE5" w:rsidRDefault="008D45DD">
            <w:pPr>
              <w:autoSpaceDE w:val="0"/>
              <w:autoSpaceDN w:val="0"/>
              <w:adjustRightInd w:val="0"/>
              <w:spacing w:line="320" w:lineRule="atLeast"/>
              <w:ind w:left="720" w:hangingChars="400" w:hanging="720"/>
              <w:rPr>
                <w:rFonts w:cs="Times New Roman"/>
                <w:sz w:val="18"/>
                <w:szCs w:val="18"/>
              </w:rPr>
            </w:pPr>
            <w:r>
              <w:rPr>
                <w:rFonts w:cs="Times New Roman"/>
                <w:sz w:val="18"/>
                <w:szCs w:val="18"/>
              </w:rPr>
              <w:t>式中：</w:t>
            </w:r>
            <w:r>
              <w:rPr>
                <w:rFonts w:cs="Times New Roman"/>
                <w:sz w:val="18"/>
                <w:szCs w:val="18"/>
              </w:rPr>
              <w:t>E.1——</w:t>
            </w:r>
            <w:r>
              <w:rPr>
                <w:rFonts w:cs="Times New Roman"/>
                <w:sz w:val="18"/>
                <w:szCs w:val="18"/>
              </w:rPr>
              <w:t>染色工序废水排放系数，计算方法为</w:t>
            </w:r>
            <w:r>
              <w:rPr>
                <w:rFonts w:cs="Times New Roman"/>
                <w:sz w:val="18"/>
                <w:szCs w:val="18"/>
              </w:rPr>
              <w:t>E.1= A / (1 + K×B)</w:t>
            </w:r>
            <w:r>
              <w:rPr>
                <w:rFonts w:cs="Times New Roman"/>
                <w:sz w:val="18"/>
                <w:szCs w:val="18"/>
              </w:rPr>
              <w:t>。其中</w:t>
            </w:r>
            <w:r>
              <w:rPr>
                <w:rFonts w:cs="Times New Roman"/>
                <w:sz w:val="18"/>
                <w:szCs w:val="18"/>
              </w:rPr>
              <w:t>A</w:t>
            </w:r>
            <w:r>
              <w:rPr>
                <w:rFonts w:cs="Times New Roman"/>
                <w:sz w:val="18"/>
                <w:szCs w:val="18"/>
              </w:rPr>
              <w:t>为常数，</w:t>
            </w:r>
            <w:r>
              <w:rPr>
                <w:rFonts w:cs="Times New Roman"/>
                <w:sz w:val="18"/>
                <w:szCs w:val="18"/>
              </w:rPr>
              <w:t>K</w:t>
            </w:r>
            <w:r>
              <w:rPr>
                <w:rFonts w:cs="Times New Roman"/>
                <w:sz w:val="18"/>
                <w:szCs w:val="18"/>
              </w:rPr>
              <w:t>为平衡常数，</w:t>
            </w:r>
            <w:r>
              <w:rPr>
                <w:rFonts w:cs="Times New Roman"/>
                <w:sz w:val="18"/>
                <w:szCs w:val="18"/>
              </w:rPr>
              <w:t>B</w:t>
            </w:r>
            <w:r>
              <w:rPr>
                <w:rFonts w:cs="Times New Roman"/>
                <w:sz w:val="18"/>
                <w:szCs w:val="18"/>
              </w:rPr>
              <w:t>为</w:t>
            </w:r>
            <w:r>
              <w:rPr>
                <w:rFonts w:cs="Times New Roman"/>
                <w:sz w:val="18"/>
                <w:szCs w:val="18"/>
              </w:rPr>
              <w:t>1/</w:t>
            </w:r>
            <w:r>
              <w:rPr>
                <w:rFonts w:cs="Times New Roman"/>
                <w:sz w:val="18"/>
                <w:szCs w:val="18"/>
              </w:rPr>
              <w:t>浴比</w:t>
            </w:r>
            <w:r>
              <w:rPr>
                <w:rFonts w:cs="Times New Roman"/>
                <w:sz w:val="18"/>
                <w:szCs w:val="18"/>
              </w:rPr>
              <w:t xml:space="preserve"> (</w:t>
            </w:r>
            <w:r>
              <w:rPr>
                <w:rFonts w:cs="Times New Roman"/>
                <w:sz w:val="18"/>
                <w:szCs w:val="18"/>
              </w:rPr>
              <w:t>浴比默认为</w:t>
            </w:r>
            <w:r>
              <w:rPr>
                <w:rFonts w:cs="Times New Roman"/>
                <w:sz w:val="18"/>
                <w:szCs w:val="18"/>
              </w:rPr>
              <w:t>10 kg</w:t>
            </w:r>
            <w:r>
              <w:rPr>
                <w:rFonts w:cs="Times New Roman"/>
                <w:sz w:val="18"/>
                <w:szCs w:val="18"/>
              </w:rPr>
              <w:t>织物</w:t>
            </w:r>
            <w:r>
              <w:rPr>
                <w:rFonts w:cs="Times New Roman"/>
                <w:sz w:val="18"/>
                <w:szCs w:val="18"/>
              </w:rPr>
              <w:t>/1 L</w:t>
            </w:r>
            <w:r>
              <w:rPr>
                <w:rFonts w:cs="Times New Roman"/>
                <w:sz w:val="18"/>
                <w:szCs w:val="18"/>
              </w:rPr>
              <w:t>浴液</w:t>
            </w:r>
            <w:r>
              <w:rPr>
                <w:rFonts w:cs="Times New Roman"/>
                <w:sz w:val="18"/>
                <w:szCs w:val="18"/>
              </w:rPr>
              <w:t>)</w:t>
            </w:r>
            <w:r>
              <w:rPr>
                <w:rFonts w:cs="Times New Roman"/>
                <w:sz w:val="18"/>
                <w:szCs w:val="18"/>
              </w:rPr>
              <w:t>，见表</w:t>
            </w:r>
            <w:r>
              <w:rPr>
                <w:rFonts w:cs="Times New Roman"/>
                <w:sz w:val="18"/>
                <w:szCs w:val="18"/>
              </w:rPr>
              <w:t>A3.13</w:t>
            </w:r>
            <w:r>
              <w:rPr>
                <w:rFonts w:cs="Times New Roman"/>
                <w:sz w:val="18"/>
                <w:szCs w:val="18"/>
              </w:rPr>
              <w:t>纺织加工业（续表）；</w:t>
            </w:r>
          </w:p>
          <w:p w:rsidR="003C4FE5" w:rsidRDefault="008D45DD">
            <w:pPr>
              <w:autoSpaceDE w:val="0"/>
              <w:autoSpaceDN w:val="0"/>
              <w:adjustRightInd w:val="0"/>
              <w:spacing w:line="320" w:lineRule="atLeast"/>
              <w:ind w:leftChars="250" w:left="525"/>
              <w:rPr>
                <w:rFonts w:cs="Times New Roman"/>
                <w:sz w:val="18"/>
                <w:szCs w:val="18"/>
              </w:rPr>
            </w:pPr>
            <w:r>
              <w:rPr>
                <w:rFonts w:cs="Times New Roman"/>
                <w:sz w:val="18"/>
                <w:szCs w:val="18"/>
              </w:rPr>
              <w:t>E.2——</w:t>
            </w:r>
            <w:r>
              <w:rPr>
                <w:rFonts w:cs="Times New Roman"/>
                <w:sz w:val="18"/>
                <w:szCs w:val="18"/>
              </w:rPr>
              <w:t>处理、清洗工序废水排放系数，见表</w:t>
            </w:r>
            <w:r>
              <w:rPr>
                <w:rFonts w:cs="Times New Roman"/>
                <w:sz w:val="18"/>
                <w:szCs w:val="18"/>
              </w:rPr>
              <w:t>A3.13</w:t>
            </w:r>
            <w:r>
              <w:rPr>
                <w:rFonts w:cs="Times New Roman"/>
                <w:sz w:val="18"/>
                <w:szCs w:val="18"/>
              </w:rPr>
              <w:t>纺织加工业（续表）。</w:t>
            </w:r>
          </w:p>
        </w:tc>
      </w:tr>
    </w:tbl>
    <w:p w:rsidR="003C4FE5" w:rsidRDefault="003C4FE5">
      <w:pPr>
        <w:pStyle w:val="affffff9"/>
        <w:spacing w:before="156" w:after="156"/>
      </w:pPr>
    </w:p>
    <w:p w:rsidR="003C4FE5" w:rsidRPr="00D5730D" w:rsidRDefault="008D45DD">
      <w:pPr>
        <w:pStyle w:val="affffff9"/>
        <w:spacing w:before="156" w:after="156"/>
      </w:pPr>
      <w:r w:rsidRPr="00D5730D">
        <w:lastRenderedPageBreak/>
        <w:t>表</w:t>
      </w:r>
      <w:r w:rsidRPr="00D5730D">
        <w:t xml:space="preserve"> A3.13  </w:t>
      </w:r>
      <w:r w:rsidRPr="00D5730D">
        <w:t>纺织加工业（续表）</w:t>
      </w:r>
    </w:p>
    <w:tbl>
      <w:tblPr>
        <w:tblW w:w="834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12"/>
        <w:gridCol w:w="1479"/>
        <w:gridCol w:w="1189"/>
        <w:gridCol w:w="1190"/>
        <w:gridCol w:w="1189"/>
        <w:gridCol w:w="1190"/>
      </w:tblGrid>
      <w:tr w:rsidR="003C4FE5" w:rsidTr="005A7E07">
        <w:trPr>
          <w:trHeight w:val="313"/>
        </w:trPr>
        <w:tc>
          <w:tcPr>
            <w:tcW w:w="2112" w:type="dxa"/>
            <w:vMerge w:val="restart"/>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染料类型</w:t>
            </w:r>
          </w:p>
        </w:tc>
        <w:tc>
          <w:tcPr>
            <w:tcW w:w="1479" w:type="dxa"/>
            <w:vMerge w:val="restart"/>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着色剂印染工艺</w:t>
            </w:r>
          </w:p>
        </w:tc>
        <w:tc>
          <w:tcPr>
            <w:tcW w:w="4758" w:type="dxa"/>
            <w:gridSpan w:val="4"/>
            <w:tcBorders>
              <w:top w:val="single" w:sz="12" w:space="0" w:color="auto"/>
              <w:bottom w:val="single" w:sz="4" w:space="0" w:color="auto"/>
            </w:tcBorders>
            <w:vAlign w:val="center"/>
          </w:tcPr>
          <w:p w:rsidR="003C4FE5" w:rsidRDefault="008D45DD">
            <w:pPr>
              <w:autoSpaceDE w:val="0"/>
              <w:autoSpaceDN w:val="0"/>
              <w:adjustRightInd w:val="0"/>
              <w:snapToGrid w:val="0"/>
              <w:spacing w:line="360" w:lineRule="atLeast"/>
              <w:jc w:val="center"/>
              <w:rPr>
                <w:rFonts w:cs="Times New Roman"/>
                <w:sz w:val="18"/>
                <w:szCs w:val="18"/>
              </w:rPr>
            </w:pPr>
            <w:r>
              <w:rPr>
                <w:rFonts w:cs="Times New Roman"/>
                <w:sz w:val="18"/>
                <w:szCs w:val="18"/>
              </w:rPr>
              <w:t>参数值</w:t>
            </w:r>
          </w:p>
        </w:tc>
      </w:tr>
      <w:tr w:rsidR="003C4FE5" w:rsidTr="005A7E07">
        <w:trPr>
          <w:trHeight w:val="313"/>
        </w:trPr>
        <w:tc>
          <w:tcPr>
            <w:tcW w:w="2112" w:type="dxa"/>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rPr>
                <w:rFonts w:cs="Times New Roman"/>
                <w:sz w:val="18"/>
                <w:szCs w:val="18"/>
              </w:rPr>
            </w:pPr>
          </w:p>
        </w:tc>
        <w:tc>
          <w:tcPr>
            <w:tcW w:w="1479" w:type="dxa"/>
            <w:vMerge/>
            <w:tcBorders>
              <w:top w:val="single" w:sz="4" w:space="0" w:color="auto"/>
              <w:bottom w:val="single" w:sz="12" w:space="0" w:color="auto"/>
            </w:tcBorders>
            <w:vAlign w:val="center"/>
          </w:tcPr>
          <w:p w:rsidR="003C4FE5" w:rsidRDefault="003C4FE5">
            <w:pPr>
              <w:autoSpaceDE w:val="0"/>
              <w:autoSpaceDN w:val="0"/>
              <w:adjustRightInd w:val="0"/>
              <w:snapToGrid w:val="0"/>
              <w:spacing w:line="360" w:lineRule="atLeast"/>
              <w:rPr>
                <w:rFonts w:cs="Times New Roman"/>
                <w:sz w:val="18"/>
                <w:szCs w:val="18"/>
              </w:rPr>
            </w:pPr>
          </w:p>
        </w:tc>
        <w:tc>
          <w:tcPr>
            <w:tcW w:w="1189" w:type="dxa"/>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K</w:t>
            </w:r>
          </w:p>
        </w:tc>
        <w:tc>
          <w:tcPr>
            <w:tcW w:w="1190" w:type="dxa"/>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A</w:t>
            </w:r>
          </w:p>
        </w:tc>
        <w:tc>
          <w:tcPr>
            <w:tcW w:w="1189" w:type="dxa"/>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B</w:t>
            </w:r>
          </w:p>
        </w:tc>
        <w:tc>
          <w:tcPr>
            <w:tcW w:w="1190" w:type="dxa"/>
            <w:tcBorders>
              <w:top w:val="single" w:sz="4" w:space="0" w:color="auto"/>
              <w:bottom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E.2</w:t>
            </w:r>
          </w:p>
        </w:tc>
      </w:tr>
      <w:tr w:rsidR="003C4FE5" w:rsidTr="005A7E07">
        <w:trPr>
          <w:trHeight w:val="338"/>
        </w:trPr>
        <w:tc>
          <w:tcPr>
            <w:tcW w:w="2112" w:type="dxa"/>
            <w:vMerge w:val="restart"/>
            <w:tcBorders>
              <w:top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分散染料</w:t>
            </w:r>
          </w:p>
        </w:tc>
        <w:tc>
          <w:tcPr>
            <w:tcW w:w="1479" w:type="dxa"/>
            <w:tcBorders>
              <w:top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轧染</w:t>
            </w:r>
          </w:p>
        </w:tc>
        <w:tc>
          <w:tcPr>
            <w:tcW w:w="1189" w:type="dxa"/>
            <w:tcBorders>
              <w:top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115</w:t>
            </w:r>
          </w:p>
        </w:tc>
        <w:tc>
          <w:tcPr>
            <w:tcW w:w="1190" w:type="dxa"/>
            <w:tcBorders>
              <w:top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w:t>
            </w:r>
          </w:p>
        </w:tc>
        <w:tc>
          <w:tcPr>
            <w:tcW w:w="1189" w:type="dxa"/>
            <w:tcBorders>
              <w:top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90" w:type="dxa"/>
            <w:tcBorders>
              <w:top w:val="single" w:sz="12" w:space="0" w:color="auto"/>
            </w:tcBorders>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0.055</w:t>
            </w:r>
          </w:p>
        </w:tc>
      </w:tr>
      <w:tr w:rsidR="003C4FE5">
        <w:trPr>
          <w:trHeight w:val="230"/>
        </w:trPr>
        <w:tc>
          <w:tcPr>
            <w:tcW w:w="2112" w:type="dxa"/>
            <w:vMerge/>
            <w:vAlign w:val="center"/>
          </w:tcPr>
          <w:p w:rsidR="003C4FE5" w:rsidRDefault="003C4FE5">
            <w:pPr>
              <w:autoSpaceDE w:val="0"/>
              <w:autoSpaceDN w:val="0"/>
              <w:adjustRightInd w:val="0"/>
              <w:snapToGrid w:val="0"/>
              <w:spacing w:line="360" w:lineRule="atLeast"/>
              <w:rPr>
                <w:rFonts w:cs="Times New Roman"/>
                <w:sz w:val="18"/>
                <w:szCs w:val="18"/>
              </w:rPr>
            </w:pP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印花</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115</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2</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0.5</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0.12</w:t>
            </w:r>
          </w:p>
        </w:tc>
      </w:tr>
      <w:tr w:rsidR="003C4FE5">
        <w:trPr>
          <w:trHeight w:val="203"/>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直接染料</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73</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30"/>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活性染料</w:t>
            </w:r>
            <w:r>
              <w:rPr>
                <w:rFonts w:cs="Times New Roman"/>
                <w:sz w:val="18"/>
                <w:szCs w:val="18"/>
              </w:rPr>
              <w:t xml:space="preserve">– </w:t>
            </w:r>
            <w:r>
              <w:rPr>
                <w:rFonts w:cs="Times New Roman"/>
                <w:sz w:val="18"/>
                <w:szCs w:val="18"/>
              </w:rPr>
              <w:t>毛料</w:t>
            </w:r>
          </w:p>
        </w:tc>
        <w:tc>
          <w:tcPr>
            <w:tcW w:w="1479" w:type="dxa"/>
            <w:vAlign w:val="center"/>
          </w:tcPr>
          <w:p w:rsidR="003C4FE5" w:rsidRDefault="008D45DD">
            <w:pPr>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30"/>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活性染料</w:t>
            </w:r>
            <w:r>
              <w:rPr>
                <w:rFonts w:cs="Times New Roman"/>
                <w:sz w:val="18"/>
                <w:szCs w:val="18"/>
              </w:rPr>
              <w:t xml:space="preserve">– </w:t>
            </w:r>
            <w:r>
              <w:rPr>
                <w:rFonts w:cs="Times New Roman"/>
                <w:sz w:val="18"/>
                <w:szCs w:val="18"/>
              </w:rPr>
              <w:t>棉线</w:t>
            </w:r>
          </w:p>
        </w:tc>
        <w:tc>
          <w:tcPr>
            <w:tcW w:w="1479" w:type="dxa"/>
            <w:vAlign w:val="center"/>
          </w:tcPr>
          <w:p w:rsidR="003C4FE5" w:rsidRDefault="008D45DD">
            <w:pPr>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23</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60"/>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活性染料</w:t>
            </w:r>
            <w:r>
              <w:rPr>
                <w:rFonts w:cs="Times New Roman"/>
                <w:sz w:val="18"/>
                <w:szCs w:val="18"/>
              </w:rPr>
              <w:t>–</w:t>
            </w:r>
            <w:r>
              <w:rPr>
                <w:rFonts w:cs="Times New Roman"/>
                <w:sz w:val="18"/>
                <w:szCs w:val="18"/>
              </w:rPr>
              <w:t>一般织物</w:t>
            </w:r>
          </w:p>
        </w:tc>
        <w:tc>
          <w:tcPr>
            <w:tcW w:w="1479" w:type="dxa"/>
            <w:vAlign w:val="center"/>
          </w:tcPr>
          <w:p w:rsidR="003C4FE5" w:rsidRDefault="008D45DD">
            <w:pPr>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57</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03"/>
        </w:trPr>
        <w:tc>
          <w:tcPr>
            <w:tcW w:w="2112" w:type="dxa"/>
            <w:vMerge w:val="restart"/>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还原染料</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轧染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0.055</w:t>
            </w:r>
          </w:p>
        </w:tc>
      </w:tr>
      <w:tr w:rsidR="003C4FE5">
        <w:trPr>
          <w:trHeight w:val="260"/>
        </w:trPr>
        <w:tc>
          <w:tcPr>
            <w:tcW w:w="2112" w:type="dxa"/>
            <w:vMerge/>
            <w:vAlign w:val="center"/>
          </w:tcPr>
          <w:p w:rsidR="003C4FE5" w:rsidRDefault="003C4FE5">
            <w:pPr>
              <w:autoSpaceDE w:val="0"/>
              <w:autoSpaceDN w:val="0"/>
              <w:adjustRightInd w:val="0"/>
              <w:snapToGrid w:val="0"/>
              <w:spacing w:line="360" w:lineRule="atLeast"/>
              <w:rPr>
                <w:rFonts w:cs="Times New Roman"/>
                <w:sz w:val="18"/>
                <w:szCs w:val="18"/>
              </w:rPr>
            </w:pP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印花</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2</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0.5</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0.12</w:t>
            </w:r>
          </w:p>
        </w:tc>
      </w:tr>
      <w:tr w:rsidR="003C4FE5">
        <w:trPr>
          <w:trHeight w:val="230"/>
        </w:trPr>
        <w:tc>
          <w:tcPr>
            <w:tcW w:w="2112" w:type="dxa"/>
            <w:vMerge w:val="restart"/>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硫化染料</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轧染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40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0.055</w:t>
            </w:r>
          </w:p>
        </w:tc>
      </w:tr>
      <w:tr w:rsidR="003C4FE5">
        <w:trPr>
          <w:trHeight w:val="230"/>
        </w:trPr>
        <w:tc>
          <w:tcPr>
            <w:tcW w:w="2112" w:type="dxa"/>
            <w:vMerge/>
            <w:vAlign w:val="center"/>
          </w:tcPr>
          <w:p w:rsidR="003C4FE5" w:rsidRDefault="003C4FE5">
            <w:pPr>
              <w:autoSpaceDE w:val="0"/>
              <w:autoSpaceDN w:val="0"/>
              <w:adjustRightInd w:val="0"/>
              <w:snapToGrid w:val="0"/>
              <w:spacing w:line="360" w:lineRule="atLeast"/>
              <w:rPr>
                <w:rFonts w:cs="Times New Roman"/>
                <w:sz w:val="18"/>
                <w:szCs w:val="18"/>
              </w:rPr>
            </w:pP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印花</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40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2</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0.5</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0.12</w:t>
            </w:r>
          </w:p>
        </w:tc>
      </w:tr>
      <w:tr w:rsidR="003C4FE5">
        <w:trPr>
          <w:trHeight w:val="203"/>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酸性染料</w:t>
            </w:r>
            <w:r>
              <w:rPr>
                <w:rFonts w:cs="Times New Roman" w:hint="eastAsia"/>
                <w:sz w:val="18"/>
                <w:szCs w:val="18"/>
              </w:rPr>
              <w:t>（</w:t>
            </w:r>
            <w:r>
              <w:rPr>
                <w:rFonts w:cs="Times New Roman"/>
                <w:sz w:val="18"/>
                <w:szCs w:val="18"/>
              </w:rPr>
              <w:t>1</w:t>
            </w:r>
            <w:r>
              <w:rPr>
                <w:rFonts w:cs="Times New Roman"/>
                <w:sz w:val="18"/>
                <w:szCs w:val="18"/>
              </w:rPr>
              <w:t>个</w:t>
            </w:r>
            <w:r>
              <w:rPr>
                <w:rFonts w:cs="Times New Roman"/>
                <w:sz w:val="18"/>
                <w:szCs w:val="18"/>
              </w:rPr>
              <w:t>SO</w:t>
            </w:r>
            <w:r>
              <w:rPr>
                <w:rFonts w:cs="Times New Roman"/>
                <w:sz w:val="18"/>
                <w:szCs w:val="18"/>
                <w:vertAlign w:val="subscript"/>
              </w:rPr>
              <w:t>3</w:t>
            </w:r>
            <w:r>
              <w:rPr>
                <w:rFonts w:cs="Times New Roman" w:hint="eastAsia"/>
                <w:sz w:val="18"/>
                <w:szCs w:val="18"/>
              </w:rPr>
              <w:t>）</w:t>
            </w:r>
          </w:p>
        </w:tc>
        <w:tc>
          <w:tcPr>
            <w:tcW w:w="1479" w:type="dxa"/>
            <w:vAlign w:val="center"/>
          </w:tcPr>
          <w:p w:rsidR="003C4FE5" w:rsidRDefault="008D45DD">
            <w:pPr>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30"/>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酸性染料</w:t>
            </w:r>
            <w:r>
              <w:rPr>
                <w:rFonts w:cs="Times New Roman" w:hint="eastAsia"/>
                <w:sz w:val="18"/>
                <w:szCs w:val="18"/>
              </w:rPr>
              <w:t>（</w:t>
            </w:r>
            <w:r>
              <w:rPr>
                <w:rFonts w:cs="Times New Roman"/>
                <w:sz w:val="18"/>
                <w:szCs w:val="18"/>
              </w:rPr>
              <w:t>&gt; 1</w:t>
            </w:r>
            <w:r>
              <w:rPr>
                <w:rFonts w:cs="Times New Roman"/>
                <w:sz w:val="18"/>
                <w:szCs w:val="18"/>
              </w:rPr>
              <w:t>个</w:t>
            </w:r>
            <w:r>
              <w:rPr>
                <w:rFonts w:cs="Times New Roman"/>
                <w:sz w:val="18"/>
                <w:szCs w:val="18"/>
              </w:rPr>
              <w:t xml:space="preserve"> SO</w:t>
            </w:r>
            <w:r>
              <w:rPr>
                <w:rFonts w:cs="Times New Roman"/>
                <w:sz w:val="18"/>
                <w:szCs w:val="18"/>
                <w:vertAlign w:val="subscript"/>
              </w:rPr>
              <w:t>3</w:t>
            </w:r>
            <w:r>
              <w:rPr>
                <w:rFonts w:cs="Times New Roman" w:hint="eastAsia"/>
                <w:sz w:val="18"/>
                <w:szCs w:val="18"/>
              </w:rPr>
              <w:t>）</w:t>
            </w:r>
          </w:p>
        </w:tc>
        <w:tc>
          <w:tcPr>
            <w:tcW w:w="1479" w:type="dxa"/>
            <w:vAlign w:val="center"/>
          </w:tcPr>
          <w:p w:rsidR="003C4FE5" w:rsidRDefault="008D45DD">
            <w:pPr>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30"/>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碱性染料</w:t>
            </w:r>
          </w:p>
        </w:tc>
        <w:tc>
          <w:tcPr>
            <w:tcW w:w="1479" w:type="dxa"/>
            <w:vAlign w:val="center"/>
          </w:tcPr>
          <w:p w:rsidR="003C4FE5" w:rsidRDefault="008D45DD">
            <w:pPr>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990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60"/>
        </w:trPr>
        <w:tc>
          <w:tcPr>
            <w:tcW w:w="2112" w:type="dxa"/>
            <w:vMerge w:val="restart"/>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偶氮染料</w:t>
            </w:r>
            <w:r>
              <w:rPr>
                <w:rFonts w:cs="Times New Roman"/>
                <w:sz w:val="18"/>
                <w:szCs w:val="18"/>
              </w:rPr>
              <w:t xml:space="preserve"> (naphtole)</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轧染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30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0.055</w:t>
            </w:r>
          </w:p>
        </w:tc>
      </w:tr>
      <w:tr w:rsidR="003C4FE5">
        <w:trPr>
          <w:trHeight w:val="230"/>
        </w:trPr>
        <w:tc>
          <w:tcPr>
            <w:tcW w:w="2112" w:type="dxa"/>
            <w:vMerge/>
            <w:vAlign w:val="center"/>
          </w:tcPr>
          <w:p w:rsidR="003C4FE5" w:rsidRDefault="003C4FE5">
            <w:pPr>
              <w:autoSpaceDE w:val="0"/>
              <w:autoSpaceDN w:val="0"/>
              <w:adjustRightInd w:val="0"/>
              <w:snapToGrid w:val="0"/>
              <w:spacing w:line="360" w:lineRule="atLeast"/>
              <w:rPr>
                <w:rFonts w:cs="Times New Roman"/>
                <w:sz w:val="18"/>
                <w:szCs w:val="18"/>
              </w:rPr>
            </w:pP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印花</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30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2</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0.5</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0.12</w:t>
            </w:r>
          </w:p>
        </w:tc>
      </w:tr>
      <w:tr w:rsidR="003C4FE5">
        <w:trPr>
          <w:trHeight w:val="230"/>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金属络合物</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150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30"/>
        </w:trPr>
        <w:tc>
          <w:tcPr>
            <w:tcW w:w="2112" w:type="dxa"/>
            <w:vMerge w:val="restart"/>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颜料</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轧染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5000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0.055</w:t>
            </w:r>
          </w:p>
        </w:tc>
      </w:tr>
      <w:tr w:rsidR="003C4FE5">
        <w:trPr>
          <w:trHeight w:val="230"/>
        </w:trPr>
        <w:tc>
          <w:tcPr>
            <w:tcW w:w="2112" w:type="dxa"/>
            <w:vMerge/>
            <w:vAlign w:val="center"/>
          </w:tcPr>
          <w:p w:rsidR="003C4FE5" w:rsidRDefault="003C4FE5">
            <w:pPr>
              <w:autoSpaceDE w:val="0"/>
              <w:autoSpaceDN w:val="0"/>
              <w:adjustRightInd w:val="0"/>
              <w:snapToGrid w:val="0"/>
              <w:spacing w:line="360" w:lineRule="atLeast"/>
              <w:rPr>
                <w:rFonts w:cs="Times New Roman"/>
                <w:sz w:val="18"/>
                <w:szCs w:val="18"/>
              </w:rPr>
            </w:pP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印花</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5000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2</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0.5</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0.12</w:t>
            </w:r>
          </w:p>
        </w:tc>
      </w:tr>
      <w:tr w:rsidR="003C4FE5">
        <w:trPr>
          <w:trHeight w:val="230"/>
        </w:trPr>
        <w:tc>
          <w:tcPr>
            <w:tcW w:w="2112" w:type="dxa"/>
            <w:vMerge w:val="restart"/>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未知的低溶解度物质</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轧染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5</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0.055</w:t>
            </w:r>
          </w:p>
        </w:tc>
      </w:tr>
      <w:tr w:rsidR="003C4FE5">
        <w:trPr>
          <w:trHeight w:val="230"/>
        </w:trPr>
        <w:tc>
          <w:tcPr>
            <w:tcW w:w="2112" w:type="dxa"/>
            <w:vMerge/>
            <w:vAlign w:val="center"/>
          </w:tcPr>
          <w:p w:rsidR="003C4FE5" w:rsidRDefault="003C4FE5">
            <w:pPr>
              <w:autoSpaceDE w:val="0"/>
              <w:autoSpaceDN w:val="0"/>
              <w:adjustRightInd w:val="0"/>
              <w:snapToGrid w:val="0"/>
              <w:spacing w:line="360" w:lineRule="atLeast"/>
              <w:rPr>
                <w:rFonts w:cs="Times New Roman"/>
                <w:sz w:val="18"/>
                <w:szCs w:val="18"/>
              </w:rPr>
            </w:pP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印花</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2</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0.5</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0.12</w:t>
            </w:r>
          </w:p>
        </w:tc>
      </w:tr>
      <w:tr w:rsidR="003C4FE5">
        <w:trPr>
          <w:trHeight w:val="225"/>
        </w:trPr>
        <w:tc>
          <w:tcPr>
            <w:tcW w:w="2112"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含酸性基团的未知物质</w:t>
            </w:r>
          </w:p>
        </w:tc>
        <w:tc>
          <w:tcPr>
            <w:tcW w:w="147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浸染</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90</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1</w:t>
            </w:r>
          </w:p>
        </w:tc>
        <w:tc>
          <w:tcPr>
            <w:tcW w:w="1189"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 xml:space="preserve">0.1 </w:t>
            </w:r>
            <w:r>
              <w:rPr>
                <w:rFonts w:cs="Times New Roman"/>
                <w:sz w:val="18"/>
                <w:szCs w:val="18"/>
                <w:vertAlign w:val="superscript"/>
              </w:rPr>
              <w:t>a</w:t>
            </w:r>
          </w:p>
        </w:tc>
        <w:tc>
          <w:tcPr>
            <w:tcW w:w="1190" w:type="dxa"/>
            <w:vAlign w:val="center"/>
          </w:tcPr>
          <w:p w:rsidR="003C4FE5" w:rsidRDefault="008D45DD">
            <w:pPr>
              <w:autoSpaceDE w:val="0"/>
              <w:autoSpaceDN w:val="0"/>
              <w:adjustRightInd w:val="0"/>
              <w:snapToGrid w:val="0"/>
              <w:spacing w:line="360" w:lineRule="atLeast"/>
              <w:rPr>
                <w:rFonts w:cs="Times New Roman"/>
                <w:sz w:val="18"/>
                <w:szCs w:val="18"/>
              </w:rPr>
            </w:pPr>
            <w:r>
              <w:rPr>
                <w:rFonts w:cs="Times New Roman"/>
                <w:sz w:val="18"/>
                <w:szCs w:val="18"/>
              </w:rPr>
              <w:t>0.01</w:t>
            </w:r>
          </w:p>
        </w:tc>
      </w:tr>
      <w:tr w:rsidR="003C4FE5">
        <w:trPr>
          <w:trHeight w:val="225"/>
        </w:trPr>
        <w:tc>
          <w:tcPr>
            <w:tcW w:w="8349" w:type="dxa"/>
            <w:gridSpan w:val="6"/>
            <w:vAlign w:val="center"/>
          </w:tcPr>
          <w:p w:rsidR="003C4FE5" w:rsidRDefault="008D45DD">
            <w:pPr>
              <w:autoSpaceDE w:val="0"/>
              <w:autoSpaceDN w:val="0"/>
              <w:adjustRightInd w:val="0"/>
              <w:snapToGrid w:val="0"/>
              <w:spacing w:line="360" w:lineRule="atLeast"/>
              <w:rPr>
                <w:rFonts w:cs="Times New Roman"/>
                <w:sz w:val="18"/>
                <w:szCs w:val="18"/>
              </w:rPr>
            </w:pPr>
            <w:r>
              <w:rPr>
                <w:rFonts w:hint="eastAsia"/>
                <w:sz w:val="18"/>
                <w:szCs w:val="18"/>
                <w:vertAlign w:val="superscript"/>
              </w:rPr>
              <w:t>a</w:t>
            </w:r>
            <w:r>
              <w:rPr>
                <w:sz w:val="18"/>
                <w:szCs w:val="18"/>
              </w:rPr>
              <w:t>默认值。</w:t>
            </w:r>
          </w:p>
        </w:tc>
      </w:tr>
    </w:tbl>
    <w:p w:rsidR="003C4FE5" w:rsidRDefault="003C4FE5">
      <w:pPr>
        <w:rPr>
          <w:rFonts w:cs="Times New Roman"/>
        </w:rPr>
      </w:pPr>
    </w:p>
    <w:p w:rsidR="003C4FE5" w:rsidRDefault="008D45DD">
      <w:pPr>
        <w:widowControl/>
        <w:jc w:val="left"/>
        <w:rPr>
          <w:rFonts w:cs="Times New Roman"/>
        </w:rPr>
      </w:pPr>
      <w:r>
        <w:rPr>
          <w:rFonts w:cs="Times New Roman"/>
        </w:rPr>
        <w:br w:type="page"/>
      </w:r>
    </w:p>
    <w:p w:rsidR="003C4FE5" w:rsidRDefault="003C4FE5">
      <w:pPr>
        <w:rPr>
          <w:rFonts w:cs="Times New Roman"/>
        </w:rPr>
      </w:pPr>
    </w:p>
    <w:p w:rsidR="003C4FE5" w:rsidRPr="00D5730D" w:rsidRDefault="008D45DD">
      <w:pPr>
        <w:pStyle w:val="affffff9"/>
        <w:spacing w:before="156" w:after="156"/>
      </w:pPr>
      <w:bookmarkStart w:id="687" w:name="_Toc35941402"/>
      <w:r w:rsidRPr="00D5730D">
        <w:t>表</w:t>
      </w:r>
      <w:r w:rsidRPr="00D5730D">
        <w:t xml:space="preserve"> A3.14  </w:t>
      </w:r>
      <w:r w:rsidRPr="00D5730D">
        <w:t>涂料、油漆和清漆业</w:t>
      </w:r>
      <w:bookmarkEnd w:id="687"/>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95"/>
        <w:gridCol w:w="2681"/>
        <w:gridCol w:w="1132"/>
        <w:gridCol w:w="1134"/>
        <w:gridCol w:w="1101"/>
        <w:gridCol w:w="1233"/>
      </w:tblGrid>
      <w:tr w:rsidR="003C4FE5" w:rsidTr="005A7E07">
        <w:trPr>
          <w:trHeight w:val="199"/>
        </w:trPr>
        <w:tc>
          <w:tcPr>
            <w:tcW w:w="601"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1620"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用途</w:t>
            </w:r>
          </w:p>
        </w:tc>
        <w:tc>
          <w:tcPr>
            <w:tcW w:w="684"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p>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r>
              <w:rPr>
                <w:rFonts w:cs="Times New Roman"/>
                <w:sz w:val="18"/>
                <w:szCs w:val="18"/>
              </w:rPr>
              <w:t>Pa</w:t>
            </w:r>
            <w:r>
              <w:rPr>
                <w:rFonts w:cs="Times New Roman" w:hint="eastAsia"/>
                <w:sz w:val="18"/>
                <w:szCs w:val="18"/>
              </w:rPr>
              <w:t>）</w:t>
            </w:r>
          </w:p>
        </w:tc>
        <w:tc>
          <w:tcPr>
            <w:tcW w:w="685"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水溶解度</w:t>
            </w:r>
          </w:p>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r>
              <w:rPr>
                <w:rFonts w:cs="Times New Roman"/>
                <w:sz w:val="18"/>
                <w:szCs w:val="18"/>
              </w:rPr>
              <w:t>mg L</w:t>
            </w:r>
            <w:r>
              <w:rPr>
                <w:rFonts w:cs="Times New Roman"/>
                <w:sz w:val="18"/>
                <w:szCs w:val="18"/>
                <w:vertAlign w:val="superscript"/>
              </w:rPr>
              <w:t>-1</w:t>
            </w:r>
            <w:r>
              <w:rPr>
                <w:rFonts w:cs="Times New Roman" w:hint="eastAsia"/>
                <w:sz w:val="18"/>
                <w:szCs w:val="18"/>
              </w:rPr>
              <w:t>）</w:t>
            </w:r>
          </w:p>
        </w:tc>
        <w:tc>
          <w:tcPr>
            <w:tcW w:w="1410" w:type="pct"/>
            <w:gridSpan w:val="2"/>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5A7E07">
        <w:trPr>
          <w:trHeight w:val="303"/>
        </w:trPr>
        <w:tc>
          <w:tcPr>
            <w:tcW w:w="601"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85" w:type="pct"/>
            <w:vMerge/>
            <w:tcBorders>
              <w:top w:val="single" w:sz="4" w:space="0" w:color="auto"/>
              <w:bottom w:val="single" w:sz="12"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665"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水基</w:t>
            </w:r>
          </w:p>
        </w:tc>
        <w:tc>
          <w:tcPr>
            <w:tcW w:w="745"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溶剂型</w:t>
            </w:r>
          </w:p>
        </w:tc>
      </w:tr>
      <w:tr w:rsidR="003C4FE5" w:rsidTr="005A7E07">
        <w:trPr>
          <w:trHeight w:val="310"/>
        </w:trPr>
        <w:tc>
          <w:tcPr>
            <w:tcW w:w="601"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620"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气溶胶喷涂剂</w:t>
            </w:r>
          </w:p>
        </w:tc>
        <w:tc>
          <w:tcPr>
            <w:tcW w:w="68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45"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w:t>
            </w:r>
          </w:p>
        </w:tc>
      </w:tr>
      <w:tr w:rsidR="003C4FE5">
        <w:trPr>
          <w:trHeight w:val="253"/>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hint="eastAsia"/>
                <w:sz w:val="18"/>
                <w:szCs w:val="18"/>
              </w:rPr>
              <w:t>、</w:t>
            </w:r>
            <w:r>
              <w:rPr>
                <w:rFonts w:cs="Times New Roman"/>
                <w:sz w:val="18"/>
                <w:szCs w:val="18"/>
              </w:rPr>
              <w:t>缓蚀剂</w:t>
            </w:r>
            <w:r>
              <w:rPr>
                <w:rFonts w:cs="Times New Roman" w:hint="eastAsia"/>
                <w:sz w:val="18"/>
                <w:szCs w:val="18"/>
              </w:rPr>
              <w:t>、</w:t>
            </w:r>
            <w:r>
              <w:rPr>
                <w:rFonts w:cs="Times New Roman"/>
                <w:sz w:val="18"/>
                <w:szCs w:val="18"/>
              </w:rPr>
              <w:t>填料</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1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表面活性剂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53"/>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r>
              <w:rPr>
                <w:rFonts w:cs="Times New Roman" w:hint="eastAsia"/>
                <w:sz w:val="18"/>
                <w:szCs w:val="18"/>
              </w:rPr>
              <w:t>、</w:t>
            </w:r>
            <w:r>
              <w:rPr>
                <w:rFonts w:cs="Times New Roman"/>
                <w:sz w:val="18"/>
                <w:szCs w:val="18"/>
              </w:rPr>
              <w:t>黏度调节剂及其他</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1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10-500</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53"/>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500-5000</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3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≥5000</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0.15</w:t>
            </w:r>
          </w:p>
        </w:tc>
      </w:tr>
      <w:tr w:rsidR="003C4FE5">
        <w:trPr>
          <w:trHeight w:val="305"/>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0.8</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w:t>
            </w:r>
          </w:p>
        </w:tc>
      </w:tr>
      <w:tr w:rsidR="003C4FE5">
        <w:trPr>
          <w:trHeight w:val="295"/>
        </w:trPr>
        <w:tc>
          <w:tcPr>
            <w:tcW w:w="601"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气溶胶喷涂剂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53"/>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hint="eastAsia"/>
                <w:sz w:val="18"/>
                <w:szCs w:val="18"/>
              </w:rPr>
              <w:t>、</w:t>
            </w:r>
            <w:r>
              <w:rPr>
                <w:rFonts w:cs="Times New Roman"/>
                <w:sz w:val="18"/>
                <w:szCs w:val="18"/>
              </w:rPr>
              <w:t>缓蚀剂</w:t>
            </w:r>
            <w:r>
              <w:rPr>
                <w:rFonts w:cs="Times New Roman" w:hint="eastAsia"/>
                <w:sz w:val="18"/>
                <w:szCs w:val="18"/>
              </w:rPr>
              <w:t>、</w:t>
            </w:r>
            <w:r>
              <w:rPr>
                <w:rFonts w:cs="Times New Roman"/>
                <w:sz w:val="18"/>
                <w:szCs w:val="18"/>
              </w:rPr>
              <w:t>填料</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1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表面活性剂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3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3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53"/>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r>
              <w:rPr>
                <w:rFonts w:cs="Times New Roman" w:hint="eastAsia"/>
                <w:sz w:val="18"/>
                <w:szCs w:val="18"/>
              </w:rPr>
              <w:t>、</w:t>
            </w:r>
            <w:r>
              <w:rPr>
                <w:rFonts w:cs="Times New Roman"/>
                <w:sz w:val="18"/>
                <w:szCs w:val="18"/>
              </w:rPr>
              <w:t>黏度调节剂</w:t>
            </w:r>
            <w:r>
              <w:rPr>
                <w:rFonts w:cs="Times New Roman" w:hint="eastAsia"/>
                <w:sz w:val="18"/>
                <w:szCs w:val="18"/>
              </w:rPr>
              <w:t>、</w:t>
            </w:r>
            <w:r>
              <w:rPr>
                <w:rFonts w:cs="Times New Roman"/>
                <w:sz w:val="18"/>
                <w:szCs w:val="18"/>
              </w:rPr>
              <w:t>其他类</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1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30"/>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684" w:type="pct"/>
            <w:vAlign w:val="center"/>
          </w:tcPr>
          <w:p w:rsidR="003C4FE5" w:rsidRDefault="003C4FE5">
            <w:pPr>
              <w:autoSpaceDE w:val="0"/>
              <w:autoSpaceDN w:val="0"/>
              <w:adjustRightInd w:val="0"/>
              <w:spacing w:line="360" w:lineRule="atLeast"/>
              <w:jc w:val="left"/>
              <w:rPr>
                <w:rFonts w:cs="Times New Roman"/>
                <w:sz w:val="18"/>
                <w:szCs w:val="18"/>
              </w:rPr>
            </w:pPr>
          </w:p>
        </w:tc>
        <w:tc>
          <w:tcPr>
            <w:tcW w:w="68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328"/>
        </w:trPr>
        <w:tc>
          <w:tcPr>
            <w:tcW w:w="60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0.02</w:t>
            </w:r>
          </w:p>
        </w:tc>
      </w:tr>
      <w:tr w:rsidR="003C4FE5">
        <w:trPr>
          <w:trHeight w:val="325"/>
        </w:trPr>
        <w:tc>
          <w:tcPr>
            <w:tcW w:w="601"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气溶胶喷涂剂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53"/>
        </w:trPr>
        <w:tc>
          <w:tcPr>
            <w:tcW w:w="601"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hint="eastAsia"/>
                <w:sz w:val="18"/>
                <w:szCs w:val="18"/>
              </w:rPr>
              <w:t>、</w:t>
            </w:r>
            <w:r>
              <w:rPr>
                <w:rFonts w:cs="Times New Roman"/>
                <w:sz w:val="18"/>
                <w:szCs w:val="18"/>
              </w:rPr>
              <w:t>缓蚀剂</w:t>
            </w:r>
            <w:r>
              <w:rPr>
                <w:rFonts w:cs="Times New Roman" w:hint="eastAsia"/>
                <w:sz w:val="18"/>
                <w:szCs w:val="18"/>
              </w:rPr>
              <w:t>、</w:t>
            </w:r>
            <w:r>
              <w:rPr>
                <w:rFonts w:cs="Times New Roman"/>
                <w:sz w:val="18"/>
                <w:szCs w:val="18"/>
              </w:rPr>
              <w:t>填料</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10"/>
        </w:trPr>
        <w:tc>
          <w:tcPr>
            <w:tcW w:w="601"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表面活性剂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53"/>
        </w:trPr>
        <w:tc>
          <w:tcPr>
            <w:tcW w:w="601"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r>
              <w:rPr>
                <w:rFonts w:cs="Times New Roman" w:hint="eastAsia"/>
                <w:sz w:val="18"/>
                <w:szCs w:val="18"/>
              </w:rPr>
              <w:t>、</w:t>
            </w:r>
            <w:r>
              <w:rPr>
                <w:rFonts w:cs="Times New Roman"/>
                <w:sz w:val="18"/>
                <w:szCs w:val="18"/>
              </w:rPr>
              <w:t>黏度调节剂</w:t>
            </w:r>
            <w:r>
              <w:rPr>
                <w:rFonts w:cs="Times New Roman" w:hint="eastAsia"/>
                <w:sz w:val="18"/>
                <w:szCs w:val="18"/>
              </w:rPr>
              <w:t>、</w:t>
            </w:r>
            <w:r>
              <w:rPr>
                <w:rFonts w:cs="Times New Roman"/>
                <w:sz w:val="18"/>
                <w:szCs w:val="18"/>
              </w:rPr>
              <w:t>其他类</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175"/>
        </w:trPr>
        <w:tc>
          <w:tcPr>
            <w:tcW w:w="601"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62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68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85"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6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7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bl>
    <w:p w:rsidR="003C4FE5" w:rsidRDefault="003C4FE5">
      <w:pPr>
        <w:rPr>
          <w:rFonts w:cs="Times New Roman"/>
        </w:rPr>
      </w:pPr>
    </w:p>
    <w:p w:rsidR="003C4FE5" w:rsidRDefault="008D45DD">
      <w:pPr>
        <w:widowControl/>
        <w:jc w:val="left"/>
        <w:rPr>
          <w:rFonts w:cs="Times New Roman"/>
        </w:rPr>
      </w:pPr>
      <w:r>
        <w:rPr>
          <w:rFonts w:cs="Times New Roman"/>
        </w:rPr>
        <w:br w:type="page"/>
      </w:r>
    </w:p>
    <w:p w:rsidR="003C4FE5" w:rsidRPr="00D5730D" w:rsidRDefault="008D45DD">
      <w:pPr>
        <w:pStyle w:val="affffff9"/>
        <w:spacing w:before="156" w:after="156"/>
      </w:pPr>
      <w:bookmarkStart w:id="688" w:name="_Toc35941403"/>
      <w:r w:rsidRPr="00D5730D">
        <w:lastRenderedPageBreak/>
        <w:t>表</w:t>
      </w:r>
      <w:r w:rsidRPr="00D5730D">
        <w:t xml:space="preserve"> A3.15  </w:t>
      </w:r>
      <w:r w:rsidRPr="00D5730D">
        <w:t>工程产业：土木和机械</w:t>
      </w:r>
      <w:bookmarkEnd w:id="688"/>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61"/>
        <w:gridCol w:w="2099"/>
        <w:gridCol w:w="1695"/>
        <w:gridCol w:w="1112"/>
        <w:gridCol w:w="1036"/>
        <w:gridCol w:w="1073"/>
      </w:tblGrid>
      <w:tr w:rsidR="003C4FE5">
        <w:trPr>
          <w:trHeight w:val="20"/>
        </w:trPr>
        <w:tc>
          <w:tcPr>
            <w:tcW w:w="762"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1268"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1024"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946" w:type="pct"/>
            <w:gridSpan w:val="3"/>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5A7E07">
        <w:trPr>
          <w:trHeight w:val="20"/>
        </w:trPr>
        <w:tc>
          <w:tcPr>
            <w:tcW w:w="762"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672"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MC=2</w:t>
            </w:r>
          </w:p>
        </w:tc>
        <w:tc>
          <w:tcPr>
            <w:tcW w:w="626"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MC=3</w:t>
            </w:r>
            <w:r>
              <w:rPr>
                <w:rFonts w:cs="Times New Roman" w:hint="eastAsia"/>
                <w:sz w:val="18"/>
                <w:szCs w:val="18"/>
                <w:vertAlign w:val="superscript"/>
              </w:rPr>
              <w:t>a</w:t>
            </w:r>
          </w:p>
        </w:tc>
        <w:tc>
          <w:tcPr>
            <w:tcW w:w="648"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MC =4</w:t>
            </w:r>
          </w:p>
        </w:tc>
      </w:tr>
      <w:tr w:rsidR="003C4FE5" w:rsidTr="005A7E07">
        <w:trPr>
          <w:trHeight w:val="20"/>
        </w:trPr>
        <w:tc>
          <w:tcPr>
            <w:tcW w:w="762"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268"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102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2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0.7</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0.75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0.75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r>
      <w:tr w:rsidR="003C4FE5">
        <w:trPr>
          <w:trHeight w:val="20"/>
        </w:trPr>
        <w:tc>
          <w:tcPr>
            <w:tcW w:w="762"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0.75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0.75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0.7</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0"/>
        </w:trPr>
        <w:tc>
          <w:tcPr>
            <w:tcW w:w="762"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0"/>
        </w:trPr>
        <w:tc>
          <w:tcPr>
            <w:tcW w:w="762"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268"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02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67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2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0"/>
        </w:trPr>
        <w:tc>
          <w:tcPr>
            <w:tcW w:w="5000" w:type="pct"/>
            <w:gridSpan w:val="6"/>
            <w:vAlign w:val="center"/>
          </w:tcPr>
          <w:p w:rsidR="003C4FE5" w:rsidRDefault="008D45DD">
            <w:pPr>
              <w:pStyle w:val="affffff9"/>
              <w:spacing w:beforeLines="0" w:afterLines="0" w:line="360" w:lineRule="atLeast"/>
              <w:jc w:val="left"/>
              <w:rPr>
                <w:sz w:val="18"/>
                <w:szCs w:val="18"/>
              </w:rPr>
            </w:pPr>
            <w:r>
              <w:rPr>
                <w:rFonts w:eastAsia="宋体" w:hint="eastAsia"/>
                <w:sz w:val="18"/>
                <w:szCs w:val="18"/>
                <w:vertAlign w:val="superscript"/>
              </w:rPr>
              <w:t>a</w:t>
            </w:r>
            <w:r>
              <w:rPr>
                <w:rFonts w:eastAsia="宋体"/>
                <w:sz w:val="18"/>
                <w:szCs w:val="18"/>
              </w:rPr>
              <w:t>没有</w:t>
            </w:r>
            <w:r>
              <w:rPr>
                <w:rFonts w:eastAsia="宋体"/>
                <w:sz w:val="18"/>
                <w:szCs w:val="18"/>
              </w:rPr>
              <w:t>MC</w:t>
            </w:r>
            <w:r>
              <w:rPr>
                <w:rFonts w:eastAsia="宋体"/>
                <w:sz w:val="18"/>
                <w:szCs w:val="18"/>
              </w:rPr>
              <w:t>时，采用的默认值。</w:t>
            </w:r>
          </w:p>
        </w:tc>
      </w:tr>
    </w:tbl>
    <w:p w:rsidR="003C4FE5" w:rsidRDefault="003C4FE5">
      <w:bookmarkStart w:id="689" w:name="_Toc41806815"/>
      <w:bookmarkStart w:id="690" w:name="_Toc35941404"/>
    </w:p>
    <w:p w:rsidR="003C4FE5" w:rsidRDefault="008D45DD">
      <w:pPr>
        <w:widowControl/>
        <w:jc w:val="left"/>
      </w:pPr>
      <w:r>
        <w:br w:type="page"/>
      </w:r>
    </w:p>
    <w:p w:rsidR="003C4FE5" w:rsidRDefault="008D45DD">
      <w:pPr>
        <w:pStyle w:val="8"/>
        <w:rPr>
          <w:rFonts w:ascii="Times New Roman" w:hAnsi="Times New Roman" w:cs="Times New Roman"/>
        </w:rPr>
      </w:pPr>
      <w:r>
        <w:rPr>
          <w:rFonts w:ascii="Times New Roman" w:hAnsi="Times New Roman" w:cs="Times New Roman"/>
        </w:rPr>
        <w:lastRenderedPageBreak/>
        <w:t>消费使用阶段</w:t>
      </w:r>
      <w:bookmarkEnd w:id="689"/>
      <w:bookmarkEnd w:id="690"/>
      <w:r>
        <w:rPr>
          <w:rFonts w:ascii="Times New Roman" w:hAnsi="Times New Roman" w:cs="Times New Roman"/>
          <w:color w:val="000000"/>
        </w:rPr>
        <w:t>环境排放系数</w:t>
      </w:r>
    </w:p>
    <w:p w:rsidR="003C4FE5" w:rsidRPr="00D5730D" w:rsidRDefault="008D45DD">
      <w:pPr>
        <w:pStyle w:val="affffff9"/>
        <w:spacing w:before="156" w:after="156"/>
      </w:pPr>
      <w:bookmarkStart w:id="691" w:name="_Toc35941405"/>
      <w:r w:rsidRPr="00D5730D">
        <w:t>表</w:t>
      </w:r>
      <w:r w:rsidRPr="00D5730D">
        <w:t xml:space="preserve"> A4.1  </w:t>
      </w:r>
      <w:r w:rsidRPr="00D5730D">
        <w:t>个人</w:t>
      </w:r>
      <w:r w:rsidRPr="00D5730D">
        <w:t>/</w:t>
      </w:r>
      <w:r w:rsidRPr="00D5730D">
        <w:t>家庭用品行业</w:t>
      </w:r>
      <w:bookmarkEnd w:id="691"/>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15"/>
        <w:gridCol w:w="2069"/>
        <w:gridCol w:w="1903"/>
        <w:gridCol w:w="1620"/>
        <w:gridCol w:w="1569"/>
      </w:tblGrid>
      <w:tr w:rsidR="003C4FE5" w:rsidTr="005A7E07">
        <w:trPr>
          <w:trHeight w:val="404"/>
        </w:trPr>
        <w:tc>
          <w:tcPr>
            <w:tcW w:w="673"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环境介质</w:t>
            </w:r>
          </w:p>
        </w:tc>
        <w:tc>
          <w:tcPr>
            <w:tcW w:w="1250"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用途</w:t>
            </w:r>
          </w:p>
        </w:tc>
        <w:tc>
          <w:tcPr>
            <w:tcW w:w="1150"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979"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948"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排放系数</w:t>
            </w:r>
          </w:p>
        </w:tc>
      </w:tr>
      <w:tr w:rsidR="003C4FE5" w:rsidTr="005A7E07">
        <w:trPr>
          <w:trHeight w:val="397"/>
        </w:trPr>
        <w:tc>
          <w:tcPr>
            <w:tcW w:w="673" w:type="pct"/>
            <w:vMerge w:val="restar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空气</w:t>
            </w:r>
          </w:p>
        </w:tc>
        <w:tc>
          <w:tcPr>
            <w:tcW w:w="1250"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胶黏剂、黏合剂等</w:t>
            </w:r>
            <w:r>
              <w:rPr>
                <w:rFonts w:cs="Times New Roman" w:hint="eastAsia"/>
                <w:sz w:val="18"/>
                <w:szCs w:val="18"/>
                <w:vertAlign w:val="superscript"/>
              </w:rPr>
              <w:t>a</w:t>
            </w:r>
          </w:p>
        </w:tc>
        <w:tc>
          <w:tcPr>
            <w:tcW w:w="1150"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48"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10"/>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气溶胶喷涂剂</w:t>
            </w: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w:t>
            </w:r>
          </w:p>
        </w:tc>
      </w:tr>
      <w:tr w:rsidR="003C4FE5">
        <w:trPr>
          <w:trHeight w:val="230"/>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抗冻剂</w:t>
            </w: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r>
      <w:tr w:rsidR="003C4FE5">
        <w:trPr>
          <w:trHeight w:val="30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润滑剂和添加剂</w:t>
            </w: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&lt;5000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3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≥5000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r>
      <w:tr w:rsidR="003C4FE5">
        <w:trPr>
          <w:trHeight w:val="293"/>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气味剂</w:t>
            </w: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0.05</w:t>
            </w:r>
          </w:p>
        </w:tc>
      </w:tr>
      <w:tr w:rsidR="003C4FE5">
        <w:trPr>
          <w:trHeight w:val="253"/>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100-2500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0.2</w:t>
            </w:r>
          </w:p>
        </w:tc>
      </w:tr>
      <w:tr w:rsidR="003C4FE5">
        <w:trPr>
          <w:trHeight w:val="230"/>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2500-10000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0.5</w:t>
            </w:r>
          </w:p>
        </w:tc>
      </w:tr>
      <w:tr w:rsidR="003C4FE5">
        <w:trPr>
          <w:trHeight w:val="30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0.9</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溶剂及其他</w:t>
            </w:r>
          </w:p>
        </w:tc>
        <w:tc>
          <w:tcPr>
            <w:tcW w:w="1150"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0.015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0.4</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0.6</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0.075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0.125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0.25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0.4</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0.0015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0.025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0.225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w:t>
            </w: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&lt;10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0.00075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10-100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0.03</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100-1000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0.075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0.125</w:t>
            </w:r>
          </w:p>
        </w:tc>
      </w:tr>
      <w:tr w:rsidR="003C4FE5">
        <w:trPr>
          <w:trHeight w:val="215"/>
        </w:trPr>
        <w:tc>
          <w:tcPr>
            <w:tcW w:w="673"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2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1150"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979"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≥10000</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0.175</w:t>
            </w:r>
          </w:p>
        </w:tc>
      </w:tr>
      <w:tr w:rsidR="003C4FE5">
        <w:trPr>
          <w:trHeight w:val="215"/>
        </w:trPr>
        <w:tc>
          <w:tcPr>
            <w:tcW w:w="673"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地表水</w:t>
            </w:r>
          </w:p>
        </w:tc>
        <w:tc>
          <w:tcPr>
            <w:tcW w:w="3379" w:type="pct"/>
            <w:gridSpan w:val="3"/>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抗冻剂</w:t>
            </w:r>
            <w:r>
              <w:rPr>
                <w:rFonts w:cs="Times New Roman" w:hint="eastAsia"/>
                <w:sz w:val="18"/>
                <w:szCs w:val="18"/>
              </w:rPr>
              <w:t>、</w:t>
            </w:r>
            <w:r>
              <w:rPr>
                <w:rFonts w:cs="Times New Roman"/>
                <w:sz w:val="18"/>
                <w:szCs w:val="18"/>
              </w:rPr>
              <w:t>润滑剂和添加剂（汽车用品）</w:t>
            </w:r>
          </w:p>
        </w:tc>
        <w:tc>
          <w:tcPr>
            <w:tcW w:w="948"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0.0005</w:t>
            </w:r>
          </w:p>
        </w:tc>
      </w:tr>
      <w:tr w:rsidR="003C4FE5">
        <w:trPr>
          <w:trHeight w:val="215"/>
        </w:trPr>
        <w:tc>
          <w:tcPr>
            <w:tcW w:w="5000" w:type="pct"/>
            <w:gridSpan w:val="5"/>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vertAlign w:val="superscript"/>
              </w:rPr>
              <w:t>a</w:t>
            </w:r>
            <w:r>
              <w:rPr>
                <w:rFonts w:cs="Times New Roman"/>
                <w:sz w:val="18"/>
                <w:szCs w:val="18"/>
              </w:rPr>
              <w:t>胶黏剂</w:t>
            </w:r>
            <w:r>
              <w:rPr>
                <w:rFonts w:cs="Times New Roman" w:hint="eastAsia"/>
                <w:sz w:val="18"/>
                <w:szCs w:val="18"/>
              </w:rPr>
              <w:t>、</w:t>
            </w:r>
            <w:r>
              <w:rPr>
                <w:rFonts w:cs="Times New Roman"/>
                <w:sz w:val="18"/>
                <w:szCs w:val="18"/>
              </w:rPr>
              <w:t>黏合剂</w:t>
            </w:r>
            <w:r>
              <w:rPr>
                <w:rFonts w:cs="Times New Roman" w:hint="eastAsia"/>
                <w:sz w:val="18"/>
                <w:szCs w:val="18"/>
              </w:rPr>
              <w:t>、</w:t>
            </w:r>
            <w:r>
              <w:rPr>
                <w:rFonts w:cs="Times New Roman"/>
                <w:sz w:val="18"/>
                <w:szCs w:val="18"/>
              </w:rPr>
              <w:t>防静电剂</w:t>
            </w:r>
            <w:r>
              <w:rPr>
                <w:rFonts w:cs="Times New Roman" w:hint="eastAsia"/>
                <w:sz w:val="18"/>
                <w:szCs w:val="18"/>
              </w:rPr>
              <w:t>、</w:t>
            </w:r>
            <w:r>
              <w:rPr>
                <w:rFonts w:cs="Times New Roman"/>
                <w:sz w:val="18"/>
                <w:szCs w:val="18"/>
              </w:rPr>
              <w:t>漂白剂</w:t>
            </w:r>
            <w:r>
              <w:rPr>
                <w:rFonts w:cs="Times New Roman" w:hint="eastAsia"/>
                <w:sz w:val="18"/>
                <w:szCs w:val="18"/>
              </w:rPr>
              <w:t>、</w:t>
            </w:r>
            <w:r>
              <w:rPr>
                <w:rFonts w:cs="Times New Roman"/>
                <w:sz w:val="18"/>
                <w:szCs w:val="18"/>
              </w:rPr>
              <w:t>清洁剂及添加剂</w:t>
            </w:r>
            <w:r>
              <w:rPr>
                <w:rFonts w:cs="Times New Roman" w:hint="eastAsia"/>
                <w:sz w:val="18"/>
                <w:szCs w:val="18"/>
              </w:rPr>
              <w:t>、</w:t>
            </w:r>
            <w:r>
              <w:rPr>
                <w:rFonts w:cs="Times New Roman"/>
                <w:sz w:val="18"/>
                <w:szCs w:val="18"/>
              </w:rPr>
              <w:t>着色剂</w:t>
            </w:r>
            <w:r>
              <w:rPr>
                <w:rFonts w:cs="Times New Roman" w:hint="eastAsia"/>
                <w:sz w:val="18"/>
                <w:szCs w:val="18"/>
              </w:rPr>
              <w:t>、</w:t>
            </w:r>
            <w:r>
              <w:rPr>
                <w:rFonts w:cs="Times New Roman"/>
                <w:sz w:val="18"/>
                <w:szCs w:val="18"/>
              </w:rPr>
              <w:t>络合剂</w:t>
            </w:r>
            <w:r>
              <w:rPr>
                <w:rFonts w:cs="Times New Roman" w:hint="eastAsia"/>
                <w:sz w:val="18"/>
                <w:szCs w:val="18"/>
              </w:rPr>
              <w:t>、</w:t>
            </w:r>
            <w:r>
              <w:rPr>
                <w:rFonts w:cs="Times New Roman"/>
                <w:sz w:val="18"/>
                <w:szCs w:val="18"/>
              </w:rPr>
              <w:t>化妆品</w:t>
            </w:r>
            <w:r>
              <w:rPr>
                <w:rFonts w:cs="Times New Roman" w:hint="eastAsia"/>
                <w:sz w:val="18"/>
                <w:szCs w:val="18"/>
              </w:rPr>
              <w:t>、</w:t>
            </w:r>
            <w:r>
              <w:rPr>
                <w:rFonts w:cs="Times New Roman"/>
                <w:sz w:val="18"/>
                <w:szCs w:val="18"/>
              </w:rPr>
              <w:t>兽药</w:t>
            </w:r>
            <w:r>
              <w:rPr>
                <w:rFonts w:cs="Times New Roman" w:hint="eastAsia"/>
                <w:sz w:val="18"/>
                <w:szCs w:val="18"/>
              </w:rPr>
              <w:t>、</w:t>
            </w:r>
            <w:r>
              <w:rPr>
                <w:rFonts w:cs="Times New Roman"/>
                <w:sz w:val="18"/>
                <w:szCs w:val="18"/>
              </w:rPr>
              <w:t>软化剂</w:t>
            </w:r>
            <w:r>
              <w:rPr>
                <w:rFonts w:cs="Times New Roman" w:hint="eastAsia"/>
                <w:sz w:val="18"/>
                <w:szCs w:val="18"/>
              </w:rPr>
              <w:t>、</w:t>
            </w:r>
            <w:r>
              <w:rPr>
                <w:rFonts w:cs="Times New Roman"/>
                <w:sz w:val="18"/>
                <w:szCs w:val="18"/>
              </w:rPr>
              <w:t>表面活性剂。</w:t>
            </w:r>
          </w:p>
        </w:tc>
      </w:tr>
    </w:tbl>
    <w:p w:rsidR="003C4FE5" w:rsidRDefault="003C4FE5">
      <w:pPr>
        <w:widowControl/>
        <w:jc w:val="left"/>
        <w:rPr>
          <w:rFonts w:cs="Times New Roman"/>
        </w:rPr>
      </w:pPr>
    </w:p>
    <w:p w:rsidR="003C4FE5" w:rsidRPr="00D5730D" w:rsidRDefault="008D45DD">
      <w:pPr>
        <w:pStyle w:val="affffff9"/>
        <w:spacing w:before="156" w:after="156"/>
      </w:pPr>
      <w:r w:rsidRPr="00D5730D">
        <w:lastRenderedPageBreak/>
        <w:t>表</w:t>
      </w:r>
      <w:r w:rsidRPr="00D5730D">
        <w:t xml:space="preserve"> A4.1  </w:t>
      </w:r>
      <w:r w:rsidRPr="00D5730D">
        <w:t>个人</w:t>
      </w:r>
      <w:r w:rsidRPr="00D5730D">
        <w:t>/</w:t>
      </w:r>
      <w:r w:rsidRPr="00D5730D">
        <w:t>家庭用品行业（续）</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04"/>
        <w:gridCol w:w="2417"/>
        <w:gridCol w:w="1900"/>
        <w:gridCol w:w="1428"/>
        <w:gridCol w:w="1427"/>
      </w:tblGrid>
      <w:tr w:rsidR="003C4FE5" w:rsidTr="005A7E07">
        <w:trPr>
          <w:trHeight w:val="215"/>
          <w:tblHeader/>
        </w:trPr>
        <w:tc>
          <w:tcPr>
            <w:tcW w:w="667"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1460"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用途</w:t>
            </w:r>
          </w:p>
        </w:tc>
        <w:tc>
          <w:tcPr>
            <w:tcW w:w="1148"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863"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862"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5A7E07">
        <w:trPr>
          <w:trHeight w:val="215"/>
        </w:trPr>
        <w:tc>
          <w:tcPr>
            <w:tcW w:w="667"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460"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胶黏剂、黏合剂</w:t>
            </w:r>
          </w:p>
        </w:tc>
        <w:tc>
          <w:tcPr>
            <w:tcW w:w="1148"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&lt;25</w:t>
            </w:r>
          </w:p>
        </w:tc>
        <w:tc>
          <w:tcPr>
            <w:tcW w:w="863"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sym w:font="Symbol" w:char="F0B3"/>
            </w:r>
            <w:r>
              <w:rPr>
                <w:rFonts w:cs="Times New Roman"/>
                <w:spacing w:val="-3"/>
                <w:sz w:val="18"/>
                <w:szCs w:val="18"/>
              </w:rPr>
              <w:t>25</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0.005</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rPr>
                <w:rFonts w:cs="Times New Roman"/>
                <w:sz w:val="18"/>
                <w:szCs w:val="18"/>
              </w:rPr>
            </w:pPr>
            <w:r>
              <w:rPr>
                <w:rFonts w:cs="Times New Roman"/>
                <w:spacing w:val="-3"/>
                <w:sz w:val="18"/>
                <w:szCs w:val="18"/>
              </w:rPr>
              <w:t>气溶胶喷涂剂、抗冻剂、润滑剂和添加剂</w:t>
            </w:r>
          </w:p>
        </w:tc>
        <w:tc>
          <w:tcPr>
            <w:tcW w:w="1148"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rPr>
                <w:rFonts w:cs="Times New Roman"/>
                <w:sz w:val="18"/>
                <w:szCs w:val="18"/>
              </w:rPr>
            </w:pPr>
            <w:r>
              <w:rPr>
                <w:rFonts w:cs="Times New Roman"/>
                <w:spacing w:val="-3"/>
                <w:sz w:val="18"/>
                <w:szCs w:val="18"/>
              </w:rPr>
              <w:t>0</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防静电剂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漂白剂（家庭用品）</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0.95</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漂白剂（化妆品）</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0.8</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清洁剂及添加剂</w:t>
            </w:r>
            <w:r>
              <w:rPr>
                <w:rFonts w:cs="Times New Roman" w:hint="eastAsia"/>
                <w:spacing w:val="-3"/>
                <w:sz w:val="18"/>
                <w:szCs w:val="18"/>
              </w:rPr>
              <w:t>、</w:t>
            </w:r>
            <w:r>
              <w:rPr>
                <w:rFonts w:cs="Times New Roman"/>
                <w:spacing w:val="-3"/>
                <w:sz w:val="18"/>
                <w:szCs w:val="18"/>
              </w:rPr>
              <w:t>化妆品</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1</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表面活性剂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0.99</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着色剂（清洁产品）</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1</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着色剂（化妆品）</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0.8</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着色剂（其它）</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0.5</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络合剂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0.8</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气味剂（化妆品）</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&lt;2500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0.8</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2500-10000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0.5</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sym w:font="Symbol" w:char="F0B3"/>
            </w:r>
            <w:r>
              <w:rPr>
                <w:rFonts w:cs="Times New Roman"/>
                <w:spacing w:val="-3"/>
                <w:sz w:val="18"/>
                <w:szCs w:val="18"/>
              </w:rPr>
              <w:t>10000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0.1</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气味剂（清洁产品等）</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&lt;100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0.9</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100-2500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0.8</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2500-10000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0.5</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sym w:font="Symbol" w:char="F0B3"/>
            </w:r>
            <w:r>
              <w:rPr>
                <w:rFonts w:cs="Times New Roman"/>
                <w:spacing w:val="-3"/>
                <w:sz w:val="18"/>
                <w:szCs w:val="18"/>
              </w:rPr>
              <w:t>10000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0.1</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气味剂（其它）</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&lt;100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0.5</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100-2500</w:t>
            </w:r>
          </w:p>
        </w:tc>
        <w:tc>
          <w:tcPr>
            <w:tcW w:w="862"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0.3</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t>2500-10000</w:t>
            </w:r>
          </w:p>
        </w:tc>
        <w:tc>
          <w:tcPr>
            <w:tcW w:w="862" w:type="pct"/>
          </w:tcPr>
          <w:p w:rsidR="003C4FE5" w:rsidRDefault="008D45DD">
            <w:pPr>
              <w:autoSpaceDE w:val="0"/>
              <w:autoSpaceDN w:val="0"/>
              <w:adjustRightInd w:val="0"/>
              <w:spacing w:line="360" w:lineRule="atLeast"/>
              <w:jc w:val="left"/>
              <w:rPr>
                <w:rFonts w:cs="Times New Roman"/>
                <w:spacing w:val="-3"/>
                <w:sz w:val="18"/>
                <w:szCs w:val="18"/>
              </w:rPr>
            </w:pPr>
            <w:r>
              <w:rPr>
                <w:rFonts w:cs="Times New Roman"/>
                <w:spacing w:val="-3"/>
                <w:sz w:val="18"/>
                <w:szCs w:val="18"/>
              </w:rPr>
              <w:t>0.2</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spacing w:val="-3"/>
                <w:sz w:val="18"/>
                <w:szCs w:val="18"/>
              </w:rPr>
              <w:sym w:font="Symbol" w:char="F0B3"/>
            </w:r>
            <w:r>
              <w:rPr>
                <w:rFonts w:cs="Times New Roman"/>
                <w:spacing w:val="-3"/>
                <w:sz w:val="18"/>
                <w:szCs w:val="18"/>
              </w:rPr>
              <w:t>10000</w:t>
            </w:r>
          </w:p>
        </w:tc>
        <w:tc>
          <w:tcPr>
            <w:tcW w:w="862" w:type="pct"/>
          </w:tcPr>
          <w:p w:rsidR="003C4FE5" w:rsidRDefault="008D45DD">
            <w:pPr>
              <w:autoSpaceDE w:val="0"/>
              <w:autoSpaceDN w:val="0"/>
              <w:adjustRightInd w:val="0"/>
              <w:spacing w:line="360" w:lineRule="atLeast"/>
              <w:jc w:val="left"/>
              <w:rPr>
                <w:rFonts w:cs="Times New Roman"/>
                <w:spacing w:val="-3"/>
                <w:sz w:val="18"/>
                <w:szCs w:val="18"/>
              </w:rPr>
            </w:pPr>
            <w:r>
              <w:rPr>
                <w:rFonts w:cs="Times New Roman"/>
                <w:spacing w:val="-3"/>
                <w:sz w:val="18"/>
                <w:szCs w:val="18"/>
              </w:rPr>
              <w:t>0.05</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溶剂及其他</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0.4</w:t>
            </w:r>
          </w:p>
        </w:tc>
      </w:tr>
      <w:tr w:rsidR="003C4FE5">
        <w:trPr>
          <w:trHeight w:val="215"/>
        </w:trPr>
        <w:tc>
          <w:tcPr>
            <w:tcW w:w="66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0.6</w:t>
            </w:r>
          </w:p>
        </w:tc>
      </w:tr>
      <w:tr w:rsidR="003C4FE5">
        <w:trPr>
          <w:trHeight w:val="215"/>
        </w:trPr>
        <w:tc>
          <w:tcPr>
            <w:tcW w:w="667"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胶黏剂、黏合剂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气溶胶喷涂剂、气味剂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抗冻剂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防静电剂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漂白剂</w:t>
            </w:r>
            <w:r>
              <w:rPr>
                <w:rFonts w:cs="Times New Roman"/>
                <w:sz w:val="18"/>
                <w:szCs w:val="18"/>
              </w:rPr>
              <w:t xml:space="preserve"> (</w:t>
            </w:r>
            <w:r>
              <w:rPr>
                <w:rFonts w:cs="Times New Roman"/>
                <w:sz w:val="18"/>
                <w:szCs w:val="18"/>
              </w:rPr>
              <w:t>日用品</w:t>
            </w:r>
            <w:r>
              <w:rPr>
                <w:rFonts w:cs="Times New Roman"/>
                <w:sz w:val="18"/>
                <w:szCs w:val="18"/>
              </w:rPr>
              <w:t>)</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漂白剂</w:t>
            </w:r>
            <w:r>
              <w:rPr>
                <w:rFonts w:cs="Times New Roman"/>
                <w:sz w:val="18"/>
                <w:szCs w:val="18"/>
              </w:rPr>
              <w:t>(</w:t>
            </w:r>
            <w:r>
              <w:rPr>
                <w:rFonts w:cs="Times New Roman"/>
                <w:sz w:val="18"/>
                <w:szCs w:val="18"/>
              </w:rPr>
              <w:t>化妆品</w:t>
            </w:r>
            <w:r>
              <w:rPr>
                <w:rFonts w:cs="Times New Roman"/>
                <w:sz w:val="18"/>
                <w:szCs w:val="18"/>
              </w:rPr>
              <w:t>)</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清洁剂及添加剂</w:t>
            </w:r>
          </w:p>
        </w:tc>
        <w:tc>
          <w:tcPr>
            <w:tcW w:w="1148"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r>
              <w:rPr>
                <w:rFonts w:cs="Times New Roman" w:hint="eastAsia"/>
                <w:sz w:val="18"/>
                <w:szCs w:val="18"/>
              </w:rPr>
              <w:t>、</w:t>
            </w:r>
            <w:r>
              <w:rPr>
                <w:rFonts w:cs="Times New Roman"/>
                <w:sz w:val="18"/>
                <w:szCs w:val="18"/>
              </w:rPr>
              <w:t>表面活性剂</w:t>
            </w: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sz w:val="18"/>
                <w:szCs w:val="18"/>
              </w:rPr>
              <w:t xml:space="preserve"> (</w:t>
            </w:r>
            <w:r>
              <w:rPr>
                <w:rFonts w:cs="Times New Roman"/>
                <w:sz w:val="18"/>
                <w:szCs w:val="18"/>
              </w:rPr>
              <w:t>清洁用品</w:t>
            </w:r>
            <w:r>
              <w:rPr>
                <w:rFonts w:cs="Times New Roman"/>
                <w:sz w:val="18"/>
                <w:szCs w:val="18"/>
              </w:rPr>
              <w:t>)</w:t>
            </w: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sz w:val="18"/>
                <w:szCs w:val="18"/>
              </w:rPr>
              <w:t>(</w:t>
            </w:r>
            <w:r>
              <w:rPr>
                <w:rFonts w:cs="Times New Roman"/>
                <w:sz w:val="18"/>
                <w:szCs w:val="18"/>
              </w:rPr>
              <w:t>化妆品</w:t>
            </w:r>
            <w:r>
              <w:rPr>
                <w:rFonts w:cs="Times New Roman"/>
                <w:sz w:val="18"/>
                <w:szCs w:val="18"/>
              </w:rPr>
              <w:t>)</w:t>
            </w:r>
          </w:p>
        </w:tc>
        <w:tc>
          <w:tcPr>
            <w:tcW w:w="1148" w:type="pct"/>
          </w:tcPr>
          <w:p w:rsidR="003C4FE5" w:rsidRDefault="008D45DD">
            <w:pPr>
              <w:autoSpaceDE w:val="0"/>
              <w:autoSpaceDN w:val="0"/>
              <w:adjustRightInd w:val="0"/>
              <w:spacing w:line="360" w:lineRule="atLeast"/>
              <w:jc w:val="left"/>
              <w:rPr>
                <w:rFonts w:cs="Times New Roman"/>
                <w:sz w:val="18"/>
                <w:szCs w:val="18"/>
                <w:highlight w:val="yellow"/>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sz w:val="18"/>
                <w:szCs w:val="18"/>
              </w:rPr>
              <w:t>(</w:t>
            </w:r>
            <w:r>
              <w:rPr>
                <w:rFonts w:cs="Times New Roman"/>
                <w:sz w:val="18"/>
                <w:szCs w:val="18"/>
              </w:rPr>
              <w:t>其他</w:t>
            </w:r>
            <w:r>
              <w:rPr>
                <w:rFonts w:cs="Times New Roman"/>
                <w:sz w:val="18"/>
                <w:szCs w:val="18"/>
              </w:rPr>
              <w:t>)</w:t>
            </w: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络合剂</w:t>
            </w: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润滑剂和添加剂</w:t>
            </w: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溶剂及其他</w:t>
            </w: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0.2</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15"/>
        </w:trPr>
        <w:tc>
          <w:tcPr>
            <w:tcW w:w="667" w:type="pct"/>
            <w:vMerge/>
            <w:vAlign w:val="center"/>
          </w:tcPr>
          <w:p w:rsidR="003C4FE5" w:rsidRDefault="003C4FE5">
            <w:pPr>
              <w:autoSpaceDE w:val="0"/>
              <w:autoSpaceDN w:val="0"/>
              <w:adjustRightInd w:val="0"/>
              <w:spacing w:line="360" w:lineRule="atLeast"/>
              <w:jc w:val="center"/>
              <w:rPr>
                <w:rFonts w:cs="Times New Roman"/>
                <w:sz w:val="18"/>
                <w:szCs w:val="18"/>
              </w:rPr>
            </w:pPr>
          </w:p>
        </w:tc>
        <w:tc>
          <w:tcPr>
            <w:tcW w:w="146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148"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863"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862"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0.002</w:t>
            </w:r>
          </w:p>
        </w:tc>
      </w:tr>
    </w:tbl>
    <w:p w:rsidR="003C4FE5" w:rsidRDefault="003C4FE5">
      <w:pPr>
        <w:rPr>
          <w:rFonts w:cs="Times New Roman"/>
        </w:rPr>
      </w:pPr>
    </w:p>
    <w:p w:rsidR="003C4FE5" w:rsidRPr="00D5730D" w:rsidRDefault="008D45DD">
      <w:pPr>
        <w:pStyle w:val="affffff9"/>
        <w:spacing w:before="156" w:after="156"/>
      </w:pPr>
      <w:bookmarkStart w:id="692" w:name="_Toc35941406"/>
      <w:r w:rsidRPr="00D5730D">
        <w:t>表</w:t>
      </w:r>
      <w:r w:rsidRPr="00D5730D">
        <w:t xml:space="preserve"> A4.2  </w:t>
      </w:r>
      <w:r w:rsidRPr="00D5730D">
        <w:t>矿物油和燃料工业</w:t>
      </w:r>
      <w:bookmarkEnd w:id="692"/>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17"/>
        <w:gridCol w:w="3567"/>
        <w:gridCol w:w="2392"/>
      </w:tblGrid>
      <w:tr w:rsidR="003C4FE5" w:rsidTr="005A7E07">
        <w:trPr>
          <w:trHeight w:val="330"/>
          <w:jc w:val="center"/>
        </w:trPr>
        <w:tc>
          <w:tcPr>
            <w:tcW w:w="1400"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2155"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445"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5A7E07">
        <w:trPr>
          <w:trHeight w:val="310"/>
          <w:jc w:val="center"/>
        </w:trPr>
        <w:tc>
          <w:tcPr>
            <w:tcW w:w="1400"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2155"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1445"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30"/>
          <w:jc w:val="center"/>
        </w:trPr>
        <w:tc>
          <w:tcPr>
            <w:tcW w:w="140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14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0.015</w:t>
            </w:r>
          </w:p>
        </w:tc>
      </w:tr>
      <w:tr w:rsidR="003C4FE5">
        <w:trPr>
          <w:trHeight w:val="253"/>
          <w:jc w:val="center"/>
        </w:trPr>
        <w:tc>
          <w:tcPr>
            <w:tcW w:w="140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100-1000</w:t>
            </w:r>
          </w:p>
        </w:tc>
        <w:tc>
          <w:tcPr>
            <w:tcW w:w="14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0.15</w:t>
            </w:r>
          </w:p>
        </w:tc>
      </w:tr>
      <w:tr w:rsidR="003C4FE5">
        <w:trPr>
          <w:trHeight w:val="230"/>
          <w:jc w:val="center"/>
        </w:trPr>
        <w:tc>
          <w:tcPr>
            <w:tcW w:w="140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1000-10000</w:t>
            </w:r>
          </w:p>
        </w:tc>
        <w:tc>
          <w:tcPr>
            <w:tcW w:w="14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0.4</w:t>
            </w:r>
          </w:p>
        </w:tc>
      </w:tr>
      <w:tr w:rsidR="003C4FE5">
        <w:trPr>
          <w:trHeight w:val="325"/>
          <w:jc w:val="center"/>
        </w:trPr>
        <w:tc>
          <w:tcPr>
            <w:tcW w:w="1400"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215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≥10000</w:t>
            </w:r>
          </w:p>
        </w:tc>
        <w:tc>
          <w:tcPr>
            <w:tcW w:w="14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0.6</w:t>
            </w:r>
          </w:p>
        </w:tc>
      </w:tr>
      <w:tr w:rsidR="003C4FE5">
        <w:trPr>
          <w:trHeight w:val="400"/>
          <w:jc w:val="center"/>
        </w:trPr>
        <w:tc>
          <w:tcPr>
            <w:tcW w:w="14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215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4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0.0005</w:t>
            </w:r>
          </w:p>
        </w:tc>
      </w:tr>
      <w:tr w:rsidR="003C4FE5">
        <w:trPr>
          <w:trHeight w:val="420"/>
          <w:jc w:val="center"/>
        </w:trPr>
        <w:tc>
          <w:tcPr>
            <w:tcW w:w="14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地表水</w:t>
            </w:r>
          </w:p>
        </w:tc>
        <w:tc>
          <w:tcPr>
            <w:tcW w:w="215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4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r w:rsidR="003C4FE5">
        <w:trPr>
          <w:trHeight w:val="290"/>
          <w:jc w:val="center"/>
        </w:trPr>
        <w:tc>
          <w:tcPr>
            <w:tcW w:w="1400"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215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1445"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0.0001</w:t>
            </w:r>
          </w:p>
        </w:tc>
      </w:tr>
    </w:tbl>
    <w:p w:rsidR="003C4FE5" w:rsidRDefault="003C4FE5">
      <w:pPr>
        <w:rPr>
          <w:rFonts w:cs="Times New Roman"/>
        </w:rPr>
      </w:pPr>
    </w:p>
    <w:p w:rsidR="003C4FE5" w:rsidRPr="00D5730D" w:rsidRDefault="008D45DD">
      <w:pPr>
        <w:pStyle w:val="affffff9"/>
        <w:spacing w:before="156" w:after="156"/>
      </w:pPr>
      <w:bookmarkStart w:id="693" w:name="_Toc35941407"/>
      <w:r w:rsidRPr="00D5730D">
        <w:t>表</w:t>
      </w:r>
      <w:r w:rsidRPr="00D5730D">
        <w:t xml:space="preserve"> A4.3  </w:t>
      </w:r>
      <w:r w:rsidRPr="00D5730D">
        <w:t>胶片行业</w:t>
      </w:r>
      <w:bookmarkEnd w:id="693"/>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251"/>
        <w:gridCol w:w="5025"/>
      </w:tblGrid>
      <w:tr w:rsidR="003C4FE5" w:rsidTr="005A7E07">
        <w:trPr>
          <w:trHeight w:val="20"/>
          <w:jc w:val="center"/>
        </w:trPr>
        <w:tc>
          <w:tcPr>
            <w:tcW w:w="1964"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3036"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5A7E07">
        <w:trPr>
          <w:trHeight w:val="20"/>
          <w:jc w:val="center"/>
        </w:trPr>
        <w:tc>
          <w:tcPr>
            <w:tcW w:w="196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3036"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0"/>
          <w:jc w:val="center"/>
        </w:trPr>
        <w:tc>
          <w:tcPr>
            <w:tcW w:w="196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30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0.4</w:t>
            </w:r>
          </w:p>
        </w:tc>
      </w:tr>
      <w:tr w:rsidR="003C4FE5">
        <w:trPr>
          <w:trHeight w:val="20"/>
          <w:jc w:val="center"/>
        </w:trPr>
        <w:tc>
          <w:tcPr>
            <w:tcW w:w="196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3036"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0"/>
          <w:jc w:val="center"/>
        </w:trPr>
        <w:tc>
          <w:tcPr>
            <w:tcW w:w="1" w:type="pct"/>
            <w:gridSpan w:val="2"/>
            <w:vAlign w:val="center"/>
          </w:tcPr>
          <w:p w:rsidR="003C4FE5" w:rsidRDefault="008D45DD">
            <w:pPr>
              <w:spacing w:line="360" w:lineRule="atLeast"/>
              <w:rPr>
                <w:rFonts w:cs="Times New Roman"/>
                <w:sz w:val="18"/>
                <w:szCs w:val="18"/>
              </w:rPr>
            </w:pPr>
            <w:r>
              <w:rPr>
                <w:rFonts w:cs="Times New Roman"/>
                <w:sz w:val="18"/>
                <w:szCs w:val="18"/>
              </w:rPr>
              <w:t>注：仅适用于水溶液中光化学物质的排放测算。</w:t>
            </w:r>
          </w:p>
        </w:tc>
      </w:tr>
    </w:tbl>
    <w:p w:rsidR="003C4FE5" w:rsidRDefault="003C4FE5">
      <w:pPr>
        <w:pStyle w:val="affffff9"/>
        <w:spacing w:before="156" w:after="156"/>
      </w:pPr>
      <w:bookmarkStart w:id="694" w:name="_Toc35941408"/>
    </w:p>
    <w:p w:rsidR="003C4FE5" w:rsidRDefault="008D45DD">
      <w:pPr>
        <w:widowControl/>
        <w:jc w:val="left"/>
        <w:rPr>
          <w:rFonts w:eastAsia="黑体" w:cs="Times New Roman"/>
          <w:kern w:val="0"/>
        </w:rPr>
      </w:pPr>
      <w:r>
        <w:br w:type="page"/>
      </w:r>
    </w:p>
    <w:p w:rsidR="003C4FE5" w:rsidRPr="00D5730D" w:rsidRDefault="008D45DD">
      <w:pPr>
        <w:pStyle w:val="affffff9"/>
        <w:spacing w:before="156" w:after="156"/>
      </w:pPr>
      <w:r w:rsidRPr="00D5730D">
        <w:lastRenderedPageBreak/>
        <w:t>表</w:t>
      </w:r>
      <w:r w:rsidRPr="00D5730D">
        <w:t xml:space="preserve"> A4.4  </w:t>
      </w:r>
      <w:r w:rsidRPr="00D5730D">
        <w:t>纺织加工行业</w:t>
      </w:r>
      <w:bookmarkEnd w:id="694"/>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569"/>
        <w:gridCol w:w="3363"/>
        <w:gridCol w:w="2344"/>
      </w:tblGrid>
      <w:tr w:rsidR="003C4FE5" w:rsidTr="005A7E07">
        <w:tc>
          <w:tcPr>
            <w:tcW w:w="1552"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环境介质</w:t>
            </w:r>
          </w:p>
        </w:tc>
        <w:tc>
          <w:tcPr>
            <w:tcW w:w="2032"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sz w:val="18"/>
                <w:szCs w:val="18"/>
                <w:vertAlign w:val="superscript"/>
              </w:rPr>
              <w:t>-1</w:t>
            </w:r>
            <w:r>
              <w:rPr>
                <w:rFonts w:cs="Times New Roman" w:hint="eastAsia"/>
                <w:sz w:val="18"/>
                <w:szCs w:val="18"/>
              </w:rPr>
              <w:t>）</w:t>
            </w:r>
          </w:p>
        </w:tc>
        <w:tc>
          <w:tcPr>
            <w:tcW w:w="1416" w:type="pct"/>
            <w:tcBorders>
              <w:top w:val="single" w:sz="12" w:space="0" w:color="auto"/>
              <w:bottom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排放系数</w:t>
            </w:r>
          </w:p>
        </w:tc>
      </w:tr>
      <w:tr w:rsidR="003C4FE5" w:rsidTr="005A7E07">
        <w:trPr>
          <w:trHeight w:val="20"/>
        </w:trPr>
        <w:tc>
          <w:tcPr>
            <w:tcW w:w="1552"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空气</w:t>
            </w:r>
          </w:p>
        </w:tc>
        <w:tc>
          <w:tcPr>
            <w:tcW w:w="2032"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1416" w:type="pct"/>
            <w:tcBorders>
              <w:top w:val="single" w:sz="12" w:space="0" w:color="auto"/>
            </w:tcBorders>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1552" w:type="pct"/>
            <w:vMerge w:val="restar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废水</w:t>
            </w:r>
          </w:p>
        </w:tc>
        <w:tc>
          <w:tcPr>
            <w:tcW w:w="2032"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&lt;250</w:t>
            </w:r>
          </w:p>
        </w:tc>
        <w:tc>
          <w:tcPr>
            <w:tcW w:w="141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w:t>
            </w:r>
          </w:p>
        </w:tc>
      </w:tr>
      <w:tr w:rsidR="003C4FE5">
        <w:trPr>
          <w:trHeight w:val="20"/>
        </w:trPr>
        <w:tc>
          <w:tcPr>
            <w:tcW w:w="1552"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032"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250-1,000</w:t>
            </w:r>
          </w:p>
        </w:tc>
        <w:tc>
          <w:tcPr>
            <w:tcW w:w="141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0.15</w:t>
            </w:r>
          </w:p>
        </w:tc>
      </w:tr>
      <w:tr w:rsidR="003C4FE5">
        <w:trPr>
          <w:trHeight w:val="20"/>
        </w:trPr>
        <w:tc>
          <w:tcPr>
            <w:tcW w:w="1552"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032"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1,000-5,000</w:t>
            </w:r>
          </w:p>
        </w:tc>
        <w:tc>
          <w:tcPr>
            <w:tcW w:w="141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0.2</w:t>
            </w:r>
          </w:p>
        </w:tc>
      </w:tr>
      <w:tr w:rsidR="003C4FE5">
        <w:trPr>
          <w:trHeight w:val="20"/>
        </w:trPr>
        <w:tc>
          <w:tcPr>
            <w:tcW w:w="1552" w:type="pct"/>
            <w:vMerge/>
            <w:vAlign w:val="center"/>
          </w:tcPr>
          <w:p w:rsidR="003C4FE5" w:rsidRDefault="003C4FE5">
            <w:pPr>
              <w:autoSpaceDE w:val="0"/>
              <w:autoSpaceDN w:val="0"/>
              <w:adjustRightInd w:val="0"/>
              <w:snapToGrid w:val="0"/>
              <w:spacing w:line="360" w:lineRule="atLeast"/>
              <w:jc w:val="left"/>
              <w:rPr>
                <w:rFonts w:cs="Times New Roman"/>
                <w:sz w:val="18"/>
                <w:szCs w:val="18"/>
              </w:rPr>
            </w:pPr>
          </w:p>
        </w:tc>
        <w:tc>
          <w:tcPr>
            <w:tcW w:w="2032"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≥5,000</w:t>
            </w:r>
          </w:p>
        </w:tc>
        <w:tc>
          <w:tcPr>
            <w:tcW w:w="141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0.3</w:t>
            </w:r>
          </w:p>
        </w:tc>
      </w:tr>
      <w:tr w:rsidR="003C4FE5">
        <w:trPr>
          <w:trHeight w:val="20"/>
        </w:trPr>
        <w:tc>
          <w:tcPr>
            <w:tcW w:w="1552"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土壤</w:t>
            </w:r>
          </w:p>
        </w:tc>
        <w:tc>
          <w:tcPr>
            <w:tcW w:w="2032"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hint="eastAsia"/>
                <w:sz w:val="18"/>
                <w:szCs w:val="18"/>
              </w:rPr>
              <w:t>/</w:t>
            </w:r>
          </w:p>
        </w:tc>
        <w:tc>
          <w:tcPr>
            <w:tcW w:w="1416" w:type="pct"/>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0</w:t>
            </w:r>
          </w:p>
        </w:tc>
      </w:tr>
      <w:tr w:rsidR="003C4FE5">
        <w:trPr>
          <w:trHeight w:val="20"/>
        </w:trPr>
        <w:tc>
          <w:tcPr>
            <w:tcW w:w="5000" w:type="pct"/>
            <w:gridSpan w:val="3"/>
            <w:vAlign w:val="center"/>
          </w:tcPr>
          <w:p w:rsidR="003C4FE5" w:rsidRDefault="008D45DD">
            <w:pPr>
              <w:autoSpaceDE w:val="0"/>
              <w:autoSpaceDN w:val="0"/>
              <w:adjustRightInd w:val="0"/>
              <w:snapToGrid w:val="0"/>
              <w:spacing w:line="360" w:lineRule="atLeast"/>
              <w:jc w:val="left"/>
              <w:rPr>
                <w:rFonts w:cs="Times New Roman"/>
                <w:sz w:val="18"/>
                <w:szCs w:val="18"/>
              </w:rPr>
            </w:pPr>
            <w:r>
              <w:rPr>
                <w:rFonts w:cs="Times New Roman"/>
                <w:sz w:val="18"/>
                <w:szCs w:val="18"/>
              </w:rPr>
              <w:t>注</w:t>
            </w:r>
            <w:r>
              <w:rPr>
                <w:rFonts w:cs="Times New Roman" w:hint="eastAsia"/>
                <w:sz w:val="18"/>
                <w:szCs w:val="18"/>
              </w:rPr>
              <w:t>：</w:t>
            </w:r>
            <w:r>
              <w:rPr>
                <w:rFonts w:cs="Times New Roman"/>
                <w:sz w:val="18"/>
                <w:szCs w:val="18"/>
              </w:rPr>
              <w:t>只适用着色剂</w:t>
            </w:r>
            <w:r>
              <w:rPr>
                <w:rFonts w:cs="Times New Roman" w:hint="eastAsia"/>
                <w:sz w:val="18"/>
                <w:szCs w:val="18"/>
              </w:rPr>
              <w:t>。</w:t>
            </w:r>
          </w:p>
        </w:tc>
      </w:tr>
    </w:tbl>
    <w:p w:rsidR="003C4FE5" w:rsidRDefault="003C4FE5">
      <w:pPr>
        <w:pStyle w:val="affff5"/>
        <w:autoSpaceDE w:val="0"/>
        <w:autoSpaceDN w:val="0"/>
        <w:adjustRightInd w:val="0"/>
        <w:ind w:left="360" w:firstLineChars="0" w:firstLine="0"/>
        <w:jc w:val="left"/>
        <w:rPr>
          <w:rFonts w:cs="Times New Roman"/>
        </w:rPr>
      </w:pPr>
    </w:p>
    <w:p w:rsidR="003C4FE5" w:rsidRPr="00D5730D" w:rsidRDefault="008D45DD">
      <w:pPr>
        <w:pStyle w:val="affffff9"/>
        <w:spacing w:before="156" w:after="156"/>
      </w:pPr>
      <w:bookmarkStart w:id="695" w:name="_Toc35941409"/>
      <w:r w:rsidRPr="00D5730D">
        <w:t>表</w:t>
      </w:r>
      <w:r w:rsidRPr="00D5730D">
        <w:t xml:space="preserve"> A4.5  </w:t>
      </w:r>
      <w:r w:rsidRPr="00D5730D">
        <w:t>涂料、油漆和清漆业</w:t>
      </w:r>
      <w:bookmarkEnd w:id="695"/>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06"/>
        <w:gridCol w:w="2842"/>
        <w:gridCol w:w="1231"/>
        <w:gridCol w:w="1160"/>
        <w:gridCol w:w="1021"/>
        <w:gridCol w:w="1016"/>
      </w:tblGrid>
      <w:tr w:rsidR="003C4FE5">
        <w:trPr>
          <w:trHeight w:val="20"/>
        </w:trPr>
        <w:tc>
          <w:tcPr>
            <w:tcW w:w="607" w:type="pct"/>
            <w:vMerge w:val="restart"/>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1717" w:type="pct"/>
            <w:vMerge w:val="restart"/>
            <w:tcBorders>
              <w:top w:val="single" w:sz="12" w:space="0" w:color="auto"/>
              <w:bottom w:val="single" w:sz="8" w:space="0" w:color="auto"/>
              <w:right w:val="single" w:sz="4"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用途</w:t>
            </w:r>
          </w:p>
        </w:tc>
        <w:tc>
          <w:tcPr>
            <w:tcW w:w="744" w:type="pct"/>
            <w:vMerge w:val="restart"/>
            <w:tcBorders>
              <w:top w:val="single" w:sz="12" w:space="0" w:color="auto"/>
              <w:left w:val="single" w:sz="4" w:space="0" w:color="auto"/>
              <w:bottom w:val="single" w:sz="8"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701" w:type="pct"/>
            <w:vMerge w:val="restar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水溶解度</w:t>
            </w:r>
            <w:r>
              <w:rPr>
                <w:rFonts w:cs="Times New Roman" w:hint="eastAsia"/>
                <w:sz w:val="18"/>
                <w:szCs w:val="18"/>
              </w:rPr>
              <w:t>（</w:t>
            </w:r>
            <w:r>
              <w:rPr>
                <w:rFonts w:cs="Times New Roman"/>
                <w:sz w:val="18"/>
                <w:szCs w:val="18"/>
              </w:rPr>
              <w:t>mg/l</w:t>
            </w:r>
            <w:r>
              <w:rPr>
                <w:rFonts w:cs="Times New Roman" w:hint="eastAsia"/>
                <w:sz w:val="18"/>
                <w:szCs w:val="18"/>
              </w:rPr>
              <w:t>）</w:t>
            </w:r>
          </w:p>
        </w:tc>
        <w:tc>
          <w:tcPr>
            <w:tcW w:w="1231" w:type="pct"/>
            <w:gridSpan w:val="2"/>
            <w:tcBorders>
              <w:top w:val="single" w:sz="12" w:space="0" w:color="auto"/>
              <w:bottom w:val="single" w:sz="4" w:space="0" w:color="auto"/>
            </w:tcBorders>
            <w:vAlign w:val="center"/>
          </w:tcPr>
          <w:p w:rsidR="003C4FE5" w:rsidRDefault="008D45DD">
            <w:pPr>
              <w:autoSpaceDE w:val="0"/>
              <w:autoSpaceDN w:val="0"/>
              <w:adjustRightInd w:val="0"/>
              <w:spacing w:line="360" w:lineRule="atLeast"/>
              <w:jc w:val="center"/>
              <w:rPr>
                <w:rFonts w:cs="Times New Roman"/>
                <w:sz w:val="18"/>
                <w:szCs w:val="18"/>
              </w:rPr>
            </w:pPr>
            <w:r>
              <w:rPr>
                <w:rFonts w:cs="Times New Roman"/>
                <w:sz w:val="18"/>
                <w:szCs w:val="18"/>
              </w:rPr>
              <w:t>排放系数</w:t>
            </w:r>
          </w:p>
        </w:tc>
      </w:tr>
      <w:tr w:rsidR="003C4FE5" w:rsidTr="00D25F0C">
        <w:trPr>
          <w:trHeight w:val="20"/>
        </w:trPr>
        <w:tc>
          <w:tcPr>
            <w:tcW w:w="607" w:type="pct"/>
            <w:vMerge/>
            <w:tcBorders>
              <w:top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tcBorders>
              <w:top w:val="single" w:sz="4" w:space="0" w:color="auto"/>
              <w:bottom w:val="single" w:sz="12" w:space="0" w:color="auto"/>
              <w:right w:val="single" w:sz="4"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vMerge/>
            <w:tcBorders>
              <w:top w:val="single" w:sz="4" w:space="0" w:color="auto"/>
              <w:left w:val="single" w:sz="4" w:space="0" w:color="auto"/>
              <w:bottom w:val="single" w:sz="12" w:space="0" w:color="auto"/>
            </w:tcBorders>
            <w:vAlign w:val="center"/>
          </w:tcPr>
          <w:p w:rsidR="003C4FE5" w:rsidRDefault="003C4FE5">
            <w:pPr>
              <w:autoSpaceDE w:val="0"/>
              <w:autoSpaceDN w:val="0"/>
              <w:adjustRightInd w:val="0"/>
              <w:spacing w:line="360" w:lineRule="atLeast"/>
              <w:jc w:val="left"/>
              <w:rPr>
                <w:rFonts w:cs="Times New Roman"/>
                <w:sz w:val="18"/>
                <w:szCs w:val="18"/>
              </w:rPr>
            </w:pPr>
          </w:p>
        </w:tc>
        <w:tc>
          <w:tcPr>
            <w:tcW w:w="701" w:type="pct"/>
            <w:vMerge/>
            <w:tcBorders>
              <w:bottom w:val="single" w:sz="12" w:space="0" w:color="auto"/>
            </w:tcBorders>
          </w:tcPr>
          <w:p w:rsidR="003C4FE5" w:rsidRDefault="003C4FE5">
            <w:pPr>
              <w:autoSpaceDE w:val="0"/>
              <w:autoSpaceDN w:val="0"/>
              <w:adjustRightInd w:val="0"/>
              <w:spacing w:line="360" w:lineRule="atLeast"/>
              <w:jc w:val="left"/>
              <w:rPr>
                <w:rFonts w:cs="Times New Roman"/>
                <w:sz w:val="18"/>
                <w:szCs w:val="18"/>
              </w:rPr>
            </w:pPr>
          </w:p>
        </w:tc>
        <w:tc>
          <w:tcPr>
            <w:tcW w:w="617"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水基</w:t>
            </w:r>
          </w:p>
        </w:tc>
        <w:tc>
          <w:tcPr>
            <w:tcW w:w="614" w:type="pct"/>
            <w:tcBorders>
              <w:top w:val="single" w:sz="4"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溶剂型</w:t>
            </w:r>
          </w:p>
        </w:tc>
      </w:tr>
      <w:tr w:rsidR="003C4FE5" w:rsidTr="00D25F0C">
        <w:trPr>
          <w:trHeight w:val="20"/>
        </w:trPr>
        <w:tc>
          <w:tcPr>
            <w:tcW w:w="607"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717"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气溶胶喷涂剂</w:t>
            </w:r>
          </w:p>
        </w:tc>
        <w:tc>
          <w:tcPr>
            <w:tcW w:w="74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Borders>
              <w:top w:val="single" w:sz="12" w:space="0" w:color="auto"/>
            </w:tcBorders>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4" w:type="pc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hint="eastAsia"/>
                <w:sz w:val="18"/>
                <w:szCs w:val="18"/>
              </w:rPr>
              <w:t>、</w:t>
            </w:r>
            <w:r>
              <w:rPr>
                <w:rFonts w:cs="Times New Roman"/>
                <w:sz w:val="18"/>
                <w:szCs w:val="18"/>
              </w:rPr>
              <w:t>缓蚀剂</w:t>
            </w:r>
            <w:r>
              <w:rPr>
                <w:rFonts w:cs="Times New Roman" w:hint="eastAsia"/>
                <w:sz w:val="18"/>
                <w:szCs w:val="18"/>
              </w:rPr>
              <w:t>、</w:t>
            </w:r>
            <w:r>
              <w:rPr>
                <w:rFonts w:cs="Times New Roman"/>
                <w:sz w:val="18"/>
                <w:szCs w:val="18"/>
              </w:rPr>
              <w:t>填料</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表面活性剂</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r>
              <w:rPr>
                <w:rFonts w:cs="Times New Roman" w:hint="eastAsia"/>
                <w:sz w:val="18"/>
                <w:szCs w:val="18"/>
              </w:rPr>
              <w:t>、</w:t>
            </w:r>
            <w:r>
              <w:rPr>
                <w:rFonts w:cs="Times New Roman"/>
                <w:sz w:val="18"/>
                <w:szCs w:val="18"/>
              </w:rPr>
              <w:t>黏度调节剂</w:t>
            </w:r>
            <w:r>
              <w:rPr>
                <w:rFonts w:cs="Times New Roman" w:hint="eastAsia"/>
                <w:sz w:val="18"/>
                <w:szCs w:val="18"/>
              </w:rPr>
              <w:t>、</w:t>
            </w:r>
            <w:r>
              <w:rPr>
                <w:rFonts w:cs="Times New Roman"/>
                <w:sz w:val="18"/>
                <w:szCs w:val="18"/>
              </w:rPr>
              <w:t>其他类</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10-500</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500-5000</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≥5000</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0.15</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0.8</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0.95</w:t>
            </w:r>
          </w:p>
        </w:tc>
      </w:tr>
      <w:tr w:rsidR="003C4FE5">
        <w:trPr>
          <w:trHeight w:val="20"/>
        </w:trPr>
        <w:tc>
          <w:tcPr>
            <w:tcW w:w="607"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气溶胶喷涂剂</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hint="eastAsia"/>
                <w:sz w:val="18"/>
                <w:szCs w:val="18"/>
              </w:rPr>
              <w:t>、</w:t>
            </w:r>
            <w:r>
              <w:rPr>
                <w:rFonts w:cs="Times New Roman"/>
                <w:sz w:val="18"/>
                <w:szCs w:val="18"/>
              </w:rPr>
              <w:t>缓蚀剂</w:t>
            </w:r>
            <w:r>
              <w:rPr>
                <w:rFonts w:cs="Times New Roman" w:hint="eastAsia"/>
                <w:sz w:val="18"/>
                <w:szCs w:val="18"/>
              </w:rPr>
              <w:t>、</w:t>
            </w:r>
            <w:r>
              <w:rPr>
                <w:rFonts w:cs="Times New Roman"/>
                <w:sz w:val="18"/>
                <w:szCs w:val="18"/>
              </w:rPr>
              <w:t>填料</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表面活性剂</w:t>
            </w:r>
          </w:p>
        </w:tc>
        <w:tc>
          <w:tcPr>
            <w:tcW w:w="74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r>
              <w:rPr>
                <w:rFonts w:cs="Times New Roman" w:hint="eastAsia"/>
                <w:sz w:val="18"/>
                <w:szCs w:val="18"/>
              </w:rPr>
              <w:t>、</w:t>
            </w:r>
            <w:r>
              <w:rPr>
                <w:rFonts w:cs="Times New Roman"/>
                <w:sz w:val="18"/>
                <w:szCs w:val="18"/>
              </w:rPr>
              <w:t>黏度调节剂</w:t>
            </w:r>
            <w:r>
              <w:rPr>
                <w:rFonts w:cs="Times New Roman" w:hint="eastAsia"/>
                <w:sz w:val="18"/>
                <w:szCs w:val="18"/>
              </w:rPr>
              <w:t>、</w:t>
            </w:r>
            <w:r>
              <w:rPr>
                <w:rFonts w:cs="Times New Roman"/>
                <w:sz w:val="18"/>
                <w:szCs w:val="18"/>
              </w:rPr>
              <w:t>其他类</w:t>
            </w:r>
          </w:p>
        </w:tc>
        <w:tc>
          <w:tcPr>
            <w:tcW w:w="74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&lt;10</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0.001</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10-100</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744"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≥100</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0.15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0.04</w:t>
            </w:r>
          </w:p>
        </w:tc>
      </w:tr>
      <w:tr w:rsidR="003C4FE5">
        <w:trPr>
          <w:trHeight w:val="20"/>
        </w:trPr>
        <w:tc>
          <w:tcPr>
            <w:tcW w:w="607" w:type="pct"/>
            <w:vMerge w:val="restar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气溶胶喷涂剂</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着色剂</w:t>
            </w:r>
            <w:r>
              <w:rPr>
                <w:rFonts w:cs="Times New Roman" w:hint="eastAsia"/>
                <w:sz w:val="18"/>
                <w:szCs w:val="18"/>
              </w:rPr>
              <w:t>、</w:t>
            </w:r>
            <w:r>
              <w:rPr>
                <w:rFonts w:cs="Times New Roman"/>
                <w:sz w:val="18"/>
                <w:szCs w:val="18"/>
              </w:rPr>
              <w:t>缓蚀剂</w:t>
            </w:r>
            <w:r>
              <w:rPr>
                <w:rFonts w:cs="Times New Roman" w:hint="eastAsia"/>
                <w:sz w:val="18"/>
                <w:szCs w:val="18"/>
              </w:rPr>
              <w:t>、</w:t>
            </w:r>
            <w:r>
              <w:rPr>
                <w:rFonts w:cs="Times New Roman"/>
                <w:sz w:val="18"/>
                <w:szCs w:val="18"/>
              </w:rPr>
              <w:t>填料</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表面活性剂</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软化剂</w:t>
            </w:r>
            <w:r>
              <w:rPr>
                <w:rFonts w:cs="Times New Roman" w:hint="eastAsia"/>
                <w:sz w:val="18"/>
                <w:szCs w:val="18"/>
              </w:rPr>
              <w:t>、</w:t>
            </w:r>
            <w:r>
              <w:rPr>
                <w:rFonts w:cs="Times New Roman"/>
                <w:sz w:val="18"/>
                <w:szCs w:val="18"/>
              </w:rPr>
              <w:t>黏度调节剂</w:t>
            </w:r>
            <w:r>
              <w:rPr>
                <w:rFonts w:cs="Times New Roman" w:hint="eastAsia"/>
                <w:sz w:val="18"/>
                <w:szCs w:val="18"/>
              </w:rPr>
              <w:t>、</w:t>
            </w:r>
            <w:r>
              <w:rPr>
                <w:rFonts w:cs="Times New Roman"/>
                <w:sz w:val="18"/>
                <w:szCs w:val="18"/>
              </w:rPr>
              <w:t>其他类</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0.005</w:t>
            </w:r>
          </w:p>
        </w:tc>
      </w:tr>
      <w:tr w:rsidR="003C4FE5">
        <w:trPr>
          <w:trHeight w:val="20"/>
        </w:trPr>
        <w:tc>
          <w:tcPr>
            <w:tcW w:w="607"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溶剂</w:t>
            </w:r>
          </w:p>
        </w:tc>
        <w:tc>
          <w:tcPr>
            <w:tcW w:w="74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701" w:type="pct"/>
          </w:tcPr>
          <w:p w:rsidR="003C4FE5" w:rsidRDefault="008D45DD">
            <w:pPr>
              <w:autoSpaceDE w:val="0"/>
              <w:autoSpaceDN w:val="0"/>
              <w:adjustRightInd w:val="0"/>
              <w:spacing w:line="360" w:lineRule="atLeast"/>
              <w:jc w:val="left"/>
              <w:rPr>
                <w:rFonts w:cs="Times New Roman"/>
                <w:sz w:val="18"/>
                <w:szCs w:val="18"/>
              </w:rPr>
            </w:pPr>
            <w:r>
              <w:rPr>
                <w:rFonts w:cs="Times New Roman" w:hint="eastAsia"/>
                <w:sz w:val="18"/>
                <w:szCs w:val="18"/>
              </w:rPr>
              <w:t>/</w:t>
            </w:r>
          </w:p>
        </w:tc>
        <w:tc>
          <w:tcPr>
            <w:tcW w:w="617"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c>
          <w:tcPr>
            <w:tcW w:w="614"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0.01</w:t>
            </w:r>
          </w:p>
        </w:tc>
      </w:tr>
    </w:tbl>
    <w:p w:rsidR="003C4FE5" w:rsidRDefault="003C4FE5">
      <w:pPr>
        <w:rPr>
          <w:rFonts w:cs="Times New Roman"/>
        </w:rPr>
      </w:pPr>
    </w:p>
    <w:p w:rsidR="003C4FE5" w:rsidRDefault="008D45DD">
      <w:pPr>
        <w:pStyle w:val="8"/>
        <w:rPr>
          <w:rFonts w:ascii="Times New Roman" w:hAnsi="Times New Roman" w:cs="Times New Roman"/>
        </w:rPr>
      </w:pPr>
      <w:bookmarkStart w:id="696" w:name="_Toc35941410"/>
      <w:bookmarkStart w:id="697" w:name="_Toc41806816"/>
      <w:r>
        <w:rPr>
          <w:rFonts w:ascii="Times New Roman" w:hAnsi="Times New Roman" w:cs="Times New Roman"/>
        </w:rPr>
        <w:lastRenderedPageBreak/>
        <w:t>废物处置阶段</w:t>
      </w:r>
      <w:bookmarkEnd w:id="696"/>
      <w:bookmarkEnd w:id="697"/>
      <w:r>
        <w:rPr>
          <w:rFonts w:ascii="Times New Roman" w:hAnsi="Times New Roman" w:cs="Times New Roman"/>
          <w:color w:val="000000"/>
        </w:rPr>
        <w:t>环境排放系数</w:t>
      </w:r>
    </w:p>
    <w:p w:rsidR="003C4FE5" w:rsidRPr="00D5730D" w:rsidRDefault="008D45DD">
      <w:pPr>
        <w:pStyle w:val="affffff9"/>
        <w:spacing w:before="156" w:after="156"/>
      </w:pPr>
      <w:bookmarkStart w:id="698" w:name="_Toc35941411"/>
      <w:r w:rsidRPr="00D5730D">
        <w:t>表</w:t>
      </w:r>
      <w:r w:rsidRPr="00D5730D">
        <w:t xml:space="preserve"> A5.1  </w:t>
      </w:r>
      <w:r w:rsidRPr="00D5730D">
        <w:t>胶片行业</w:t>
      </w:r>
      <w:bookmarkEnd w:id="698"/>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402"/>
        <w:gridCol w:w="2959"/>
        <w:gridCol w:w="2915"/>
      </w:tblGrid>
      <w:tr w:rsidR="003C4FE5" w:rsidTr="005A7E07">
        <w:trPr>
          <w:trHeight w:val="20"/>
        </w:trPr>
        <w:tc>
          <w:tcPr>
            <w:tcW w:w="1451"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环境介质</w:t>
            </w:r>
          </w:p>
        </w:tc>
        <w:tc>
          <w:tcPr>
            <w:tcW w:w="1788"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proofErr w:type="gramStart"/>
            <w:r>
              <w:rPr>
                <w:rFonts w:cs="Times New Roman"/>
                <w:sz w:val="18"/>
                <w:szCs w:val="18"/>
              </w:rPr>
              <w:t>蒸气</w:t>
            </w:r>
            <w:proofErr w:type="gramEnd"/>
            <w:r>
              <w:rPr>
                <w:rFonts w:cs="Times New Roman"/>
                <w:sz w:val="18"/>
                <w:szCs w:val="18"/>
              </w:rPr>
              <w:t>压</w:t>
            </w:r>
            <w:r>
              <w:rPr>
                <w:rFonts w:cs="Times New Roman" w:hint="eastAsia"/>
                <w:sz w:val="18"/>
                <w:szCs w:val="18"/>
              </w:rPr>
              <w:t>（</w:t>
            </w:r>
            <w:r>
              <w:rPr>
                <w:rFonts w:cs="Times New Roman"/>
                <w:sz w:val="18"/>
                <w:szCs w:val="18"/>
              </w:rPr>
              <w:t>Pa</w:t>
            </w:r>
            <w:r>
              <w:rPr>
                <w:rFonts w:cs="Times New Roman" w:hint="eastAsia"/>
                <w:sz w:val="18"/>
                <w:szCs w:val="18"/>
              </w:rPr>
              <w:t>）</w:t>
            </w:r>
          </w:p>
        </w:tc>
        <w:tc>
          <w:tcPr>
            <w:tcW w:w="1761" w:type="pct"/>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排放系数</w:t>
            </w:r>
          </w:p>
        </w:tc>
      </w:tr>
      <w:tr w:rsidR="003C4FE5" w:rsidTr="005A7E07">
        <w:trPr>
          <w:trHeight w:val="20"/>
        </w:trPr>
        <w:tc>
          <w:tcPr>
            <w:tcW w:w="1451" w:type="pct"/>
            <w:vMerge w:val="restart"/>
            <w:tcBorders>
              <w:top w:val="single" w:sz="12" w:space="0" w:color="auto"/>
            </w:tcBorders>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空气</w:t>
            </w:r>
          </w:p>
        </w:tc>
        <w:tc>
          <w:tcPr>
            <w:tcW w:w="1788" w:type="pct"/>
            <w:tcBorders>
              <w:top w:val="single" w:sz="12" w:space="0" w:color="auto"/>
            </w:tcBorders>
          </w:tcPr>
          <w:p w:rsidR="003C4FE5" w:rsidRDefault="008D45DD">
            <w:pPr>
              <w:autoSpaceDE w:val="0"/>
              <w:autoSpaceDN w:val="0"/>
              <w:adjustRightInd w:val="0"/>
              <w:spacing w:line="360" w:lineRule="atLeast"/>
              <w:rPr>
                <w:rFonts w:cs="Times New Roman"/>
                <w:sz w:val="18"/>
                <w:szCs w:val="18"/>
              </w:rPr>
            </w:pPr>
            <w:r>
              <w:rPr>
                <w:rFonts w:cs="Times New Roman"/>
                <w:sz w:val="18"/>
                <w:szCs w:val="18"/>
              </w:rPr>
              <w:t>&lt;1</w:t>
            </w:r>
          </w:p>
        </w:tc>
        <w:tc>
          <w:tcPr>
            <w:tcW w:w="1761" w:type="pct"/>
            <w:tcBorders>
              <w:top w:val="single" w:sz="12" w:space="0" w:color="auto"/>
            </w:tcBorders>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0.000005 </w:t>
            </w:r>
          </w:p>
        </w:tc>
      </w:tr>
      <w:tr w:rsidR="003C4FE5">
        <w:trPr>
          <w:trHeight w:val="20"/>
        </w:trPr>
        <w:tc>
          <w:tcPr>
            <w:tcW w:w="145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88"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1-10 </w:t>
            </w:r>
          </w:p>
        </w:tc>
        <w:tc>
          <w:tcPr>
            <w:tcW w:w="176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0.000025 </w:t>
            </w:r>
          </w:p>
        </w:tc>
      </w:tr>
      <w:tr w:rsidR="003C4FE5">
        <w:trPr>
          <w:trHeight w:val="20"/>
        </w:trPr>
        <w:tc>
          <w:tcPr>
            <w:tcW w:w="145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88"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10-100 </w:t>
            </w:r>
          </w:p>
        </w:tc>
        <w:tc>
          <w:tcPr>
            <w:tcW w:w="176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0.00075 </w:t>
            </w:r>
          </w:p>
        </w:tc>
      </w:tr>
      <w:tr w:rsidR="003C4FE5">
        <w:trPr>
          <w:trHeight w:val="20"/>
        </w:trPr>
        <w:tc>
          <w:tcPr>
            <w:tcW w:w="145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88" w:type="pct"/>
            <w:vAlign w:val="center"/>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100-1000 </w:t>
            </w:r>
          </w:p>
        </w:tc>
        <w:tc>
          <w:tcPr>
            <w:tcW w:w="176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0.0025 </w:t>
            </w:r>
          </w:p>
        </w:tc>
      </w:tr>
      <w:tr w:rsidR="003C4FE5">
        <w:trPr>
          <w:trHeight w:val="20"/>
        </w:trPr>
        <w:tc>
          <w:tcPr>
            <w:tcW w:w="1451" w:type="pct"/>
            <w:vMerge/>
            <w:vAlign w:val="center"/>
          </w:tcPr>
          <w:p w:rsidR="003C4FE5" w:rsidRDefault="003C4FE5">
            <w:pPr>
              <w:autoSpaceDE w:val="0"/>
              <w:autoSpaceDN w:val="0"/>
              <w:adjustRightInd w:val="0"/>
              <w:spacing w:line="360" w:lineRule="atLeast"/>
              <w:jc w:val="left"/>
              <w:rPr>
                <w:rFonts w:cs="Times New Roman"/>
                <w:sz w:val="18"/>
                <w:szCs w:val="18"/>
              </w:rPr>
            </w:pPr>
          </w:p>
        </w:tc>
        <w:tc>
          <w:tcPr>
            <w:tcW w:w="1788" w:type="pct"/>
          </w:tcPr>
          <w:p w:rsidR="003C4FE5" w:rsidRDefault="008D45DD">
            <w:pPr>
              <w:autoSpaceDE w:val="0"/>
              <w:autoSpaceDN w:val="0"/>
              <w:adjustRightInd w:val="0"/>
              <w:spacing w:line="360" w:lineRule="atLeast"/>
              <w:rPr>
                <w:rFonts w:cs="Times New Roman"/>
                <w:sz w:val="18"/>
                <w:szCs w:val="18"/>
              </w:rPr>
            </w:pPr>
            <w:r>
              <w:rPr>
                <w:rFonts w:cs="Times New Roman"/>
                <w:sz w:val="18"/>
                <w:szCs w:val="18"/>
              </w:rPr>
              <w:t xml:space="preserve">≥1000 </w:t>
            </w:r>
          </w:p>
        </w:tc>
        <w:tc>
          <w:tcPr>
            <w:tcW w:w="1761" w:type="pct"/>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0.01 </w:t>
            </w:r>
          </w:p>
        </w:tc>
      </w:tr>
      <w:tr w:rsidR="003C4FE5">
        <w:trPr>
          <w:trHeight w:val="20"/>
        </w:trPr>
        <w:tc>
          <w:tcPr>
            <w:tcW w:w="145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废水</w:t>
            </w:r>
          </w:p>
        </w:tc>
        <w:tc>
          <w:tcPr>
            <w:tcW w:w="1788" w:type="pct"/>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176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0.2 </w:t>
            </w:r>
          </w:p>
        </w:tc>
      </w:tr>
      <w:tr w:rsidR="003C4FE5">
        <w:trPr>
          <w:trHeight w:val="20"/>
        </w:trPr>
        <w:tc>
          <w:tcPr>
            <w:tcW w:w="1451" w:type="pct"/>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土壤</w:t>
            </w:r>
          </w:p>
        </w:tc>
        <w:tc>
          <w:tcPr>
            <w:tcW w:w="1788" w:type="pct"/>
          </w:tcPr>
          <w:p w:rsidR="003C4FE5" w:rsidRDefault="008D45DD">
            <w:pPr>
              <w:autoSpaceDE w:val="0"/>
              <w:autoSpaceDN w:val="0"/>
              <w:adjustRightInd w:val="0"/>
              <w:spacing w:line="360" w:lineRule="atLeast"/>
              <w:rPr>
                <w:rFonts w:cs="Times New Roman"/>
                <w:sz w:val="18"/>
                <w:szCs w:val="18"/>
              </w:rPr>
            </w:pPr>
            <w:r>
              <w:rPr>
                <w:rFonts w:cs="Times New Roman" w:hint="eastAsia"/>
                <w:sz w:val="18"/>
                <w:szCs w:val="18"/>
              </w:rPr>
              <w:t>/</w:t>
            </w:r>
          </w:p>
        </w:tc>
        <w:tc>
          <w:tcPr>
            <w:tcW w:w="1761" w:type="pct"/>
            <w:vAlign w:val="bottom"/>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 xml:space="preserve">0 </w:t>
            </w:r>
          </w:p>
        </w:tc>
      </w:tr>
      <w:tr w:rsidR="003C4FE5">
        <w:trPr>
          <w:trHeight w:val="20"/>
        </w:trPr>
        <w:tc>
          <w:tcPr>
            <w:tcW w:w="1" w:type="pct"/>
            <w:gridSpan w:val="3"/>
            <w:vAlign w:val="center"/>
          </w:tcPr>
          <w:p w:rsidR="003C4FE5" w:rsidRDefault="008D45DD">
            <w:pPr>
              <w:autoSpaceDE w:val="0"/>
              <w:autoSpaceDN w:val="0"/>
              <w:adjustRightInd w:val="0"/>
              <w:spacing w:line="360" w:lineRule="atLeast"/>
              <w:jc w:val="left"/>
              <w:rPr>
                <w:rFonts w:cs="Times New Roman"/>
                <w:sz w:val="18"/>
                <w:szCs w:val="18"/>
              </w:rPr>
            </w:pPr>
            <w:r>
              <w:rPr>
                <w:rFonts w:cs="Times New Roman"/>
                <w:sz w:val="18"/>
                <w:szCs w:val="18"/>
              </w:rPr>
              <w:t>注：仅适用于水溶液中光化学物质的排放测算。</w:t>
            </w:r>
          </w:p>
        </w:tc>
      </w:tr>
    </w:tbl>
    <w:p w:rsidR="003C4FE5" w:rsidRDefault="003C4FE5">
      <w:pPr>
        <w:rPr>
          <w:rFonts w:cs="Times New Roman"/>
        </w:rPr>
      </w:pPr>
    </w:p>
    <w:p w:rsidR="003C4FE5" w:rsidRPr="00D5730D" w:rsidRDefault="008D45DD">
      <w:pPr>
        <w:pStyle w:val="affffff9"/>
        <w:spacing w:before="156" w:after="156"/>
      </w:pPr>
      <w:bookmarkStart w:id="699" w:name="_Toc35941412"/>
      <w:r w:rsidRPr="00D5730D">
        <w:t>表</w:t>
      </w:r>
      <w:r w:rsidRPr="00D5730D">
        <w:t xml:space="preserve"> A5.2  </w:t>
      </w:r>
      <w:r w:rsidRPr="00D5730D">
        <w:t>造纸业</w:t>
      </w:r>
      <w:bookmarkEnd w:id="699"/>
    </w:p>
    <w:tbl>
      <w:tblPr>
        <w:tblStyle w:val="afff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54"/>
        <w:gridCol w:w="2009"/>
        <w:gridCol w:w="2114"/>
        <w:gridCol w:w="2099"/>
      </w:tblGrid>
      <w:tr w:rsidR="003C4FE5" w:rsidTr="005A7E07">
        <w:tc>
          <w:tcPr>
            <w:tcW w:w="2054" w:type="dxa"/>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环境介质</w:t>
            </w:r>
          </w:p>
        </w:tc>
        <w:tc>
          <w:tcPr>
            <w:tcW w:w="4123" w:type="dxa"/>
            <w:gridSpan w:val="2"/>
            <w:tcBorders>
              <w:top w:val="single" w:sz="12" w:space="0" w:color="auto"/>
              <w:bottom w:val="single" w:sz="12" w:space="0" w:color="auto"/>
            </w:tcBorders>
          </w:tcPr>
          <w:p w:rsidR="003C4FE5" w:rsidRDefault="008D45DD">
            <w:pPr>
              <w:autoSpaceDE w:val="0"/>
              <w:autoSpaceDN w:val="0"/>
              <w:adjustRightInd w:val="0"/>
              <w:spacing w:line="360" w:lineRule="atLeast"/>
              <w:jc w:val="left"/>
              <w:rPr>
                <w:kern w:val="0"/>
                <w:sz w:val="18"/>
                <w:szCs w:val="18"/>
              </w:rPr>
            </w:pPr>
            <w:r>
              <w:rPr>
                <w:kern w:val="0"/>
                <w:sz w:val="18"/>
                <w:szCs w:val="18"/>
              </w:rPr>
              <w:t>用途</w:t>
            </w:r>
          </w:p>
        </w:tc>
        <w:tc>
          <w:tcPr>
            <w:tcW w:w="2099" w:type="dxa"/>
            <w:tcBorders>
              <w:top w:val="single" w:sz="12" w:space="0" w:color="auto"/>
              <w:bottom w:val="single" w:sz="12" w:space="0" w:color="auto"/>
            </w:tcBorders>
            <w:vAlign w:val="center"/>
          </w:tcPr>
          <w:p w:rsidR="003C4FE5" w:rsidRDefault="008D45DD">
            <w:pPr>
              <w:autoSpaceDE w:val="0"/>
              <w:autoSpaceDN w:val="0"/>
              <w:adjustRightInd w:val="0"/>
              <w:spacing w:line="360" w:lineRule="atLeast"/>
              <w:jc w:val="left"/>
              <w:rPr>
                <w:kern w:val="0"/>
                <w:sz w:val="18"/>
                <w:szCs w:val="18"/>
              </w:rPr>
            </w:pPr>
            <w:r>
              <w:rPr>
                <w:kern w:val="0"/>
                <w:sz w:val="18"/>
                <w:szCs w:val="18"/>
              </w:rPr>
              <w:t>排放系数</w:t>
            </w:r>
          </w:p>
        </w:tc>
      </w:tr>
      <w:tr w:rsidR="003C4FE5" w:rsidTr="005A7E07">
        <w:tc>
          <w:tcPr>
            <w:tcW w:w="2054" w:type="dxa"/>
            <w:tcBorders>
              <w:top w:val="single" w:sz="12" w:space="0" w:color="auto"/>
            </w:tcBorders>
            <w:vAlign w:val="center"/>
          </w:tcPr>
          <w:p w:rsidR="003C4FE5" w:rsidRDefault="008D45DD">
            <w:pPr>
              <w:adjustRightInd w:val="0"/>
              <w:spacing w:line="360" w:lineRule="atLeast"/>
              <w:jc w:val="left"/>
              <w:rPr>
                <w:kern w:val="0"/>
                <w:sz w:val="18"/>
                <w:szCs w:val="18"/>
              </w:rPr>
            </w:pPr>
            <w:r>
              <w:rPr>
                <w:kern w:val="0"/>
                <w:sz w:val="18"/>
                <w:szCs w:val="18"/>
              </w:rPr>
              <w:t>空气</w:t>
            </w:r>
          </w:p>
        </w:tc>
        <w:tc>
          <w:tcPr>
            <w:tcW w:w="4123" w:type="dxa"/>
            <w:gridSpan w:val="2"/>
            <w:tcBorders>
              <w:top w:val="single" w:sz="12" w:space="0" w:color="auto"/>
            </w:tcBorders>
          </w:tcPr>
          <w:p w:rsidR="003C4FE5" w:rsidRDefault="008D45DD">
            <w:pPr>
              <w:adjustRightInd w:val="0"/>
              <w:spacing w:line="360" w:lineRule="atLeast"/>
              <w:jc w:val="left"/>
              <w:rPr>
                <w:kern w:val="0"/>
                <w:sz w:val="18"/>
                <w:szCs w:val="18"/>
              </w:rPr>
            </w:pPr>
            <w:r>
              <w:rPr>
                <w:rFonts w:hint="eastAsia"/>
                <w:kern w:val="0"/>
                <w:sz w:val="18"/>
                <w:szCs w:val="18"/>
              </w:rPr>
              <w:t>/</w:t>
            </w:r>
          </w:p>
        </w:tc>
        <w:tc>
          <w:tcPr>
            <w:tcW w:w="2099" w:type="dxa"/>
            <w:tcBorders>
              <w:top w:val="single" w:sz="12" w:space="0" w:color="auto"/>
            </w:tcBorders>
            <w:vAlign w:val="center"/>
          </w:tcPr>
          <w:p w:rsidR="003C4FE5" w:rsidRDefault="008D45DD">
            <w:pPr>
              <w:adjustRightInd w:val="0"/>
              <w:spacing w:line="360" w:lineRule="atLeast"/>
              <w:jc w:val="left"/>
              <w:rPr>
                <w:kern w:val="0"/>
                <w:sz w:val="18"/>
                <w:szCs w:val="18"/>
              </w:rPr>
            </w:pPr>
            <w:r>
              <w:rPr>
                <w:kern w:val="0"/>
                <w:sz w:val="18"/>
                <w:szCs w:val="18"/>
              </w:rPr>
              <w:t>0</w:t>
            </w:r>
          </w:p>
        </w:tc>
      </w:tr>
      <w:tr w:rsidR="003C4FE5">
        <w:tc>
          <w:tcPr>
            <w:tcW w:w="2054" w:type="dxa"/>
            <w:vMerge w:val="restart"/>
            <w:vAlign w:val="center"/>
          </w:tcPr>
          <w:p w:rsidR="003C4FE5" w:rsidRDefault="008D45DD">
            <w:pPr>
              <w:adjustRightInd w:val="0"/>
              <w:spacing w:line="360" w:lineRule="atLeast"/>
              <w:jc w:val="left"/>
              <w:rPr>
                <w:kern w:val="0"/>
                <w:sz w:val="18"/>
                <w:szCs w:val="18"/>
              </w:rPr>
            </w:pPr>
            <w:r>
              <w:rPr>
                <w:kern w:val="0"/>
                <w:sz w:val="18"/>
                <w:szCs w:val="18"/>
              </w:rPr>
              <w:t>废水</w:t>
            </w:r>
          </w:p>
        </w:tc>
        <w:tc>
          <w:tcPr>
            <w:tcW w:w="4123" w:type="dxa"/>
            <w:gridSpan w:val="2"/>
          </w:tcPr>
          <w:p w:rsidR="003C4FE5" w:rsidRDefault="008D45DD">
            <w:pPr>
              <w:adjustRightInd w:val="0"/>
              <w:spacing w:line="360" w:lineRule="atLeast"/>
              <w:jc w:val="left"/>
              <w:rPr>
                <w:kern w:val="0"/>
                <w:sz w:val="18"/>
                <w:szCs w:val="18"/>
              </w:rPr>
            </w:pPr>
            <w:r>
              <w:rPr>
                <w:kern w:val="0"/>
                <w:sz w:val="18"/>
                <w:szCs w:val="18"/>
              </w:rPr>
              <w:t>着色剂</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0.1</w:t>
            </w:r>
          </w:p>
        </w:tc>
      </w:tr>
      <w:tr w:rsidR="003C4FE5">
        <w:trPr>
          <w:trHeight w:val="750"/>
        </w:trPr>
        <w:tc>
          <w:tcPr>
            <w:tcW w:w="2054" w:type="dxa"/>
            <w:vMerge/>
            <w:vAlign w:val="center"/>
          </w:tcPr>
          <w:p w:rsidR="003C4FE5" w:rsidRDefault="003C4FE5">
            <w:pPr>
              <w:adjustRightInd w:val="0"/>
              <w:spacing w:line="360" w:lineRule="atLeast"/>
              <w:jc w:val="left"/>
              <w:rPr>
                <w:kern w:val="0"/>
                <w:sz w:val="18"/>
                <w:szCs w:val="18"/>
              </w:rPr>
            </w:pPr>
          </w:p>
        </w:tc>
        <w:tc>
          <w:tcPr>
            <w:tcW w:w="2009" w:type="dxa"/>
            <w:vMerge w:val="restart"/>
            <w:vAlign w:val="center"/>
          </w:tcPr>
          <w:p w:rsidR="003C4FE5" w:rsidRDefault="008D45DD">
            <w:pPr>
              <w:adjustRightInd w:val="0"/>
              <w:spacing w:line="360" w:lineRule="atLeast"/>
              <w:rPr>
                <w:kern w:val="0"/>
                <w:sz w:val="18"/>
                <w:szCs w:val="18"/>
              </w:rPr>
            </w:pPr>
            <w:r>
              <w:rPr>
                <w:kern w:val="0"/>
                <w:sz w:val="18"/>
                <w:szCs w:val="18"/>
              </w:rPr>
              <w:t>复印剂，根据纸张类型</w:t>
            </w:r>
          </w:p>
        </w:tc>
        <w:tc>
          <w:tcPr>
            <w:tcW w:w="2114" w:type="dxa"/>
            <w:vAlign w:val="center"/>
          </w:tcPr>
          <w:p w:rsidR="003C4FE5" w:rsidRDefault="008D45DD">
            <w:pPr>
              <w:adjustRightInd w:val="0"/>
              <w:spacing w:line="360" w:lineRule="atLeast"/>
              <w:jc w:val="left"/>
              <w:rPr>
                <w:kern w:val="0"/>
                <w:sz w:val="18"/>
                <w:szCs w:val="18"/>
              </w:rPr>
            </w:pPr>
            <w:r>
              <w:rPr>
                <w:kern w:val="0"/>
                <w:sz w:val="18"/>
                <w:szCs w:val="18"/>
              </w:rPr>
              <w:t>图纸</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0.2</w:t>
            </w:r>
          </w:p>
        </w:tc>
      </w:tr>
      <w:tr w:rsidR="003C4FE5">
        <w:tc>
          <w:tcPr>
            <w:tcW w:w="2054" w:type="dxa"/>
            <w:vMerge/>
            <w:vAlign w:val="center"/>
          </w:tcPr>
          <w:p w:rsidR="003C4FE5" w:rsidRDefault="003C4FE5">
            <w:pPr>
              <w:adjustRightInd w:val="0"/>
              <w:spacing w:line="360" w:lineRule="atLeast"/>
              <w:jc w:val="left"/>
              <w:rPr>
                <w:kern w:val="0"/>
                <w:sz w:val="18"/>
                <w:szCs w:val="18"/>
              </w:rPr>
            </w:pPr>
          </w:p>
        </w:tc>
        <w:tc>
          <w:tcPr>
            <w:tcW w:w="2009" w:type="dxa"/>
            <w:vMerge/>
          </w:tcPr>
          <w:p w:rsidR="003C4FE5" w:rsidRDefault="003C4FE5">
            <w:pPr>
              <w:adjustRightInd w:val="0"/>
              <w:spacing w:line="360" w:lineRule="atLeast"/>
              <w:jc w:val="left"/>
              <w:rPr>
                <w:kern w:val="0"/>
                <w:sz w:val="18"/>
                <w:szCs w:val="18"/>
              </w:rPr>
            </w:pPr>
          </w:p>
        </w:tc>
        <w:tc>
          <w:tcPr>
            <w:tcW w:w="2114" w:type="dxa"/>
            <w:vAlign w:val="center"/>
          </w:tcPr>
          <w:p w:rsidR="003C4FE5" w:rsidRDefault="008D45DD">
            <w:pPr>
              <w:adjustRightInd w:val="0"/>
              <w:spacing w:line="360" w:lineRule="atLeast"/>
              <w:jc w:val="left"/>
              <w:rPr>
                <w:kern w:val="0"/>
                <w:sz w:val="18"/>
                <w:szCs w:val="18"/>
              </w:rPr>
            </w:pPr>
            <w:r>
              <w:rPr>
                <w:kern w:val="0"/>
                <w:sz w:val="18"/>
                <w:szCs w:val="18"/>
              </w:rPr>
              <w:t>纸板</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0.01</w:t>
            </w:r>
          </w:p>
        </w:tc>
      </w:tr>
      <w:tr w:rsidR="003C4FE5">
        <w:tc>
          <w:tcPr>
            <w:tcW w:w="2054" w:type="dxa"/>
            <w:vMerge/>
            <w:vAlign w:val="center"/>
          </w:tcPr>
          <w:p w:rsidR="003C4FE5" w:rsidRDefault="003C4FE5">
            <w:pPr>
              <w:adjustRightInd w:val="0"/>
              <w:spacing w:line="360" w:lineRule="atLeast"/>
              <w:jc w:val="left"/>
              <w:rPr>
                <w:kern w:val="0"/>
                <w:sz w:val="18"/>
                <w:szCs w:val="18"/>
              </w:rPr>
            </w:pPr>
          </w:p>
        </w:tc>
        <w:tc>
          <w:tcPr>
            <w:tcW w:w="2009" w:type="dxa"/>
            <w:vMerge/>
          </w:tcPr>
          <w:p w:rsidR="003C4FE5" w:rsidRDefault="003C4FE5">
            <w:pPr>
              <w:adjustRightInd w:val="0"/>
              <w:spacing w:line="360" w:lineRule="atLeast"/>
              <w:jc w:val="left"/>
              <w:rPr>
                <w:kern w:val="0"/>
                <w:sz w:val="18"/>
                <w:szCs w:val="18"/>
              </w:rPr>
            </w:pPr>
          </w:p>
        </w:tc>
        <w:tc>
          <w:tcPr>
            <w:tcW w:w="2114" w:type="dxa"/>
            <w:vAlign w:val="center"/>
          </w:tcPr>
          <w:p w:rsidR="003C4FE5" w:rsidRDefault="008D45DD">
            <w:pPr>
              <w:adjustRightInd w:val="0"/>
              <w:spacing w:line="360" w:lineRule="atLeast"/>
              <w:jc w:val="left"/>
              <w:rPr>
                <w:kern w:val="0"/>
                <w:sz w:val="18"/>
                <w:szCs w:val="18"/>
              </w:rPr>
            </w:pPr>
            <w:r>
              <w:rPr>
                <w:kern w:val="0"/>
                <w:sz w:val="18"/>
                <w:szCs w:val="18"/>
              </w:rPr>
              <w:t>新闻纸</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0.15</w:t>
            </w:r>
          </w:p>
        </w:tc>
      </w:tr>
      <w:tr w:rsidR="003C4FE5">
        <w:tc>
          <w:tcPr>
            <w:tcW w:w="2054" w:type="dxa"/>
            <w:vMerge/>
            <w:vAlign w:val="center"/>
          </w:tcPr>
          <w:p w:rsidR="003C4FE5" w:rsidRDefault="003C4FE5">
            <w:pPr>
              <w:adjustRightInd w:val="0"/>
              <w:spacing w:line="360" w:lineRule="atLeast"/>
              <w:jc w:val="left"/>
              <w:rPr>
                <w:kern w:val="0"/>
                <w:sz w:val="18"/>
                <w:szCs w:val="18"/>
              </w:rPr>
            </w:pPr>
          </w:p>
        </w:tc>
        <w:tc>
          <w:tcPr>
            <w:tcW w:w="2009" w:type="dxa"/>
            <w:vMerge/>
          </w:tcPr>
          <w:p w:rsidR="003C4FE5" w:rsidRDefault="003C4FE5">
            <w:pPr>
              <w:adjustRightInd w:val="0"/>
              <w:spacing w:line="360" w:lineRule="atLeast"/>
              <w:jc w:val="left"/>
              <w:rPr>
                <w:kern w:val="0"/>
                <w:sz w:val="18"/>
                <w:szCs w:val="18"/>
              </w:rPr>
            </w:pPr>
          </w:p>
        </w:tc>
        <w:tc>
          <w:tcPr>
            <w:tcW w:w="2114" w:type="dxa"/>
            <w:vAlign w:val="center"/>
          </w:tcPr>
          <w:p w:rsidR="003C4FE5" w:rsidRDefault="008D45DD">
            <w:pPr>
              <w:adjustRightInd w:val="0"/>
              <w:spacing w:line="360" w:lineRule="atLeast"/>
              <w:jc w:val="left"/>
              <w:rPr>
                <w:kern w:val="0"/>
                <w:sz w:val="18"/>
                <w:szCs w:val="18"/>
              </w:rPr>
            </w:pPr>
            <w:r>
              <w:rPr>
                <w:kern w:val="0"/>
                <w:sz w:val="18"/>
                <w:szCs w:val="18"/>
              </w:rPr>
              <w:t>卫生用纸</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0.01</w:t>
            </w:r>
          </w:p>
        </w:tc>
      </w:tr>
      <w:tr w:rsidR="003C4FE5">
        <w:tc>
          <w:tcPr>
            <w:tcW w:w="2054" w:type="dxa"/>
            <w:vMerge/>
            <w:vAlign w:val="center"/>
          </w:tcPr>
          <w:p w:rsidR="003C4FE5" w:rsidRDefault="003C4FE5">
            <w:pPr>
              <w:adjustRightInd w:val="0"/>
              <w:spacing w:line="360" w:lineRule="atLeast"/>
              <w:jc w:val="left"/>
              <w:rPr>
                <w:kern w:val="0"/>
                <w:sz w:val="18"/>
                <w:szCs w:val="18"/>
              </w:rPr>
            </w:pPr>
          </w:p>
        </w:tc>
        <w:tc>
          <w:tcPr>
            <w:tcW w:w="2009" w:type="dxa"/>
            <w:vMerge/>
          </w:tcPr>
          <w:p w:rsidR="003C4FE5" w:rsidRDefault="003C4FE5">
            <w:pPr>
              <w:adjustRightInd w:val="0"/>
              <w:spacing w:line="360" w:lineRule="atLeast"/>
              <w:jc w:val="left"/>
              <w:rPr>
                <w:kern w:val="0"/>
                <w:sz w:val="18"/>
                <w:szCs w:val="18"/>
              </w:rPr>
            </w:pPr>
          </w:p>
        </w:tc>
        <w:tc>
          <w:tcPr>
            <w:tcW w:w="2114" w:type="dxa"/>
            <w:vAlign w:val="center"/>
          </w:tcPr>
          <w:p w:rsidR="003C4FE5" w:rsidRDefault="008D45DD">
            <w:pPr>
              <w:adjustRightInd w:val="0"/>
              <w:spacing w:line="360" w:lineRule="atLeast"/>
              <w:jc w:val="left"/>
              <w:rPr>
                <w:kern w:val="0"/>
                <w:sz w:val="18"/>
                <w:szCs w:val="18"/>
              </w:rPr>
            </w:pPr>
            <w:r>
              <w:rPr>
                <w:kern w:val="0"/>
                <w:sz w:val="18"/>
                <w:szCs w:val="18"/>
              </w:rPr>
              <w:t>包装纸</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0.1</w:t>
            </w:r>
          </w:p>
        </w:tc>
      </w:tr>
      <w:tr w:rsidR="003C4FE5">
        <w:tc>
          <w:tcPr>
            <w:tcW w:w="2054" w:type="dxa"/>
            <w:vMerge/>
            <w:vAlign w:val="center"/>
          </w:tcPr>
          <w:p w:rsidR="003C4FE5" w:rsidRDefault="003C4FE5">
            <w:pPr>
              <w:adjustRightInd w:val="0"/>
              <w:spacing w:line="360" w:lineRule="atLeast"/>
              <w:jc w:val="left"/>
              <w:rPr>
                <w:kern w:val="0"/>
                <w:sz w:val="18"/>
                <w:szCs w:val="18"/>
              </w:rPr>
            </w:pPr>
          </w:p>
        </w:tc>
        <w:tc>
          <w:tcPr>
            <w:tcW w:w="2009" w:type="dxa"/>
            <w:vMerge/>
          </w:tcPr>
          <w:p w:rsidR="003C4FE5" w:rsidRDefault="003C4FE5">
            <w:pPr>
              <w:adjustRightInd w:val="0"/>
              <w:spacing w:line="360" w:lineRule="atLeast"/>
              <w:jc w:val="left"/>
              <w:rPr>
                <w:kern w:val="0"/>
                <w:sz w:val="18"/>
                <w:szCs w:val="18"/>
              </w:rPr>
            </w:pPr>
          </w:p>
        </w:tc>
        <w:tc>
          <w:tcPr>
            <w:tcW w:w="2114" w:type="dxa"/>
            <w:vAlign w:val="center"/>
          </w:tcPr>
          <w:p w:rsidR="003C4FE5" w:rsidRDefault="008D45DD">
            <w:pPr>
              <w:adjustRightInd w:val="0"/>
              <w:spacing w:line="360" w:lineRule="atLeast"/>
              <w:jc w:val="left"/>
              <w:rPr>
                <w:kern w:val="0"/>
                <w:sz w:val="18"/>
                <w:szCs w:val="18"/>
              </w:rPr>
            </w:pPr>
            <w:r>
              <w:rPr>
                <w:kern w:val="0"/>
                <w:sz w:val="18"/>
                <w:szCs w:val="18"/>
              </w:rPr>
              <w:t>档案纸</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0.05</w:t>
            </w:r>
          </w:p>
        </w:tc>
      </w:tr>
      <w:tr w:rsidR="003C4FE5">
        <w:tc>
          <w:tcPr>
            <w:tcW w:w="2054" w:type="dxa"/>
            <w:vMerge/>
            <w:vAlign w:val="center"/>
          </w:tcPr>
          <w:p w:rsidR="003C4FE5" w:rsidRDefault="003C4FE5">
            <w:pPr>
              <w:adjustRightInd w:val="0"/>
              <w:spacing w:line="360" w:lineRule="atLeast"/>
              <w:jc w:val="left"/>
              <w:rPr>
                <w:kern w:val="0"/>
                <w:sz w:val="18"/>
                <w:szCs w:val="18"/>
              </w:rPr>
            </w:pPr>
          </w:p>
        </w:tc>
        <w:tc>
          <w:tcPr>
            <w:tcW w:w="2009" w:type="dxa"/>
            <w:vMerge/>
          </w:tcPr>
          <w:p w:rsidR="003C4FE5" w:rsidRDefault="003C4FE5">
            <w:pPr>
              <w:adjustRightInd w:val="0"/>
              <w:spacing w:line="360" w:lineRule="atLeast"/>
              <w:jc w:val="left"/>
              <w:rPr>
                <w:kern w:val="0"/>
                <w:sz w:val="18"/>
                <w:szCs w:val="18"/>
              </w:rPr>
            </w:pPr>
          </w:p>
        </w:tc>
        <w:tc>
          <w:tcPr>
            <w:tcW w:w="2114" w:type="dxa"/>
            <w:vAlign w:val="center"/>
          </w:tcPr>
          <w:p w:rsidR="003C4FE5" w:rsidRDefault="008D45DD">
            <w:pPr>
              <w:adjustRightInd w:val="0"/>
              <w:spacing w:line="360" w:lineRule="atLeast"/>
              <w:jc w:val="left"/>
              <w:rPr>
                <w:kern w:val="0"/>
                <w:sz w:val="18"/>
                <w:szCs w:val="18"/>
              </w:rPr>
            </w:pPr>
            <w:r>
              <w:rPr>
                <w:kern w:val="0"/>
                <w:sz w:val="18"/>
                <w:szCs w:val="18"/>
              </w:rPr>
              <w:t>其他，或多种纸型</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0.2</w:t>
            </w:r>
          </w:p>
        </w:tc>
      </w:tr>
      <w:tr w:rsidR="003C4FE5">
        <w:tc>
          <w:tcPr>
            <w:tcW w:w="2054" w:type="dxa"/>
            <w:vAlign w:val="center"/>
          </w:tcPr>
          <w:p w:rsidR="003C4FE5" w:rsidRDefault="008D45DD">
            <w:pPr>
              <w:adjustRightInd w:val="0"/>
              <w:spacing w:line="360" w:lineRule="atLeast"/>
              <w:jc w:val="left"/>
              <w:rPr>
                <w:kern w:val="0"/>
                <w:sz w:val="18"/>
                <w:szCs w:val="18"/>
              </w:rPr>
            </w:pPr>
            <w:r>
              <w:rPr>
                <w:kern w:val="0"/>
                <w:sz w:val="18"/>
                <w:szCs w:val="18"/>
              </w:rPr>
              <w:t>土壤</w:t>
            </w:r>
          </w:p>
        </w:tc>
        <w:tc>
          <w:tcPr>
            <w:tcW w:w="2009" w:type="dxa"/>
          </w:tcPr>
          <w:p w:rsidR="003C4FE5" w:rsidRDefault="003C4FE5">
            <w:pPr>
              <w:adjustRightInd w:val="0"/>
              <w:spacing w:line="360" w:lineRule="atLeast"/>
              <w:jc w:val="left"/>
              <w:rPr>
                <w:kern w:val="0"/>
                <w:sz w:val="18"/>
                <w:szCs w:val="18"/>
              </w:rPr>
            </w:pPr>
          </w:p>
        </w:tc>
        <w:tc>
          <w:tcPr>
            <w:tcW w:w="2114" w:type="dxa"/>
            <w:vAlign w:val="center"/>
          </w:tcPr>
          <w:p w:rsidR="003C4FE5" w:rsidRDefault="008D45DD">
            <w:pPr>
              <w:adjustRightInd w:val="0"/>
              <w:spacing w:line="360" w:lineRule="atLeast"/>
              <w:jc w:val="left"/>
              <w:rPr>
                <w:kern w:val="0"/>
                <w:sz w:val="18"/>
                <w:szCs w:val="18"/>
              </w:rPr>
            </w:pPr>
            <w:r>
              <w:rPr>
                <w:rFonts w:hint="eastAsia"/>
                <w:kern w:val="0"/>
                <w:sz w:val="18"/>
                <w:szCs w:val="18"/>
              </w:rPr>
              <w:t>/</w:t>
            </w:r>
          </w:p>
        </w:tc>
        <w:tc>
          <w:tcPr>
            <w:tcW w:w="2099" w:type="dxa"/>
            <w:vAlign w:val="center"/>
          </w:tcPr>
          <w:p w:rsidR="003C4FE5" w:rsidRDefault="008D45DD">
            <w:pPr>
              <w:adjustRightInd w:val="0"/>
              <w:spacing w:line="360" w:lineRule="atLeast"/>
              <w:jc w:val="left"/>
              <w:rPr>
                <w:kern w:val="0"/>
                <w:sz w:val="18"/>
                <w:szCs w:val="18"/>
              </w:rPr>
            </w:pPr>
            <w:r>
              <w:rPr>
                <w:kern w:val="0"/>
                <w:sz w:val="18"/>
                <w:szCs w:val="18"/>
              </w:rPr>
              <w:t>0</w:t>
            </w:r>
          </w:p>
        </w:tc>
      </w:tr>
    </w:tbl>
    <w:p w:rsidR="003C4FE5" w:rsidRDefault="003C4FE5">
      <w:pPr>
        <w:rPr>
          <w:rFonts w:cs="Times New Roman"/>
        </w:rPr>
      </w:pPr>
    </w:p>
    <w:p w:rsidR="003C4FE5" w:rsidRDefault="003C4FE5">
      <w:pPr>
        <w:rPr>
          <w:rFonts w:cs="Times New Roman"/>
        </w:rPr>
      </w:pPr>
    </w:p>
    <w:p w:rsidR="003C4FE5" w:rsidRDefault="003C4FE5">
      <w:pPr>
        <w:pStyle w:val="afff0"/>
        <w:spacing w:before="0" w:after="0"/>
        <w:jc w:val="left"/>
        <w:rPr>
          <w:rFonts w:ascii="Times New Roman" w:hAnsi="Times New Roman" w:cs="Times New Roman"/>
          <w:b w:val="0"/>
          <w:bCs w:val="0"/>
          <w:sz w:val="21"/>
          <w:szCs w:val="21"/>
        </w:rPr>
        <w:sectPr w:rsidR="003C4FE5">
          <w:headerReference w:type="default" r:id="rId16"/>
          <w:pgSz w:w="11906" w:h="16838"/>
          <w:pgMar w:top="1440" w:right="1800" w:bottom="1440" w:left="1800" w:header="851" w:footer="992" w:gutter="0"/>
          <w:cols w:space="425"/>
          <w:docGrid w:type="lines" w:linePitch="312"/>
        </w:sectPr>
      </w:pPr>
    </w:p>
    <w:p w:rsidR="003C4FE5" w:rsidRDefault="003C4FE5">
      <w:pPr>
        <w:ind w:leftChars="300" w:left="1260" w:hangingChars="300" w:hanging="630"/>
        <w:rPr>
          <w:rFonts w:cs="Times New Roman"/>
        </w:rPr>
      </w:pPr>
    </w:p>
    <w:p w:rsidR="003C4FE5" w:rsidRDefault="008D45DD">
      <w:pPr>
        <w:pStyle w:val="7"/>
        <w:rPr>
          <w:rFonts w:ascii="Times New Roman" w:hAnsi="Times New Roman" w:cs="Times New Roman"/>
        </w:rPr>
      </w:pPr>
      <w:bookmarkStart w:id="700" w:name="_Toc32520710"/>
      <w:bookmarkStart w:id="701" w:name="_Toc32520458"/>
      <w:bookmarkStart w:id="702" w:name="_Toc32520777"/>
      <w:bookmarkStart w:id="703" w:name="_Toc32520643"/>
      <w:bookmarkStart w:id="704" w:name="_Toc32660007"/>
      <w:r>
        <w:rPr>
          <w:rFonts w:ascii="Times New Roman" w:hAnsi="Times New Roman" w:cs="Times New Roman"/>
        </w:rPr>
        <w:br/>
      </w:r>
      <w:bookmarkStart w:id="705" w:name="_Toc50124974"/>
      <w:r>
        <w:rPr>
          <w:rFonts w:ascii="Times New Roman" w:hAnsi="Times New Roman" w:cs="Times New Roman"/>
        </w:rPr>
        <w:t>（资料性附录）</w:t>
      </w:r>
      <w:r>
        <w:rPr>
          <w:rFonts w:ascii="Times New Roman" w:hAnsi="Times New Roman" w:cs="Times New Roman"/>
        </w:rPr>
        <w:br/>
      </w:r>
      <w:r>
        <w:rPr>
          <w:rFonts w:ascii="Times New Roman" w:hAnsi="Times New Roman" w:cs="Times New Roman"/>
        </w:rPr>
        <w:t>暴露参数推荐值</w:t>
      </w:r>
      <w:bookmarkEnd w:id="700"/>
      <w:bookmarkEnd w:id="701"/>
      <w:bookmarkEnd w:id="702"/>
      <w:bookmarkEnd w:id="703"/>
      <w:bookmarkEnd w:id="704"/>
      <w:bookmarkEnd w:id="705"/>
    </w:p>
    <w:p w:rsidR="003C4FE5" w:rsidRPr="00D5730D" w:rsidRDefault="008D45DD" w:rsidP="00D5730D">
      <w:pPr>
        <w:pStyle w:val="affffff9"/>
        <w:spacing w:before="120" w:after="120"/>
      </w:pPr>
      <w:r w:rsidRPr="00D5730D">
        <w:t>表</w:t>
      </w:r>
      <w:r w:rsidRPr="00D5730D">
        <w:t>B.1  STP</w:t>
      </w:r>
      <w:r w:rsidRPr="00D5730D">
        <w:t>暴露参数</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1784"/>
        <w:gridCol w:w="1618"/>
        <w:gridCol w:w="1418"/>
        <w:tblGridChange w:id="706">
          <w:tblGrid>
            <w:gridCol w:w="10"/>
            <w:gridCol w:w="3387"/>
            <w:gridCol w:w="10"/>
            <w:gridCol w:w="1774"/>
            <w:gridCol w:w="10"/>
            <w:gridCol w:w="1608"/>
            <w:gridCol w:w="10"/>
            <w:gridCol w:w="1408"/>
            <w:gridCol w:w="10"/>
          </w:tblGrid>
        </w:tblGridChange>
      </w:tblGrid>
      <w:tr w:rsidR="003C4FE5" w:rsidRPr="00864535" w:rsidTr="005A7E07">
        <w:trPr>
          <w:trHeight w:val="375"/>
          <w:tblHeader/>
          <w:jc w:val="center"/>
        </w:trPr>
        <w:tc>
          <w:tcPr>
            <w:tcW w:w="3397" w:type="dxa"/>
            <w:tcBorders>
              <w:top w:val="single" w:sz="12" w:space="0" w:color="auto"/>
              <w:left w:val="single" w:sz="12" w:space="0" w:color="auto"/>
              <w:bottom w:val="single" w:sz="12" w:space="0" w:color="auto"/>
            </w:tcBorders>
            <w:shd w:val="clear" w:color="auto" w:fill="auto"/>
            <w:vAlign w:val="center"/>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参数</w:t>
            </w:r>
          </w:p>
        </w:tc>
        <w:tc>
          <w:tcPr>
            <w:tcW w:w="1784" w:type="dxa"/>
            <w:tcBorders>
              <w:top w:val="single" w:sz="12" w:space="0" w:color="auto"/>
              <w:bottom w:val="single" w:sz="12" w:space="0" w:color="auto"/>
            </w:tcBorders>
            <w:shd w:val="clear" w:color="auto" w:fill="auto"/>
            <w:vAlign w:val="center"/>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符号</w:t>
            </w:r>
          </w:p>
        </w:tc>
        <w:tc>
          <w:tcPr>
            <w:tcW w:w="1618" w:type="dxa"/>
            <w:tcBorders>
              <w:top w:val="single" w:sz="12" w:space="0" w:color="auto"/>
              <w:bottom w:val="single" w:sz="12" w:space="0" w:color="auto"/>
            </w:tcBorders>
            <w:vAlign w:val="bottom"/>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单位</w:t>
            </w:r>
          </w:p>
        </w:tc>
        <w:tc>
          <w:tcPr>
            <w:tcW w:w="1418" w:type="dxa"/>
            <w:tcBorders>
              <w:top w:val="single" w:sz="12" w:space="0" w:color="auto"/>
              <w:bottom w:val="single" w:sz="12" w:space="0" w:color="auto"/>
              <w:right w:val="single" w:sz="12" w:space="0" w:color="auto"/>
            </w:tcBorders>
            <w:shd w:val="clear" w:color="auto" w:fill="auto"/>
            <w:vAlign w:val="bottom"/>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数值</w:t>
            </w:r>
          </w:p>
        </w:tc>
      </w:tr>
      <w:tr w:rsidR="003C4FE5" w:rsidRPr="00864535" w:rsidTr="005A7E07">
        <w:trPr>
          <w:trHeight w:val="315"/>
          <w:jc w:val="center"/>
        </w:trPr>
        <w:tc>
          <w:tcPr>
            <w:tcW w:w="8217" w:type="dxa"/>
            <w:gridSpan w:val="4"/>
            <w:tcBorders>
              <w:top w:val="single" w:sz="12" w:space="0" w:color="auto"/>
              <w:left w:val="single" w:sz="12"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b/>
                <w:bCs/>
                <w:sz w:val="18"/>
                <w:szCs w:val="18"/>
              </w:rPr>
              <w:t>一般参数</w:t>
            </w:r>
          </w:p>
        </w:tc>
      </w:tr>
      <w:tr w:rsidR="003C4FE5" w:rsidRPr="00864535">
        <w:trPr>
          <w:trHeight w:val="37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污水日处理量</w:t>
            </w:r>
          </w:p>
        </w:tc>
        <w:tc>
          <w:tcPr>
            <w:tcW w:w="1784" w:type="dxa"/>
            <w:shd w:val="clear" w:color="auto" w:fill="auto"/>
            <w:vAlign w:val="center"/>
          </w:tcPr>
          <w:p w:rsidR="003C4FE5" w:rsidRPr="00864535" w:rsidRDefault="008D45DD">
            <w:pPr>
              <w:pStyle w:val="affffff4"/>
              <w:spacing w:line="360" w:lineRule="exact"/>
              <w:jc w:val="left"/>
              <w:rPr>
                <w:rFonts w:cs="Times New Roman"/>
                <w:i/>
                <w:sz w:val="18"/>
                <w:szCs w:val="18"/>
              </w:rPr>
            </w:pPr>
            <w:r w:rsidRPr="00864535">
              <w:rPr>
                <w:rFonts w:cs="Times New Roman"/>
                <w:i/>
                <w:sz w:val="18"/>
                <w:szCs w:val="18"/>
              </w:rPr>
              <w:t>EFFLUEN</w:t>
            </w:r>
            <w:r w:rsidRPr="00864535">
              <w:rPr>
                <w:rFonts w:cs="Times New Roman"/>
                <w:sz w:val="18"/>
                <w:szCs w:val="18"/>
                <w:vertAlign w:val="subscript"/>
              </w:rPr>
              <w:t>stp</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rPr>
              <w:t>·d</w:t>
            </w:r>
            <w:r w:rsidRPr="00864535">
              <w:rPr>
                <w:rFonts w:cs="Times New Roman"/>
                <w:sz w:val="18"/>
                <w:szCs w:val="18"/>
                <w:vertAlign w:val="superscript"/>
              </w:rPr>
              <w:t>-1</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07" w:name="RANGE!F39"/>
            <w:r w:rsidRPr="00864535">
              <w:rPr>
                <w:rFonts w:cs="Times New Roman"/>
                <w:sz w:val="18"/>
                <w:szCs w:val="18"/>
              </w:rPr>
              <w:t>2000</w:t>
            </w:r>
            <w:bookmarkEnd w:id="707"/>
          </w:p>
        </w:tc>
      </w:tr>
      <w:tr w:rsidR="003C4FE5" w:rsidRPr="00864535">
        <w:trPr>
          <w:trHeight w:val="375"/>
          <w:jc w:val="center"/>
        </w:trPr>
        <w:tc>
          <w:tcPr>
            <w:tcW w:w="3397" w:type="dxa"/>
            <w:tcBorders>
              <w:left w:val="single" w:sz="12" w:space="0" w:color="auto"/>
              <w:bottom w:val="single" w:sz="8"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风速</w:t>
            </w:r>
          </w:p>
        </w:tc>
        <w:tc>
          <w:tcPr>
            <w:tcW w:w="1784" w:type="dxa"/>
            <w:tcBorders>
              <w:bottom w:val="single" w:sz="8" w:space="0" w:color="auto"/>
            </w:tcBorders>
            <w:shd w:val="clear" w:color="auto" w:fill="auto"/>
            <w:vAlign w:val="center"/>
          </w:tcPr>
          <w:p w:rsidR="003C4FE5" w:rsidRPr="00864535" w:rsidRDefault="008D45DD">
            <w:pPr>
              <w:snapToGrid w:val="0"/>
              <w:spacing w:line="360" w:lineRule="exact"/>
              <w:jc w:val="left"/>
              <w:rPr>
                <w:rFonts w:cs="Times New Roman"/>
                <w:i/>
                <w:sz w:val="18"/>
                <w:szCs w:val="18"/>
              </w:rPr>
            </w:pPr>
            <w:r w:rsidRPr="00864535">
              <w:rPr>
                <w:rFonts w:cs="Times New Roman"/>
                <w:i/>
                <w:sz w:val="18"/>
                <w:szCs w:val="18"/>
              </w:rPr>
              <w:t>WINDspeed</w:t>
            </w:r>
          </w:p>
        </w:tc>
        <w:tc>
          <w:tcPr>
            <w:tcW w:w="1618" w:type="dxa"/>
            <w:tcBorders>
              <w:bottom w:val="single" w:sz="8" w:space="0" w:color="auto"/>
            </w:tcBorders>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m·s</w:t>
            </w:r>
            <w:r w:rsidRPr="00864535">
              <w:rPr>
                <w:rFonts w:cs="Times New Roman"/>
                <w:sz w:val="18"/>
                <w:szCs w:val="18"/>
                <w:vertAlign w:val="superscript"/>
              </w:rPr>
              <w:t>-1</w:t>
            </w:r>
          </w:p>
        </w:tc>
        <w:tc>
          <w:tcPr>
            <w:tcW w:w="1418" w:type="dxa"/>
            <w:tcBorders>
              <w:bottom w:val="single" w:sz="8" w:space="0" w:color="auto"/>
              <w:right w:val="single" w:sz="12" w:space="0" w:color="auto"/>
            </w:tcBorders>
            <w:shd w:val="clear" w:color="auto" w:fill="auto"/>
            <w:vAlign w:val="center"/>
          </w:tcPr>
          <w:p w:rsidR="003C4FE5" w:rsidRPr="00864535" w:rsidRDefault="00F413E6">
            <w:pPr>
              <w:snapToGrid w:val="0"/>
              <w:spacing w:line="360" w:lineRule="exact"/>
              <w:rPr>
                <w:rFonts w:cs="Times New Roman"/>
                <w:sz w:val="18"/>
                <w:szCs w:val="18"/>
              </w:rPr>
            </w:pPr>
            <w:r>
              <w:rPr>
                <w:rFonts w:cs="Times New Roman"/>
                <w:sz w:val="18"/>
                <w:szCs w:val="18"/>
              </w:rPr>
              <w:t>2</w:t>
            </w:r>
          </w:p>
        </w:tc>
      </w:tr>
      <w:tr w:rsidR="003C4FE5" w:rsidRPr="00864535">
        <w:trPr>
          <w:trHeight w:val="315"/>
          <w:jc w:val="center"/>
        </w:trPr>
        <w:tc>
          <w:tcPr>
            <w:tcW w:w="8217" w:type="dxa"/>
            <w:gridSpan w:val="4"/>
            <w:tcBorders>
              <w:top w:val="single" w:sz="8" w:space="0" w:color="auto"/>
              <w:left w:val="single" w:sz="12"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hint="eastAsia"/>
                <w:b/>
                <w:bCs/>
                <w:sz w:val="18"/>
                <w:szCs w:val="18"/>
              </w:rPr>
              <w:t>进</w:t>
            </w:r>
            <w:r w:rsidRPr="00864535">
              <w:rPr>
                <w:rFonts w:cs="Times New Roman"/>
                <w:b/>
                <w:bCs/>
                <w:sz w:val="18"/>
                <w:szCs w:val="18"/>
              </w:rPr>
              <w:t>水（</w:t>
            </w:r>
            <w:r w:rsidRPr="00864535">
              <w:rPr>
                <w:rFonts w:cs="Times New Roman"/>
                <w:b/>
                <w:bCs/>
                <w:sz w:val="18"/>
                <w:szCs w:val="18"/>
              </w:rPr>
              <w:t>RS</w:t>
            </w:r>
            <w:r w:rsidRPr="00864535">
              <w:rPr>
                <w:rFonts w:cs="Times New Roman" w:hint="eastAsia"/>
                <w:b/>
                <w:bCs/>
                <w:sz w:val="18"/>
                <w:szCs w:val="18"/>
              </w:rPr>
              <w:t>）</w:t>
            </w:r>
          </w:p>
        </w:tc>
      </w:tr>
      <w:tr w:rsidR="003C4FE5" w:rsidRPr="00864535">
        <w:trPr>
          <w:trHeight w:val="37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BOD</w:t>
            </w:r>
            <w:r w:rsidRPr="00864535">
              <w:rPr>
                <w:rFonts w:cs="Times New Roman"/>
                <w:sz w:val="18"/>
                <w:szCs w:val="18"/>
                <w:vertAlign w:val="subscript"/>
              </w:rPr>
              <w:t>5</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BOD</w:t>
            </w:r>
            <w:r w:rsidRPr="00864535">
              <w:rPr>
                <w:rFonts w:cs="Times New Roman"/>
                <w:sz w:val="18"/>
                <w:szCs w:val="18"/>
                <w:vertAlign w:val="subscript"/>
              </w:rPr>
              <w:t>RS</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g·L</w:t>
            </w:r>
            <w:r w:rsidRPr="00864535">
              <w:rPr>
                <w:rFonts w:cs="Times New Roman"/>
                <w:sz w:val="18"/>
                <w:szCs w:val="18"/>
                <w:vertAlign w:val="superscript"/>
              </w:rPr>
              <w:t>-1</w:t>
            </w:r>
          </w:p>
        </w:tc>
        <w:tc>
          <w:tcPr>
            <w:tcW w:w="1418" w:type="dxa"/>
            <w:tcBorders>
              <w:right w:val="single" w:sz="12" w:space="0" w:color="auto"/>
            </w:tcBorders>
            <w:shd w:val="clear" w:color="auto" w:fill="auto"/>
            <w:vAlign w:val="center"/>
          </w:tcPr>
          <w:p w:rsidR="003C4FE5" w:rsidRPr="00864535" w:rsidRDefault="008D45DD" w:rsidP="009D3C44">
            <w:pPr>
              <w:snapToGrid w:val="0"/>
              <w:spacing w:line="360" w:lineRule="exact"/>
              <w:rPr>
                <w:rFonts w:cs="Times New Roman"/>
                <w:sz w:val="18"/>
                <w:szCs w:val="18"/>
              </w:rPr>
            </w:pPr>
            <w:bookmarkStart w:id="708" w:name="RANGE!F49"/>
            <w:r w:rsidRPr="00864535">
              <w:rPr>
                <w:rFonts w:cs="Times New Roman"/>
                <w:sz w:val="18"/>
                <w:szCs w:val="18"/>
              </w:rPr>
              <w:t>0.</w:t>
            </w:r>
            <w:bookmarkEnd w:id="708"/>
            <w:r w:rsidR="009D3C44">
              <w:rPr>
                <w:rFonts w:cs="Times New Roman"/>
                <w:sz w:val="18"/>
                <w:szCs w:val="18"/>
              </w:rPr>
              <w:t>15</w:t>
            </w:r>
          </w:p>
        </w:tc>
      </w:tr>
      <w:tr w:rsidR="003C4FE5" w:rsidRPr="00864535">
        <w:trPr>
          <w:trHeight w:val="37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悬浮物密度</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ρ</w:t>
            </w:r>
            <w:r w:rsidRPr="00864535">
              <w:rPr>
                <w:rFonts w:cs="Times New Roman"/>
                <w:sz w:val="18"/>
                <w:szCs w:val="18"/>
                <w:vertAlign w:val="subscript"/>
              </w:rPr>
              <w:t>RS</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kg·L</w:t>
            </w:r>
            <w:r w:rsidRPr="00864535">
              <w:rPr>
                <w:rFonts w:cs="Times New Roman"/>
                <w:sz w:val="18"/>
                <w:szCs w:val="18"/>
                <w:vertAlign w:val="superscript"/>
              </w:rPr>
              <w:t>-3</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1.6</w:t>
            </w:r>
          </w:p>
        </w:tc>
      </w:tr>
      <w:tr w:rsidR="003C4FE5" w:rsidRPr="00864535">
        <w:trPr>
          <w:trHeight w:val="405"/>
          <w:jc w:val="center"/>
        </w:trPr>
        <w:tc>
          <w:tcPr>
            <w:tcW w:w="3397" w:type="dxa"/>
            <w:tcBorders>
              <w:left w:val="single" w:sz="12" w:space="0" w:color="auto"/>
              <w:bottom w:val="single" w:sz="4"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悬浮物浓度</w:t>
            </w:r>
          </w:p>
        </w:tc>
        <w:tc>
          <w:tcPr>
            <w:tcW w:w="1784" w:type="dxa"/>
            <w:tcBorders>
              <w:bottom w:val="single" w:sz="4"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SS</w:t>
            </w:r>
            <w:r w:rsidRPr="00864535">
              <w:rPr>
                <w:rFonts w:cs="Times New Roman"/>
                <w:sz w:val="18"/>
                <w:szCs w:val="18"/>
                <w:vertAlign w:val="subscript"/>
              </w:rPr>
              <w:t>RS</w:t>
            </w:r>
          </w:p>
        </w:tc>
        <w:tc>
          <w:tcPr>
            <w:tcW w:w="1618" w:type="dxa"/>
            <w:tcBorders>
              <w:bottom w:val="single" w:sz="4" w:space="0" w:color="auto"/>
            </w:tcBorders>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kg·m</w:t>
            </w:r>
            <w:r w:rsidRPr="00864535">
              <w:rPr>
                <w:rFonts w:cs="Times New Roman"/>
                <w:sz w:val="18"/>
                <w:szCs w:val="18"/>
                <w:vertAlign w:val="superscript"/>
              </w:rPr>
              <w:t>-3</w:t>
            </w:r>
          </w:p>
        </w:tc>
        <w:tc>
          <w:tcPr>
            <w:tcW w:w="1418" w:type="dxa"/>
            <w:tcBorders>
              <w:bottom w:val="single" w:sz="4" w:space="0" w:color="auto"/>
              <w:right w:val="single" w:sz="12" w:space="0" w:color="auto"/>
            </w:tcBorders>
            <w:shd w:val="clear" w:color="auto" w:fill="auto"/>
            <w:vAlign w:val="center"/>
          </w:tcPr>
          <w:p w:rsidR="003C4FE5" w:rsidRPr="00864535" w:rsidRDefault="008D45DD" w:rsidP="009D3C44">
            <w:pPr>
              <w:snapToGrid w:val="0"/>
              <w:spacing w:line="360" w:lineRule="exact"/>
              <w:rPr>
                <w:rFonts w:cs="Times New Roman"/>
                <w:sz w:val="18"/>
                <w:szCs w:val="18"/>
              </w:rPr>
            </w:pPr>
            <w:bookmarkStart w:id="709" w:name="RANGE!F53"/>
            <w:r w:rsidRPr="003B50C4">
              <w:rPr>
                <w:rFonts w:cs="Times New Roman"/>
                <w:sz w:val="18"/>
                <w:szCs w:val="18"/>
              </w:rPr>
              <w:t>0.</w:t>
            </w:r>
            <w:bookmarkEnd w:id="709"/>
            <w:r w:rsidR="009D3C44">
              <w:rPr>
                <w:rFonts w:cs="Times New Roman"/>
                <w:sz w:val="18"/>
                <w:szCs w:val="18"/>
              </w:rPr>
              <w:t>2</w:t>
            </w:r>
          </w:p>
        </w:tc>
      </w:tr>
      <w:tr w:rsidR="003C4FE5" w:rsidRPr="00864535">
        <w:trPr>
          <w:trHeight w:val="375"/>
          <w:jc w:val="center"/>
        </w:trPr>
        <w:tc>
          <w:tcPr>
            <w:tcW w:w="3397" w:type="dxa"/>
            <w:tcBorders>
              <w:left w:val="single" w:sz="12" w:space="0" w:color="auto"/>
              <w:bottom w:val="single" w:sz="8"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悬浮物有机碳</w:t>
            </w:r>
            <w:r w:rsidRPr="00864535">
              <w:rPr>
                <w:rFonts w:cs="Times New Roman" w:hint="eastAsia"/>
                <w:sz w:val="18"/>
                <w:szCs w:val="18"/>
              </w:rPr>
              <w:t>含量</w:t>
            </w:r>
          </w:p>
        </w:tc>
        <w:tc>
          <w:tcPr>
            <w:tcW w:w="1784" w:type="dxa"/>
            <w:tcBorders>
              <w:bottom w:val="single" w:sz="8"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Foc</w:t>
            </w:r>
            <w:r w:rsidRPr="00864535">
              <w:rPr>
                <w:rFonts w:cs="Times New Roman"/>
                <w:sz w:val="18"/>
                <w:szCs w:val="18"/>
                <w:vertAlign w:val="subscript"/>
              </w:rPr>
              <w:t>RS</w:t>
            </w:r>
          </w:p>
        </w:tc>
        <w:tc>
          <w:tcPr>
            <w:tcW w:w="1618" w:type="dxa"/>
            <w:tcBorders>
              <w:bottom w:val="single" w:sz="8" w:space="0" w:color="auto"/>
            </w:tcBorders>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kg·kg</w:t>
            </w:r>
            <w:r w:rsidRPr="00864535">
              <w:rPr>
                <w:rFonts w:cs="Times New Roman"/>
                <w:sz w:val="18"/>
                <w:szCs w:val="18"/>
                <w:vertAlign w:val="superscript"/>
              </w:rPr>
              <w:t>-1</w:t>
            </w:r>
          </w:p>
        </w:tc>
        <w:tc>
          <w:tcPr>
            <w:tcW w:w="1418" w:type="dxa"/>
            <w:tcBorders>
              <w:bottom w:val="single" w:sz="8"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10" w:name="RANGE!F54"/>
            <w:r w:rsidRPr="00864535">
              <w:rPr>
                <w:rFonts w:cs="Times New Roman"/>
                <w:sz w:val="18"/>
                <w:szCs w:val="18"/>
              </w:rPr>
              <w:t>0.18</w:t>
            </w:r>
            <w:bookmarkEnd w:id="710"/>
          </w:p>
        </w:tc>
      </w:tr>
      <w:tr w:rsidR="003C4FE5" w:rsidRPr="00864535">
        <w:trPr>
          <w:trHeight w:val="315"/>
          <w:jc w:val="center"/>
        </w:trPr>
        <w:tc>
          <w:tcPr>
            <w:tcW w:w="8217" w:type="dxa"/>
            <w:gridSpan w:val="4"/>
            <w:tcBorders>
              <w:top w:val="single" w:sz="8" w:space="0" w:color="auto"/>
              <w:left w:val="single" w:sz="12"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b/>
                <w:bCs/>
                <w:sz w:val="18"/>
                <w:szCs w:val="18"/>
              </w:rPr>
              <w:t>初沉池（</w:t>
            </w:r>
            <w:r w:rsidRPr="00864535">
              <w:rPr>
                <w:rFonts w:cs="Times New Roman"/>
                <w:b/>
                <w:bCs/>
                <w:sz w:val="18"/>
                <w:szCs w:val="18"/>
              </w:rPr>
              <w:t>PS</w:t>
            </w:r>
            <w:r w:rsidRPr="00864535">
              <w:rPr>
                <w:rFonts w:cs="Times New Roman" w:hint="eastAsia"/>
                <w:b/>
                <w:bCs/>
                <w:sz w:val="18"/>
                <w:szCs w:val="18"/>
              </w:rPr>
              <w:t>）</w:t>
            </w:r>
          </w:p>
        </w:tc>
      </w:tr>
      <w:tr w:rsidR="003C4FE5" w:rsidRPr="00864535">
        <w:trPr>
          <w:trHeight w:val="31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池深</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h</w:t>
            </w:r>
            <w:r w:rsidRPr="00864535">
              <w:rPr>
                <w:rFonts w:cs="Times New Roman"/>
                <w:sz w:val="18"/>
                <w:szCs w:val="18"/>
                <w:vertAlign w:val="subscript"/>
              </w:rPr>
              <w:t>PS</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m</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11" w:name="RANGE!F60"/>
            <w:r w:rsidRPr="00864535">
              <w:rPr>
                <w:rFonts w:cs="Times New Roman"/>
                <w:sz w:val="18"/>
                <w:szCs w:val="18"/>
              </w:rPr>
              <w:t>4</w:t>
            </w:r>
            <w:bookmarkEnd w:id="711"/>
          </w:p>
        </w:tc>
      </w:tr>
      <w:tr w:rsidR="003C4FE5" w:rsidRPr="00864535">
        <w:trPr>
          <w:trHeight w:val="315"/>
          <w:jc w:val="center"/>
        </w:trPr>
        <w:tc>
          <w:tcPr>
            <w:tcW w:w="3397" w:type="dxa"/>
            <w:tcBorders>
              <w:left w:val="single" w:sz="12" w:space="0" w:color="auto"/>
              <w:bottom w:val="single" w:sz="4"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水力停留时间</w:t>
            </w:r>
          </w:p>
        </w:tc>
        <w:tc>
          <w:tcPr>
            <w:tcW w:w="1784" w:type="dxa"/>
            <w:tcBorders>
              <w:bottom w:val="single" w:sz="4"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HRT</w:t>
            </w:r>
            <w:r w:rsidRPr="00864535">
              <w:rPr>
                <w:rFonts w:cs="Times New Roman"/>
                <w:sz w:val="18"/>
                <w:szCs w:val="18"/>
                <w:vertAlign w:val="subscript"/>
              </w:rPr>
              <w:t>PS</w:t>
            </w:r>
          </w:p>
        </w:tc>
        <w:tc>
          <w:tcPr>
            <w:tcW w:w="1618" w:type="dxa"/>
            <w:tcBorders>
              <w:bottom w:val="single" w:sz="4" w:space="0" w:color="auto"/>
            </w:tcBorders>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h</w:t>
            </w:r>
          </w:p>
        </w:tc>
        <w:tc>
          <w:tcPr>
            <w:tcW w:w="1418" w:type="dxa"/>
            <w:tcBorders>
              <w:bottom w:val="single" w:sz="4"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12" w:name="RANGE!F61"/>
            <w:r w:rsidRPr="00864535">
              <w:rPr>
                <w:rFonts w:cs="Times New Roman"/>
                <w:sz w:val="18"/>
                <w:szCs w:val="18"/>
              </w:rPr>
              <w:t>2</w:t>
            </w:r>
            <w:bookmarkEnd w:id="712"/>
          </w:p>
        </w:tc>
      </w:tr>
      <w:tr w:rsidR="003C4FE5" w:rsidRPr="00864535">
        <w:trPr>
          <w:trHeight w:val="375"/>
          <w:jc w:val="center"/>
        </w:trPr>
        <w:tc>
          <w:tcPr>
            <w:tcW w:w="3397" w:type="dxa"/>
            <w:tcBorders>
              <w:left w:val="single" w:sz="12" w:space="0" w:color="auto"/>
              <w:bottom w:val="single" w:sz="8"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污泥密度</w:t>
            </w:r>
          </w:p>
        </w:tc>
        <w:tc>
          <w:tcPr>
            <w:tcW w:w="1784" w:type="dxa"/>
            <w:tcBorders>
              <w:bottom w:val="single" w:sz="8"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hint="eastAsia"/>
                <w:i/>
                <w:sz w:val="18"/>
                <w:szCs w:val="18"/>
              </w:rPr>
              <w:t>ρ</w:t>
            </w:r>
            <w:r w:rsidRPr="00864535">
              <w:rPr>
                <w:rFonts w:cs="Times New Roman"/>
                <w:sz w:val="18"/>
                <w:szCs w:val="18"/>
                <w:vertAlign w:val="subscript"/>
              </w:rPr>
              <w:t>PS</w:t>
            </w:r>
          </w:p>
        </w:tc>
        <w:tc>
          <w:tcPr>
            <w:tcW w:w="1618" w:type="dxa"/>
            <w:tcBorders>
              <w:bottom w:val="single" w:sz="8" w:space="0" w:color="auto"/>
            </w:tcBorders>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kg·L</w:t>
            </w:r>
            <w:r w:rsidRPr="00864535">
              <w:rPr>
                <w:rFonts w:cs="Times New Roman"/>
                <w:sz w:val="18"/>
                <w:szCs w:val="18"/>
                <w:vertAlign w:val="superscript"/>
              </w:rPr>
              <w:t>-3</w:t>
            </w:r>
          </w:p>
        </w:tc>
        <w:tc>
          <w:tcPr>
            <w:tcW w:w="1418" w:type="dxa"/>
            <w:tcBorders>
              <w:bottom w:val="single" w:sz="8"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1.6</w:t>
            </w:r>
          </w:p>
        </w:tc>
      </w:tr>
      <w:tr w:rsidR="003C4FE5" w:rsidRPr="00864535">
        <w:trPr>
          <w:trHeight w:val="315"/>
          <w:jc w:val="center"/>
        </w:trPr>
        <w:tc>
          <w:tcPr>
            <w:tcW w:w="8217" w:type="dxa"/>
            <w:gridSpan w:val="4"/>
            <w:tcBorders>
              <w:top w:val="single" w:sz="8" w:space="0" w:color="auto"/>
              <w:left w:val="single" w:sz="12"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b/>
                <w:sz w:val="18"/>
                <w:szCs w:val="18"/>
              </w:rPr>
              <w:t>曝气池（</w:t>
            </w:r>
            <w:r w:rsidRPr="00864535">
              <w:rPr>
                <w:rFonts w:cs="Times New Roman"/>
                <w:b/>
                <w:sz w:val="18"/>
                <w:szCs w:val="18"/>
              </w:rPr>
              <w:t>O</w:t>
            </w:r>
            <w:r w:rsidRPr="00864535">
              <w:rPr>
                <w:rFonts w:cs="Times New Roman" w:hint="eastAsia"/>
                <w:b/>
                <w:sz w:val="18"/>
                <w:szCs w:val="18"/>
              </w:rPr>
              <w:t>）</w:t>
            </w:r>
          </w:p>
        </w:tc>
      </w:tr>
      <w:tr w:rsidR="003C4FE5" w:rsidRPr="00864535">
        <w:trPr>
          <w:trHeight w:val="31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池深</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h</w:t>
            </w:r>
            <w:r w:rsidRPr="00864535">
              <w:rPr>
                <w:rFonts w:cs="Times New Roman"/>
                <w:sz w:val="18"/>
                <w:szCs w:val="18"/>
                <w:vertAlign w:val="subscript"/>
              </w:rPr>
              <w:t>O</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m</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13" w:name="RANGE!F100"/>
            <w:bookmarkStart w:id="714" w:name="RANGE!F99"/>
            <w:bookmarkStart w:id="715" w:name="RANGE!F98"/>
            <w:bookmarkStart w:id="716" w:name="RANGE!F96"/>
            <w:bookmarkStart w:id="717" w:name="RANGE!F95"/>
            <w:bookmarkStart w:id="718" w:name="RANGE!F94"/>
            <w:bookmarkStart w:id="719" w:name="RANGE!F93"/>
            <w:bookmarkStart w:id="720" w:name="RANGE!F92"/>
            <w:bookmarkStart w:id="721" w:name="RANGE!F91"/>
            <w:bookmarkStart w:id="722" w:name="RANGE!F90"/>
            <w:bookmarkStart w:id="723" w:name="RANGE!F89"/>
            <w:bookmarkStart w:id="724" w:name="RANGE!F88"/>
            <w:bookmarkStart w:id="725" w:name="RANGE!F87"/>
            <w:bookmarkStart w:id="726" w:name="RANGE!F86"/>
            <w:bookmarkStart w:id="727" w:name="RANGE!F84"/>
            <w:bookmarkStart w:id="728" w:name="RANGE!F83"/>
            <w:bookmarkStart w:id="729" w:name="RANGE!F82"/>
            <w:bookmarkStart w:id="730" w:name="RANGE!F80"/>
            <w:bookmarkStart w:id="731" w:name="RANGE!F79"/>
            <w:bookmarkStart w:id="732" w:name="RANGE!F78"/>
            <w:bookmarkStart w:id="733" w:name="RANGE!F77"/>
            <w:bookmarkStart w:id="734" w:name="RANGE!F76"/>
            <w:bookmarkStart w:id="735" w:name="RANGE!F75"/>
            <w:bookmarkStart w:id="736" w:name="RANGE!F74"/>
            <w:bookmarkStart w:id="737" w:name="RANGE!F73"/>
            <w:bookmarkStart w:id="738" w:name="RANGE!F72"/>
            <w:bookmarkStart w:id="739" w:name="RANGE!F71"/>
            <w:bookmarkStart w:id="740" w:name="RANGE!F70"/>
            <w:bookmarkStart w:id="741" w:name="RANGE!F10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r w:rsidRPr="00864535">
              <w:rPr>
                <w:rFonts w:cs="Times New Roman"/>
                <w:sz w:val="18"/>
                <w:szCs w:val="18"/>
              </w:rPr>
              <w:t>3</w:t>
            </w:r>
            <w:bookmarkEnd w:id="741"/>
          </w:p>
        </w:tc>
      </w:tr>
      <w:tr w:rsidR="003C4FE5" w:rsidRPr="00864535">
        <w:trPr>
          <w:trHeight w:val="37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污泥密度</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ρ</w:t>
            </w:r>
            <w:r w:rsidRPr="00864535">
              <w:rPr>
                <w:rFonts w:cs="Times New Roman"/>
                <w:sz w:val="18"/>
                <w:szCs w:val="18"/>
                <w:vertAlign w:val="subscript"/>
              </w:rPr>
              <w:t>O</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kg·L</w:t>
            </w:r>
            <w:r w:rsidRPr="00864535">
              <w:rPr>
                <w:rFonts w:cs="Times New Roman"/>
                <w:sz w:val="18"/>
                <w:szCs w:val="18"/>
                <w:vertAlign w:val="superscript"/>
              </w:rPr>
              <w:t>-3</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1.6</w:t>
            </w:r>
          </w:p>
        </w:tc>
      </w:tr>
      <w:tr w:rsidR="003C4FE5" w:rsidRPr="00864535">
        <w:trPr>
          <w:trHeight w:val="570"/>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悬浮物（污泥混合液）浓度</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MLSS</w:t>
            </w:r>
            <w:r w:rsidRPr="00864535">
              <w:rPr>
                <w:rFonts w:cs="Times New Roman"/>
                <w:sz w:val="18"/>
                <w:szCs w:val="18"/>
                <w:vertAlign w:val="subscript"/>
              </w:rPr>
              <w:t>O</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kg·m</w:t>
            </w:r>
            <w:r w:rsidRPr="00864535">
              <w:rPr>
                <w:rFonts w:cs="Times New Roman"/>
                <w:sz w:val="18"/>
                <w:szCs w:val="18"/>
                <w:vertAlign w:val="superscript"/>
              </w:rPr>
              <w:t>-3</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42" w:name="RANGE!F104"/>
            <w:r w:rsidRPr="00864535">
              <w:rPr>
                <w:rFonts w:cs="Times New Roman"/>
                <w:sz w:val="18"/>
                <w:szCs w:val="18"/>
              </w:rPr>
              <w:t>3</w:t>
            </w:r>
            <w:bookmarkEnd w:id="742"/>
          </w:p>
        </w:tc>
      </w:tr>
      <w:tr w:rsidR="003C4FE5" w:rsidRPr="00864535">
        <w:trPr>
          <w:trHeight w:val="375"/>
          <w:jc w:val="center"/>
        </w:trPr>
        <w:tc>
          <w:tcPr>
            <w:tcW w:w="3397" w:type="dxa"/>
            <w:tcBorders>
              <w:left w:val="single" w:sz="12" w:space="0" w:color="auto"/>
              <w:bottom w:val="single" w:sz="4"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污泥有机碳</w:t>
            </w:r>
            <w:r w:rsidRPr="00864535">
              <w:rPr>
                <w:rFonts w:cs="Times New Roman" w:hint="eastAsia"/>
                <w:sz w:val="18"/>
                <w:szCs w:val="18"/>
              </w:rPr>
              <w:t>质量分数</w:t>
            </w:r>
          </w:p>
        </w:tc>
        <w:tc>
          <w:tcPr>
            <w:tcW w:w="1784" w:type="dxa"/>
            <w:tcBorders>
              <w:bottom w:val="single" w:sz="4"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Foc</w:t>
            </w:r>
            <w:r w:rsidRPr="00864535">
              <w:rPr>
                <w:rFonts w:cs="Times New Roman"/>
                <w:sz w:val="18"/>
                <w:szCs w:val="18"/>
                <w:vertAlign w:val="subscript"/>
              </w:rPr>
              <w:t>O</w:t>
            </w:r>
          </w:p>
        </w:tc>
        <w:tc>
          <w:tcPr>
            <w:tcW w:w="1618" w:type="dxa"/>
            <w:tcBorders>
              <w:bottom w:val="single" w:sz="4" w:space="0" w:color="auto"/>
            </w:tcBorders>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kg·kg</w:t>
            </w:r>
            <w:r w:rsidRPr="00864535">
              <w:rPr>
                <w:rFonts w:cs="Times New Roman"/>
                <w:sz w:val="18"/>
                <w:szCs w:val="18"/>
                <w:vertAlign w:val="superscript"/>
              </w:rPr>
              <w:t>-1</w:t>
            </w:r>
          </w:p>
        </w:tc>
        <w:tc>
          <w:tcPr>
            <w:tcW w:w="1418" w:type="dxa"/>
            <w:tcBorders>
              <w:bottom w:val="single" w:sz="4"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43" w:name="RANGE!F109"/>
            <w:r w:rsidRPr="00864535">
              <w:rPr>
                <w:rFonts w:cs="Times New Roman"/>
                <w:sz w:val="18"/>
                <w:szCs w:val="18"/>
              </w:rPr>
              <w:t>0.19</w:t>
            </w:r>
            <w:bookmarkEnd w:id="743"/>
          </w:p>
        </w:tc>
      </w:tr>
      <w:tr w:rsidR="003C4FE5" w:rsidRPr="00864535">
        <w:trPr>
          <w:trHeight w:val="315"/>
          <w:jc w:val="center"/>
        </w:trPr>
        <w:tc>
          <w:tcPr>
            <w:tcW w:w="3397" w:type="dxa"/>
            <w:tcBorders>
              <w:left w:val="single" w:sz="12" w:space="0" w:color="auto"/>
              <w:bottom w:val="single" w:sz="8"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水力停留时间</w:t>
            </w:r>
          </w:p>
        </w:tc>
        <w:tc>
          <w:tcPr>
            <w:tcW w:w="1784" w:type="dxa"/>
            <w:tcBorders>
              <w:bottom w:val="single" w:sz="8"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HRT</w:t>
            </w:r>
            <w:r w:rsidRPr="00864535">
              <w:rPr>
                <w:rFonts w:cs="Times New Roman"/>
                <w:sz w:val="18"/>
                <w:szCs w:val="18"/>
                <w:vertAlign w:val="subscript"/>
              </w:rPr>
              <w:t>O</w:t>
            </w:r>
          </w:p>
        </w:tc>
        <w:tc>
          <w:tcPr>
            <w:tcW w:w="1618" w:type="dxa"/>
            <w:tcBorders>
              <w:bottom w:val="single" w:sz="8" w:space="0" w:color="auto"/>
            </w:tcBorders>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h</w:t>
            </w:r>
          </w:p>
        </w:tc>
        <w:tc>
          <w:tcPr>
            <w:tcW w:w="1418" w:type="dxa"/>
            <w:tcBorders>
              <w:bottom w:val="single" w:sz="8"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44" w:name="RANGE!F111"/>
            <w:r w:rsidRPr="00864535">
              <w:rPr>
                <w:rFonts w:cs="Times New Roman"/>
                <w:sz w:val="18"/>
                <w:szCs w:val="18"/>
              </w:rPr>
              <w:t>10</w:t>
            </w:r>
            <w:bookmarkEnd w:id="744"/>
          </w:p>
        </w:tc>
      </w:tr>
      <w:tr w:rsidR="003C4FE5" w:rsidRPr="00864535">
        <w:trPr>
          <w:trHeight w:val="315"/>
          <w:jc w:val="center"/>
        </w:trPr>
        <w:tc>
          <w:tcPr>
            <w:tcW w:w="8217" w:type="dxa"/>
            <w:gridSpan w:val="4"/>
            <w:tcBorders>
              <w:top w:val="single" w:sz="8" w:space="0" w:color="auto"/>
              <w:left w:val="single" w:sz="12" w:space="0" w:color="auto"/>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proofErr w:type="gramStart"/>
            <w:r w:rsidRPr="00864535">
              <w:rPr>
                <w:rFonts w:cs="Times New Roman"/>
                <w:b/>
                <w:sz w:val="18"/>
                <w:szCs w:val="18"/>
              </w:rPr>
              <w:t>二沉池</w:t>
            </w:r>
            <w:proofErr w:type="gramEnd"/>
            <w:r w:rsidRPr="00864535">
              <w:rPr>
                <w:rFonts w:cs="Times New Roman"/>
                <w:b/>
                <w:sz w:val="18"/>
                <w:szCs w:val="18"/>
              </w:rPr>
              <w:t>（</w:t>
            </w:r>
            <w:r w:rsidRPr="00864535">
              <w:rPr>
                <w:rFonts w:cs="Times New Roman"/>
                <w:b/>
                <w:sz w:val="18"/>
                <w:szCs w:val="18"/>
              </w:rPr>
              <w:t>SLS</w:t>
            </w:r>
            <w:r w:rsidRPr="00864535">
              <w:rPr>
                <w:rFonts w:cs="Times New Roman" w:hint="eastAsia"/>
                <w:b/>
                <w:sz w:val="18"/>
                <w:szCs w:val="18"/>
              </w:rPr>
              <w:t>）</w:t>
            </w:r>
          </w:p>
        </w:tc>
      </w:tr>
      <w:tr w:rsidR="003C4FE5" w:rsidRPr="00864535">
        <w:trPr>
          <w:trHeight w:val="31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池深</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h</w:t>
            </w:r>
            <w:r w:rsidRPr="00864535">
              <w:rPr>
                <w:rFonts w:cs="Times New Roman"/>
                <w:sz w:val="18"/>
                <w:szCs w:val="18"/>
                <w:vertAlign w:val="subscript"/>
              </w:rPr>
              <w:t>SLS</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m</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45" w:name="RANGE!F121"/>
            <w:r w:rsidRPr="00864535">
              <w:rPr>
                <w:rFonts w:cs="Times New Roman"/>
                <w:sz w:val="18"/>
                <w:szCs w:val="18"/>
              </w:rPr>
              <w:t>3</w:t>
            </w:r>
            <w:bookmarkEnd w:id="745"/>
          </w:p>
        </w:tc>
      </w:tr>
      <w:tr w:rsidR="003C4FE5" w:rsidRPr="00864535">
        <w:trPr>
          <w:trHeight w:val="37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污泥密度</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ρ</w:t>
            </w:r>
            <w:r w:rsidRPr="00864535">
              <w:rPr>
                <w:rFonts w:cs="Times New Roman"/>
                <w:sz w:val="18"/>
                <w:szCs w:val="18"/>
                <w:vertAlign w:val="subscript"/>
              </w:rPr>
              <w:t>SLS</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kg·L</w:t>
            </w:r>
            <w:r w:rsidRPr="00864535">
              <w:rPr>
                <w:rFonts w:cs="Times New Roman"/>
                <w:sz w:val="18"/>
                <w:szCs w:val="18"/>
                <w:vertAlign w:val="superscript"/>
              </w:rPr>
              <w:t>-3</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1.6</w:t>
            </w:r>
          </w:p>
        </w:tc>
      </w:tr>
      <w:tr w:rsidR="003C4FE5" w:rsidRPr="00864535">
        <w:trPr>
          <w:trHeight w:val="37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悬浮物浓度</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SS</w:t>
            </w:r>
            <w:r w:rsidRPr="00864535">
              <w:rPr>
                <w:rFonts w:cs="Times New Roman"/>
                <w:sz w:val="18"/>
                <w:szCs w:val="18"/>
                <w:vertAlign w:val="subscript"/>
              </w:rPr>
              <w:t>SLS</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kg·m</w:t>
            </w:r>
            <w:r w:rsidRPr="00864535">
              <w:rPr>
                <w:rFonts w:cs="Times New Roman"/>
                <w:sz w:val="18"/>
                <w:szCs w:val="18"/>
                <w:vertAlign w:val="superscript"/>
              </w:rPr>
              <w:t>-3</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46" w:name="RANGE!F123"/>
            <w:r w:rsidRPr="00864535">
              <w:rPr>
                <w:rFonts w:cs="Times New Roman"/>
                <w:sz w:val="18"/>
                <w:szCs w:val="18"/>
              </w:rPr>
              <w:t>0.02</w:t>
            </w:r>
            <w:bookmarkEnd w:id="746"/>
          </w:p>
        </w:tc>
      </w:tr>
      <w:tr w:rsidR="003C4FE5" w:rsidRPr="00864535">
        <w:trPr>
          <w:trHeight w:val="315"/>
          <w:jc w:val="center"/>
        </w:trPr>
        <w:tc>
          <w:tcPr>
            <w:tcW w:w="3397" w:type="dxa"/>
            <w:tcBorders>
              <w:left w:val="single" w:sz="12" w:space="0" w:color="auto"/>
            </w:tcBorders>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水力停留时间</w:t>
            </w:r>
          </w:p>
        </w:tc>
        <w:tc>
          <w:tcPr>
            <w:tcW w:w="1784" w:type="dxa"/>
            <w:shd w:val="clear" w:color="auto" w:fill="auto"/>
            <w:vAlign w:val="center"/>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HRT</w:t>
            </w:r>
            <w:r w:rsidRPr="00864535">
              <w:rPr>
                <w:rFonts w:cs="Times New Roman"/>
                <w:sz w:val="18"/>
                <w:szCs w:val="18"/>
                <w:vertAlign w:val="subscript"/>
              </w:rPr>
              <w:t>SLS</w:t>
            </w:r>
          </w:p>
        </w:tc>
        <w:tc>
          <w:tcPr>
            <w:tcW w:w="1618" w:type="dxa"/>
            <w:vAlign w:val="center"/>
          </w:tcPr>
          <w:p w:rsidR="003C4FE5" w:rsidRPr="00864535" w:rsidRDefault="008D45DD">
            <w:pPr>
              <w:snapToGrid w:val="0"/>
              <w:spacing w:line="360" w:lineRule="exact"/>
              <w:rPr>
                <w:rFonts w:cs="Times New Roman"/>
                <w:sz w:val="18"/>
                <w:szCs w:val="18"/>
              </w:rPr>
            </w:pPr>
            <w:r w:rsidRPr="00864535">
              <w:rPr>
                <w:rFonts w:cs="Times New Roman"/>
                <w:sz w:val="18"/>
                <w:szCs w:val="18"/>
              </w:rPr>
              <w:t>h</w:t>
            </w:r>
          </w:p>
        </w:tc>
        <w:tc>
          <w:tcPr>
            <w:tcW w:w="1418" w:type="dxa"/>
            <w:tcBorders>
              <w:right w:val="single" w:sz="12" w:space="0" w:color="auto"/>
            </w:tcBorders>
            <w:shd w:val="clear" w:color="auto" w:fill="auto"/>
            <w:vAlign w:val="center"/>
          </w:tcPr>
          <w:p w:rsidR="003C4FE5" w:rsidRPr="00864535" w:rsidRDefault="008D45DD">
            <w:pPr>
              <w:snapToGrid w:val="0"/>
              <w:spacing w:line="360" w:lineRule="exact"/>
              <w:rPr>
                <w:rFonts w:cs="Times New Roman"/>
                <w:sz w:val="18"/>
                <w:szCs w:val="18"/>
              </w:rPr>
            </w:pPr>
            <w:bookmarkStart w:id="747" w:name="RANGE!F124"/>
            <w:r w:rsidRPr="00864535">
              <w:rPr>
                <w:rFonts w:cs="Times New Roman"/>
                <w:sz w:val="18"/>
                <w:szCs w:val="18"/>
              </w:rPr>
              <w:t>6</w:t>
            </w:r>
            <w:bookmarkEnd w:id="747"/>
          </w:p>
        </w:tc>
      </w:tr>
      <w:tr w:rsidR="003C4FE5" w:rsidRPr="00864535" w:rsidTr="00F413E6">
        <w:tblPrEx>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48" w:author="周 林军" w:date="2020-09-04T14:49:00Z">
            <w:tblPrEx>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75"/>
          <w:jc w:val="center"/>
          <w:trPrChange w:id="749" w:author="周 林军" w:date="2020-09-04T14:49:00Z">
            <w:trPr>
              <w:gridAfter w:val="0"/>
              <w:trHeight w:val="375"/>
              <w:jc w:val="center"/>
            </w:trPr>
          </w:trPrChange>
        </w:trPr>
        <w:tc>
          <w:tcPr>
            <w:tcW w:w="3397" w:type="dxa"/>
            <w:tcBorders>
              <w:left w:val="single" w:sz="12" w:space="0" w:color="auto"/>
            </w:tcBorders>
            <w:shd w:val="clear" w:color="auto" w:fill="auto"/>
            <w:vAlign w:val="center"/>
            <w:tcPrChange w:id="750" w:author="周 林军" w:date="2020-09-04T14:49:00Z">
              <w:tcPr>
                <w:tcW w:w="3397" w:type="dxa"/>
                <w:gridSpan w:val="2"/>
                <w:tcBorders>
                  <w:left w:val="single" w:sz="12" w:space="0" w:color="auto"/>
                  <w:bottom w:val="single" w:sz="12" w:space="0" w:color="auto"/>
                </w:tcBorders>
                <w:shd w:val="clear" w:color="auto" w:fill="auto"/>
                <w:vAlign w:val="center"/>
              </w:tcPr>
            </w:tcPrChange>
          </w:tcPr>
          <w:p w:rsidR="003C4FE5" w:rsidRPr="00864535" w:rsidRDefault="008D45DD">
            <w:pPr>
              <w:snapToGrid w:val="0"/>
              <w:spacing w:line="360" w:lineRule="exact"/>
              <w:jc w:val="left"/>
              <w:rPr>
                <w:rFonts w:cs="Times New Roman"/>
                <w:sz w:val="18"/>
                <w:szCs w:val="18"/>
              </w:rPr>
            </w:pPr>
            <w:r w:rsidRPr="00864535">
              <w:rPr>
                <w:rFonts w:cs="Times New Roman"/>
                <w:sz w:val="18"/>
                <w:szCs w:val="18"/>
              </w:rPr>
              <w:t>污泥有机碳</w:t>
            </w:r>
            <w:r w:rsidRPr="00864535">
              <w:rPr>
                <w:rFonts w:cs="Times New Roman" w:hint="eastAsia"/>
                <w:sz w:val="18"/>
                <w:szCs w:val="18"/>
              </w:rPr>
              <w:t>质量分数</w:t>
            </w:r>
          </w:p>
        </w:tc>
        <w:tc>
          <w:tcPr>
            <w:tcW w:w="1784" w:type="dxa"/>
            <w:shd w:val="clear" w:color="auto" w:fill="auto"/>
            <w:vAlign w:val="center"/>
            <w:tcPrChange w:id="751" w:author="周 林军" w:date="2020-09-04T14:49:00Z">
              <w:tcPr>
                <w:tcW w:w="1784" w:type="dxa"/>
                <w:gridSpan w:val="2"/>
                <w:tcBorders>
                  <w:bottom w:val="single" w:sz="12" w:space="0" w:color="auto"/>
                </w:tcBorders>
                <w:shd w:val="clear" w:color="auto" w:fill="auto"/>
                <w:vAlign w:val="center"/>
              </w:tcPr>
            </w:tcPrChange>
          </w:tcPr>
          <w:p w:rsidR="003C4FE5" w:rsidRPr="00864535" w:rsidRDefault="008D45DD">
            <w:pPr>
              <w:snapToGrid w:val="0"/>
              <w:spacing w:line="360" w:lineRule="exact"/>
              <w:jc w:val="left"/>
              <w:rPr>
                <w:rFonts w:cs="Times New Roman"/>
                <w:sz w:val="18"/>
                <w:szCs w:val="18"/>
              </w:rPr>
            </w:pPr>
            <w:r w:rsidRPr="00864535">
              <w:rPr>
                <w:rFonts w:cs="Times New Roman"/>
                <w:i/>
                <w:sz w:val="18"/>
                <w:szCs w:val="18"/>
              </w:rPr>
              <w:t>Foc</w:t>
            </w:r>
            <w:r w:rsidRPr="00864535">
              <w:rPr>
                <w:rFonts w:cs="Times New Roman"/>
                <w:sz w:val="18"/>
                <w:szCs w:val="18"/>
                <w:vertAlign w:val="subscript"/>
              </w:rPr>
              <w:t>SLS</w:t>
            </w:r>
          </w:p>
        </w:tc>
        <w:tc>
          <w:tcPr>
            <w:tcW w:w="1618" w:type="dxa"/>
            <w:vAlign w:val="center"/>
            <w:tcPrChange w:id="752" w:author="周 林军" w:date="2020-09-04T14:49:00Z">
              <w:tcPr>
                <w:tcW w:w="1618" w:type="dxa"/>
                <w:gridSpan w:val="2"/>
                <w:tcBorders>
                  <w:bottom w:val="single" w:sz="12" w:space="0" w:color="auto"/>
                </w:tcBorders>
                <w:vAlign w:val="center"/>
              </w:tcPr>
            </w:tcPrChange>
          </w:tcPr>
          <w:p w:rsidR="003C4FE5" w:rsidRPr="00864535" w:rsidRDefault="008D45DD">
            <w:pPr>
              <w:snapToGrid w:val="0"/>
              <w:spacing w:line="360" w:lineRule="exact"/>
              <w:rPr>
                <w:rFonts w:cs="Times New Roman"/>
                <w:sz w:val="18"/>
                <w:szCs w:val="18"/>
              </w:rPr>
            </w:pPr>
            <w:r w:rsidRPr="00864535">
              <w:rPr>
                <w:rFonts w:cs="Times New Roman"/>
                <w:sz w:val="18"/>
                <w:szCs w:val="18"/>
              </w:rPr>
              <w:t>kg·kg</w:t>
            </w:r>
            <w:r w:rsidRPr="00864535">
              <w:rPr>
                <w:rFonts w:cs="Times New Roman"/>
                <w:sz w:val="18"/>
                <w:szCs w:val="18"/>
                <w:vertAlign w:val="superscript"/>
              </w:rPr>
              <w:t>-1</w:t>
            </w:r>
          </w:p>
        </w:tc>
        <w:tc>
          <w:tcPr>
            <w:tcW w:w="1418" w:type="dxa"/>
            <w:tcBorders>
              <w:right w:val="single" w:sz="12" w:space="0" w:color="auto"/>
            </w:tcBorders>
            <w:shd w:val="clear" w:color="auto" w:fill="auto"/>
            <w:vAlign w:val="center"/>
            <w:tcPrChange w:id="753" w:author="周 林军" w:date="2020-09-04T14:49:00Z">
              <w:tcPr>
                <w:tcW w:w="1418" w:type="dxa"/>
                <w:gridSpan w:val="2"/>
                <w:tcBorders>
                  <w:bottom w:val="single" w:sz="12" w:space="0" w:color="auto"/>
                  <w:right w:val="single" w:sz="12" w:space="0" w:color="auto"/>
                </w:tcBorders>
                <w:shd w:val="clear" w:color="auto" w:fill="auto"/>
                <w:vAlign w:val="center"/>
              </w:tcPr>
            </w:tcPrChange>
          </w:tcPr>
          <w:p w:rsidR="003C4FE5" w:rsidRPr="00864535" w:rsidRDefault="008D45DD">
            <w:pPr>
              <w:snapToGrid w:val="0"/>
              <w:spacing w:line="360" w:lineRule="exact"/>
              <w:rPr>
                <w:rFonts w:cs="Times New Roman"/>
                <w:sz w:val="18"/>
                <w:szCs w:val="18"/>
              </w:rPr>
            </w:pPr>
            <w:bookmarkStart w:id="754" w:name="RANGE!F125"/>
            <w:r w:rsidRPr="00864535">
              <w:rPr>
                <w:rFonts w:cs="Times New Roman"/>
                <w:sz w:val="18"/>
                <w:szCs w:val="18"/>
              </w:rPr>
              <w:t>0.19</w:t>
            </w:r>
            <w:bookmarkEnd w:id="754"/>
          </w:p>
        </w:tc>
      </w:tr>
      <w:tr w:rsidR="00F413E6" w:rsidRPr="00864535" w:rsidTr="005F2290">
        <w:trPr>
          <w:trHeight w:val="375"/>
          <w:jc w:val="center"/>
          <w:ins w:id="755" w:author="周 林军" w:date="2020-09-04T14:49:00Z"/>
        </w:trPr>
        <w:tc>
          <w:tcPr>
            <w:tcW w:w="8217" w:type="dxa"/>
            <w:gridSpan w:val="4"/>
            <w:tcBorders>
              <w:left w:val="single" w:sz="12" w:space="0" w:color="auto"/>
              <w:bottom w:val="single" w:sz="12" w:space="0" w:color="auto"/>
              <w:right w:val="single" w:sz="12" w:space="0" w:color="auto"/>
            </w:tcBorders>
            <w:shd w:val="clear" w:color="auto" w:fill="auto"/>
            <w:vAlign w:val="center"/>
          </w:tcPr>
          <w:p w:rsidR="00F413E6" w:rsidRPr="003B50C4" w:rsidRDefault="00F413E6">
            <w:pPr>
              <w:snapToGrid w:val="0"/>
              <w:spacing w:line="360" w:lineRule="atLeast"/>
              <w:rPr>
                <w:ins w:id="756" w:author="周 林军" w:date="2020-09-04T14:57:00Z"/>
                <w:rFonts w:cs="Times New Roman"/>
                <w:sz w:val="18"/>
                <w:szCs w:val="18"/>
              </w:rPr>
              <w:pPrChange w:id="757" w:author="周 林军" w:date="2020-09-04T14:58:00Z">
                <w:pPr>
                  <w:snapToGrid w:val="0"/>
                  <w:spacing w:line="360" w:lineRule="exact"/>
                </w:pPr>
              </w:pPrChange>
            </w:pPr>
            <w:ins w:id="758" w:author="周 林军" w:date="2020-09-04T14:49:00Z">
              <w:r w:rsidRPr="003B50C4">
                <w:rPr>
                  <w:rFonts w:cs="Times New Roman"/>
                  <w:sz w:val="18"/>
                  <w:szCs w:val="18"/>
                </w:rPr>
                <w:t>注</w:t>
              </w:r>
            </w:ins>
            <w:ins w:id="759" w:author="周 林军" w:date="2020-09-04T14:53:00Z">
              <w:r w:rsidR="003B50C4" w:rsidRPr="003B50C4">
                <w:rPr>
                  <w:rFonts w:cs="Times New Roman" w:hint="eastAsia"/>
                  <w:sz w:val="18"/>
                  <w:szCs w:val="18"/>
                </w:rPr>
                <w:t>1</w:t>
              </w:r>
            </w:ins>
            <w:ins w:id="760" w:author="周 林军" w:date="2020-09-04T14:49:00Z">
              <w:r w:rsidRPr="003B50C4">
                <w:rPr>
                  <w:rFonts w:cs="Times New Roman" w:hint="eastAsia"/>
                  <w:sz w:val="18"/>
                  <w:szCs w:val="18"/>
                </w:rPr>
                <w:t>：</w:t>
              </w:r>
            </w:ins>
            <w:ins w:id="761" w:author="周 林军" w:date="2020-09-04T14:53:00Z">
              <w:r w:rsidR="003B50C4" w:rsidRPr="003B50C4">
                <w:rPr>
                  <w:rFonts w:cs="Times New Roman" w:hint="eastAsia"/>
                  <w:sz w:val="18"/>
                  <w:szCs w:val="18"/>
                </w:rPr>
                <w:t>污水日处理量根据</w:t>
              </w:r>
            </w:ins>
            <w:ins w:id="762" w:author="周 林军" w:date="2020-09-04T14:55:00Z">
              <w:r w:rsidR="003B50C4" w:rsidRPr="003B50C4">
                <w:rPr>
                  <w:rFonts w:cs="Times New Roman" w:hint="eastAsia"/>
                  <w:sz w:val="18"/>
                  <w:szCs w:val="18"/>
                </w:rPr>
                <w:t>全国</w:t>
              </w:r>
              <w:r w:rsidR="003B50C4" w:rsidRPr="003B50C4">
                <w:rPr>
                  <w:rFonts w:cs="Times New Roman" w:hint="eastAsia"/>
                  <w:sz w:val="18"/>
                  <w:szCs w:val="18"/>
                </w:rPr>
                <w:t>4</w:t>
              </w:r>
              <w:r w:rsidR="003B50C4" w:rsidRPr="003B50C4">
                <w:rPr>
                  <w:rFonts w:cs="Times New Roman"/>
                  <w:sz w:val="18"/>
                  <w:szCs w:val="18"/>
                </w:rPr>
                <w:t>436</w:t>
              </w:r>
              <w:r w:rsidR="003B50C4" w:rsidRPr="003B50C4">
                <w:rPr>
                  <w:rFonts w:cs="Times New Roman"/>
                  <w:sz w:val="18"/>
                  <w:szCs w:val="18"/>
                </w:rPr>
                <w:t>家</w:t>
              </w:r>
              <w:r w:rsidR="003B50C4" w:rsidRPr="003B50C4">
                <w:rPr>
                  <w:rFonts w:cs="Times New Roman"/>
                  <w:sz w:val="18"/>
                  <w:szCs w:val="18"/>
                </w:rPr>
                <w:t>STP</w:t>
              </w:r>
              <w:r w:rsidR="003B50C4" w:rsidRPr="003B50C4">
                <w:rPr>
                  <w:rFonts w:cs="Times New Roman"/>
                  <w:sz w:val="18"/>
                  <w:szCs w:val="18"/>
                </w:rPr>
                <w:t>综合确定</w:t>
              </w:r>
            </w:ins>
            <w:ins w:id="763" w:author="周 林军" w:date="2020-09-04T14:56:00Z">
              <w:r w:rsidR="003B50C4" w:rsidRPr="003B50C4">
                <w:rPr>
                  <w:rFonts w:cs="Times New Roman" w:hint="eastAsia"/>
                  <w:sz w:val="18"/>
                  <w:szCs w:val="18"/>
                </w:rPr>
                <w:t>（</w:t>
              </w:r>
            </w:ins>
            <w:ins w:id="764" w:author="周 林军" w:date="2020-09-04T14:55:00Z">
              <w:r w:rsidR="003B50C4" w:rsidRPr="003B50C4">
                <w:rPr>
                  <w:rFonts w:cs="Times New Roman" w:hint="eastAsia"/>
                  <w:sz w:val="18"/>
                  <w:szCs w:val="18"/>
                </w:rPr>
                <w:t>“全国投运城镇污水处理设施清单”</w:t>
              </w:r>
            </w:ins>
            <w:ins w:id="765" w:author="周 林军" w:date="2020-09-04T14:56:00Z">
              <w:r w:rsidR="003B50C4" w:rsidRPr="003B50C4">
                <w:rPr>
                  <w:rFonts w:cs="Times New Roman" w:hint="eastAsia"/>
                  <w:sz w:val="18"/>
                  <w:szCs w:val="18"/>
                </w:rPr>
                <w:t>2</w:t>
              </w:r>
              <w:r w:rsidR="003B50C4" w:rsidRPr="003B50C4">
                <w:rPr>
                  <w:rFonts w:cs="Times New Roman"/>
                  <w:sz w:val="18"/>
                  <w:szCs w:val="18"/>
                </w:rPr>
                <w:t>014</w:t>
              </w:r>
              <w:r w:rsidR="003B50C4" w:rsidRPr="003B50C4">
                <w:rPr>
                  <w:rFonts w:cs="Times New Roman"/>
                  <w:sz w:val="18"/>
                  <w:szCs w:val="18"/>
                </w:rPr>
                <w:t>年版本</w:t>
              </w:r>
              <w:r w:rsidR="003B50C4" w:rsidRPr="003B50C4">
                <w:rPr>
                  <w:rFonts w:cs="Times New Roman" w:hint="eastAsia"/>
                  <w:sz w:val="18"/>
                  <w:szCs w:val="18"/>
                </w:rPr>
                <w:t>，</w:t>
              </w:r>
            </w:ins>
            <w:ins w:id="766" w:author="周 林军" w:date="2020-09-04T14:55:00Z">
              <w:r w:rsidR="003B50C4" w:rsidRPr="003B50C4">
                <w:rPr>
                  <w:rFonts w:cs="Times New Roman" w:hint="eastAsia"/>
                  <w:sz w:val="18"/>
                  <w:szCs w:val="18"/>
                </w:rPr>
                <w:t>环境保护部</w:t>
              </w:r>
            </w:ins>
            <w:ins w:id="767" w:author="周 林军" w:date="2020-09-04T14:56:00Z">
              <w:r w:rsidR="003B50C4" w:rsidRPr="003B50C4">
                <w:rPr>
                  <w:rFonts w:cs="Times New Roman" w:hint="eastAsia"/>
                  <w:sz w:val="18"/>
                  <w:szCs w:val="18"/>
                </w:rPr>
                <w:t>公告</w:t>
              </w:r>
              <w:r w:rsidR="003B50C4" w:rsidRPr="003B50C4">
                <w:rPr>
                  <w:rFonts w:cs="Times New Roman" w:hint="eastAsia"/>
                  <w:sz w:val="18"/>
                  <w:szCs w:val="18"/>
                </w:rPr>
                <w:t xml:space="preserve"> 2015</w:t>
              </w:r>
              <w:r w:rsidR="003B50C4" w:rsidRPr="003B50C4">
                <w:rPr>
                  <w:rFonts w:cs="Times New Roman" w:hint="eastAsia"/>
                  <w:sz w:val="18"/>
                  <w:szCs w:val="18"/>
                </w:rPr>
                <w:t>年</w:t>
              </w:r>
              <w:r w:rsidR="003B50C4" w:rsidRPr="003B50C4">
                <w:rPr>
                  <w:rFonts w:cs="Times New Roman" w:hint="eastAsia"/>
                  <w:sz w:val="18"/>
                  <w:szCs w:val="18"/>
                </w:rPr>
                <w:t xml:space="preserve"> </w:t>
              </w:r>
              <w:r w:rsidR="003B50C4" w:rsidRPr="003B50C4">
                <w:rPr>
                  <w:rFonts w:cs="Times New Roman" w:hint="eastAsia"/>
                  <w:sz w:val="18"/>
                  <w:szCs w:val="18"/>
                </w:rPr>
                <w:t>第</w:t>
              </w:r>
              <w:r w:rsidR="003B50C4" w:rsidRPr="003B50C4">
                <w:rPr>
                  <w:rFonts w:cs="Times New Roman" w:hint="eastAsia"/>
                  <w:sz w:val="18"/>
                  <w:szCs w:val="18"/>
                </w:rPr>
                <w:t>35</w:t>
              </w:r>
              <w:r w:rsidR="003B50C4" w:rsidRPr="003B50C4">
                <w:rPr>
                  <w:rFonts w:cs="Times New Roman" w:hint="eastAsia"/>
                  <w:sz w:val="18"/>
                  <w:szCs w:val="18"/>
                </w:rPr>
                <w:t>号）</w:t>
              </w:r>
            </w:ins>
            <w:ins w:id="768" w:author="周 林军" w:date="2020-09-04T15:01:00Z">
              <w:r w:rsidR="003B50C4">
                <w:rPr>
                  <w:rFonts w:cs="Times New Roman" w:hint="eastAsia"/>
                  <w:sz w:val="18"/>
                  <w:szCs w:val="18"/>
                </w:rPr>
                <w:t>；</w:t>
              </w:r>
            </w:ins>
          </w:p>
          <w:p w:rsidR="003B50C4" w:rsidRPr="00864535" w:rsidRDefault="003B50C4">
            <w:pPr>
              <w:snapToGrid w:val="0"/>
              <w:spacing w:line="360" w:lineRule="atLeast"/>
              <w:rPr>
                <w:ins w:id="769" w:author="周 林军" w:date="2020-09-04T14:49:00Z"/>
                <w:rFonts w:cs="Times New Roman"/>
                <w:sz w:val="18"/>
                <w:szCs w:val="18"/>
              </w:rPr>
              <w:pPrChange w:id="770" w:author="周 林军" w:date="2020-09-04T15:02:00Z">
                <w:pPr>
                  <w:snapToGrid w:val="0"/>
                  <w:spacing w:line="360" w:lineRule="exact"/>
                </w:pPr>
              </w:pPrChange>
            </w:pPr>
            <w:ins w:id="771" w:author="周 林军" w:date="2020-09-04T14:57:00Z">
              <w:r w:rsidRPr="003B50C4">
                <w:rPr>
                  <w:rFonts w:cs="Times New Roman"/>
                  <w:sz w:val="18"/>
                  <w:szCs w:val="18"/>
                </w:rPr>
                <w:t>注</w:t>
              </w:r>
              <w:r w:rsidRPr="003B50C4">
                <w:rPr>
                  <w:rFonts w:cs="Times New Roman" w:hint="eastAsia"/>
                  <w:sz w:val="18"/>
                  <w:szCs w:val="18"/>
                </w:rPr>
                <w:t>2</w:t>
              </w:r>
              <w:r w:rsidRPr="003B50C4">
                <w:rPr>
                  <w:rFonts w:cs="Times New Roman" w:hint="eastAsia"/>
                  <w:sz w:val="18"/>
                  <w:szCs w:val="18"/>
                </w:rPr>
                <w:t>：其他参数</w:t>
              </w:r>
            </w:ins>
            <w:ins w:id="772" w:author="周 林军" w:date="2020-09-04T14:58:00Z">
              <w:r>
                <w:rPr>
                  <w:rFonts w:cs="Times New Roman" w:hint="eastAsia"/>
                  <w:sz w:val="18"/>
                  <w:szCs w:val="18"/>
                </w:rPr>
                <w:t>来自</w:t>
              </w:r>
            </w:ins>
            <w:ins w:id="773" w:author="周 林军" w:date="2020-09-04T14:57:00Z">
              <w:r w:rsidRPr="003B50C4">
                <w:rPr>
                  <w:rFonts w:hint="eastAsia"/>
                  <w:sz w:val="18"/>
                  <w:szCs w:val="18"/>
                  <w:rPrChange w:id="774" w:author="周 林军" w:date="2020-09-04T14:58:00Z">
                    <w:rPr>
                      <w:rFonts w:hint="eastAsia"/>
                    </w:rPr>
                  </w:rPrChange>
                </w:rPr>
                <w:t>“</w:t>
              </w:r>
            </w:ins>
            <w:ins w:id="775" w:author="周 林军" w:date="2020-09-04T15:02:00Z">
              <w:r w:rsidRPr="003B50C4">
                <w:rPr>
                  <w:rFonts w:hint="eastAsia"/>
                  <w:sz w:val="18"/>
                  <w:szCs w:val="18"/>
                </w:rPr>
                <w:t>周林军</w:t>
              </w:r>
              <w:r w:rsidRPr="003B50C4">
                <w:rPr>
                  <w:rFonts w:hint="eastAsia"/>
                  <w:sz w:val="18"/>
                  <w:szCs w:val="18"/>
                </w:rPr>
                <w:t>,</w:t>
              </w:r>
              <w:r>
                <w:rPr>
                  <w:sz w:val="18"/>
                  <w:szCs w:val="18"/>
                </w:rPr>
                <w:t xml:space="preserve"> </w:t>
              </w:r>
              <w:r w:rsidRPr="003B50C4">
                <w:rPr>
                  <w:rFonts w:hint="eastAsia"/>
                  <w:sz w:val="18"/>
                  <w:szCs w:val="18"/>
                </w:rPr>
                <w:t>刘济宁</w:t>
              </w:r>
              <w:r w:rsidRPr="003B50C4">
                <w:rPr>
                  <w:rFonts w:hint="eastAsia"/>
                  <w:sz w:val="18"/>
                  <w:szCs w:val="18"/>
                </w:rPr>
                <w:t>,</w:t>
              </w:r>
              <w:r>
                <w:rPr>
                  <w:sz w:val="18"/>
                  <w:szCs w:val="18"/>
                </w:rPr>
                <w:t xml:space="preserve"> </w:t>
              </w:r>
              <w:r w:rsidRPr="003B50C4">
                <w:rPr>
                  <w:rFonts w:hint="eastAsia"/>
                  <w:sz w:val="18"/>
                  <w:szCs w:val="18"/>
                </w:rPr>
                <w:t>石利利</w:t>
              </w:r>
              <w:r w:rsidRPr="003B50C4">
                <w:rPr>
                  <w:rFonts w:hint="eastAsia"/>
                  <w:sz w:val="18"/>
                  <w:szCs w:val="18"/>
                </w:rPr>
                <w:t>,</w:t>
              </w:r>
              <w:r>
                <w:rPr>
                  <w:rFonts w:hint="eastAsia"/>
                  <w:sz w:val="18"/>
                  <w:szCs w:val="18"/>
                </w:rPr>
                <w:t xml:space="preserve"> </w:t>
              </w:r>
              <w:r>
                <w:rPr>
                  <w:rFonts w:hint="eastAsia"/>
                  <w:sz w:val="18"/>
                  <w:szCs w:val="18"/>
                </w:rPr>
                <w:t>等</w:t>
              </w:r>
              <w:r w:rsidRPr="003B50C4">
                <w:rPr>
                  <w:rFonts w:hint="eastAsia"/>
                  <w:sz w:val="18"/>
                  <w:szCs w:val="18"/>
                </w:rPr>
                <w:t xml:space="preserve">. </w:t>
              </w:r>
              <w:r w:rsidRPr="003B50C4">
                <w:rPr>
                  <w:rFonts w:hint="eastAsia"/>
                  <w:sz w:val="18"/>
                  <w:szCs w:val="18"/>
                </w:rPr>
                <w:t>好氧生化污水处理厂化学品暴露预测模型构建</w:t>
              </w:r>
              <w:r w:rsidRPr="003B50C4">
                <w:rPr>
                  <w:rFonts w:hint="eastAsia"/>
                  <w:sz w:val="18"/>
                  <w:szCs w:val="18"/>
                </w:rPr>
                <w:t xml:space="preserve">[J]. </w:t>
              </w:r>
              <w:r w:rsidRPr="003B50C4">
                <w:rPr>
                  <w:rFonts w:hint="eastAsia"/>
                  <w:sz w:val="18"/>
                  <w:szCs w:val="18"/>
                </w:rPr>
                <w:t>环境科学</w:t>
              </w:r>
              <w:r w:rsidRPr="003B50C4">
                <w:rPr>
                  <w:rFonts w:hint="eastAsia"/>
                  <w:sz w:val="18"/>
                  <w:szCs w:val="18"/>
                </w:rPr>
                <w:t>,</w:t>
              </w:r>
            </w:ins>
            <w:ins w:id="776" w:author="周 林军" w:date="2020-09-04T15:05:00Z">
              <w:r w:rsidR="005F2290">
                <w:rPr>
                  <w:sz w:val="18"/>
                  <w:szCs w:val="18"/>
                </w:rPr>
                <w:t xml:space="preserve"> </w:t>
              </w:r>
            </w:ins>
            <w:ins w:id="777" w:author="周 林军" w:date="2020-09-04T15:02:00Z">
              <w:r w:rsidRPr="003B50C4">
                <w:rPr>
                  <w:rFonts w:hint="eastAsia"/>
                  <w:sz w:val="18"/>
                  <w:szCs w:val="18"/>
                </w:rPr>
                <w:t>2016,</w:t>
              </w:r>
              <w:r>
                <w:rPr>
                  <w:sz w:val="18"/>
                  <w:szCs w:val="18"/>
                </w:rPr>
                <w:t xml:space="preserve"> 37</w:t>
              </w:r>
              <w:r w:rsidRPr="003B50C4">
                <w:rPr>
                  <w:rFonts w:hint="eastAsia"/>
                  <w:sz w:val="18"/>
                  <w:szCs w:val="18"/>
                </w:rPr>
                <w:t>(1)</w:t>
              </w:r>
            </w:ins>
            <w:ins w:id="778" w:author="周 林军" w:date="2020-09-04T14:58:00Z">
              <w:r w:rsidRPr="003B50C4">
                <w:rPr>
                  <w:sz w:val="18"/>
                  <w:szCs w:val="18"/>
                  <w:rPrChange w:id="779" w:author="周 林军" w:date="2020-09-04T14:58:00Z">
                    <w:rPr/>
                  </w:rPrChange>
                </w:rPr>
                <w:t>:228-239</w:t>
              </w:r>
            </w:ins>
            <w:ins w:id="780" w:author="周 林军" w:date="2020-09-04T14:57:00Z">
              <w:r w:rsidRPr="003B50C4">
                <w:rPr>
                  <w:rFonts w:hint="eastAsia"/>
                  <w:sz w:val="18"/>
                  <w:szCs w:val="18"/>
                  <w:rPrChange w:id="781" w:author="周 林军" w:date="2020-09-04T14:58:00Z">
                    <w:rPr>
                      <w:rFonts w:hint="eastAsia"/>
                    </w:rPr>
                  </w:rPrChange>
                </w:rPr>
                <w:t>”</w:t>
              </w:r>
            </w:ins>
            <w:ins w:id="782" w:author="周 林军" w:date="2020-09-04T15:02:00Z">
              <w:r>
                <w:rPr>
                  <w:rFonts w:hint="eastAsia"/>
                  <w:sz w:val="18"/>
                  <w:szCs w:val="18"/>
                </w:rPr>
                <w:t>。</w:t>
              </w:r>
            </w:ins>
          </w:p>
        </w:tc>
      </w:tr>
    </w:tbl>
    <w:p w:rsidR="003C4FE5" w:rsidRPr="003B50C4" w:rsidRDefault="003C4FE5">
      <w:pPr>
        <w:autoSpaceDE w:val="0"/>
        <w:autoSpaceDN w:val="0"/>
        <w:adjustRightInd w:val="0"/>
        <w:snapToGrid w:val="0"/>
        <w:spacing w:line="276" w:lineRule="auto"/>
        <w:jc w:val="center"/>
        <w:rPr>
          <w:rFonts w:cs="Times New Roman"/>
          <w:b/>
        </w:rPr>
      </w:pPr>
    </w:p>
    <w:p w:rsidR="003C4FE5" w:rsidRDefault="008D45DD">
      <w:pPr>
        <w:widowControl/>
        <w:jc w:val="left"/>
        <w:rPr>
          <w:rFonts w:cs="Times New Roman"/>
          <w:b/>
        </w:rPr>
      </w:pPr>
      <w:r>
        <w:rPr>
          <w:rFonts w:cs="Times New Roman"/>
          <w:b/>
        </w:rPr>
        <w:br w:type="page"/>
      </w:r>
    </w:p>
    <w:p w:rsidR="003C4FE5" w:rsidRPr="00D5730D" w:rsidRDefault="008D45DD" w:rsidP="00D5730D">
      <w:pPr>
        <w:pStyle w:val="affffff9"/>
        <w:spacing w:before="120" w:after="120"/>
      </w:pPr>
      <w:r w:rsidRPr="00D5730D">
        <w:lastRenderedPageBreak/>
        <w:t>表</w:t>
      </w:r>
      <w:r w:rsidRPr="00D5730D">
        <w:t xml:space="preserve">B.2  </w:t>
      </w:r>
      <w:r w:rsidRPr="00D5730D">
        <w:t>局部尺度环境暴露参数</w:t>
      </w:r>
    </w:p>
    <w:tbl>
      <w:tblPr>
        <w:tblW w:w="821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1838"/>
        <w:gridCol w:w="1555"/>
        <w:gridCol w:w="1418"/>
      </w:tblGrid>
      <w:tr w:rsidR="003C4FE5" w:rsidRPr="00864535" w:rsidTr="005A7E07">
        <w:trPr>
          <w:trHeight w:val="247"/>
          <w:jc w:val="center"/>
        </w:trPr>
        <w:tc>
          <w:tcPr>
            <w:tcW w:w="3402" w:type="dxa"/>
            <w:tcBorders>
              <w:top w:val="single" w:sz="12" w:space="0" w:color="auto"/>
              <w:bottom w:val="single" w:sz="12" w:space="0" w:color="auto"/>
            </w:tcBorders>
            <w:shd w:val="clear" w:color="auto" w:fill="auto"/>
            <w:vAlign w:val="center"/>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参数</w:t>
            </w:r>
          </w:p>
        </w:tc>
        <w:tc>
          <w:tcPr>
            <w:tcW w:w="1838" w:type="dxa"/>
            <w:tcBorders>
              <w:top w:val="single" w:sz="12" w:space="0" w:color="auto"/>
              <w:bottom w:val="single" w:sz="12" w:space="0" w:color="auto"/>
            </w:tcBorders>
            <w:shd w:val="clear" w:color="auto" w:fill="auto"/>
            <w:vAlign w:val="center"/>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符号</w:t>
            </w:r>
          </w:p>
        </w:tc>
        <w:tc>
          <w:tcPr>
            <w:tcW w:w="1555" w:type="dxa"/>
            <w:tcBorders>
              <w:top w:val="single" w:sz="12" w:space="0" w:color="auto"/>
              <w:bottom w:val="single" w:sz="12" w:space="0" w:color="auto"/>
            </w:tcBorders>
            <w:shd w:val="clear" w:color="auto" w:fill="auto"/>
            <w:vAlign w:val="center"/>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单位</w:t>
            </w:r>
          </w:p>
        </w:tc>
        <w:tc>
          <w:tcPr>
            <w:tcW w:w="1418" w:type="dxa"/>
            <w:tcBorders>
              <w:top w:val="single" w:sz="12" w:space="0" w:color="auto"/>
              <w:bottom w:val="single" w:sz="12" w:space="0" w:color="auto"/>
            </w:tcBorders>
            <w:shd w:val="clear" w:color="auto" w:fill="auto"/>
            <w:vAlign w:val="center"/>
          </w:tcPr>
          <w:p w:rsidR="003C4FE5" w:rsidRPr="00864535" w:rsidRDefault="008D45DD">
            <w:pPr>
              <w:adjustRightInd w:val="0"/>
              <w:snapToGrid w:val="0"/>
              <w:spacing w:line="360" w:lineRule="exact"/>
              <w:jc w:val="left"/>
              <w:rPr>
                <w:rFonts w:cs="Times New Roman"/>
                <w:bCs/>
                <w:sz w:val="18"/>
                <w:szCs w:val="18"/>
              </w:rPr>
            </w:pPr>
            <w:r w:rsidRPr="00864535">
              <w:rPr>
                <w:rFonts w:cs="Times New Roman"/>
                <w:bCs/>
                <w:sz w:val="18"/>
                <w:szCs w:val="18"/>
              </w:rPr>
              <w:t>数值</w:t>
            </w:r>
          </w:p>
        </w:tc>
      </w:tr>
      <w:tr w:rsidR="003C4FE5" w:rsidRPr="00864535" w:rsidTr="005A7E07">
        <w:trPr>
          <w:trHeight w:val="247"/>
          <w:jc w:val="center"/>
        </w:trPr>
        <w:tc>
          <w:tcPr>
            <w:tcW w:w="8213" w:type="dxa"/>
            <w:gridSpan w:val="4"/>
            <w:tcBorders>
              <w:top w:val="single" w:sz="12" w:space="0" w:color="auto"/>
            </w:tcBorders>
            <w:shd w:val="clear" w:color="auto" w:fill="auto"/>
            <w:vAlign w:val="center"/>
          </w:tcPr>
          <w:p w:rsidR="003C4FE5" w:rsidRPr="00864535" w:rsidRDefault="008D45DD">
            <w:pPr>
              <w:adjustRightInd w:val="0"/>
              <w:snapToGrid w:val="0"/>
              <w:spacing w:line="360" w:lineRule="exact"/>
              <w:jc w:val="left"/>
              <w:rPr>
                <w:rFonts w:cs="Times New Roman"/>
                <w:b/>
                <w:bCs/>
                <w:sz w:val="18"/>
                <w:szCs w:val="18"/>
              </w:rPr>
            </w:pPr>
            <w:r w:rsidRPr="00864535">
              <w:rPr>
                <w:rFonts w:cs="Times New Roman" w:hint="eastAsia"/>
                <w:b/>
                <w:bCs/>
                <w:sz w:val="18"/>
                <w:szCs w:val="18"/>
              </w:rPr>
              <w:t>一般</w:t>
            </w:r>
          </w:p>
        </w:tc>
      </w:tr>
      <w:tr w:rsidR="003C4FE5" w:rsidRPr="00864535">
        <w:trPr>
          <w:trHeight w:val="24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固相密度</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ρ</w:t>
            </w:r>
            <w:r w:rsidRPr="00864535">
              <w:rPr>
                <w:rFonts w:cs="Times New Roman"/>
                <w:sz w:val="18"/>
                <w:szCs w:val="18"/>
                <w:vertAlign w:val="subscript"/>
              </w:rPr>
              <w:t>solid</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kg</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2500</w:t>
            </w:r>
          </w:p>
        </w:tc>
      </w:tr>
      <w:tr w:rsidR="003C4FE5" w:rsidRPr="00864535">
        <w:trPr>
          <w:trHeight w:val="24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水相密度</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ρ</w:t>
            </w:r>
            <w:r w:rsidRPr="00864535">
              <w:rPr>
                <w:rFonts w:cs="Times New Roman"/>
                <w:sz w:val="18"/>
                <w:szCs w:val="18"/>
                <w:vertAlign w:val="subscript"/>
              </w:rPr>
              <w:t>water</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kg</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1000</w:t>
            </w:r>
          </w:p>
        </w:tc>
      </w:tr>
      <w:tr w:rsidR="003C4FE5" w:rsidRPr="00864535">
        <w:trPr>
          <w:trHeight w:val="23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大气密度</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ρ</w:t>
            </w:r>
            <w:r w:rsidRPr="00864535">
              <w:rPr>
                <w:rFonts w:cs="Times New Roman"/>
                <w:sz w:val="18"/>
                <w:szCs w:val="18"/>
                <w:vertAlign w:val="subscript"/>
              </w:rPr>
              <w:t>air</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kg</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1.3</w:t>
            </w:r>
          </w:p>
        </w:tc>
      </w:tr>
      <w:tr w:rsidR="003C4FE5" w:rsidRPr="00864535">
        <w:trPr>
          <w:trHeight w:val="247"/>
          <w:jc w:val="center"/>
        </w:trPr>
        <w:tc>
          <w:tcPr>
            <w:tcW w:w="3402"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环境温度</w:t>
            </w:r>
          </w:p>
        </w:tc>
        <w:tc>
          <w:tcPr>
            <w:tcW w:w="183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T</w:t>
            </w:r>
            <w:r w:rsidRPr="00864535">
              <w:rPr>
                <w:rFonts w:cs="Times New Roman"/>
                <w:sz w:val="18"/>
                <w:szCs w:val="18"/>
                <w:vertAlign w:val="subscript"/>
              </w:rPr>
              <w:t>env</w:t>
            </w:r>
          </w:p>
        </w:tc>
        <w:tc>
          <w:tcPr>
            <w:tcW w:w="1555"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w:t>
            </w:r>
          </w:p>
        </w:tc>
        <w:tc>
          <w:tcPr>
            <w:tcW w:w="141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10</w:t>
            </w:r>
          </w:p>
        </w:tc>
      </w:tr>
      <w:tr w:rsidR="003C4FE5" w:rsidRPr="00864535">
        <w:trPr>
          <w:trHeight w:val="247"/>
          <w:jc w:val="center"/>
        </w:trPr>
        <w:tc>
          <w:tcPr>
            <w:tcW w:w="3402"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降雨量</w:t>
            </w:r>
          </w:p>
        </w:tc>
        <w:tc>
          <w:tcPr>
            <w:tcW w:w="183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i/>
                <w:sz w:val="18"/>
                <w:szCs w:val="18"/>
              </w:rPr>
            </w:pPr>
            <w:r w:rsidRPr="00864535">
              <w:rPr>
                <w:rFonts w:cs="Times New Roman"/>
                <w:i/>
                <w:sz w:val="18"/>
                <w:szCs w:val="18"/>
              </w:rPr>
              <w:t>RAINrate</w:t>
            </w:r>
          </w:p>
        </w:tc>
        <w:tc>
          <w:tcPr>
            <w:tcW w:w="1555"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mm</w:t>
            </w:r>
            <w:r w:rsidRPr="00864535">
              <w:rPr>
                <w:rFonts w:cs="Times New Roman"/>
                <w:sz w:val="18"/>
                <w:szCs w:val="18"/>
                <w:vertAlign w:val="subscript"/>
              </w:rPr>
              <w:t>·</w:t>
            </w:r>
            <w:r w:rsidRPr="00864535">
              <w:rPr>
                <w:rFonts w:cs="Times New Roman"/>
                <w:sz w:val="18"/>
                <w:szCs w:val="18"/>
              </w:rPr>
              <w:t>y</w:t>
            </w:r>
            <w:r w:rsidRPr="00864535">
              <w:rPr>
                <w:rFonts w:cs="Times New Roman"/>
                <w:sz w:val="18"/>
                <w:szCs w:val="18"/>
                <w:vertAlign w:val="superscript"/>
              </w:rPr>
              <w:t>-1</w:t>
            </w:r>
          </w:p>
        </w:tc>
        <w:tc>
          <w:tcPr>
            <w:tcW w:w="141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674</w:t>
            </w:r>
          </w:p>
        </w:tc>
      </w:tr>
      <w:tr w:rsidR="003C4FE5" w:rsidRPr="00864535">
        <w:trPr>
          <w:trHeight w:val="247"/>
          <w:jc w:val="center"/>
        </w:trPr>
        <w:tc>
          <w:tcPr>
            <w:tcW w:w="8213" w:type="dxa"/>
            <w:gridSpan w:val="4"/>
            <w:tcBorders>
              <w:top w:val="single" w:sz="8" w:space="0" w:color="auto"/>
            </w:tcBorders>
            <w:shd w:val="clear" w:color="auto" w:fill="auto"/>
          </w:tcPr>
          <w:p w:rsidR="003C4FE5" w:rsidRPr="00864535" w:rsidRDefault="008D45DD">
            <w:pPr>
              <w:adjustRightInd w:val="0"/>
              <w:snapToGrid w:val="0"/>
              <w:spacing w:line="360" w:lineRule="exact"/>
              <w:rPr>
                <w:rFonts w:cs="Times New Roman"/>
                <w:b/>
                <w:sz w:val="18"/>
                <w:szCs w:val="18"/>
              </w:rPr>
            </w:pPr>
            <w:r w:rsidRPr="00864535">
              <w:rPr>
                <w:rFonts w:cs="Times New Roman"/>
                <w:b/>
                <w:sz w:val="18"/>
                <w:szCs w:val="18"/>
              </w:rPr>
              <w:t>地表水</w:t>
            </w:r>
          </w:p>
        </w:tc>
      </w:tr>
      <w:tr w:rsidR="003C4FE5" w:rsidRPr="00864535">
        <w:trPr>
          <w:trHeight w:val="247"/>
          <w:jc w:val="center"/>
        </w:trPr>
        <w:tc>
          <w:tcPr>
            <w:tcW w:w="3402"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水中悬浮物浓度（干重）</w:t>
            </w:r>
          </w:p>
        </w:tc>
        <w:tc>
          <w:tcPr>
            <w:tcW w:w="183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SUSP</w:t>
            </w:r>
            <w:r w:rsidRPr="00864535">
              <w:rPr>
                <w:rFonts w:cs="Times New Roman"/>
                <w:sz w:val="18"/>
                <w:szCs w:val="18"/>
                <w:vertAlign w:val="subscript"/>
              </w:rPr>
              <w:t>water</w:t>
            </w:r>
          </w:p>
        </w:tc>
        <w:tc>
          <w:tcPr>
            <w:tcW w:w="1555"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mg</w:t>
            </w:r>
            <w:r w:rsidRPr="00864535">
              <w:rPr>
                <w:rFonts w:cs="Times New Roman"/>
                <w:sz w:val="18"/>
                <w:szCs w:val="18"/>
                <w:vertAlign w:val="subscript"/>
              </w:rPr>
              <w:t>·</w:t>
            </w:r>
            <w:r w:rsidRPr="00864535">
              <w:rPr>
                <w:rFonts w:cs="Times New Roman"/>
                <w:sz w:val="18"/>
                <w:szCs w:val="18"/>
              </w:rPr>
              <w:t>L</w:t>
            </w:r>
            <w:r w:rsidRPr="00864535">
              <w:rPr>
                <w:rFonts w:cs="Times New Roman"/>
                <w:sz w:val="18"/>
                <w:szCs w:val="18"/>
                <w:vertAlign w:val="superscript"/>
              </w:rPr>
              <w:t>-1</w:t>
            </w:r>
          </w:p>
        </w:tc>
        <w:tc>
          <w:tcPr>
            <w:tcW w:w="141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15</w:t>
            </w:r>
          </w:p>
        </w:tc>
      </w:tr>
      <w:tr w:rsidR="003C4FE5" w:rsidRPr="00864535">
        <w:trPr>
          <w:trHeight w:val="247"/>
          <w:jc w:val="center"/>
        </w:trPr>
        <w:tc>
          <w:tcPr>
            <w:tcW w:w="3402"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河流流量</w:t>
            </w:r>
          </w:p>
        </w:tc>
        <w:tc>
          <w:tcPr>
            <w:tcW w:w="183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FLOW</w:t>
            </w:r>
          </w:p>
        </w:tc>
        <w:tc>
          <w:tcPr>
            <w:tcW w:w="1555"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rPr>
              <w:t>·d</w:t>
            </w:r>
            <w:r w:rsidRPr="00864535">
              <w:rPr>
                <w:rFonts w:cs="Times New Roman"/>
                <w:sz w:val="18"/>
                <w:szCs w:val="18"/>
                <w:vertAlign w:val="superscript"/>
              </w:rPr>
              <w:t>-1</w:t>
            </w:r>
          </w:p>
        </w:tc>
        <w:tc>
          <w:tcPr>
            <w:tcW w:w="141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18000</w:t>
            </w:r>
          </w:p>
        </w:tc>
      </w:tr>
      <w:tr w:rsidR="003C4FE5" w:rsidRPr="00864535">
        <w:trPr>
          <w:trHeight w:val="247"/>
          <w:jc w:val="center"/>
        </w:trPr>
        <w:tc>
          <w:tcPr>
            <w:tcW w:w="8213" w:type="dxa"/>
            <w:gridSpan w:val="4"/>
            <w:tcBorders>
              <w:top w:val="single" w:sz="8" w:space="0" w:color="auto"/>
            </w:tcBorders>
            <w:shd w:val="clear" w:color="auto" w:fill="auto"/>
          </w:tcPr>
          <w:p w:rsidR="003C4FE5" w:rsidRPr="00864535" w:rsidRDefault="008D45DD">
            <w:pPr>
              <w:adjustRightInd w:val="0"/>
              <w:snapToGrid w:val="0"/>
              <w:spacing w:line="360" w:lineRule="exact"/>
              <w:rPr>
                <w:rFonts w:cs="Times New Roman"/>
                <w:b/>
                <w:sz w:val="18"/>
                <w:szCs w:val="18"/>
              </w:rPr>
            </w:pPr>
            <w:r w:rsidRPr="00864535">
              <w:rPr>
                <w:rFonts w:cs="Times New Roman"/>
                <w:b/>
                <w:sz w:val="18"/>
                <w:szCs w:val="18"/>
              </w:rPr>
              <w:t>悬浮物</w:t>
            </w:r>
          </w:p>
        </w:tc>
      </w:tr>
      <w:tr w:rsidR="003C4FE5" w:rsidRPr="00864535">
        <w:trPr>
          <w:trHeight w:val="24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悬浮物中固体的体积分数</w:t>
            </w:r>
          </w:p>
        </w:tc>
        <w:tc>
          <w:tcPr>
            <w:tcW w:w="1838" w:type="dxa"/>
            <w:shd w:val="clear" w:color="auto" w:fill="auto"/>
          </w:tcPr>
          <w:p w:rsidR="003C4FE5" w:rsidRPr="00864535" w:rsidRDefault="008D45DD">
            <w:pPr>
              <w:adjustRightInd w:val="0"/>
              <w:snapToGrid w:val="0"/>
              <w:spacing w:line="360" w:lineRule="exact"/>
              <w:rPr>
                <w:rFonts w:cs="Times New Roman"/>
                <w:sz w:val="18"/>
                <w:szCs w:val="18"/>
                <w:vertAlign w:val="subscript"/>
              </w:rPr>
            </w:pPr>
            <w:r w:rsidRPr="00864535">
              <w:rPr>
                <w:rFonts w:cs="Times New Roman"/>
                <w:i/>
                <w:sz w:val="18"/>
                <w:szCs w:val="18"/>
              </w:rPr>
              <w:t>Fsolid</w:t>
            </w:r>
            <w:r w:rsidRPr="00864535">
              <w:rPr>
                <w:rFonts w:cs="Times New Roman"/>
                <w:sz w:val="18"/>
                <w:szCs w:val="18"/>
                <w:vertAlign w:val="subscript"/>
              </w:rPr>
              <w:t>susp</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0.1</w:t>
            </w:r>
          </w:p>
        </w:tc>
      </w:tr>
      <w:tr w:rsidR="003C4FE5" w:rsidRPr="00864535">
        <w:trPr>
          <w:trHeight w:val="247"/>
          <w:jc w:val="center"/>
        </w:trPr>
        <w:tc>
          <w:tcPr>
            <w:tcW w:w="3402" w:type="dxa"/>
            <w:tcBorders>
              <w:bottom w:val="single" w:sz="4" w:space="0" w:color="auto"/>
            </w:tcBorders>
            <w:shd w:val="clear" w:color="auto" w:fill="auto"/>
          </w:tcPr>
          <w:p w:rsidR="003C4FE5" w:rsidRPr="00864535" w:rsidRDefault="008D45DD">
            <w:pPr>
              <w:adjustRightInd w:val="0"/>
              <w:snapToGrid w:val="0"/>
              <w:spacing w:line="360" w:lineRule="exact"/>
              <w:jc w:val="left"/>
              <w:rPr>
                <w:rFonts w:cs="Times New Roman"/>
                <w:sz w:val="18"/>
                <w:szCs w:val="18"/>
              </w:rPr>
            </w:pPr>
            <w:r w:rsidRPr="00864535">
              <w:rPr>
                <w:rFonts w:cs="Times New Roman"/>
                <w:sz w:val="18"/>
                <w:szCs w:val="18"/>
              </w:rPr>
              <w:t>悬浮物中水的体积分数</w:t>
            </w:r>
          </w:p>
        </w:tc>
        <w:tc>
          <w:tcPr>
            <w:tcW w:w="183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Fwater</w:t>
            </w:r>
            <w:r w:rsidRPr="00864535">
              <w:rPr>
                <w:rFonts w:cs="Times New Roman"/>
                <w:sz w:val="18"/>
                <w:szCs w:val="18"/>
                <w:vertAlign w:val="subscript"/>
              </w:rPr>
              <w:t>susp</w:t>
            </w:r>
          </w:p>
        </w:tc>
        <w:tc>
          <w:tcPr>
            <w:tcW w:w="1555"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0.9</w:t>
            </w:r>
          </w:p>
        </w:tc>
      </w:tr>
      <w:tr w:rsidR="003C4FE5" w:rsidRPr="00864535">
        <w:trPr>
          <w:trHeight w:val="247"/>
          <w:jc w:val="center"/>
        </w:trPr>
        <w:tc>
          <w:tcPr>
            <w:tcW w:w="3402"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悬浮固体中有机碳</w:t>
            </w:r>
            <w:r w:rsidRPr="00864535">
              <w:rPr>
                <w:rFonts w:cs="Times New Roman" w:hint="eastAsia"/>
                <w:sz w:val="18"/>
                <w:szCs w:val="18"/>
              </w:rPr>
              <w:t>质量分数</w:t>
            </w:r>
          </w:p>
        </w:tc>
        <w:tc>
          <w:tcPr>
            <w:tcW w:w="183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Foc</w:t>
            </w:r>
            <w:r w:rsidRPr="00864535">
              <w:rPr>
                <w:rFonts w:cs="Times New Roman"/>
                <w:sz w:val="18"/>
                <w:szCs w:val="18"/>
                <w:vertAlign w:val="subscript"/>
              </w:rPr>
              <w:t>susp</w:t>
            </w:r>
          </w:p>
        </w:tc>
        <w:tc>
          <w:tcPr>
            <w:tcW w:w="1555"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kg</w:t>
            </w:r>
            <w:r w:rsidRPr="00864535">
              <w:rPr>
                <w:rFonts w:cs="Times New Roman"/>
                <w:sz w:val="18"/>
                <w:szCs w:val="18"/>
                <w:vertAlign w:val="subscript"/>
              </w:rPr>
              <w:t>·</w:t>
            </w:r>
            <w:r w:rsidRPr="00864535">
              <w:rPr>
                <w:rFonts w:cs="Times New Roman"/>
                <w:sz w:val="18"/>
                <w:szCs w:val="18"/>
              </w:rPr>
              <w:t>kg</w:t>
            </w:r>
            <w:r w:rsidRPr="00864535">
              <w:rPr>
                <w:rFonts w:cs="Times New Roman"/>
                <w:sz w:val="18"/>
                <w:szCs w:val="18"/>
                <w:vertAlign w:val="superscript"/>
              </w:rPr>
              <w:t>-1</w:t>
            </w:r>
          </w:p>
        </w:tc>
        <w:tc>
          <w:tcPr>
            <w:tcW w:w="141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0.1</w:t>
            </w:r>
          </w:p>
        </w:tc>
      </w:tr>
      <w:tr w:rsidR="003C4FE5" w:rsidRPr="00864535">
        <w:trPr>
          <w:trHeight w:val="247"/>
          <w:jc w:val="center"/>
        </w:trPr>
        <w:tc>
          <w:tcPr>
            <w:tcW w:w="8213" w:type="dxa"/>
            <w:gridSpan w:val="4"/>
            <w:tcBorders>
              <w:top w:val="single" w:sz="8" w:space="0" w:color="auto"/>
            </w:tcBorders>
            <w:shd w:val="clear" w:color="auto" w:fill="auto"/>
          </w:tcPr>
          <w:p w:rsidR="003C4FE5" w:rsidRPr="00864535" w:rsidRDefault="008D45DD">
            <w:pPr>
              <w:adjustRightInd w:val="0"/>
              <w:snapToGrid w:val="0"/>
              <w:spacing w:line="360" w:lineRule="exact"/>
              <w:rPr>
                <w:rFonts w:cs="Times New Roman"/>
                <w:b/>
                <w:sz w:val="18"/>
                <w:szCs w:val="18"/>
              </w:rPr>
            </w:pPr>
            <w:r w:rsidRPr="00864535">
              <w:rPr>
                <w:rFonts w:cs="Times New Roman"/>
                <w:b/>
                <w:sz w:val="18"/>
                <w:szCs w:val="18"/>
              </w:rPr>
              <w:t>沉积物</w:t>
            </w:r>
          </w:p>
        </w:tc>
      </w:tr>
      <w:tr w:rsidR="003C4FE5" w:rsidRPr="00864535">
        <w:trPr>
          <w:trHeight w:val="24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沉积物中固体的体积分数</w:t>
            </w:r>
          </w:p>
        </w:tc>
        <w:tc>
          <w:tcPr>
            <w:tcW w:w="1838" w:type="dxa"/>
            <w:shd w:val="clear" w:color="auto" w:fill="auto"/>
          </w:tcPr>
          <w:p w:rsidR="003C4FE5" w:rsidRPr="00864535" w:rsidRDefault="008D45DD">
            <w:pPr>
              <w:adjustRightInd w:val="0"/>
              <w:snapToGrid w:val="0"/>
              <w:spacing w:line="360" w:lineRule="exact"/>
              <w:rPr>
                <w:rFonts w:cs="Times New Roman"/>
                <w:sz w:val="18"/>
                <w:szCs w:val="18"/>
                <w:vertAlign w:val="subscript"/>
              </w:rPr>
            </w:pPr>
            <w:r w:rsidRPr="00864535">
              <w:rPr>
                <w:rFonts w:cs="Times New Roman"/>
                <w:i/>
                <w:sz w:val="18"/>
                <w:szCs w:val="18"/>
              </w:rPr>
              <w:t>Fsolid</w:t>
            </w:r>
            <w:r w:rsidRPr="00864535">
              <w:rPr>
                <w:rFonts w:cs="Times New Roman"/>
                <w:sz w:val="18"/>
                <w:szCs w:val="18"/>
                <w:vertAlign w:val="subscript"/>
              </w:rPr>
              <w:t>sed</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0.2</w:t>
            </w:r>
          </w:p>
        </w:tc>
      </w:tr>
      <w:tr w:rsidR="003C4FE5" w:rsidRPr="00864535">
        <w:trPr>
          <w:trHeight w:val="237"/>
          <w:jc w:val="center"/>
        </w:trPr>
        <w:tc>
          <w:tcPr>
            <w:tcW w:w="3402" w:type="dxa"/>
            <w:tcBorders>
              <w:bottom w:val="single" w:sz="4" w:space="0" w:color="auto"/>
            </w:tcBorders>
            <w:shd w:val="clear" w:color="auto" w:fill="auto"/>
          </w:tcPr>
          <w:p w:rsidR="003C4FE5" w:rsidRPr="00864535" w:rsidRDefault="008D45DD">
            <w:pPr>
              <w:adjustRightInd w:val="0"/>
              <w:snapToGrid w:val="0"/>
              <w:spacing w:line="360" w:lineRule="exact"/>
              <w:jc w:val="left"/>
              <w:rPr>
                <w:rFonts w:cs="Times New Roman"/>
                <w:sz w:val="18"/>
                <w:szCs w:val="18"/>
              </w:rPr>
            </w:pPr>
            <w:r w:rsidRPr="00864535">
              <w:rPr>
                <w:rFonts w:cs="Times New Roman"/>
                <w:sz w:val="18"/>
                <w:szCs w:val="18"/>
              </w:rPr>
              <w:t>沉积物中水的体积分数</w:t>
            </w:r>
          </w:p>
        </w:tc>
        <w:tc>
          <w:tcPr>
            <w:tcW w:w="183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Fwater</w:t>
            </w:r>
            <w:r w:rsidRPr="00864535">
              <w:rPr>
                <w:rFonts w:cs="Times New Roman"/>
                <w:sz w:val="18"/>
                <w:szCs w:val="18"/>
                <w:vertAlign w:val="subscript"/>
              </w:rPr>
              <w:t>sed</w:t>
            </w:r>
          </w:p>
        </w:tc>
        <w:tc>
          <w:tcPr>
            <w:tcW w:w="1555"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tcBorders>
              <w:bottom w:val="single" w:sz="4"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0.8</w:t>
            </w:r>
          </w:p>
        </w:tc>
      </w:tr>
      <w:tr w:rsidR="003C4FE5" w:rsidRPr="00864535">
        <w:trPr>
          <w:trHeight w:val="247"/>
          <w:jc w:val="center"/>
        </w:trPr>
        <w:tc>
          <w:tcPr>
            <w:tcW w:w="3402"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沉积物固体中有机碳</w:t>
            </w:r>
            <w:r w:rsidRPr="00864535">
              <w:rPr>
                <w:rFonts w:cs="Times New Roman" w:hint="eastAsia"/>
                <w:sz w:val="18"/>
                <w:szCs w:val="18"/>
              </w:rPr>
              <w:t>质量分数</w:t>
            </w:r>
          </w:p>
        </w:tc>
        <w:tc>
          <w:tcPr>
            <w:tcW w:w="183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Foc</w:t>
            </w:r>
            <w:r w:rsidRPr="00864535">
              <w:rPr>
                <w:rFonts w:cs="Times New Roman"/>
                <w:sz w:val="18"/>
                <w:szCs w:val="18"/>
                <w:vertAlign w:val="subscript"/>
              </w:rPr>
              <w:t>sed</w:t>
            </w:r>
          </w:p>
        </w:tc>
        <w:tc>
          <w:tcPr>
            <w:tcW w:w="1555"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kg</w:t>
            </w:r>
            <w:r w:rsidRPr="00864535">
              <w:rPr>
                <w:rFonts w:cs="Times New Roman"/>
                <w:sz w:val="18"/>
                <w:szCs w:val="18"/>
                <w:vertAlign w:val="subscript"/>
              </w:rPr>
              <w:t>·</w:t>
            </w:r>
            <w:r w:rsidRPr="00864535">
              <w:rPr>
                <w:rFonts w:cs="Times New Roman"/>
                <w:sz w:val="18"/>
                <w:szCs w:val="18"/>
              </w:rPr>
              <w:t>kg</w:t>
            </w:r>
            <w:r w:rsidRPr="00864535">
              <w:rPr>
                <w:rFonts w:cs="Times New Roman"/>
                <w:sz w:val="18"/>
                <w:szCs w:val="18"/>
                <w:vertAlign w:val="superscript"/>
              </w:rPr>
              <w:t>-1</w:t>
            </w:r>
          </w:p>
        </w:tc>
        <w:tc>
          <w:tcPr>
            <w:tcW w:w="1418" w:type="dxa"/>
            <w:tcBorders>
              <w:top w:val="single" w:sz="4" w:space="0" w:color="auto"/>
              <w:bottom w:val="single" w:sz="8" w:space="0" w:color="auto"/>
            </w:tcBorders>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0.05</w:t>
            </w:r>
          </w:p>
        </w:tc>
      </w:tr>
      <w:tr w:rsidR="003C4FE5" w:rsidRPr="00864535">
        <w:trPr>
          <w:trHeight w:val="247"/>
          <w:jc w:val="center"/>
        </w:trPr>
        <w:tc>
          <w:tcPr>
            <w:tcW w:w="8213" w:type="dxa"/>
            <w:gridSpan w:val="4"/>
            <w:tcBorders>
              <w:top w:val="single" w:sz="8" w:space="0" w:color="auto"/>
            </w:tcBorders>
            <w:shd w:val="clear" w:color="auto" w:fill="auto"/>
          </w:tcPr>
          <w:p w:rsidR="003C4FE5" w:rsidRPr="00864535" w:rsidRDefault="008D45DD">
            <w:pPr>
              <w:adjustRightInd w:val="0"/>
              <w:snapToGrid w:val="0"/>
              <w:spacing w:line="360" w:lineRule="exact"/>
              <w:rPr>
                <w:rFonts w:cs="Times New Roman"/>
                <w:b/>
                <w:sz w:val="18"/>
                <w:szCs w:val="18"/>
              </w:rPr>
            </w:pPr>
            <w:r w:rsidRPr="00864535">
              <w:rPr>
                <w:rFonts w:cs="Times New Roman"/>
                <w:b/>
                <w:sz w:val="18"/>
                <w:szCs w:val="18"/>
              </w:rPr>
              <w:t>土壤</w:t>
            </w:r>
          </w:p>
        </w:tc>
      </w:tr>
      <w:tr w:rsidR="003C4FE5" w:rsidRPr="00864535">
        <w:trPr>
          <w:trHeight w:val="24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土壤中固体的体积分数</w:t>
            </w:r>
          </w:p>
        </w:tc>
        <w:tc>
          <w:tcPr>
            <w:tcW w:w="1838" w:type="dxa"/>
            <w:shd w:val="clear" w:color="auto" w:fill="auto"/>
          </w:tcPr>
          <w:p w:rsidR="003C4FE5" w:rsidRPr="00864535" w:rsidRDefault="008D45DD">
            <w:pPr>
              <w:adjustRightInd w:val="0"/>
              <w:snapToGrid w:val="0"/>
              <w:spacing w:line="360" w:lineRule="exact"/>
              <w:rPr>
                <w:rFonts w:cs="Times New Roman"/>
                <w:sz w:val="18"/>
                <w:szCs w:val="18"/>
                <w:vertAlign w:val="subscript"/>
              </w:rPr>
            </w:pPr>
            <w:r w:rsidRPr="00864535">
              <w:rPr>
                <w:rFonts w:cs="Times New Roman"/>
                <w:i/>
                <w:sz w:val="18"/>
                <w:szCs w:val="18"/>
              </w:rPr>
              <w:t>Fsolid</w:t>
            </w:r>
            <w:r w:rsidRPr="00864535">
              <w:rPr>
                <w:rFonts w:cs="Times New Roman"/>
                <w:sz w:val="18"/>
                <w:szCs w:val="18"/>
                <w:vertAlign w:val="subscript"/>
              </w:rPr>
              <w:t>soil</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0.6</w:t>
            </w:r>
          </w:p>
        </w:tc>
      </w:tr>
      <w:tr w:rsidR="003C4FE5" w:rsidRPr="00864535">
        <w:trPr>
          <w:trHeight w:val="24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土壤中水的体积分数</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Fwater</w:t>
            </w:r>
            <w:r w:rsidRPr="00864535">
              <w:rPr>
                <w:rFonts w:cs="Times New Roman"/>
                <w:sz w:val="18"/>
                <w:szCs w:val="18"/>
                <w:vertAlign w:val="subscript"/>
              </w:rPr>
              <w:t>soil</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0.2</w:t>
            </w:r>
          </w:p>
        </w:tc>
      </w:tr>
      <w:tr w:rsidR="003C4FE5" w:rsidRPr="00864535">
        <w:trPr>
          <w:trHeight w:val="24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土壤中大气的体积分数</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Fair</w:t>
            </w:r>
            <w:r w:rsidRPr="00864535">
              <w:rPr>
                <w:rFonts w:cs="Times New Roman"/>
                <w:sz w:val="18"/>
                <w:szCs w:val="18"/>
                <w:vertAlign w:val="subscript"/>
              </w:rPr>
              <w:t>soil</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vertAlign w:val="subscript"/>
              </w:rPr>
              <w:t>·</w:t>
            </w:r>
            <w:r w:rsidRPr="00864535">
              <w:rPr>
                <w:rFonts w:cs="Times New Roman"/>
                <w:sz w:val="18"/>
                <w:szCs w:val="18"/>
              </w:rPr>
              <w:t>m</w:t>
            </w:r>
            <w:r w:rsidRPr="00864535">
              <w:rPr>
                <w:rFonts w:cs="Times New Roman"/>
                <w:sz w:val="18"/>
                <w:szCs w:val="18"/>
                <w:vertAlign w:val="superscript"/>
              </w:rPr>
              <w:t>-3</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0.2</w:t>
            </w:r>
          </w:p>
        </w:tc>
      </w:tr>
      <w:tr w:rsidR="003C4FE5" w:rsidRPr="00864535">
        <w:trPr>
          <w:trHeight w:val="337"/>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土壤固体中有机碳</w:t>
            </w:r>
            <w:r w:rsidRPr="00864535">
              <w:rPr>
                <w:rFonts w:cs="Times New Roman" w:hint="eastAsia"/>
                <w:sz w:val="18"/>
                <w:szCs w:val="18"/>
              </w:rPr>
              <w:t>质量分数</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Foc</w:t>
            </w:r>
            <w:r w:rsidRPr="00864535">
              <w:rPr>
                <w:rFonts w:cs="Times New Roman"/>
                <w:sz w:val="18"/>
                <w:szCs w:val="18"/>
                <w:vertAlign w:val="subscript"/>
              </w:rPr>
              <w:t>soil</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kg</w:t>
            </w:r>
            <w:r w:rsidRPr="00864535">
              <w:rPr>
                <w:rFonts w:cs="Times New Roman"/>
                <w:sz w:val="18"/>
                <w:szCs w:val="18"/>
                <w:vertAlign w:val="subscript"/>
              </w:rPr>
              <w:t>·</w:t>
            </w:r>
            <w:r w:rsidRPr="00864535">
              <w:rPr>
                <w:rFonts w:cs="Times New Roman"/>
                <w:sz w:val="18"/>
                <w:szCs w:val="18"/>
              </w:rPr>
              <w:t>kg</w:t>
            </w:r>
            <w:r w:rsidRPr="00864535">
              <w:rPr>
                <w:rFonts w:cs="Times New Roman"/>
                <w:sz w:val="18"/>
                <w:szCs w:val="18"/>
                <w:vertAlign w:val="superscript"/>
              </w:rPr>
              <w:t>-1</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0.02</w:t>
            </w:r>
          </w:p>
        </w:tc>
      </w:tr>
      <w:tr w:rsidR="003C4FE5" w:rsidRPr="00864535">
        <w:trPr>
          <w:trHeight w:val="271"/>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表层土壤深度</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i/>
                <w:sz w:val="18"/>
                <w:szCs w:val="18"/>
              </w:rPr>
              <w:t>DEPTH</w:t>
            </w:r>
            <w:r w:rsidRPr="00864535">
              <w:rPr>
                <w:rFonts w:cs="Times New Roman"/>
                <w:sz w:val="18"/>
                <w:szCs w:val="18"/>
                <w:vertAlign w:val="subscript"/>
              </w:rPr>
              <w:t>soil</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m</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0.2</w:t>
            </w:r>
          </w:p>
        </w:tc>
      </w:tr>
      <w:tr w:rsidR="003C4FE5" w:rsidRPr="00864535">
        <w:trPr>
          <w:trHeight w:val="271"/>
          <w:jc w:val="center"/>
        </w:trPr>
        <w:tc>
          <w:tcPr>
            <w:tcW w:w="3402"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Style w:val="16"/>
                <w:rFonts w:cs="Times New Roman"/>
                <w:sz w:val="18"/>
                <w:szCs w:val="18"/>
              </w:rPr>
              <w:t>污泥（干重）的年施用率</w:t>
            </w:r>
          </w:p>
        </w:tc>
        <w:tc>
          <w:tcPr>
            <w:tcW w:w="183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Style w:val="16"/>
                <w:rFonts w:cs="Times New Roman"/>
                <w:i/>
                <w:sz w:val="18"/>
                <w:szCs w:val="18"/>
              </w:rPr>
              <w:t>APPL</w:t>
            </w:r>
            <w:r w:rsidRPr="00864535">
              <w:rPr>
                <w:rStyle w:val="16"/>
                <w:rFonts w:cs="Times New Roman"/>
                <w:sz w:val="18"/>
                <w:szCs w:val="18"/>
                <w:vertAlign w:val="subscript"/>
              </w:rPr>
              <w:t>sludge</w:t>
            </w:r>
          </w:p>
        </w:tc>
        <w:tc>
          <w:tcPr>
            <w:tcW w:w="1555"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kg·m</w:t>
            </w:r>
            <w:r w:rsidRPr="00864535">
              <w:rPr>
                <w:rFonts w:cs="Times New Roman"/>
                <w:sz w:val="18"/>
                <w:szCs w:val="18"/>
                <w:vertAlign w:val="superscript"/>
              </w:rPr>
              <w:t>-2</w:t>
            </w:r>
            <w:r w:rsidRPr="00864535">
              <w:rPr>
                <w:rFonts w:cs="Times New Roman"/>
                <w:sz w:val="18"/>
                <w:szCs w:val="18"/>
              </w:rPr>
              <w:t>·y</w:t>
            </w:r>
            <w:r w:rsidRPr="00864535">
              <w:rPr>
                <w:rFonts w:cs="Times New Roman"/>
                <w:sz w:val="18"/>
                <w:szCs w:val="18"/>
                <w:vertAlign w:val="superscript"/>
              </w:rPr>
              <w:t>-1</w:t>
            </w:r>
          </w:p>
        </w:tc>
        <w:tc>
          <w:tcPr>
            <w:tcW w:w="1418" w:type="dxa"/>
            <w:shd w:val="clear" w:color="auto" w:fill="auto"/>
          </w:tcPr>
          <w:p w:rsidR="003C4FE5" w:rsidRPr="00864535" w:rsidRDefault="008D45DD">
            <w:pPr>
              <w:adjustRightInd w:val="0"/>
              <w:snapToGrid w:val="0"/>
              <w:spacing w:line="360" w:lineRule="exact"/>
              <w:rPr>
                <w:rFonts w:cs="Times New Roman"/>
                <w:sz w:val="18"/>
                <w:szCs w:val="18"/>
              </w:rPr>
            </w:pPr>
            <w:r w:rsidRPr="00864535">
              <w:rPr>
                <w:rFonts w:cs="Times New Roman"/>
                <w:sz w:val="18"/>
                <w:szCs w:val="18"/>
              </w:rPr>
              <w:t>0.75</w:t>
            </w:r>
          </w:p>
        </w:tc>
      </w:tr>
      <w:tr w:rsidR="00D5730D" w:rsidRPr="00864535" w:rsidTr="005F2290">
        <w:trPr>
          <w:trHeight w:val="271"/>
          <w:jc w:val="center"/>
        </w:trPr>
        <w:tc>
          <w:tcPr>
            <w:tcW w:w="8213" w:type="dxa"/>
            <w:gridSpan w:val="4"/>
            <w:shd w:val="clear" w:color="auto" w:fill="auto"/>
          </w:tcPr>
          <w:p w:rsidR="003B50C4" w:rsidRDefault="00201C00" w:rsidP="00F413E6">
            <w:pPr>
              <w:adjustRightInd w:val="0"/>
              <w:snapToGrid w:val="0"/>
              <w:spacing w:line="360" w:lineRule="exact"/>
              <w:rPr>
                <w:ins w:id="783" w:author="周 林军" w:date="2020-09-04T15:14:00Z"/>
                <w:rFonts w:cs="Times New Roman"/>
                <w:sz w:val="18"/>
                <w:szCs w:val="18"/>
              </w:rPr>
            </w:pPr>
            <w:ins w:id="784" w:author="周 林军" w:date="2020-09-04T14:13:00Z">
              <w:r w:rsidRPr="005F2290">
                <w:rPr>
                  <w:rFonts w:cs="Times New Roman"/>
                  <w:sz w:val="18"/>
                  <w:szCs w:val="18"/>
                </w:rPr>
                <w:t>注</w:t>
              </w:r>
            </w:ins>
            <w:ins w:id="785" w:author="周 林军" w:date="2020-09-04T15:03:00Z">
              <w:r w:rsidR="003B50C4" w:rsidRPr="005F2290">
                <w:rPr>
                  <w:rFonts w:cs="Times New Roman" w:hint="eastAsia"/>
                  <w:sz w:val="18"/>
                  <w:szCs w:val="18"/>
                </w:rPr>
                <w:t>1</w:t>
              </w:r>
            </w:ins>
            <w:ins w:id="786" w:author="周 林军" w:date="2020-09-04T14:13:00Z">
              <w:r w:rsidRPr="005F2290">
                <w:rPr>
                  <w:rFonts w:cs="Times New Roman" w:hint="eastAsia"/>
                  <w:sz w:val="18"/>
                  <w:szCs w:val="18"/>
                </w:rPr>
                <w:t>：环境温度、降雨量来自</w:t>
              </w:r>
            </w:ins>
            <w:ins w:id="787" w:author="周 林军" w:date="2020-09-04T14:45:00Z">
              <w:r w:rsidR="00F413E6" w:rsidRPr="005F2290">
                <w:rPr>
                  <w:rFonts w:cs="Times New Roman" w:hint="eastAsia"/>
                  <w:sz w:val="18"/>
                  <w:szCs w:val="18"/>
                </w:rPr>
                <w:t>2</w:t>
              </w:r>
              <w:r w:rsidR="00F413E6" w:rsidRPr="005F2290">
                <w:rPr>
                  <w:rFonts w:cs="Times New Roman"/>
                  <w:sz w:val="18"/>
                  <w:szCs w:val="18"/>
                </w:rPr>
                <w:t>018</w:t>
              </w:r>
              <w:r w:rsidR="00F413E6" w:rsidRPr="005F2290">
                <w:rPr>
                  <w:rFonts w:cs="Times New Roman"/>
                  <w:sz w:val="18"/>
                  <w:szCs w:val="18"/>
                </w:rPr>
                <w:t>年</w:t>
              </w:r>
            </w:ins>
            <w:ins w:id="788" w:author="周 林军" w:date="2020-09-04T14:42:00Z">
              <w:r w:rsidR="00F413E6" w:rsidRPr="005F2290">
                <w:rPr>
                  <w:rFonts w:cs="Times New Roman" w:hint="eastAsia"/>
                  <w:sz w:val="18"/>
                  <w:szCs w:val="18"/>
                </w:rPr>
                <w:t>《中国</w:t>
              </w:r>
            </w:ins>
            <w:ins w:id="789" w:author="周 林军" w:date="2020-09-04T14:45:00Z">
              <w:r w:rsidR="00F413E6" w:rsidRPr="005F2290">
                <w:rPr>
                  <w:rFonts w:cs="Times New Roman" w:hint="eastAsia"/>
                  <w:sz w:val="18"/>
                  <w:szCs w:val="18"/>
                </w:rPr>
                <w:t>气候公报</w:t>
              </w:r>
            </w:ins>
            <w:ins w:id="790" w:author="周 林军" w:date="2020-09-04T14:42:00Z">
              <w:r w:rsidR="00F413E6" w:rsidRPr="005F2290">
                <w:rPr>
                  <w:rFonts w:cs="Times New Roman" w:hint="eastAsia"/>
                  <w:sz w:val="18"/>
                  <w:szCs w:val="18"/>
                </w:rPr>
                <w:t>》</w:t>
              </w:r>
            </w:ins>
            <w:ins w:id="791" w:author="周 林军" w:date="2020-09-04T14:45:00Z">
              <w:r w:rsidR="00F413E6" w:rsidRPr="005F2290">
                <w:rPr>
                  <w:rFonts w:cs="Times New Roman" w:hint="eastAsia"/>
                  <w:sz w:val="18"/>
                  <w:szCs w:val="18"/>
                </w:rPr>
                <w:t>全国</w:t>
              </w:r>
              <w:r w:rsidR="00F413E6" w:rsidRPr="0099035E">
                <w:rPr>
                  <w:rFonts w:cs="Times New Roman" w:hint="eastAsia"/>
                  <w:sz w:val="18"/>
                  <w:szCs w:val="18"/>
                </w:rPr>
                <w:t>平均值</w:t>
              </w:r>
            </w:ins>
            <w:ins w:id="792" w:author="周 林军" w:date="2020-09-04T15:03:00Z">
              <w:r w:rsidR="003B50C4" w:rsidRPr="0099035E">
                <w:rPr>
                  <w:rFonts w:cs="Times New Roman" w:hint="eastAsia"/>
                  <w:sz w:val="18"/>
                  <w:szCs w:val="18"/>
                </w:rPr>
                <w:t>；</w:t>
              </w:r>
            </w:ins>
          </w:p>
          <w:p w:rsidR="0099035E" w:rsidRPr="0099035E" w:rsidRDefault="0099035E" w:rsidP="00F413E6">
            <w:pPr>
              <w:adjustRightInd w:val="0"/>
              <w:snapToGrid w:val="0"/>
              <w:spacing w:line="360" w:lineRule="exact"/>
              <w:rPr>
                <w:ins w:id="793" w:author="周 林军" w:date="2020-09-04T15:03:00Z"/>
                <w:rFonts w:cs="Times New Roman"/>
                <w:sz w:val="18"/>
                <w:szCs w:val="18"/>
              </w:rPr>
            </w:pPr>
            <w:ins w:id="794" w:author="周 林军" w:date="2020-09-04T15:14:00Z">
              <w:r>
                <w:rPr>
                  <w:rFonts w:cs="Times New Roman"/>
                  <w:sz w:val="18"/>
                  <w:szCs w:val="18"/>
                </w:rPr>
                <w:t>注</w:t>
              </w:r>
              <w:r>
                <w:rPr>
                  <w:rFonts w:cs="Times New Roman" w:hint="eastAsia"/>
                  <w:sz w:val="18"/>
                  <w:szCs w:val="18"/>
                </w:rPr>
                <w:t>2</w:t>
              </w:r>
              <w:r>
                <w:rPr>
                  <w:rFonts w:cs="Times New Roman" w:hint="eastAsia"/>
                  <w:sz w:val="18"/>
                  <w:szCs w:val="18"/>
                </w:rPr>
                <w:t>：</w:t>
              </w:r>
            </w:ins>
            <w:ins w:id="795" w:author="周 林军" w:date="2020-09-04T15:15:00Z">
              <w:r w:rsidRPr="00864535">
                <w:rPr>
                  <w:rStyle w:val="16"/>
                  <w:rFonts w:cs="Times New Roman"/>
                  <w:sz w:val="18"/>
                  <w:szCs w:val="18"/>
                </w:rPr>
                <w:t>污泥（干重）的年施用率</w:t>
              </w:r>
              <w:proofErr w:type="gramStart"/>
              <w:r>
                <w:rPr>
                  <w:rStyle w:val="16"/>
                  <w:rFonts w:cs="Times New Roman"/>
                  <w:sz w:val="18"/>
                  <w:szCs w:val="18"/>
                </w:rPr>
                <w:t>参考自</w:t>
              </w:r>
              <w:proofErr w:type="gramEnd"/>
              <w:r w:rsidRPr="0099035E">
                <w:rPr>
                  <w:rStyle w:val="16"/>
                  <w:rFonts w:cs="Times New Roman" w:hint="eastAsia"/>
                  <w:sz w:val="18"/>
                  <w:szCs w:val="18"/>
                </w:rPr>
                <w:t>《农用污泥污染物控制标准》（</w:t>
              </w:r>
              <w:r w:rsidRPr="0099035E">
                <w:rPr>
                  <w:rStyle w:val="16"/>
                  <w:rFonts w:cs="Times New Roman" w:hint="eastAsia"/>
                  <w:sz w:val="18"/>
                  <w:szCs w:val="18"/>
                </w:rPr>
                <w:t>GB 4284-2018</w:t>
              </w:r>
              <w:r w:rsidRPr="0099035E">
                <w:rPr>
                  <w:rStyle w:val="16"/>
                  <w:rFonts w:cs="Times New Roman" w:hint="eastAsia"/>
                  <w:sz w:val="18"/>
                  <w:szCs w:val="18"/>
                </w:rPr>
                <w:t>）</w:t>
              </w:r>
            </w:ins>
          </w:p>
          <w:p w:rsidR="00D5730D" w:rsidRPr="00864535" w:rsidRDefault="003B50C4" w:rsidP="005F2290">
            <w:pPr>
              <w:adjustRightInd w:val="0"/>
              <w:snapToGrid w:val="0"/>
              <w:spacing w:line="360" w:lineRule="exact"/>
              <w:rPr>
                <w:rFonts w:cs="Times New Roman"/>
                <w:sz w:val="18"/>
                <w:szCs w:val="18"/>
              </w:rPr>
            </w:pPr>
            <w:ins w:id="796" w:author="周 林军" w:date="2020-09-04T15:03:00Z">
              <w:r w:rsidRPr="0099035E">
                <w:rPr>
                  <w:rFonts w:cs="Times New Roman"/>
                  <w:sz w:val="18"/>
                  <w:szCs w:val="18"/>
                </w:rPr>
                <w:t>注</w:t>
              </w:r>
              <w:r w:rsidRPr="0099035E">
                <w:rPr>
                  <w:rFonts w:cs="Times New Roman" w:hint="eastAsia"/>
                  <w:sz w:val="18"/>
                  <w:szCs w:val="18"/>
                </w:rPr>
                <w:t>2</w:t>
              </w:r>
              <w:r w:rsidRPr="0099035E">
                <w:rPr>
                  <w:rFonts w:cs="Times New Roman" w:hint="eastAsia"/>
                  <w:sz w:val="18"/>
                  <w:szCs w:val="18"/>
                </w:rPr>
                <w:t>：</w:t>
              </w:r>
            </w:ins>
            <w:ins w:id="797" w:author="周 林军" w:date="2020-09-04T14:47:00Z">
              <w:r w:rsidR="00F413E6" w:rsidRPr="0099035E">
                <w:rPr>
                  <w:rFonts w:cs="Times New Roman" w:hint="eastAsia"/>
                  <w:sz w:val="18"/>
                  <w:szCs w:val="18"/>
                </w:rPr>
                <w:t>其他参数参考自</w:t>
              </w:r>
            </w:ins>
            <w:ins w:id="798" w:author="周 林军" w:date="2020-09-04T15:12:00Z">
              <w:r w:rsidR="005F2290">
                <w:rPr>
                  <w:rFonts w:cs="Times New Roman" w:hint="eastAsia"/>
                  <w:sz w:val="18"/>
                  <w:szCs w:val="18"/>
                </w:rPr>
                <w:t>“</w:t>
              </w:r>
            </w:ins>
            <w:ins w:id="799" w:author="周 林军" w:date="2020-09-04T14:48:00Z">
              <w:r w:rsidR="00F413E6" w:rsidRPr="005F2290">
                <w:rPr>
                  <w:rFonts w:cs="Times New Roman"/>
                  <w:sz w:val="18"/>
                  <w:szCs w:val="18"/>
                  <w:rPrChange w:id="800" w:author="周 林军" w:date="2020-09-04T15:10:00Z">
                    <w:rPr>
                      <w:rFonts w:cs="Times New Roman"/>
                    </w:rPr>
                  </w:rPrChange>
                </w:rPr>
                <w:t>ECHA. Guidance on Information Requirements and Chemical Safety Assessment. Chapter R.16: Environmental exposure assessment. Helsinki, Finland: ECHA, 2016</w:t>
              </w:r>
            </w:ins>
            <w:ins w:id="801" w:author="周 林军" w:date="2020-09-04T15:12:00Z">
              <w:r w:rsidR="005F2290">
                <w:rPr>
                  <w:rFonts w:cs="Times New Roman" w:hint="eastAsia"/>
                  <w:sz w:val="18"/>
                  <w:szCs w:val="18"/>
                </w:rPr>
                <w:t>”</w:t>
              </w:r>
            </w:ins>
            <w:ins w:id="802" w:author="周 林军" w:date="2020-09-04T15:10:00Z">
              <w:r w:rsidR="005F2290">
                <w:rPr>
                  <w:rFonts w:cs="Times New Roman" w:hint="eastAsia"/>
                  <w:sz w:val="18"/>
                  <w:szCs w:val="18"/>
                </w:rPr>
                <w:t>。</w:t>
              </w:r>
            </w:ins>
          </w:p>
        </w:tc>
      </w:tr>
    </w:tbl>
    <w:p w:rsidR="00D5730D" w:rsidRPr="00F413E6" w:rsidRDefault="00D5730D" w:rsidP="00D5730D">
      <w:pPr>
        <w:pStyle w:val="affffff9"/>
        <w:spacing w:beforeLines="100" w:before="240" w:after="120"/>
      </w:pPr>
    </w:p>
    <w:p w:rsidR="00D5730D" w:rsidRDefault="00D5730D">
      <w:pPr>
        <w:widowControl/>
        <w:jc w:val="left"/>
        <w:rPr>
          <w:rFonts w:eastAsia="黑体" w:cs="Times New Roman"/>
          <w:kern w:val="0"/>
        </w:rPr>
      </w:pPr>
      <w:r>
        <w:br w:type="page"/>
      </w:r>
    </w:p>
    <w:p w:rsidR="003C4FE5" w:rsidRPr="00D5730D" w:rsidRDefault="008D45DD" w:rsidP="00D5730D">
      <w:pPr>
        <w:pStyle w:val="affffff9"/>
        <w:spacing w:beforeLines="100" w:before="240" w:after="120"/>
      </w:pPr>
      <w:r w:rsidRPr="00D5730D">
        <w:lastRenderedPageBreak/>
        <w:t>表</w:t>
      </w:r>
      <w:r w:rsidRPr="00D5730D">
        <w:t xml:space="preserve">B.3  </w:t>
      </w:r>
      <w:r w:rsidRPr="00D5730D">
        <w:t>人群暴露参数（成人）</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4A0" w:firstRow="1" w:lastRow="0" w:firstColumn="1" w:lastColumn="0" w:noHBand="0" w:noVBand="1"/>
      </w:tblPr>
      <w:tblGrid>
        <w:gridCol w:w="3260"/>
        <w:gridCol w:w="1903"/>
        <w:gridCol w:w="1607"/>
        <w:gridCol w:w="1512"/>
      </w:tblGrid>
      <w:tr w:rsidR="003C4FE5" w:rsidRPr="00864535" w:rsidTr="005A7E07">
        <w:trPr>
          <w:jc w:val="center"/>
        </w:trPr>
        <w:tc>
          <w:tcPr>
            <w:tcW w:w="1968" w:type="pct"/>
            <w:tcBorders>
              <w:top w:val="single" w:sz="12" w:space="0" w:color="auto"/>
              <w:bottom w:val="single" w:sz="12" w:space="0" w:color="auto"/>
            </w:tcBorders>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参数</w:t>
            </w:r>
          </w:p>
        </w:tc>
        <w:tc>
          <w:tcPr>
            <w:tcW w:w="1149" w:type="pct"/>
            <w:tcBorders>
              <w:top w:val="single" w:sz="12" w:space="0" w:color="auto"/>
              <w:bottom w:val="single" w:sz="12" w:space="0" w:color="auto"/>
            </w:tcBorders>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符号</w:t>
            </w:r>
          </w:p>
        </w:tc>
        <w:tc>
          <w:tcPr>
            <w:tcW w:w="970" w:type="pct"/>
            <w:tcBorders>
              <w:top w:val="single" w:sz="12" w:space="0" w:color="auto"/>
              <w:bottom w:val="single" w:sz="12" w:space="0" w:color="auto"/>
            </w:tcBorders>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单位</w:t>
            </w:r>
          </w:p>
        </w:tc>
        <w:tc>
          <w:tcPr>
            <w:tcW w:w="913" w:type="pct"/>
            <w:tcBorders>
              <w:top w:val="single" w:sz="12" w:space="0" w:color="auto"/>
              <w:bottom w:val="single" w:sz="12" w:space="0" w:color="auto"/>
            </w:tcBorders>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bCs/>
                <w:sz w:val="18"/>
                <w:szCs w:val="18"/>
              </w:rPr>
              <w:t>数值</w:t>
            </w:r>
          </w:p>
        </w:tc>
      </w:tr>
      <w:tr w:rsidR="003C4FE5" w:rsidRPr="00864535" w:rsidTr="005A7E07">
        <w:trPr>
          <w:jc w:val="center"/>
        </w:trPr>
        <w:tc>
          <w:tcPr>
            <w:tcW w:w="1968" w:type="pct"/>
            <w:tcBorders>
              <w:top w:val="single" w:sz="12" w:space="0" w:color="auto"/>
            </w:tcBorders>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呼吸速率</w:t>
            </w:r>
          </w:p>
        </w:tc>
        <w:tc>
          <w:tcPr>
            <w:tcW w:w="1149" w:type="pct"/>
            <w:tcBorders>
              <w:top w:val="single" w:sz="12" w:space="0" w:color="auto"/>
            </w:tcBorders>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kern w:val="0"/>
                <w:sz w:val="18"/>
                <w:szCs w:val="18"/>
              </w:rPr>
            </w:pPr>
            <w:r w:rsidRPr="00864535">
              <w:rPr>
                <w:rFonts w:cs="Times New Roman"/>
                <w:i/>
                <w:sz w:val="18"/>
                <w:szCs w:val="18"/>
              </w:rPr>
              <w:t>IR</w:t>
            </w:r>
            <w:r w:rsidRPr="00864535">
              <w:rPr>
                <w:rFonts w:cs="Times New Roman"/>
                <w:sz w:val="18"/>
                <w:szCs w:val="18"/>
                <w:vertAlign w:val="subscript"/>
              </w:rPr>
              <w:t>air</w:t>
            </w:r>
          </w:p>
        </w:tc>
        <w:tc>
          <w:tcPr>
            <w:tcW w:w="970" w:type="pct"/>
            <w:tcBorders>
              <w:top w:val="single" w:sz="12" w:space="0" w:color="auto"/>
            </w:tcBorders>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kern w:val="0"/>
                <w:sz w:val="18"/>
                <w:szCs w:val="18"/>
              </w:rPr>
              <w:t>m</w:t>
            </w:r>
            <w:r w:rsidRPr="00864535">
              <w:rPr>
                <w:rFonts w:cs="Times New Roman"/>
                <w:kern w:val="0"/>
                <w:sz w:val="18"/>
                <w:szCs w:val="18"/>
                <w:vertAlign w:val="superscript"/>
              </w:rPr>
              <w:t>3</w:t>
            </w:r>
            <w:r w:rsidRPr="00864535">
              <w:rPr>
                <w:rFonts w:cs="Times New Roman"/>
                <w:kern w:val="0"/>
                <w:sz w:val="18"/>
                <w:szCs w:val="18"/>
              </w:rPr>
              <w:t>·d</w:t>
            </w:r>
            <w:r w:rsidRPr="00864535">
              <w:rPr>
                <w:rFonts w:cs="Times New Roman"/>
                <w:kern w:val="0"/>
                <w:sz w:val="18"/>
                <w:szCs w:val="18"/>
                <w:vertAlign w:val="superscript"/>
              </w:rPr>
              <w:t>-1</w:t>
            </w:r>
          </w:p>
        </w:tc>
        <w:tc>
          <w:tcPr>
            <w:tcW w:w="913" w:type="pct"/>
            <w:tcBorders>
              <w:top w:val="single" w:sz="12" w:space="0" w:color="auto"/>
            </w:tcBorders>
            <w:vAlign w:val="center"/>
          </w:tcPr>
          <w:p w:rsidR="003C4FE5" w:rsidRPr="00864535" w:rsidRDefault="008D45DD">
            <w:pPr>
              <w:adjustRightInd w:val="0"/>
              <w:snapToGrid w:val="0"/>
              <w:spacing w:line="360" w:lineRule="exact"/>
              <w:jc w:val="left"/>
              <w:rPr>
                <w:rFonts w:cs="Times New Roman"/>
                <w:sz w:val="18"/>
                <w:szCs w:val="18"/>
              </w:rPr>
            </w:pPr>
            <w:r w:rsidRPr="00864535">
              <w:rPr>
                <w:rFonts w:cs="Times New Roman"/>
                <w:sz w:val="18"/>
                <w:szCs w:val="18"/>
              </w:rPr>
              <w:t>0.65</w:t>
            </w:r>
          </w:p>
        </w:tc>
      </w:tr>
      <w:tr w:rsidR="003C4FE5" w:rsidRPr="00864535">
        <w:trPr>
          <w:jc w:val="center"/>
        </w:trPr>
        <w:tc>
          <w:tcPr>
            <w:tcW w:w="1968"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鱼</w:t>
            </w:r>
            <w:proofErr w:type="gramStart"/>
            <w:r w:rsidRPr="00864535">
              <w:rPr>
                <w:rFonts w:cs="Times New Roman"/>
                <w:sz w:val="18"/>
                <w:szCs w:val="18"/>
              </w:rPr>
              <w:t>摄入率</w:t>
            </w:r>
            <w:proofErr w:type="gramEnd"/>
          </w:p>
        </w:tc>
        <w:tc>
          <w:tcPr>
            <w:tcW w:w="1149"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sz w:val="18"/>
                <w:szCs w:val="18"/>
              </w:rPr>
            </w:pPr>
            <w:r w:rsidRPr="00864535">
              <w:rPr>
                <w:rFonts w:cs="Times New Roman"/>
                <w:i/>
                <w:sz w:val="18"/>
                <w:szCs w:val="18"/>
              </w:rPr>
              <w:t>IR</w:t>
            </w:r>
            <w:r w:rsidRPr="00864535">
              <w:rPr>
                <w:rFonts w:cs="Times New Roman"/>
                <w:sz w:val="18"/>
                <w:szCs w:val="18"/>
                <w:vertAlign w:val="subscript"/>
              </w:rPr>
              <w:t>fish</w:t>
            </w:r>
          </w:p>
        </w:tc>
        <w:tc>
          <w:tcPr>
            <w:tcW w:w="970"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kern w:val="0"/>
                <w:sz w:val="18"/>
                <w:szCs w:val="18"/>
              </w:rPr>
            </w:pPr>
            <w:r w:rsidRPr="00864535">
              <w:rPr>
                <w:rFonts w:cs="Times New Roman"/>
                <w:sz w:val="18"/>
                <w:szCs w:val="18"/>
              </w:rPr>
              <w:t>kg</w:t>
            </w:r>
            <w:r w:rsidRPr="00864535">
              <w:rPr>
                <w:rFonts w:cs="Times New Roman"/>
                <w:kern w:val="0"/>
                <w:sz w:val="18"/>
                <w:szCs w:val="18"/>
              </w:rPr>
              <w:t>·d</w:t>
            </w:r>
            <w:r w:rsidRPr="00864535">
              <w:rPr>
                <w:rFonts w:cs="Times New Roman"/>
                <w:kern w:val="0"/>
                <w:sz w:val="18"/>
                <w:szCs w:val="18"/>
                <w:vertAlign w:val="superscript"/>
              </w:rPr>
              <w:t>-1</w:t>
            </w:r>
          </w:p>
        </w:tc>
        <w:tc>
          <w:tcPr>
            <w:tcW w:w="913" w:type="pct"/>
            <w:vAlign w:val="center"/>
          </w:tcPr>
          <w:p w:rsidR="003C4FE5" w:rsidRPr="00864535" w:rsidRDefault="008D45DD">
            <w:pPr>
              <w:adjustRightInd w:val="0"/>
              <w:snapToGrid w:val="0"/>
              <w:spacing w:line="360" w:lineRule="exact"/>
              <w:jc w:val="left"/>
              <w:rPr>
                <w:rFonts w:cs="Times New Roman"/>
                <w:sz w:val="18"/>
                <w:szCs w:val="18"/>
              </w:rPr>
            </w:pPr>
            <w:r w:rsidRPr="00864535">
              <w:rPr>
                <w:rFonts w:cs="Times New Roman"/>
                <w:sz w:val="18"/>
                <w:szCs w:val="18"/>
              </w:rPr>
              <w:t>0.03</w:t>
            </w:r>
          </w:p>
        </w:tc>
      </w:tr>
      <w:tr w:rsidR="003C4FE5" w:rsidRPr="00864535">
        <w:trPr>
          <w:jc w:val="center"/>
        </w:trPr>
        <w:tc>
          <w:tcPr>
            <w:tcW w:w="1968"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饮水</w:t>
            </w:r>
            <w:proofErr w:type="gramStart"/>
            <w:r w:rsidRPr="00864535">
              <w:rPr>
                <w:rFonts w:cs="Times New Roman"/>
                <w:sz w:val="18"/>
                <w:szCs w:val="18"/>
              </w:rPr>
              <w:t>摄入率</w:t>
            </w:r>
            <w:proofErr w:type="gramEnd"/>
          </w:p>
        </w:tc>
        <w:tc>
          <w:tcPr>
            <w:tcW w:w="1149"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sz w:val="18"/>
                <w:szCs w:val="18"/>
              </w:rPr>
            </w:pPr>
            <w:r w:rsidRPr="00864535">
              <w:rPr>
                <w:rFonts w:cs="Times New Roman"/>
                <w:i/>
                <w:sz w:val="18"/>
                <w:szCs w:val="18"/>
              </w:rPr>
              <w:t>IR</w:t>
            </w:r>
            <w:r w:rsidRPr="00864535">
              <w:rPr>
                <w:rFonts w:cs="Times New Roman"/>
                <w:sz w:val="18"/>
                <w:szCs w:val="18"/>
                <w:vertAlign w:val="subscript"/>
              </w:rPr>
              <w:t>water</w:t>
            </w:r>
          </w:p>
        </w:tc>
        <w:tc>
          <w:tcPr>
            <w:tcW w:w="970"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kern w:val="0"/>
                <w:sz w:val="18"/>
                <w:szCs w:val="18"/>
              </w:rPr>
            </w:pPr>
            <w:r w:rsidRPr="00864535">
              <w:rPr>
                <w:rFonts w:cs="Times New Roman"/>
                <w:sz w:val="18"/>
                <w:szCs w:val="18"/>
              </w:rPr>
              <w:t>L</w:t>
            </w:r>
            <w:r w:rsidRPr="00864535">
              <w:rPr>
                <w:rFonts w:cs="Times New Roman"/>
                <w:kern w:val="0"/>
                <w:sz w:val="18"/>
                <w:szCs w:val="18"/>
              </w:rPr>
              <w:t>·d</w:t>
            </w:r>
            <w:r w:rsidRPr="00864535">
              <w:rPr>
                <w:rFonts w:cs="Times New Roman"/>
                <w:kern w:val="0"/>
                <w:sz w:val="18"/>
                <w:szCs w:val="18"/>
                <w:vertAlign w:val="superscript"/>
              </w:rPr>
              <w:t>-1</w:t>
            </w:r>
          </w:p>
        </w:tc>
        <w:tc>
          <w:tcPr>
            <w:tcW w:w="913" w:type="pct"/>
            <w:vAlign w:val="center"/>
          </w:tcPr>
          <w:p w:rsidR="003C4FE5" w:rsidRPr="00864535" w:rsidRDefault="008D45DD">
            <w:pPr>
              <w:adjustRightInd w:val="0"/>
              <w:snapToGrid w:val="0"/>
              <w:spacing w:line="360" w:lineRule="exact"/>
              <w:jc w:val="left"/>
              <w:rPr>
                <w:rFonts w:cs="Times New Roman"/>
                <w:sz w:val="18"/>
                <w:szCs w:val="18"/>
              </w:rPr>
            </w:pPr>
            <w:r w:rsidRPr="00864535">
              <w:rPr>
                <w:rFonts w:eastAsia="TimesNewRomanPSMT" w:cs="Times New Roman"/>
                <w:kern w:val="0"/>
                <w:sz w:val="18"/>
                <w:szCs w:val="18"/>
              </w:rPr>
              <w:t>1.85</w:t>
            </w:r>
          </w:p>
        </w:tc>
      </w:tr>
      <w:tr w:rsidR="003C4FE5" w:rsidRPr="00864535">
        <w:trPr>
          <w:jc w:val="center"/>
        </w:trPr>
        <w:tc>
          <w:tcPr>
            <w:tcW w:w="1968"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每日暴露时长</w:t>
            </w:r>
          </w:p>
        </w:tc>
        <w:tc>
          <w:tcPr>
            <w:tcW w:w="1149"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sz w:val="18"/>
                <w:szCs w:val="18"/>
              </w:rPr>
            </w:pPr>
            <w:r w:rsidRPr="00864535">
              <w:rPr>
                <w:rFonts w:cs="Times New Roman"/>
                <w:i/>
                <w:sz w:val="18"/>
                <w:szCs w:val="18"/>
              </w:rPr>
              <w:t>ET</w:t>
            </w:r>
          </w:p>
        </w:tc>
        <w:tc>
          <w:tcPr>
            <w:tcW w:w="970"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h</w:t>
            </w:r>
            <w:r w:rsidRPr="00864535">
              <w:rPr>
                <w:rFonts w:cs="Times New Roman"/>
                <w:kern w:val="0"/>
                <w:sz w:val="18"/>
                <w:szCs w:val="18"/>
              </w:rPr>
              <w:t>·d</w:t>
            </w:r>
            <w:r w:rsidRPr="00864535">
              <w:rPr>
                <w:rFonts w:cs="Times New Roman"/>
                <w:kern w:val="0"/>
                <w:sz w:val="18"/>
                <w:szCs w:val="18"/>
                <w:vertAlign w:val="superscript"/>
              </w:rPr>
              <w:t>-1</w:t>
            </w:r>
          </w:p>
        </w:tc>
        <w:tc>
          <w:tcPr>
            <w:tcW w:w="913" w:type="pct"/>
            <w:vAlign w:val="center"/>
          </w:tcPr>
          <w:p w:rsidR="003C4FE5" w:rsidRPr="00864535" w:rsidRDefault="008D45DD">
            <w:pPr>
              <w:adjustRightInd w:val="0"/>
              <w:snapToGrid w:val="0"/>
              <w:spacing w:line="360" w:lineRule="exact"/>
              <w:jc w:val="left"/>
              <w:rPr>
                <w:rFonts w:cs="Times New Roman"/>
                <w:sz w:val="18"/>
                <w:szCs w:val="18"/>
              </w:rPr>
            </w:pPr>
            <w:r w:rsidRPr="00864535">
              <w:rPr>
                <w:rFonts w:cs="Times New Roman"/>
                <w:sz w:val="18"/>
                <w:szCs w:val="18"/>
              </w:rPr>
              <w:t>24</w:t>
            </w:r>
          </w:p>
        </w:tc>
      </w:tr>
      <w:tr w:rsidR="003C4FE5" w:rsidRPr="00864535">
        <w:trPr>
          <w:jc w:val="center"/>
        </w:trPr>
        <w:tc>
          <w:tcPr>
            <w:tcW w:w="1968"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暴露频率</w:t>
            </w:r>
          </w:p>
        </w:tc>
        <w:tc>
          <w:tcPr>
            <w:tcW w:w="1149"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sz w:val="18"/>
                <w:szCs w:val="18"/>
              </w:rPr>
            </w:pPr>
            <w:r w:rsidRPr="00864535">
              <w:rPr>
                <w:rFonts w:cs="Times New Roman"/>
                <w:i/>
                <w:sz w:val="18"/>
                <w:szCs w:val="18"/>
              </w:rPr>
              <w:t>EF</w:t>
            </w:r>
          </w:p>
        </w:tc>
        <w:tc>
          <w:tcPr>
            <w:tcW w:w="970"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d</w:t>
            </w:r>
            <w:r w:rsidRPr="00864535">
              <w:rPr>
                <w:rFonts w:cs="Times New Roman"/>
                <w:kern w:val="0"/>
                <w:sz w:val="18"/>
                <w:szCs w:val="18"/>
              </w:rPr>
              <w:t>·</w:t>
            </w:r>
            <w:r w:rsidRPr="00864535">
              <w:rPr>
                <w:rFonts w:cs="Times New Roman"/>
                <w:sz w:val="18"/>
                <w:szCs w:val="18"/>
              </w:rPr>
              <w:t>y</w:t>
            </w:r>
            <w:r w:rsidRPr="00864535">
              <w:rPr>
                <w:rFonts w:cs="Times New Roman"/>
                <w:sz w:val="18"/>
                <w:szCs w:val="18"/>
                <w:vertAlign w:val="superscript"/>
              </w:rPr>
              <w:t>-1</w:t>
            </w:r>
          </w:p>
        </w:tc>
        <w:tc>
          <w:tcPr>
            <w:tcW w:w="913" w:type="pct"/>
            <w:vAlign w:val="center"/>
          </w:tcPr>
          <w:p w:rsidR="003C4FE5" w:rsidRPr="00864535" w:rsidRDefault="008D45DD">
            <w:pPr>
              <w:adjustRightInd w:val="0"/>
              <w:snapToGrid w:val="0"/>
              <w:spacing w:line="360" w:lineRule="exact"/>
              <w:jc w:val="left"/>
              <w:rPr>
                <w:rFonts w:cs="Times New Roman"/>
                <w:sz w:val="18"/>
                <w:szCs w:val="18"/>
              </w:rPr>
            </w:pPr>
            <w:r w:rsidRPr="00864535">
              <w:rPr>
                <w:rFonts w:cs="Times New Roman"/>
                <w:sz w:val="18"/>
                <w:szCs w:val="18"/>
              </w:rPr>
              <w:t>365</w:t>
            </w:r>
          </w:p>
        </w:tc>
      </w:tr>
      <w:tr w:rsidR="003C4FE5" w:rsidRPr="00864535">
        <w:trPr>
          <w:jc w:val="center"/>
        </w:trPr>
        <w:tc>
          <w:tcPr>
            <w:tcW w:w="1968"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暴露持续时间</w:t>
            </w:r>
          </w:p>
        </w:tc>
        <w:tc>
          <w:tcPr>
            <w:tcW w:w="1149"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sz w:val="18"/>
                <w:szCs w:val="18"/>
              </w:rPr>
            </w:pPr>
            <w:r w:rsidRPr="00864535">
              <w:rPr>
                <w:rFonts w:cs="Times New Roman"/>
                <w:i/>
                <w:sz w:val="18"/>
                <w:szCs w:val="18"/>
              </w:rPr>
              <w:t>ED</w:t>
            </w:r>
          </w:p>
        </w:tc>
        <w:tc>
          <w:tcPr>
            <w:tcW w:w="970"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y</w:t>
            </w:r>
          </w:p>
        </w:tc>
        <w:tc>
          <w:tcPr>
            <w:tcW w:w="913" w:type="pct"/>
            <w:vAlign w:val="center"/>
          </w:tcPr>
          <w:p w:rsidR="003C4FE5" w:rsidRPr="00864535" w:rsidRDefault="008D45DD">
            <w:pPr>
              <w:adjustRightInd w:val="0"/>
              <w:snapToGrid w:val="0"/>
              <w:spacing w:line="360" w:lineRule="exact"/>
              <w:jc w:val="left"/>
              <w:rPr>
                <w:rFonts w:cs="Times New Roman"/>
                <w:sz w:val="18"/>
                <w:szCs w:val="18"/>
              </w:rPr>
            </w:pPr>
            <w:r w:rsidRPr="00864535">
              <w:rPr>
                <w:rFonts w:cs="Times New Roman"/>
                <w:sz w:val="18"/>
                <w:szCs w:val="18"/>
              </w:rPr>
              <w:t>70</w:t>
            </w:r>
          </w:p>
        </w:tc>
      </w:tr>
      <w:tr w:rsidR="003C4FE5" w:rsidRPr="00864535">
        <w:trPr>
          <w:jc w:val="center"/>
        </w:trPr>
        <w:tc>
          <w:tcPr>
            <w:tcW w:w="1968"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体重</w:t>
            </w:r>
          </w:p>
        </w:tc>
        <w:tc>
          <w:tcPr>
            <w:tcW w:w="1149"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sz w:val="18"/>
                <w:szCs w:val="18"/>
              </w:rPr>
            </w:pPr>
            <w:r w:rsidRPr="00864535">
              <w:rPr>
                <w:rFonts w:cs="Times New Roman"/>
                <w:i/>
                <w:sz w:val="18"/>
                <w:szCs w:val="18"/>
              </w:rPr>
              <w:t>BW</w:t>
            </w:r>
          </w:p>
        </w:tc>
        <w:tc>
          <w:tcPr>
            <w:tcW w:w="970"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kg</w:t>
            </w:r>
          </w:p>
        </w:tc>
        <w:tc>
          <w:tcPr>
            <w:tcW w:w="913" w:type="pct"/>
            <w:vAlign w:val="center"/>
          </w:tcPr>
          <w:p w:rsidR="003C4FE5" w:rsidRPr="00864535" w:rsidRDefault="008D45DD">
            <w:pPr>
              <w:widowControl/>
              <w:snapToGrid w:val="0"/>
              <w:spacing w:line="360" w:lineRule="exact"/>
              <w:jc w:val="left"/>
              <w:rPr>
                <w:rFonts w:cs="Times New Roman"/>
                <w:sz w:val="18"/>
                <w:szCs w:val="18"/>
              </w:rPr>
            </w:pPr>
            <w:r w:rsidRPr="00864535">
              <w:rPr>
                <w:rFonts w:eastAsia="TimesNewRomanPSMT" w:cs="Times New Roman"/>
                <w:kern w:val="0"/>
                <w:sz w:val="18"/>
                <w:szCs w:val="18"/>
              </w:rPr>
              <w:t>60.6</w:t>
            </w:r>
          </w:p>
        </w:tc>
      </w:tr>
      <w:tr w:rsidR="003C4FE5" w:rsidRPr="00864535">
        <w:trPr>
          <w:jc w:val="center"/>
        </w:trPr>
        <w:tc>
          <w:tcPr>
            <w:tcW w:w="1968"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平均暴露时间</w:t>
            </w:r>
          </w:p>
        </w:tc>
        <w:tc>
          <w:tcPr>
            <w:tcW w:w="1149"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i/>
                <w:sz w:val="18"/>
                <w:szCs w:val="18"/>
              </w:rPr>
            </w:pPr>
            <w:r w:rsidRPr="00864535">
              <w:rPr>
                <w:rFonts w:cs="Times New Roman"/>
                <w:i/>
                <w:sz w:val="18"/>
                <w:szCs w:val="18"/>
              </w:rPr>
              <w:t>AT</w:t>
            </w:r>
          </w:p>
        </w:tc>
        <w:tc>
          <w:tcPr>
            <w:tcW w:w="970"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sz w:val="18"/>
                <w:szCs w:val="18"/>
              </w:rPr>
              <w:t>d</w:t>
            </w:r>
          </w:p>
        </w:tc>
        <w:tc>
          <w:tcPr>
            <w:tcW w:w="913" w:type="pct"/>
            <w:vAlign w:val="center"/>
          </w:tcPr>
          <w:p w:rsidR="003C4FE5" w:rsidRPr="00864535" w:rsidRDefault="008D45DD">
            <w:pPr>
              <w:tabs>
                <w:tab w:val="left" w:pos="360"/>
                <w:tab w:val="left" w:pos="900"/>
                <w:tab w:val="left" w:pos="1260"/>
              </w:tabs>
              <w:adjustRightInd w:val="0"/>
              <w:snapToGrid w:val="0"/>
              <w:spacing w:line="360" w:lineRule="exact"/>
              <w:jc w:val="left"/>
              <w:rPr>
                <w:rFonts w:cs="Times New Roman"/>
                <w:sz w:val="18"/>
                <w:szCs w:val="18"/>
              </w:rPr>
            </w:pPr>
            <w:r w:rsidRPr="00864535">
              <w:rPr>
                <w:rFonts w:cs="Times New Roman"/>
                <w:i/>
                <w:sz w:val="18"/>
                <w:szCs w:val="18"/>
              </w:rPr>
              <w:t>ED</w:t>
            </w:r>
            <w:r w:rsidRPr="00864535">
              <w:rPr>
                <w:rFonts w:cs="Times New Roman"/>
                <w:sz w:val="18"/>
                <w:szCs w:val="18"/>
              </w:rPr>
              <w:t>×</w:t>
            </w:r>
            <w:r w:rsidRPr="00864535">
              <w:rPr>
                <w:rFonts w:cs="Times New Roman"/>
                <w:i/>
                <w:sz w:val="18"/>
                <w:szCs w:val="18"/>
              </w:rPr>
              <w:t>EF</w:t>
            </w:r>
          </w:p>
        </w:tc>
      </w:tr>
      <w:tr w:rsidR="003B50C4" w:rsidRPr="00864535" w:rsidTr="005F2290">
        <w:trPr>
          <w:jc w:val="center"/>
          <w:ins w:id="803" w:author="周 林军" w:date="2020-09-04T15:03:00Z"/>
        </w:trPr>
        <w:tc>
          <w:tcPr>
            <w:tcW w:w="1" w:type="pct"/>
            <w:gridSpan w:val="4"/>
            <w:vAlign w:val="center"/>
          </w:tcPr>
          <w:p w:rsidR="003B50C4" w:rsidRPr="003B50C4" w:rsidRDefault="003B50C4" w:rsidP="005F2290">
            <w:pPr>
              <w:tabs>
                <w:tab w:val="left" w:pos="360"/>
                <w:tab w:val="left" w:pos="900"/>
                <w:tab w:val="left" w:pos="1260"/>
              </w:tabs>
              <w:adjustRightInd w:val="0"/>
              <w:snapToGrid w:val="0"/>
              <w:spacing w:line="360" w:lineRule="exact"/>
              <w:jc w:val="left"/>
              <w:rPr>
                <w:ins w:id="804" w:author="周 林军" w:date="2020-09-04T15:03:00Z"/>
                <w:rFonts w:cs="Times New Roman"/>
                <w:sz w:val="18"/>
                <w:szCs w:val="18"/>
                <w:rPrChange w:id="805" w:author="周 林军" w:date="2020-09-04T15:03:00Z">
                  <w:rPr>
                    <w:ins w:id="806" w:author="周 林军" w:date="2020-09-04T15:03:00Z"/>
                    <w:rFonts w:cs="Times New Roman"/>
                    <w:i/>
                    <w:sz w:val="18"/>
                    <w:szCs w:val="18"/>
                  </w:rPr>
                </w:rPrChange>
              </w:rPr>
            </w:pPr>
            <w:ins w:id="807" w:author="周 林军" w:date="2020-09-04T15:03:00Z">
              <w:r w:rsidRPr="003B50C4">
                <w:rPr>
                  <w:rFonts w:cs="Times New Roman" w:hint="eastAsia"/>
                  <w:sz w:val="18"/>
                  <w:szCs w:val="18"/>
                  <w:rPrChange w:id="808" w:author="周 林军" w:date="2020-09-04T15:03:00Z">
                    <w:rPr>
                      <w:rFonts w:cs="Times New Roman" w:hint="eastAsia"/>
                      <w:i/>
                      <w:sz w:val="18"/>
                      <w:szCs w:val="18"/>
                    </w:rPr>
                  </w:rPrChange>
                </w:rPr>
                <w:t>注</w:t>
              </w:r>
              <w:r w:rsidRPr="003B50C4">
                <w:rPr>
                  <w:rFonts w:cs="Times New Roman"/>
                  <w:sz w:val="18"/>
                  <w:szCs w:val="18"/>
                  <w:rPrChange w:id="809" w:author="周 林军" w:date="2020-09-04T15:03:00Z">
                    <w:rPr>
                      <w:rFonts w:cs="Times New Roman"/>
                      <w:i/>
                      <w:sz w:val="18"/>
                      <w:szCs w:val="18"/>
                    </w:rPr>
                  </w:rPrChange>
                </w:rPr>
                <w:t>1</w:t>
              </w:r>
              <w:r w:rsidRPr="003B50C4">
                <w:rPr>
                  <w:rFonts w:cs="Times New Roman" w:hint="eastAsia"/>
                  <w:sz w:val="18"/>
                  <w:szCs w:val="18"/>
                  <w:rPrChange w:id="810" w:author="周 林军" w:date="2020-09-04T15:03:00Z">
                    <w:rPr>
                      <w:rFonts w:cs="Times New Roman" w:hint="eastAsia"/>
                      <w:i/>
                      <w:sz w:val="18"/>
                      <w:szCs w:val="18"/>
                    </w:rPr>
                  </w:rPrChange>
                </w:rPr>
                <w:t>：</w:t>
              </w:r>
            </w:ins>
            <w:ins w:id="811" w:author="周 林军" w:date="2020-09-04T15:04:00Z">
              <w:r w:rsidR="00B15A27">
                <w:rPr>
                  <w:rFonts w:cs="Times New Roman" w:hint="eastAsia"/>
                  <w:sz w:val="18"/>
                  <w:szCs w:val="18"/>
                </w:rPr>
                <w:t>主要参考</w:t>
              </w:r>
            </w:ins>
            <w:ins w:id="812" w:author="周 林军" w:date="2020-09-04T15:06:00Z">
              <w:r w:rsidR="005F2290">
                <w:rPr>
                  <w:rFonts w:cs="Times New Roman" w:hint="eastAsia"/>
                  <w:sz w:val="18"/>
                  <w:szCs w:val="18"/>
                </w:rPr>
                <w:t>“</w:t>
              </w:r>
            </w:ins>
            <w:ins w:id="813" w:author="周 林军" w:date="2020-09-04T15:07:00Z">
              <w:r w:rsidR="005F2290">
                <w:rPr>
                  <w:rFonts w:cs="Times New Roman" w:hint="eastAsia"/>
                  <w:sz w:val="18"/>
                  <w:szCs w:val="18"/>
                </w:rPr>
                <w:t>环境保护部</w:t>
              </w:r>
            </w:ins>
            <w:ins w:id="814" w:author="周 林军" w:date="2020-09-04T15:06:00Z">
              <w:r w:rsidR="005F2290" w:rsidRPr="005F2290">
                <w:rPr>
                  <w:rFonts w:cs="Times New Roman" w:hint="eastAsia"/>
                  <w:sz w:val="18"/>
                  <w:szCs w:val="18"/>
                </w:rPr>
                <w:t xml:space="preserve">. </w:t>
              </w:r>
              <w:r w:rsidR="005F2290" w:rsidRPr="005F2290">
                <w:rPr>
                  <w:rFonts w:cs="Times New Roman" w:hint="eastAsia"/>
                  <w:sz w:val="18"/>
                  <w:szCs w:val="18"/>
                </w:rPr>
                <w:t>中国人群暴露参数手册</w:t>
              </w:r>
            </w:ins>
            <w:ins w:id="815" w:author="周 林军" w:date="2020-09-04T15:08:00Z">
              <w:r w:rsidR="005F2290">
                <w:rPr>
                  <w:rFonts w:cs="Times New Roman" w:hint="eastAsia"/>
                  <w:sz w:val="18"/>
                  <w:szCs w:val="18"/>
                </w:rPr>
                <w:t>（</w:t>
              </w:r>
            </w:ins>
            <w:ins w:id="816" w:author="周 林军" w:date="2020-09-04T15:06:00Z">
              <w:r w:rsidR="005F2290" w:rsidRPr="005F2290">
                <w:rPr>
                  <w:rFonts w:cs="Times New Roman" w:hint="eastAsia"/>
                  <w:sz w:val="18"/>
                  <w:szCs w:val="18"/>
                </w:rPr>
                <w:t>成人</w:t>
              </w:r>
            </w:ins>
            <w:ins w:id="817" w:author="周 林军" w:date="2020-09-04T15:08:00Z">
              <w:r w:rsidR="005F2290">
                <w:rPr>
                  <w:rFonts w:cs="Times New Roman" w:hint="eastAsia"/>
                  <w:sz w:val="18"/>
                  <w:szCs w:val="18"/>
                </w:rPr>
                <w:t>卷）</w:t>
              </w:r>
            </w:ins>
            <w:ins w:id="818" w:author="周 林军" w:date="2020-09-04T15:06:00Z">
              <w:r w:rsidR="005F2290" w:rsidRPr="005F2290">
                <w:rPr>
                  <w:rFonts w:cs="Times New Roman" w:hint="eastAsia"/>
                  <w:sz w:val="18"/>
                  <w:szCs w:val="18"/>
                </w:rPr>
                <w:t xml:space="preserve">. </w:t>
              </w:r>
              <w:r w:rsidR="005F2290" w:rsidRPr="005F2290">
                <w:rPr>
                  <w:rFonts w:cs="Times New Roman" w:hint="eastAsia"/>
                  <w:sz w:val="18"/>
                  <w:szCs w:val="18"/>
                </w:rPr>
                <w:t>中国环境出版社</w:t>
              </w:r>
              <w:r w:rsidR="005F2290" w:rsidRPr="005F2290">
                <w:rPr>
                  <w:rFonts w:cs="Times New Roman" w:hint="eastAsia"/>
                  <w:sz w:val="18"/>
                  <w:szCs w:val="18"/>
                </w:rPr>
                <w:t>, 201</w:t>
              </w:r>
            </w:ins>
            <w:ins w:id="819" w:author="周 林军" w:date="2020-09-04T15:08:00Z">
              <w:r w:rsidR="005F2290">
                <w:rPr>
                  <w:rFonts w:cs="Times New Roman"/>
                  <w:sz w:val="18"/>
                  <w:szCs w:val="18"/>
                </w:rPr>
                <w:t>3</w:t>
              </w:r>
            </w:ins>
            <w:ins w:id="820" w:author="周 林军" w:date="2020-09-04T15:07:00Z">
              <w:r w:rsidR="005F2290">
                <w:rPr>
                  <w:rFonts w:cs="Times New Roman" w:hint="eastAsia"/>
                  <w:sz w:val="18"/>
                  <w:szCs w:val="18"/>
                </w:rPr>
                <w:t>”</w:t>
              </w:r>
            </w:ins>
          </w:p>
        </w:tc>
      </w:tr>
    </w:tbl>
    <w:p w:rsidR="005F2290" w:rsidRDefault="005F2290" w:rsidP="005F2290">
      <w:pPr>
        <w:rPr>
          <w:ins w:id="821" w:author="周 林军" w:date="2020-09-04T15:08:00Z"/>
        </w:rPr>
      </w:pPr>
    </w:p>
    <w:p w:rsidR="005F2290" w:rsidRDefault="005F2290">
      <w:pPr>
        <w:widowControl/>
        <w:jc w:val="left"/>
        <w:rPr>
          <w:ins w:id="822" w:author="周 林军" w:date="2020-09-04T15:08:00Z"/>
        </w:rPr>
      </w:pPr>
      <w:ins w:id="823" w:author="周 林军" w:date="2020-09-04T15:08:00Z">
        <w:r>
          <w:br w:type="page"/>
        </w:r>
      </w:ins>
    </w:p>
    <w:p w:rsidR="003C4FE5" w:rsidRDefault="008D45DD">
      <w:pPr>
        <w:pStyle w:val="7"/>
        <w:rPr>
          <w:rFonts w:ascii="Times New Roman" w:hAnsi="Times New Roman" w:cs="Times New Roman"/>
        </w:rPr>
      </w:pPr>
      <w:r>
        <w:rPr>
          <w:rFonts w:ascii="Times New Roman" w:hAnsi="Times New Roman" w:cs="Times New Roman"/>
        </w:rPr>
        <w:lastRenderedPageBreak/>
        <w:br/>
      </w:r>
      <w:bookmarkStart w:id="824" w:name="_Toc50124975"/>
      <w:r>
        <w:rPr>
          <w:rFonts w:ascii="Times New Roman" w:hAnsi="Times New Roman" w:cs="Times New Roman"/>
        </w:rPr>
        <w:t>（资料性附录）</w:t>
      </w:r>
      <w:r>
        <w:rPr>
          <w:rFonts w:ascii="Times New Roman" w:hAnsi="Times New Roman" w:cs="Times New Roman"/>
        </w:rPr>
        <w:br/>
      </w:r>
      <w:r>
        <w:rPr>
          <w:rFonts w:ascii="Times New Roman" w:hAnsi="Times New Roman" w:cs="Times New Roman"/>
        </w:rPr>
        <w:t>环境行为</w:t>
      </w:r>
      <w:proofErr w:type="gramStart"/>
      <w:r>
        <w:rPr>
          <w:rFonts w:ascii="Times New Roman" w:hAnsi="Times New Roman" w:cs="Times New Roman"/>
        </w:rPr>
        <w:t>与归趋参数</w:t>
      </w:r>
      <w:proofErr w:type="gramEnd"/>
      <w:r>
        <w:rPr>
          <w:rFonts w:ascii="Times New Roman" w:hAnsi="Times New Roman" w:cs="Times New Roman"/>
        </w:rPr>
        <w:t>计算</w:t>
      </w:r>
      <w:bookmarkEnd w:id="824"/>
    </w:p>
    <w:p w:rsidR="003C4FE5" w:rsidRDefault="008D45DD">
      <w:pPr>
        <w:pStyle w:val="8"/>
        <w:rPr>
          <w:rFonts w:ascii="Times New Roman" w:hAnsi="Times New Roman" w:cs="Times New Roman"/>
        </w:rPr>
      </w:pPr>
      <w:bookmarkStart w:id="825" w:name="_Toc32520451"/>
      <w:bookmarkStart w:id="826" w:name="_Toc32520636"/>
      <w:bookmarkStart w:id="827" w:name="_Toc32520703"/>
      <w:bookmarkStart w:id="828" w:name="_Toc32520770"/>
      <w:bookmarkStart w:id="829" w:name="_Toc32520837"/>
      <w:bookmarkStart w:id="830" w:name="_Toc32660000"/>
      <w:proofErr w:type="gramStart"/>
      <w:r>
        <w:rPr>
          <w:rFonts w:ascii="Times New Roman" w:hAnsi="Times New Roman" w:cs="Times New Roman"/>
        </w:rPr>
        <w:t>蒸气</w:t>
      </w:r>
      <w:proofErr w:type="gramEnd"/>
      <w:r>
        <w:rPr>
          <w:rFonts w:ascii="Times New Roman" w:hAnsi="Times New Roman" w:cs="Times New Roman"/>
        </w:rPr>
        <w:t>压和水溶解度温度校正</w:t>
      </w:r>
      <w:bookmarkEnd w:id="825"/>
      <w:bookmarkEnd w:id="826"/>
      <w:bookmarkEnd w:id="827"/>
      <w:bookmarkEnd w:id="828"/>
      <w:bookmarkEnd w:id="829"/>
      <w:bookmarkEnd w:id="830"/>
    </w:p>
    <w:p w:rsidR="003C4FE5" w:rsidRDefault="008D45DD">
      <w:pPr>
        <w:pStyle w:val="9"/>
        <w:rPr>
          <w:rFonts w:ascii="Times New Roman" w:hAnsi="Times New Roman" w:cs="Times New Roman"/>
        </w:rPr>
      </w:pPr>
      <w:bookmarkStart w:id="831" w:name="_Toc32520704"/>
      <w:bookmarkStart w:id="832" w:name="_Toc32520452"/>
      <w:bookmarkStart w:id="833" w:name="_Toc32520771"/>
      <w:bookmarkStart w:id="834" w:name="_Toc32520637"/>
      <w:bookmarkStart w:id="835" w:name="_Toc32660001"/>
      <w:bookmarkStart w:id="836" w:name="_Toc32520838"/>
      <w:proofErr w:type="gramStart"/>
      <w:r>
        <w:rPr>
          <w:rFonts w:ascii="Times New Roman" w:hAnsi="Times New Roman" w:cs="Times New Roman"/>
        </w:rPr>
        <w:t>蒸气</w:t>
      </w:r>
      <w:proofErr w:type="gramEnd"/>
      <w:r>
        <w:rPr>
          <w:rFonts w:ascii="Times New Roman" w:hAnsi="Times New Roman" w:cs="Times New Roman"/>
        </w:rPr>
        <w:t>压的校正</w:t>
      </w:r>
      <w:bookmarkEnd w:id="831"/>
      <w:bookmarkEnd w:id="832"/>
      <w:bookmarkEnd w:id="833"/>
      <w:bookmarkEnd w:id="834"/>
      <w:bookmarkEnd w:id="835"/>
      <w:bookmarkEnd w:id="836"/>
    </w:p>
    <w:p w:rsidR="003C4FE5" w:rsidRPr="006D40AD" w:rsidRDefault="008D45DD">
      <w:pPr>
        <w:pStyle w:val="Default"/>
        <w:spacing w:line="360" w:lineRule="auto"/>
        <w:ind w:firstLineChars="200" w:firstLine="420"/>
        <w:jc w:val="both"/>
        <w:rPr>
          <w:rFonts w:ascii="仿宋_GB2312" w:eastAsia="仿宋_GB2312" w:hAnsi="Times New Roman" w:cs="Times New Roman"/>
          <w:sz w:val="21"/>
          <w:szCs w:val="21"/>
        </w:rPr>
      </w:pPr>
      <w:r w:rsidRPr="006D40AD">
        <w:rPr>
          <w:rFonts w:ascii="仿宋_GB2312" w:eastAsia="仿宋_GB2312" w:hAnsi="Times New Roman" w:cs="Times New Roman" w:hint="eastAsia"/>
          <w:sz w:val="21"/>
          <w:szCs w:val="21"/>
        </w:rPr>
        <w:t>将蒸汽压（</w:t>
      </w:r>
      <w:r w:rsidRPr="006D40AD">
        <w:rPr>
          <w:rFonts w:ascii="仿宋_GB2312" w:eastAsia="仿宋_GB2312" w:hAnsi="Times New Roman" w:cs="Times New Roman" w:hint="eastAsia"/>
          <w:i/>
          <w:sz w:val="21"/>
          <w:szCs w:val="21"/>
        </w:rPr>
        <w:t>VP</w:t>
      </w:r>
      <w:r w:rsidRPr="006D40AD">
        <w:rPr>
          <w:rFonts w:ascii="仿宋_GB2312" w:eastAsia="仿宋_GB2312" w:hAnsi="Times New Roman" w:cs="Times New Roman" w:hint="eastAsia"/>
          <w:sz w:val="21"/>
          <w:szCs w:val="21"/>
        </w:rPr>
        <w:t>）从试验温度校正到环境温度</w:t>
      </w:r>
      <w:r w:rsidR="006D40AD" w:rsidRPr="006D40AD">
        <w:rPr>
          <w:rFonts w:ascii="仿宋_GB2312" w:eastAsia="仿宋_GB2312" w:hAnsi="Times New Roman" w:cs="Times New Roman" w:hint="eastAsia"/>
          <w:sz w:val="21"/>
          <w:szCs w:val="21"/>
        </w:rPr>
        <w:t>：</w:t>
      </w:r>
    </w:p>
    <w:p w:rsidR="003C4FE5" w:rsidRPr="005A7E07" w:rsidRDefault="008D45DD">
      <w:pPr>
        <w:pStyle w:val="affffff4"/>
        <w:spacing w:before="120" w:after="120"/>
        <w:rPr>
          <w:rFonts w:cs="Times New Roman"/>
          <w:vanish/>
          <w:specVanish/>
        </w:rPr>
      </w:pPr>
      <w:bookmarkStart w:id="837" w:name="_Ref32678816"/>
      <w:bookmarkStart w:id="838" w:name="_Ref32678857"/>
      <w:bookmarkStart w:id="839" w:name="_Ref32678911"/>
      <w:bookmarkStart w:id="840" w:name="_Ref32678948"/>
      <w:bookmarkStart w:id="841" w:name="_Ref32679067"/>
      <w:bookmarkStart w:id="842" w:name="_Ref32679618"/>
      <w:bookmarkStart w:id="843" w:name="_Ref32687503"/>
      <w:bookmarkStart w:id="844" w:name="_Ref32687558"/>
      <w:bookmarkStart w:id="845" w:name="_Ref32687816"/>
      <w:bookmarkStart w:id="846" w:name="_Ref32687914"/>
      <w:bookmarkStart w:id="847" w:name="_Ref32687906"/>
      <w:bookmarkStart w:id="848" w:name="_Ref32689971"/>
      <w:bookmarkStart w:id="849" w:name="_Ref32689875"/>
      <w:bookmarkStart w:id="850" w:name="_Ref32689840"/>
      <w:bookmarkStart w:id="851" w:name="_Ref32690202"/>
      <w:bookmarkStart w:id="852" w:name="_Ref32690550"/>
      <w:bookmarkStart w:id="853" w:name="_Ref32690918"/>
      <w:bookmarkStart w:id="854" w:name="_Ref32691133"/>
      <w:r>
        <w:rPr>
          <w:rFonts w:cs="Times New Roman"/>
        </w:rPr>
        <w:tab/>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m:oMath>
        <m:r>
          <w:rPr>
            <w:rFonts w:ascii="Cambria Math" w:hAnsi="Cambria Math" w:cs="Times New Roman"/>
          </w:rPr>
          <m:t>VP=</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Δ</m:t>
                </m:r>
              </m:e>
              <m:sub>
                <m:r>
                  <m:rPr>
                    <m:sty m:val="p"/>
                  </m:rPr>
                  <w:rPr>
                    <w:rFonts w:ascii="Cambria Math" w:hAnsi="Cambria Math" w:cs="Times New Roman"/>
                  </w:rPr>
                  <m:t>vap</m:t>
                </m:r>
              </m:sub>
            </m:s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m:t>
                </m:r>
              </m:sub>
            </m:sSub>
          </m:num>
          <m:den>
            <m:r>
              <m:rPr>
                <m:nor/>
              </m:rPr>
              <w:rPr>
                <w:rFonts w:cs="Times New Roman"/>
                <w:i/>
              </w:rPr>
              <m:t>R</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273+T</m:t>
                </m:r>
              </m:e>
              <m:sub>
                <m:r>
                  <m:rPr>
                    <m:nor/>
                  </m:rPr>
                  <w:rPr>
                    <w:rFonts w:cs="Times New Roman"/>
                  </w:rPr>
                  <m:t>vptest</m:t>
                </m:r>
              </m:sub>
            </m:sSub>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273+</m:t>
            </m:r>
            <m:sSub>
              <m:sSubPr>
                <m:ctrlPr>
                  <w:rPr>
                    <w:rFonts w:ascii="Cambria Math" w:hAnsi="Cambria Math" w:cs="Times New Roman"/>
                  </w:rPr>
                </m:ctrlPr>
              </m:sSubPr>
              <m:e>
                <m:r>
                  <w:rPr>
                    <w:rFonts w:ascii="Cambria Math" w:hAnsi="Cambria Math" w:cs="Times New Roman"/>
                  </w:rPr>
                  <m:t>T</m:t>
                </m:r>
              </m:e>
              <m:sub>
                <m:r>
                  <m:rPr>
                    <m:nor/>
                  </m:rPr>
                  <w:rPr>
                    <w:rFonts w:cs="Times New Roman"/>
                  </w:rPr>
                  <m:t>env</m:t>
                </m:r>
              </m:sub>
            </m:sSub>
          </m:den>
        </m:f>
        <m:r>
          <w:rPr>
            <w:rFonts w:ascii="Cambria Math" w:hAnsi="Cambria Math" w:cs="Times New Roman"/>
          </w:rPr>
          <m:t>)×V</m:t>
        </m:r>
        <m:sSub>
          <m:sSubPr>
            <m:ctrlPr>
              <w:rPr>
                <w:rFonts w:ascii="Cambria Math" w:hAnsi="Cambria Math" w:cs="Times New Roman"/>
              </w:rPr>
            </m:ctrlPr>
          </m:sSubPr>
          <m:e>
            <m:r>
              <w:rPr>
                <w:rFonts w:ascii="Cambria Math" w:hAnsi="Cambria Math" w:cs="Times New Roman"/>
              </w:rPr>
              <m:t>P</m:t>
            </m:r>
          </m:e>
          <m:sub>
            <m:r>
              <m:rPr>
                <m:nor/>
              </m:rPr>
              <w:rPr>
                <w:rFonts w:cs="Times New Roman"/>
              </w:rPr>
              <m:t>test</m:t>
            </m:r>
          </m:sub>
        </m:sSub>
      </m:oMath>
    </w:p>
    <w:p w:rsidR="003C4FE5" w:rsidRDefault="008D45DD">
      <w:pPr>
        <w:pStyle w:val="affffff4"/>
        <w:spacing w:before="120" w:after="120"/>
        <w:rPr>
          <w:rFonts w:cs="Times New Roman"/>
        </w:rPr>
      </w:pPr>
      <w:bookmarkStart w:id="855" w:name="_Ref32691262"/>
      <w:r>
        <w:rPr>
          <w:rFonts w:cs="Times New Roman"/>
        </w:rPr>
        <w:tab/>
      </w:r>
      <w:bookmarkStart w:id="856" w:name="_Ref32691631"/>
      <w:bookmarkStart w:id="857" w:name="_Ref32692136"/>
      <w:r>
        <w:rPr>
          <w:rFonts w:cs="Times New Roman"/>
        </w:rPr>
        <w:t>（</w:t>
      </w:r>
      <w:r>
        <w:rPr>
          <w:rFonts w:cs="Times New Roman"/>
        </w:rPr>
        <w:fldChar w:fldCharType="begin"/>
      </w:r>
      <w:r>
        <w:rPr>
          <w:rFonts w:cs="Times New Roman"/>
        </w:rPr>
        <w:instrText xml:space="preserve"> STYLEREF 7 \s </w:instrText>
      </w:r>
      <w:r>
        <w:rPr>
          <w:rFonts w:cs="Times New Roman"/>
        </w:rPr>
        <w:fldChar w:fldCharType="separate"/>
      </w:r>
      <w:r w:rsidR="00C41123">
        <w:rPr>
          <w:rFonts w:cs="Times New Roman"/>
          <w:noProof/>
        </w:rPr>
        <w:t>C</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公式</w:instrText>
      </w:r>
      <w:r>
        <w:rPr>
          <w:rFonts w:cs="Times New Roman"/>
        </w:rPr>
        <w:instrText xml:space="preserve"> \* ARABIC \s 7 </w:instrText>
      </w:r>
      <w:r>
        <w:rPr>
          <w:rFonts w:cs="Times New Roman"/>
        </w:rPr>
        <w:fldChar w:fldCharType="separate"/>
      </w:r>
      <w:r w:rsidR="00C41123">
        <w:rPr>
          <w:rFonts w:cs="Times New Roman"/>
          <w:noProof/>
        </w:rPr>
        <w:t>1</w:t>
      </w:r>
      <w:r>
        <w:rPr>
          <w:rFonts w:cs="Times New Roman"/>
        </w:rPr>
        <w:fldChar w:fldCharType="end"/>
      </w:r>
      <w:bookmarkStart w:id="858" w:name="_Ref32692124"/>
      <w:bookmarkEnd w:id="855"/>
      <w:bookmarkEnd w:id="856"/>
      <w:r>
        <w:rPr>
          <w:rFonts w:cs="Times New Roman"/>
        </w:rPr>
        <w:t>）</w:t>
      </w:r>
      <w:bookmarkEnd w:id="857"/>
      <w:bookmarkEnd w:id="858"/>
    </w:p>
    <w:p w:rsidR="003C4FE5" w:rsidRPr="006D40AD" w:rsidRDefault="008D45DD" w:rsidP="006D40AD">
      <w:pPr>
        <w:spacing w:line="360" w:lineRule="auto"/>
        <w:rPr>
          <w:rFonts w:ascii="仿宋_GB2312" w:eastAsia="仿宋_GB2312" w:cs="Times New Roman"/>
        </w:rPr>
      </w:pPr>
      <w:r w:rsidRPr="006D40AD">
        <w:rPr>
          <w:rFonts w:ascii="仿宋_GB2312" w:eastAsia="仿宋_GB2312" w:cs="Times New Roman" w:hint="eastAsia"/>
          <w:iCs/>
        </w:rPr>
        <w:t>式中：</w:t>
      </w:r>
      <w:r w:rsidRPr="006D40AD">
        <w:rPr>
          <w:rFonts w:ascii="仿宋_GB2312" w:eastAsia="仿宋_GB2312" w:cs="Times New Roman" w:hint="eastAsia"/>
          <w:i/>
        </w:rPr>
        <w:t>VP</w:t>
      </w:r>
      <w:r w:rsidRPr="006D40AD">
        <w:rPr>
          <w:rFonts w:ascii="仿宋_GB2312" w:eastAsia="仿宋_GB2312" w:cs="Times New Roman" w:hint="eastAsia"/>
        </w:rPr>
        <w:t>——环境温度下的蒸汽压，Pa；</w:t>
      </w:r>
    </w:p>
    <w:p w:rsidR="003C4FE5" w:rsidRPr="006D40AD" w:rsidRDefault="008D45DD" w:rsidP="006D40AD">
      <w:pPr>
        <w:pStyle w:val="afa"/>
        <w:ind w:leftChars="300" w:left="1260" w:hangingChars="300" w:hanging="630"/>
        <w:jc w:val="both"/>
        <w:rPr>
          <w:rFonts w:ascii="仿宋_GB2312" w:eastAsia="仿宋_GB2312" w:cs="Times New Roman"/>
          <w:szCs w:val="21"/>
        </w:rPr>
      </w:pPr>
      <w:bookmarkStart w:id="859" w:name="_Ref32678974"/>
      <w:bookmarkStart w:id="860" w:name="_Ref32679014"/>
      <w:r w:rsidRPr="006D40AD">
        <w:rPr>
          <w:rFonts w:ascii="仿宋_GB2312" w:eastAsia="仿宋_GB2312" w:cs="Times New Roman" w:hint="eastAsia"/>
          <w:szCs w:val="21"/>
        </w:rPr>
        <w:t>Δ</w:t>
      </w:r>
      <w:r w:rsidRPr="006D40AD">
        <w:rPr>
          <w:rFonts w:ascii="仿宋_GB2312" w:eastAsia="仿宋_GB2312" w:cs="Times New Roman" w:hint="eastAsia"/>
          <w:i/>
          <w:iCs/>
          <w:szCs w:val="21"/>
          <w:vertAlign w:val="subscript"/>
        </w:rPr>
        <w:t>vap</w:t>
      </w:r>
      <w:r w:rsidRPr="006D40AD">
        <w:rPr>
          <w:rFonts w:ascii="仿宋_GB2312" w:eastAsia="仿宋_GB2312" w:cs="Times New Roman" w:hint="eastAsia"/>
          <w:i/>
          <w:iCs/>
          <w:szCs w:val="21"/>
        </w:rPr>
        <w:t>H</w:t>
      </w:r>
      <w:r w:rsidRPr="006D40AD">
        <w:rPr>
          <w:rFonts w:ascii="仿宋_GB2312" w:eastAsia="仿宋_GB2312" w:cs="Times New Roman" w:hint="eastAsia"/>
          <w:i/>
          <w:iCs/>
          <w:szCs w:val="21"/>
          <w:vertAlign w:val="subscript"/>
        </w:rPr>
        <w:t>m</w:t>
      </w:r>
      <w:r w:rsidRPr="006D40AD">
        <w:rPr>
          <w:rFonts w:ascii="仿宋_GB2312" w:eastAsia="仿宋_GB2312" w:cs="Times New Roman" w:hint="eastAsia"/>
          <w:szCs w:val="21"/>
        </w:rPr>
        <w:t>——蒸发</w:t>
      </w:r>
      <w:proofErr w:type="gramStart"/>
      <w:r w:rsidRPr="006D40AD">
        <w:rPr>
          <w:rFonts w:ascii="仿宋_GB2312" w:eastAsia="仿宋_GB2312" w:cs="Times New Roman" w:hint="eastAsia"/>
          <w:szCs w:val="21"/>
        </w:rPr>
        <w:t>焓</w:t>
      </w:r>
      <w:proofErr w:type="gramEnd"/>
      <w:r w:rsidRPr="006D40AD">
        <w:rPr>
          <w:rFonts w:ascii="仿宋_GB2312" w:eastAsia="仿宋_GB2312" w:cs="Times New Roman" w:hint="eastAsia"/>
          <w:szCs w:val="21"/>
        </w:rPr>
        <w:t>，J</w:t>
      </w:r>
      <w:r w:rsidRPr="006D40AD">
        <w:rPr>
          <w:rFonts w:ascii="仿宋_GB2312" w:eastAsia="仿宋_GB2312" w:cs="Times New Roman" w:hint="eastAsia"/>
          <w:szCs w:val="21"/>
          <w:lang w:val="fr-FR"/>
        </w:rPr>
        <w:t>·</w:t>
      </w:r>
      <w:r w:rsidRPr="006D40AD">
        <w:rPr>
          <w:rFonts w:ascii="仿宋_GB2312" w:eastAsia="仿宋_GB2312" w:cs="Times New Roman" w:hint="eastAsia"/>
          <w:szCs w:val="21"/>
        </w:rPr>
        <w:t>mol</w:t>
      </w:r>
      <w:r w:rsidRPr="006D40AD">
        <w:rPr>
          <w:rFonts w:ascii="仿宋_GB2312" w:eastAsia="仿宋_GB2312" w:cs="Times New Roman" w:hint="eastAsia"/>
          <w:szCs w:val="21"/>
          <w:vertAlign w:val="superscript"/>
        </w:rPr>
        <w:t>-1</w:t>
      </w:r>
      <w:bookmarkEnd w:id="859"/>
      <w:bookmarkEnd w:id="860"/>
      <w:r w:rsidRPr="006D40AD">
        <w:rPr>
          <w:rFonts w:ascii="仿宋_GB2312" w:eastAsia="仿宋_GB2312" w:cs="Times New Roman" w:hint="eastAsia"/>
          <w:szCs w:val="21"/>
        </w:rPr>
        <w:t>，默认为50000；</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VP</w:t>
      </w:r>
      <w:r w:rsidRPr="006D40AD">
        <w:rPr>
          <w:rFonts w:ascii="仿宋_GB2312" w:eastAsia="仿宋_GB2312" w:cs="Times New Roman" w:hint="eastAsia"/>
          <w:vertAlign w:val="subscript"/>
        </w:rPr>
        <w:t>test</w:t>
      </w:r>
      <w:r w:rsidRPr="006D40AD">
        <w:rPr>
          <w:rFonts w:ascii="仿宋_GB2312" w:eastAsia="仿宋_GB2312" w:cs="Times New Roman" w:hint="eastAsia"/>
        </w:rPr>
        <w:t>——试验温度下的蒸汽压，Pa；</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R</w:t>
      </w:r>
      <w:r w:rsidRPr="006D40AD">
        <w:rPr>
          <w:rFonts w:ascii="仿宋_GB2312" w:eastAsia="仿宋_GB2312" w:cs="Times New Roman" w:hint="eastAsia"/>
        </w:rPr>
        <w:t>——气体常数，8.314 J</w:t>
      </w:r>
      <w:r w:rsidRPr="006D40AD">
        <w:rPr>
          <w:rFonts w:ascii="仿宋_GB2312" w:eastAsia="仿宋_GB2312" w:cs="Times New Roman" w:hint="eastAsia"/>
          <w:lang w:val="fr-FR"/>
        </w:rPr>
        <w:t>·</w:t>
      </w:r>
      <w:r w:rsidRPr="006D40AD">
        <w:rPr>
          <w:rFonts w:ascii="仿宋_GB2312" w:eastAsia="仿宋_GB2312" w:cs="Times New Roman" w:hint="eastAsia"/>
        </w:rPr>
        <w:t>K</w:t>
      </w:r>
      <w:r w:rsidRPr="006D40AD">
        <w:rPr>
          <w:rFonts w:ascii="仿宋_GB2312" w:eastAsia="仿宋_GB2312" w:cs="Times New Roman" w:hint="eastAsia"/>
          <w:vertAlign w:val="superscript"/>
        </w:rPr>
        <w:t>-1</w:t>
      </w:r>
      <w:r w:rsidRPr="006D40AD">
        <w:rPr>
          <w:rFonts w:ascii="仿宋_GB2312" w:eastAsia="仿宋_GB2312" w:cs="Times New Roman" w:hint="eastAsia"/>
          <w:lang w:val="fr-FR"/>
        </w:rPr>
        <w:t>·</w:t>
      </w:r>
      <w:r w:rsidRPr="006D40AD">
        <w:rPr>
          <w:rFonts w:ascii="仿宋_GB2312" w:eastAsia="仿宋_GB2312" w:cs="Times New Roman" w:hint="eastAsia"/>
        </w:rPr>
        <w:t>mol</w:t>
      </w:r>
      <w:r w:rsidRPr="006D40AD">
        <w:rPr>
          <w:rFonts w:ascii="仿宋_GB2312" w:eastAsia="仿宋_GB2312" w:cs="Times New Roman" w:hint="eastAsia"/>
          <w:vertAlign w:val="superscript"/>
        </w:rPr>
        <w:t>-1</w:t>
      </w:r>
      <w:r w:rsidRPr="006D40AD">
        <w:rPr>
          <w:rFonts w:ascii="仿宋_GB2312" w:eastAsia="仿宋_GB2312" w:cs="Times New Roman" w:hint="eastAsia"/>
        </w:rPr>
        <w:t>；</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T</w:t>
      </w:r>
      <w:r w:rsidRPr="006D40AD">
        <w:rPr>
          <w:rFonts w:ascii="仿宋_GB2312" w:eastAsia="仿宋_GB2312" w:cs="Times New Roman" w:hint="eastAsia"/>
          <w:vertAlign w:val="subscript"/>
        </w:rPr>
        <w:t>vptest</w:t>
      </w:r>
      <w:r w:rsidRPr="006D40AD">
        <w:rPr>
          <w:rFonts w:ascii="仿宋_GB2312" w:eastAsia="仿宋_GB2312" w:cs="Times New Roman" w:hint="eastAsia"/>
        </w:rPr>
        <w:t>——</w:t>
      </w:r>
      <w:proofErr w:type="gramStart"/>
      <w:r w:rsidRPr="006D40AD">
        <w:rPr>
          <w:rFonts w:ascii="仿宋_GB2312" w:eastAsia="仿宋_GB2312" w:cs="Times New Roman" w:hint="eastAsia"/>
        </w:rPr>
        <w:t>蒸气压试验</w:t>
      </w:r>
      <w:proofErr w:type="gramEnd"/>
      <w:r w:rsidRPr="006D40AD">
        <w:rPr>
          <w:rFonts w:ascii="仿宋_GB2312" w:eastAsia="仿宋_GB2312" w:cs="Times New Roman" w:hint="eastAsia"/>
        </w:rPr>
        <w:t>温度，℃；</w:t>
      </w:r>
    </w:p>
    <w:p w:rsidR="003C4FE5" w:rsidRPr="006D40AD" w:rsidRDefault="008D45DD" w:rsidP="006D40AD">
      <w:pPr>
        <w:pStyle w:val="afa"/>
        <w:ind w:leftChars="300" w:left="1260" w:hangingChars="300" w:hanging="630"/>
        <w:jc w:val="both"/>
        <w:rPr>
          <w:rFonts w:ascii="仿宋_GB2312" w:eastAsia="仿宋_GB2312" w:cs="Times New Roman"/>
          <w:i/>
          <w:iCs/>
          <w:szCs w:val="21"/>
        </w:rPr>
      </w:pPr>
      <w:bookmarkStart w:id="861" w:name="_Ref32679643"/>
      <w:r w:rsidRPr="006D40AD">
        <w:rPr>
          <w:rFonts w:ascii="仿宋_GB2312" w:eastAsia="仿宋_GB2312" w:cs="Times New Roman" w:hint="eastAsia"/>
          <w:i/>
          <w:szCs w:val="21"/>
        </w:rPr>
        <w:t>T</w:t>
      </w:r>
      <w:r w:rsidRPr="006D40AD">
        <w:rPr>
          <w:rFonts w:ascii="仿宋_GB2312" w:eastAsia="仿宋_GB2312" w:cs="Times New Roman" w:hint="eastAsia"/>
          <w:szCs w:val="21"/>
          <w:vertAlign w:val="subscript"/>
        </w:rPr>
        <w:t>env</w:t>
      </w:r>
      <w:r w:rsidRPr="006D40AD">
        <w:rPr>
          <w:rFonts w:ascii="仿宋_GB2312" w:eastAsia="仿宋_GB2312" w:cs="Times New Roman" w:hint="eastAsia"/>
          <w:szCs w:val="21"/>
        </w:rPr>
        <w:t>——环境温度，</w:t>
      </w:r>
      <w:bookmarkEnd w:id="861"/>
      <w:r w:rsidRPr="006D40AD">
        <w:rPr>
          <w:rFonts w:ascii="仿宋_GB2312" w:eastAsia="仿宋_GB2312" w:cs="Times New Roman" w:hint="eastAsia"/>
          <w:szCs w:val="21"/>
        </w:rPr>
        <w:t>℃，推荐值见表B.2。</w:t>
      </w:r>
    </w:p>
    <w:p w:rsidR="003C4FE5" w:rsidRDefault="008D45DD">
      <w:pPr>
        <w:pStyle w:val="9"/>
        <w:tabs>
          <w:tab w:val="left" w:pos="4962"/>
        </w:tabs>
        <w:rPr>
          <w:rFonts w:ascii="Times New Roman" w:hAnsi="Times New Roman" w:cs="Times New Roman"/>
        </w:rPr>
      </w:pPr>
      <w:bookmarkStart w:id="862" w:name="_Toc32520453"/>
      <w:bookmarkStart w:id="863" w:name="_Toc32520638"/>
      <w:bookmarkStart w:id="864" w:name="_Toc32520705"/>
      <w:bookmarkStart w:id="865" w:name="_Toc32520772"/>
      <w:bookmarkStart w:id="866" w:name="_Toc32520839"/>
      <w:bookmarkStart w:id="867" w:name="_Toc32660002"/>
      <w:r>
        <w:rPr>
          <w:rFonts w:ascii="Times New Roman" w:hAnsi="Times New Roman" w:cs="Times New Roman"/>
        </w:rPr>
        <w:t>水溶解度的校正</w:t>
      </w:r>
      <w:bookmarkEnd w:id="862"/>
      <w:bookmarkEnd w:id="863"/>
      <w:bookmarkEnd w:id="864"/>
      <w:bookmarkEnd w:id="865"/>
      <w:bookmarkEnd w:id="866"/>
      <w:bookmarkEnd w:id="867"/>
    </w:p>
    <w:p w:rsidR="003C4FE5" w:rsidRPr="006D40AD" w:rsidRDefault="008D45DD" w:rsidP="006D40AD">
      <w:pPr>
        <w:pStyle w:val="Default"/>
        <w:snapToGrid w:val="0"/>
        <w:spacing w:line="360" w:lineRule="auto"/>
        <w:ind w:firstLineChars="200" w:firstLine="420"/>
        <w:jc w:val="both"/>
        <w:rPr>
          <w:rFonts w:ascii="仿宋_GB2312" w:eastAsia="仿宋_GB2312" w:hAnsi="Times New Roman" w:cs="Times New Roman"/>
          <w:sz w:val="21"/>
          <w:szCs w:val="21"/>
        </w:rPr>
      </w:pPr>
      <w:r w:rsidRPr="006D40AD">
        <w:rPr>
          <w:rFonts w:ascii="仿宋_GB2312" w:eastAsia="仿宋_GB2312" w:hAnsi="Times New Roman" w:cs="Times New Roman" w:hint="eastAsia"/>
          <w:sz w:val="21"/>
          <w:szCs w:val="21"/>
        </w:rPr>
        <w:t>将水溶解度从试验温度校正到环境温度</w:t>
      </w:r>
      <w:r w:rsidR="006D40AD" w:rsidRPr="006D40AD">
        <w:rPr>
          <w:rFonts w:ascii="仿宋_GB2312" w:eastAsia="仿宋_GB2312" w:hAnsi="Times New Roman" w:cs="Times New Roman" w:hint="eastAsia"/>
          <w:sz w:val="21"/>
          <w:szCs w:val="21"/>
        </w:rPr>
        <w:t>：</w:t>
      </w:r>
    </w:p>
    <w:p w:rsidR="003C4FE5" w:rsidRPr="005A7E07" w:rsidRDefault="008D45DD" w:rsidP="006D40AD">
      <w:pPr>
        <w:pStyle w:val="affffff4"/>
        <w:spacing w:before="120" w:after="120"/>
        <w:jc w:val="right"/>
        <w:rPr>
          <w:rFonts w:cs="Times New Roman"/>
          <w:vanish/>
          <w:szCs w:val="21"/>
          <w:specVanish/>
        </w:rPr>
      </w:pPr>
      <w:bookmarkStart w:id="868" w:name="_Ref32690462"/>
      <w:bookmarkStart w:id="869" w:name="_Ref32690509"/>
      <w:r>
        <w:rPr>
          <w:rFonts w:cs="Times New Roman"/>
          <w:szCs w:val="21"/>
        </w:rPr>
        <w:tab/>
      </w:r>
      <w:bookmarkStart w:id="870" w:name="_Ref32690498"/>
      <w:bookmarkEnd w:id="868"/>
      <m:oMath>
        <m:r>
          <w:rPr>
            <w:rFonts w:ascii="Cambria Math" w:hAnsi="Cambria Math" w:cs="Times New Roman"/>
            <w:szCs w:val="21"/>
          </w:rPr>
          <m:t>SOL=</m:t>
        </m:r>
        <m:f>
          <m:fPr>
            <m:ctrlPr>
              <w:rPr>
                <w:rFonts w:ascii="Cambria Math" w:hAnsi="Cambria Math" w:cs="Times New Roman"/>
                <w:szCs w:val="21"/>
              </w:rPr>
            </m:ctrlPr>
          </m:fPr>
          <m:num>
            <m:sSub>
              <m:sSubPr>
                <m:ctrlPr>
                  <w:rPr>
                    <w:rFonts w:ascii="Cambria Math" w:hAnsi="Cambria Math" w:cs="Times New Roman"/>
                    <w:szCs w:val="21"/>
                  </w:rPr>
                </m:ctrlPr>
              </m:sSubPr>
              <m:e>
                <m:r>
                  <w:rPr>
                    <w:rFonts w:ascii="Cambria Math" w:hAnsi="Cambria Math" w:cs="Times New Roman"/>
                    <w:szCs w:val="21"/>
                  </w:rPr>
                  <m:t>Δ</m:t>
                </m:r>
              </m:e>
              <m:sub>
                <m:r>
                  <m:rPr>
                    <m:sty m:val="p"/>
                  </m:rPr>
                  <w:rPr>
                    <w:rFonts w:ascii="Cambria Math" w:hAnsi="Cambria Math" w:cs="Times New Roman"/>
                    <w:szCs w:val="21"/>
                  </w:rPr>
                  <m:t>sol</m:t>
                </m:r>
              </m:sub>
            </m:sSub>
            <m:sSub>
              <m:sSubPr>
                <m:ctrlPr>
                  <w:rPr>
                    <w:rFonts w:ascii="Cambria Math" w:hAnsi="Cambria Math" w:cs="Times New Roman"/>
                    <w:szCs w:val="21"/>
                  </w:rPr>
                </m:ctrlPr>
              </m:sSubPr>
              <m:e>
                <m:r>
                  <w:rPr>
                    <w:rFonts w:ascii="Cambria Math" w:hAnsi="Cambria Math" w:cs="Times New Roman"/>
                    <w:szCs w:val="21"/>
                  </w:rPr>
                  <m:t>H</m:t>
                </m:r>
              </m:e>
              <m:sub>
                <m:r>
                  <m:rPr>
                    <m:sty m:val="p"/>
                  </m:rPr>
                  <w:rPr>
                    <w:rFonts w:ascii="Cambria Math" w:hAnsi="Cambria Math" w:cs="Times New Roman"/>
                    <w:szCs w:val="21"/>
                  </w:rPr>
                  <m:t>m</m:t>
                </m:r>
              </m:sub>
            </m:sSub>
          </m:num>
          <m:den>
            <m:r>
              <m:rPr>
                <m:nor/>
              </m:rPr>
              <w:rPr>
                <w:rFonts w:cs="Times New Roman"/>
                <w:i/>
                <w:szCs w:val="21"/>
              </w:rPr>
              <m:t>R</m:t>
            </m:r>
          </m:den>
        </m:f>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sSub>
              <m:sSubPr>
                <m:ctrlPr>
                  <w:rPr>
                    <w:rFonts w:ascii="Cambria Math" w:hAnsi="Cambria Math" w:cs="Times New Roman"/>
                    <w:szCs w:val="21"/>
                  </w:rPr>
                </m:ctrlPr>
              </m:sSubPr>
              <m:e>
                <m:r>
                  <w:rPr>
                    <w:rFonts w:ascii="Cambria Math" w:hAnsi="Cambria Math" w:cs="Times New Roman"/>
                    <w:szCs w:val="21"/>
                  </w:rPr>
                  <m:t>273+T</m:t>
                </m:r>
              </m:e>
              <m:sub>
                <m:r>
                  <m:rPr>
                    <m:nor/>
                  </m:rPr>
                  <w:rPr>
                    <w:rFonts w:cs="Times New Roman"/>
                    <w:szCs w:val="21"/>
                  </w:rPr>
                  <m:t>soltest</m:t>
                </m:r>
              </m:sub>
            </m:sSub>
          </m:den>
        </m:f>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sSub>
              <m:sSubPr>
                <m:ctrlPr>
                  <w:rPr>
                    <w:rFonts w:ascii="Cambria Math" w:hAnsi="Cambria Math" w:cs="Times New Roman"/>
                    <w:szCs w:val="21"/>
                  </w:rPr>
                </m:ctrlPr>
              </m:sSubPr>
              <m:e>
                <m:r>
                  <w:rPr>
                    <w:rFonts w:ascii="Cambria Math" w:hAnsi="Cambria Math" w:cs="Times New Roman"/>
                    <w:szCs w:val="21"/>
                  </w:rPr>
                  <m:t>273+T</m:t>
                </m:r>
              </m:e>
              <m:sub>
                <m:r>
                  <m:rPr>
                    <m:nor/>
                  </m:rPr>
                  <w:rPr>
                    <w:rFonts w:cs="Times New Roman"/>
                    <w:szCs w:val="21"/>
                  </w:rPr>
                  <m:t>env</m:t>
                </m:r>
              </m:sub>
            </m:sSub>
          </m:den>
        </m:f>
        <m:r>
          <w:rPr>
            <w:rFonts w:ascii="Cambria Math" w:hAnsi="Cambria Math" w:cs="Times New Roman"/>
            <w:szCs w:val="21"/>
          </w:rPr>
          <m:t>)×SO</m:t>
        </m:r>
        <m:sSub>
          <m:sSubPr>
            <m:ctrlPr>
              <w:rPr>
                <w:rFonts w:ascii="Cambria Math" w:hAnsi="Cambria Math" w:cs="Times New Roman"/>
                <w:szCs w:val="21"/>
              </w:rPr>
            </m:ctrlPr>
          </m:sSubPr>
          <m:e>
            <m:r>
              <w:rPr>
                <w:rFonts w:ascii="Cambria Math" w:hAnsi="Cambria Math" w:cs="Times New Roman"/>
                <w:szCs w:val="21"/>
              </w:rPr>
              <m:t>L</m:t>
            </m:r>
          </m:e>
          <m:sub>
            <m:r>
              <m:rPr>
                <m:nor/>
              </m:rPr>
              <w:rPr>
                <w:rFonts w:cs="Times New Roman"/>
                <w:szCs w:val="21"/>
              </w:rPr>
              <m:t>test</m:t>
            </m:r>
          </m:sub>
        </m:sSub>
      </m:oMath>
    </w:p>
    <w:p w:rsidR="003C4FE5" w:rsidRDefault="008D45DD" w:rsidP="006D40AD">
      <w:pPr>
        <w:pStyle w:val="affffff4"/>
        <w:spacing w:before="120" w:after="120"/>
        <w:jc w:val="right"/>
        <w:rPr>
          <w:rFonts w:cs="Times New Roman"/>
          <w:szCs w:val="21"/>
        </w:rPr>
      </w:pPr>
      <w:r>
        <w:rPr>
          <w:rFonts w:cs="Times New Roman"/>
          <w:szCs w:val="21"/>
        </w:rPr>
        <w:tab/>
      </w:r>
      <w:bookmarkStart w:id="871" w:name="_Ref32691346"/>
      <w:bookmarkStart w:id="872" w:name="_Ref32692194"/>
      <w:r>
        <w:rPr>
          <w:rFonts w:cs="Times New Roman"/>
          <w:szCs w:val="21"/>
        </w:rPr>
        <w:t>（</w:t>
      </w:r>
      <w:r>
        <w:rPr>
          <w:rFonts w:cs="Times New Roman"/>
          <w:szCs w:val="21"/>
        </w:rPr>
        <w:fldChar w:fldCharType="begin"/>
      </w:r>
      <w:r>
        <w:rPr>
          <w:rFonts w:cs="Times New Roman"/>
          <w:szCs w:val="21"/>
        </w:rPr>
        <w:instrText xml:space="preserve"> STYLEREF 7 \s </w:instrText>
      </w:r>
      <w:r>
        <w:rPr>
          <w:rFonts w:cs="Times New Roman"/>
          <w:szCs w:val="21"/>
        </w:rPr>
        <w:fldChar w:fldCharType="separate"/>
      </w:r>
      <w:r w:rsidR="00C41123">
        <w:rPr>
          <w:rFonts w:cs="Times New Roman"/>
          <w:noProof/>
          <w:szCs w:val="21"/>
        </w:rPr>
        <w:t>C</w:t>
      </w:r>
      <w:r>
        <w:rPr>
          <w:rFonts w:cs="Times New Roman"/>
          <w:szCs w:val="21"/>
        </w:rPr>
        <w:fldChar w:fldCharType="end"/>
      </w:r>
      <w:r>
        <w:rPr>
          <w:rFonts w:cs="Times New Roman"/>
          <w:szCs w:val="21"/>
        </w:rPr>
        <w:noBreakHyphen/>
      </w:r>
      <w:r>
        <w:rPr>
          <w:rFonts w:cs="Times New Roman"/>
          <w:szCs w:val="21"/>
        </w:rPr>
        <w:fldChar w:fldCharType="begin"/>
      </w:r>
      <w:r>
        <w:rPr>
          <w:rFonts w:cs="Times New Roman"/>
          <w:szCs w:val="21"/>
        </w:rPr>
        <w:instrText xml:space="preserve"> SEQ </w:instrText>
      </w:r>
      <w:r>
        <w:rPr>
          <w:rFonts w:cs="Times New Roman"/>
          <w:szCs w:val="21"/>
        </w:rPr>
        <w:instrText>公式</w:instrText>
      </w:r>
      <w:r>
        <w:rPr>
          <w:rFonts w:cs="Times New Roman"/>
          <w:szCs w:val="21"/>
        </w:rPr>
        <w:instrText xml:space="preserve"> \* ARABIC \s 7 </w:instrText>
      </w:r>
      <w:r>
        <w:rPr>
          <w:rFonts w:cs="Times New Roman"/>
          <w:szCs w:val="21"/>
        </w:rPr>
        <w:fldChar w:fldCharType="separate"/>
      </w:r>
      <w:r w:rsidR="00C41123">
        <w:rPr>
          <w:rFonts w:cs="Times New Roman"/>
          <w:noProof/>
          <w:szCs w:val="21"/>
        </w:rPr>
        <w:t>2</w:t>
      </w:r>
      <w:r>
        <w:rPr>
          <w:rFonts w:cs="Times New Roman"/>
          <w:szCs w:val="21"/>
        </w:rPr>
        <w:fldChar w:fldCharType="end"/>
      </w:r>
      <w:bookmarkEnd w:id="869"/>
      <w:bookmarkEnd w:id="870"/>
      <w:bookmarkEnd w:id="871"/>
      <w:r>
        <w:rPr>
          <w:rFonts w:cs="Times New Roman"/>
          <w:szCs w:val="21"/>
        </w:rPr>
        <w:t>）</w:t>
      </w:r>
      <w:bookmarkEnd w:id="872"/>
    </w:p>
    <w:p w:rsidR="003C4FE5" w:rsidRPr="006D40AD" w:rsidRDefault="008D45DD" w:rsidP="006D40AD">
      <w:pPr>
        <w:spacing w:line="360" w:lineRule="auto"/>
        <w:rPr>
          <w:rFonts w:ascii="仿宋_GB2312" w:eastAsia="仿宋_GB2312" w:cs="Times New Roman"/>
        </w:rPr>
      </w:pPr>
      <w:r w:rsidRPr="006D40AD">
        <w:rPr>
          <w:rFonts w:ascii="仿宋_GB2312" w:eastAsia="仿宋_GB2312" w:cs="Times New Roman" w:hint="eastAsia"/>
        </w:rPr>
        <w:t>式中：</w:t>
      </w:r>
      <w:r w:rsidRPr="006D40AD">
        <w:rPr>
          <w:rFonts w:ascii="仿宋_GB2312" w:eastAsia="仿宋_GB2312" w:cs="Times New Roman" w:hint="eastAsia"/>
          <w:i/>
        </w:rPr>
        <w:t>SOL</w:t>
      </w:r>
      <w:r w:rsidRPr="006D40AD">
        <w:rPr>
          <w:rFonts w:ascii="仿宋_GB2312" w:eastAsia="仿宋_GB2312" w:cs="Times New Roman" w:hint="eastAsia"/>
        </w:rPr>
        <w:t>——环境温度下的水溶解度，</w:t>
      </w:r>
      <w:r w:rsidRPr="006D40AD">
        <w:rPr>
          <w:rFonts w:ascii="仿宋_GB2312" w:eastAsia="仿宋_GB2312" w:cs="Times New Roman" w:hint="eastAsia"/>
          <w:lang w:val="fr-FR"/>
        </w:rPr>
        <w:t>mg·L</w:t>
      </w:r>
      <w:r w:rsidRPr="006D40AD">
        <w:rPr>
          <w:rFonts w:ascii="仿宋_GB2312" w:eastAsia="仿宋_GB2312" w:cs="Times New Roman" w:hint="eastAsia"/>
          <w:vertAlign w:val="superscript"/>
          <w:lang w:val="fr-FR"/>
        </w:rPr>
        <w:t>-1</w:t>
      </w:r>
      <w:r w:rsidRPr="006D40AD">
        <w:rPr>
          <w:rFonts w:ascii="仿宋_GB2312" w:eastAsia="仿宋_GB2312" w:cs="Times New Roman" w:hint="eastAsia"/>
        </w:rPr>
        <w:t>；</w:t>
      </w:r>
    </w:p>
    <w:p w:rsidR="003C4FE5" w:rsidRPr="006D40AD" w:rsidRDefault="008D45DD" w:rsidP="006D40AD">
      <w:pPr>
        <w:spacing w:line="360" w:lineRule="auto"/>
        <w:ind w:leftChars="300" w:left="630"/>
        <w:rPr>
          <w:rFonts w:ascii="仿宋_GB2312" w:eastAsia="仿宋_GB2312" w:cs="Times New Roman"/>
        </w:rPr>
      </w:pPr>
      <w:r w:rsidRPr="006D40AD">
        <w:rPr>
          <w:rFonts w:ascii="仿宋_GB2312" w:eastAsia="仿宋_GB2312" w:cs="Times New Roman" w:hint="eastAsia"/>
        </w:rPr>
        <w:t>Δ</w:t>
      </w:r>
      <w:r w:rsidRPr="006D40AD">
        <w:rPr>
          <w:rFonts w:ascii="仿宋_GB2312" w:eastAsia="仿宋_GB2312" w:cs="Times New Roman" w:hint="eastAsia"/>
          <w:iCs/>
          <w:vertAlign w:val="subscript"/>
        </w:rPr>
        <w:t>sol</w:t>
      </w:r>
      <w:r w:rsidRPr="006D40AD">
        <w:rPr>
          <w:rFonts w:ascii="仿宋_GB2312" w:eastAsia="仿宋_GB2312" w:cs="Times New Roman" w:hint="eastAsia"/>
          <w:i/>
          <w:iCs/>
        </w:rPr>
        <w:t>H</w:t>
      </w:r>
      <w:r w:rsidRPr="006D40AD">
        <w:rPr>
          <w:rFonts w:ascii="仿宋_GB2312" w:eastAsia="仿宋_GB2312" w:cs="Times New Roman" w:hint="eastAsia"/>
          <w:iCs/>
          <w:vertAlign w:val="subscript"/>
        </w:rPr>
        <w:t>m</w:t>
      </w:r>
      <w:r w:rsidRPr="006D40AD">
        <w:rPr>
          <w:rFonts w:ascii="仿宋_GB2312" w:eastAsia="仿宋_GB2312" w:cs="Times New Roman" w:hint="eastAsia"/>
        </w:rPr>
        <w:t>——溶解</w:t>
      </w:r>
      <w:proofErr w:type="gramStart"/>
      <w:r w:rsidRPr="006D40AD">
        <w:rPr>
          <w:rFonts w:ascii="仿宋_GB2312" w:eastAsia="仿宋_GB2312" w:cs="Times New Roman" w:hint="eastAsia"/>
        </w:rPr>
        <w:t>焓</w:t>
      </w:r>
      <w:proofErr w:type="gramEnd"/>
      <w:r w:rsidRPr="006D40AD">
        <w:rPr>
          <w:rFonts w:ascii="仿宋_GB2312" w:eastAsia="仿宋_GB2312" w:cs="Times New Roman" w:hint="eastAsia"/>
        </w:rPr>
        <w:t>，J</w:t>
      </w:r>
      <w:r w:rsidRPr="006D40AD">
        <w:rPr>
          <w:rFonts w:ascii="仿宋_GB2312" w:eastAsia="仿宋_GB2312" w:cs="Times New Roman" w:hint="eastAsia"/>
          <w:lang w:val="fr-FR"/>
        </w:rPr>
        <w:t>·</w:t>
      </w:r>
      <w:r w:rsidRPr="006D40AD">
        <w:rPr>
          <w:rFonts w:ascii="仿宋_GB2312" w:eastAsia="仿宋_GB2312" w:cs="Times New Roman" w:hint="eastAsia"/>
        </w:rPr>
        <w:t>mol</w:t>
      </w:r>
      <w:r w:rsidRPr="006D40AD">
        <w:rPr>
          <w:rFonts w:ascii="仿宋_GB2312" w:eastAsia="仿宋_GB2312" w:cs="Times New Roman" w:hint="eastAsia"/>
          <w:vertAlign w:val="superscript"/>
        </w:rPr>
        <w:t>-1</w:t>
      </w:r>
      <w:r w:rsidRPr="006D40AD">
        <w:rPr>
          <w:rFonts w:ascii="仿宋_GB2312" w:eastAsia="仿宋_GB2312" w:cs="Times New Roman" w:hint="eastAsia"/>
        </w:rPr>
        <w:t>，默认为10000；</w:t>
      </w:r>
    </w:p>
    <w:p w:rsidR="003C4FE5" w:rsidRPr="006D40AD" w:rsidRDefault="008D45DD" w:rsidP="006D40AD">
      <w:pPr>
        <w:spacing w:line="360" w:lineRule="auto"/>
        <w:ind w:leftChars="300" w:left="630"/>
        <w:rPr>
          <w:rFonts w:ascii="仿宋_GB2312" w:eastAsia="仿宋_GB2312" w:cs="Times New Roman"/>
        </w:rPr>
      </w:pPr>
      <w:r w:rsidRPr="006D40AD">
        <w:rPr>
          <w:rFonts w:ascii="仿宋_GB2312" w:eastAsia="仿宋_GB2312" w:cs="Times New Roman" w:hint="eastAsia"/>
          <w:i/>
        </w:rPr>
        <w:t>SOL</w:t>
      </w:r>
      <w:r w:rsidRPr="006D40AD">
        <w:rPr>
          <w:rFonts w:ascii="仿宋_GB2312" w:eastAsia="仿宋_GB2312" w:cs="Times New Roman" w:hint="eastAsia"/>
          <w:vertAlign w:val="subscript"/>
        </w:rPr>
        <w:t>test</w:t>
      </w:r>
      <w:r w:rsidRPr="006D40AD">
        <w:rPr>
          <w:rFonts w:ascii="仿宋_GB2312" w:eastAsia="仿宋_GB2312" w:cs="Times New Roman" w:hint="eastAsia"/>
        </w:rPr>
        <w:t>——试验温度下的水溶解度，</w:t>
      </w:r>
      <w:r w:rsidRPr="006D40AD">
        <w:rPr>
          <w:rFonts w:ascii="仿宋_GB2312" w:eastAsia="仿宋_GB2312" w:cs="Times New Roman" w:hint="eastAsia"/>
          <w:lang w:val="fr-FR"/>
        </w:rPr>
        <w:t>mg·L</w:t>
      </w:r>
      <w:r w:rsidRPr="006D40AD">
        <w:rPr>
          <w:rFonts w:ascii="仿宋_GB2312" w:eastAsia="仿宋_GB2312" w:cs="Times New Roman" w:hint="eastAsia"/>
          <w:vertAlign w:val="superscript"/>
          <w:lang w:val="fr-FR"/>
        </w:rPr>
        <w:t>-1</w:t>
      </w:r>
      <w:r w:rsidRPr="006D40AD">
        <w:rPr>
          <w:rFonts w:ascii="仿宋_GB2312" w:eastAsia="仿宋_GB2312" w:cs="Times New Roman" w:hint="eastAsia"/>
          <w:lang w:val="fr-FR"/>
        </w:rPr>
        <w:t>；</w:t>
      </w:r>
    </w:p>
    <w:p w:rsidR="003C4FE5" w:rsidRPr="006D40AD" w:rsidRDefault="008D45DD" w:rsidP="006D40AD">
      <w:pPr>
        <w:spacing w:line="360" w:lineRule="auto"/>
        <w:ind w:leftChars="300" w:left="630"/>
        <w:rPr>
          <w:rFonts w:ascii="仿宋_GB2312" w:eastAsia="仿宋_GB2312" w:cs="Times New Roman"/>
        </w:rPr>
      </w:pPr>
      <w:r w:rsidRPr="006D40AD">
        <w:rPr>
          <w:rFonts w:ascii="仿宋_GB2312" w:eastAsia="仿宋_GB2312" w:cs="Times New Roman" w:hint="eastAsia"/>
          <w:i/>
        </w:rPr>
        <w:t>R</w:t>
      </w:r>
      <w:r w:rsidRPr="006D40AD">
        <w:rPr>
          <w:rFonts w:ascii="仿宋_GB2312" w:eastAsia="仿宋_GB2312" w:cs="Times New Roman" w:hint="eastAsia"/>
        </w:rPr>
        <w:t>——气体常数，8.314 Pa</w:t>
      </w:r>
      <w:r w:rsidRPr="006D40AD">
        <w:rPr>
          <w:rFonts w:ascii="仿宋_GB2312" w:eastAsia="仿宋_GB2312" w:cs="Times New Roman" w:hint="eastAsia"/>
          <w:vertAlign w:val="superscript"/>
        </w:rPr>
        <w:t>-1</w:t>
      </w:r>
      <w:r w:rsidRPr="006D40AD">
        <w:rPr>
          <w:rFonts w:ascii="仿宋_GB2312" w:eastAsia="仿宋_GB2312" w:cs="Times New Roman" w:hint="eastAsia"/>
          <w:color w:val="000000"/>
        </w:rPr>
        <w:t>·</w:t>
      </w:r>
      <w:r w:rsidRPr="006D40AD">
        <w:rPr>
          <w:rFonts w:ascii="仿宋_GB2312" w:eastAsia="仿宋_GB2312" w:cs="Times New Roman" w:hint="eastAsia"/>
        </w:rPr>
        <w:t>m</w:t>
      </w:r>
      <w:r w:rsidRPr="006D40AD">
        <w:rPr>
          <w:rFonts w:ascii="仿宋_GB2312" w:eastAsia="仿宋_GB2312" w:cs="Times New Roman" w:hint="eastAsia"/>
          <w:vertAlign w:val="superscript"/>
        </w:rPr>
        <w:t>-3</w:t>
      </w:r>
      <w:r w:rsidRPr="006D40AD">
        <w:rPr>
          <w:rFonts w:ascii="仿宋_GB2312" w:eastAsia="仿宋_GB2312" w:cs="Times New Roman" w:hint="eastAsia"/>
          <w:color w:val="000000"/>
        </w:rPr>
        <w:t>·</w:t>
      </w:r>
      <w:r w:rsidRPr="006D40AD">
        <w:rPr>
          <w:rFonts w:ascii="仿宋_GB2312" w:eastAsia="仿宋_GB2312" w:cs="Times New Roman" w:hint="eastAsia"/>
        </w:rPr>
        <w:t>mol</w:t>
      </w:r>
      <w:r w:rsidRPr="006D40AD">
        <w:rPr>
          <w:rFonts w:ascii="仿宋_GB2312" w:eastAsia="仿宋_GB2312" w:cs="Times New Roman" w:hint="eastAsia"/>
          <w:vertAlign w:val="superscript"/>
        </w:rPr>
        <w:t>-1</w:t>
      </w:r>
      <w:r w:rsidRPr="006D40AD">
        <w:rPr>
          <w:rFonts w:ascii="仿宋_GB2312" w:eastAsia="仿宋_GB2312" w:cs="Times New Roman" w:hint="eastAsia"/>
          <w:color w:val="000000"/>
        </w:rPr>
        <w:t>·</w:t>
      </w:r>
      <w:r w:rsidRPr="006D40AD">
        <w:rPr>
          <w:rFonts w:ascii="仿宋_GB2312" w:eastAsia="仿宋_GB2312" w:cs="Times New Roman" w:hint="eastAsia"/>
        </w:rPr>
        <w:t>K</w:t>
      </w:r>
      <w:r w:rsidRPr="006D40AD">
        <w:rPr>
          <w:rFonts w:ascii="仿宋_GB2312" w:eastAsia="仿宋_GB2312" w:cs="Times New Roman" w:hint="eastAsia"/>
          <w:vertAlign w:val="superscript"/>
        </w:rPr>
        <w:t>-1</w:t>
      </w:r>
      <w:r w:rsidRPr="006D40AD">
        <w:rPr>
          <w:rFonts w:ascii="仿宋_GB2312" w:eastAsia="仿宋_GB2312" w:cs="Times New Roman" w:hint="eastAsia"/>
        </w:rPr>
        <w:t>；</w:t>
      </w:r>
    </w:p>
    <w:p w:rsidR="003C4FE5" w:rsidRPr="006D40AD" w:rsidRDefault="008D45DD" w:rsidP="006D40AD">
      <w:pPr>
        <w:spacing w:line="360" w:lineRule="auto"/>
        <w:ind w:leftChars="300" w:left="630"/>
        <w:rPr>
          <w:rFonts w:ascii="仿宋_GB2312" w:eastAsia="仿宋_GB2312" w:cs="Times New Roman"/>
        </w:rPr>
      </w:pPr>
      <w:r w:rsidRPr="006D40AD">
        <w:rPr>
          <w:rFonts w:ascii="仿宋_GB2312" w:eastAsia="仿宋_GB2312" w:cs="Times New Roman" w:hint="eastAsia"/>
          <w:i/>
        </w:rPr>
        <w:t>T</w:t>
      </w:r>
      <w:r w:rsidRPr="006D40AD">
        <w:rPr>
          <w:rFonts w:ascii="仿宋_GB2312" w:eastAsia="仿宋_GB2312" w:cs="Times New Roman" w:hint="eastAsia"/>
          <w:vertAlign w:val="subscript"/>
        </w:rPr>
        <w:t>soltest</w:t>
      </w:r>
      <w:r w:rsidRPr="006D40AD">
        <w:rPr>
          <w:rFonts w:ascii="仿宋_GB2312" w:eastAsia="仿宋_GB2312" w:cs="Times New Roman" w:hint="eastAsia"/>
        </w:rPr>
        <w:t>——水溶解度试验温度，℃；</w:t>
      </w:r>
    </w:p>
    <w:p w:rsidR="003C4FE5" w:rsidRPr="006D40AD" w:rsidRDefault="008D45DD" w:rsidP="006D40AD">
      <w:pPr>
        <w:spacing w:line="360" w:lineRule="auto"/>
        <w:ind w:leftChars="300" w:left="630"/>
        <w:rPr>
          <w:rFonts w:ascii="仿宋_GB2312" w:eastAsia="仿宋_GB2312" w:cs="Times New Roman"/>
        </w:rPr>
      </w:pPr>
      <w:r w:rsidRPr="006D40AD">
        <w:rPr>
          <w:rFonts w:ascii="仿宋_GB2312" w:eastAsia="仿宋_GB2312" w:cs="Times New Roman" w:hint="eastAsia"/>
          <w:i/>
        </w:rPr>
        <w:t>T</w:t>
      </w:r>
      <w:r w:rsidRPr="006D40AD">
        <w:rPr>
          <w:rFonts w:ascii="仿宋_GB2312" w:eastAsia="仿宋_GB2312" w:cs="Times New Roman" w:hint="eastAsia"/>
          <w:vertAlign w:val="subscript"/>
        </w:rPr>
        <w:t>env</w:t>
      </w:r>
      <w:r w:rsidRPr="006D40AD">
        <w:rPr>
          <w:rFonts w:ascii="仿宋_GB2312" w:eastAsia="仿宋_GB2312" w:cs="Times New Roman" w:hint="eastAsia"/>
        </w:rPr>
        <w:t>——环境温度，℃，推荐值见表B.2。</w:t>
      </w:r>
    </w:p>
    <w:p w:rsidR="003C4FE5" w:rsidRDefault="008D45DD">
      <w:pPr>
        <w:pStyle w:val="9"/>
        <w:tabs>
          <w:tab w:val="left" w:pos="4962"/>
        </w:tabs>
        <w:rPr>
          <w:rFonts w:ascii="Times New Roman" w:hAnsi="Times New Roman" w:cs="Times New Roman"/>
        </w:rPr>
      </w:pPr>
      <w:r>
        <w:rPr>
          <w:rFonts w:ascii="Times New Roman" w:hAnsi="Times New Roman" w:cs="Times New Roman"/>
        </w:rPr>
        <w:t>环境介质密度的计算</w:t>
      </w:r>
    </w:p>
    <w:p w:rsidR="003C4FE5" w:rsidRPr="006D40AD" w:rsidRDefault="008D45DD" w:rsidP="006D40AD">
      <w:pPr>
        <w:spacing w:line="360" w:lineRule="auto"/>
        <w:ind w:firstLineChars="300" w:firstLine="630"/>
        <w:rPr>
          <w:rFonts w:ascii="仿宋_GB2312" w:eastAsia="仿宋_GB2312" w:cs="Times New Roman"/>
        </w:rPr>
      </w:pPr>
      <w:r w:rsidRPr="006D40AD">
        <w:rPr>
          <w:rFonts w:ascii="仿宋_GB2312" w:eastAsia="仿宋_GB2312" w:cs="Times New Roman" w:hint="eastAsia"/>
        </w:rPr>
        <w:t>环境介质（土壤、沉积物、悬浮物）的密度计算方法见公式</w:t>
      </w:r>
      <w:r w:rsidRPr="006D40AD">
        <w:rPr>
          <w:rFonts w:ascii="仿宋_GB2312" w:eastAsia="仿宋_GB2312" w:hint="eastAsia"/>
        </w:rPr>
        <w:fldChar w:fldCharType="begin"/>
      </w:r>
      <w:r w:rsidRPr="006D40AD">
        <w:rPr>
          <w:rFonts w:ascii="仿宋_GB2312" w:eastAsia="仿宋_GB2312" w:hint="eastAsia"/>
        </w:rPr>
        <w:instrText xml:space="preserve"> REF _Ref33459176 \h  \* MERGEFORMAT </w:instrText>
      </w:r>
      <w:r w:rsidRPr="006D40AD">
        <w:rPr>
          <w:rFonts w:ascii="仿宋_GB2312" w:eastAsia="仿宋_GB2312" w:hint="eastAsia"/>
        </w:rPr>
      </w:r>
      <w:r w:rsidRPr="006D40AD">
        <w:rPr>
          <w:rFonts w:ascii="仿宋_GB2312" w:eastAsia="仿宋_GB2312"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3）</w:t>
      </w:r>
      <w:r w:rsidRPr="006D40AD">
        <w:rPr>
          <w:rFonts w:ascii="仿宋_GB2312" w:eastAsia="仿宋_GB2312" w:hint="eastAsia"/>
        </w:rPr>
        <w:fldChar w:fldCharType="end"/>
      </w:r>
      <w:r w:rsidRPr="006D40AD">
        <w:rPr>
          <w:rFonts w:ascii="仿宋_GB2312" w:eastAsia="仿宋_GB2312" w:cs="Times New Roman" w:hint="eastAsia"/>
        </w:rPr>
        <w:t>。</w:t>
      </w:r>
    </w:p>
    <w:p w:rsidR="003C4FE5" w:rsidRPr="006D40AD" w:rsidRDefault="00E51352" w:rsidP="006D40AD">
      <w:pPr>
        <w:pStyle w:val="affffff4"/>
        <w:spacing w:before="120" w:after="120"/>
        <w:jc w:val="right"/>
        <w:rPr>
          <w:rFonts w:ascii="仿宋_GB2312" w:eastAsia="仿宋_GB2312" w:cs="Times New Roman"/>
        </w:rPr>
      </w:pPr>
      <m:oMath>
        <m:sSub>
          <m:sSubPr>
            <m:ctrlPr>
              <w:rPr>
                <w:rFonts w:ascii="Cambria Math" w:eastAsia="仿宋_GB2312" w:hAnsi="Cambria Math" w:cs="Times New Roman" w:hint="eastAsia"/>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comp</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Fsoild</m:t>
            </m:r>
          </m:e>
          <m:sub>
            <m:r>
              <m:rPr>
                <m:sty m:val="p"/>
              </m:rPr>
              <w:rPr>
                <w:rFonts w:ascii="Cambria Math" w:eastAsia="仿宋_GB2312" w:hAnsi="Cambria Math" w:cs="Times New Roman" w:hint="eastAsia"/>
              </w:rPr>
              <m:t>comp</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solid</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Fwater</m:t>
            </m:r>
          </m:e>
          <m:sub>
            <m:r>
              <m:rPr>
                <m:sty m:val="p"/>
              </m:rPr>
              <w:rPr>
                <w:rFonts w:ascii="Cambria Math" w:eastAsia="仿宋_GB2312" w:hAnsi="Cambria Math" w:cs="Times New Roman" w:hint="eastAsia"/>
              </w:rPr>
              <m:t>comp</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water</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Fair</m:t>
            </m:r>
          </m:e>
          <m:sub>
            <m:r>
              <m:rPr>
                <m:sty m:val="p"/>
              </m:rPr>
              <w:rPr>
                <w:rFonts w:ascii="Cambria Math" w:eastAsia="仿宋_GB2312" w:hAnsi="Cambria Math" w:cs="Times New Roman" w:hint="eastAsia"/>
              </w:rPr>
              <m:t>comp</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air</m:t>
            </m:r>
          </m:sub>
        </m:sSub>
      </m:oMath>
      <w:bookmarkStart w:id="873" w:name="_Ref33459176"/>
      <w:r w:rsidR="008D45DD" w:rsidRPr="006D40AD">
        <w:rPr>
          <w:rFonts w:ascii="仿宋_GB2312" w:eastAsia="仿宋_GB2312" w:cs="Times New Roman" w:hint="eastAsia"/>
        </w:rPr>
        <w:t>（</w:t>
      </w:r>
      <w:r w:rsidR="008D45DD" w:rsidRPr="006D40AD">
        <w:rPr>
          <w:rFonts w:ascii="仿宋_GB2312" w:eastAsia="仿宋_GB2312" w:cs="Times New Roman" w:hint="eastAsia"/>
        </w:rPr>
        <w:fldChar w:fldCharType="begin"/>
      </w:r>
      <w:r w:rsidR="008D45DD" w:rsidRPr="006D40AD">
        <w:rPr>
          <w:rFonts w:ascii="仿宋_GB2312" w:eastAsia="仿宋_GB2312" w:cs="Times New Roman" w:hint="eastAsia"/>
        </w:rPr>
        <w:instrText xml:space="preserve"> STYLEREF 7 \s </w:instrText>
      </w:r>
      <w:r w:rsidR="008D45DD"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C</w:t>
      </w:r>
      <w:r w:rsidR="008D45DD" w:rsidRPr="006D40AD">
        <w:rPr>
          <w:rFonts w:ascii="仿宋_GB2312" w:eastAsia="仿宋_GB2312" w:cs="Times New Roman" w:hint="eastAsia"/>
        </w:rPr>
        <w:fldChar w:fldCharType="end"/>
      </w:r>
      <w:r w:rsidR="008D45DD" w:rsidRPr="006D40AD">
        <w:rPr>
          <w:rFonts w:ascii="仿宋_GB2312" w:eastAsia="仿宋_GB2312" w:cs="Times New Roman" w:hint="eastAsia"/>
        </w:rPr>
        <w:noBreakHyphen/>
      </w:r>
      <w:r w:rsidR="008D45DD" w:rsidRPr="006D40AD">
        <w:rPr>
          <w:rFonts w:ascii="仿宋_GB2312" w:eastAsia="仿宋_GB2312" w:cs="Times New Roman" w:hint="eastAsia"/>
        </w:rPr>
        <w:fldChar w:fldCharType="begin"/>
      </w:r>
      <w:r w:rsidR="008D45DD" w:rsidRPr="006D40AD">
        <w:rPr>
          <w:rFonts w:ascii="仿宋_GB2312" w:eastAsia="仿宋_GB2312" w:cs="Times New Roman" w:hint="eastAsia"/>
        </w:rPr>
        <w:instrText xml:space="preserve"> SEQ 公式 \* ARABIC \s 7 </w:instrText>
      </w:r>
      <w:r w:rsidR="008D45DD"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3</w:t>
      </w:r>
      <w:r w:rsidR="008D45DD" w:rsidRPr="006D40AD">
        <w:rPr>
          <w:rFonts w:ascii="仿宋_GB2312" w:eastAsia="仿宋_GB2312" w:cs="Times New Roman" w:hint="eastAsia"/>
        </w:rPr>
        <w:fldChar w:fldCharType="end"/>
      </w:r>
      <w:r w:rsidR="008D45DD" w:rsidRPr="006D40AD">
        <w:rPr>
          <w:rFonts w:ascii="仿宋_GB2312" w:eastAsia="仿宋_GB2312" w:cs="Times New Roman" w:hint="eastAsia"/>
        </w:rPr>
        <w:t>）</w:t>
      </w:r>
      <w:bookmarkEnd w:id="873"/>
    </w:p>
    <w:p w:rsidR="003C4FE5" w:rsidRPr="006D40AD" w:rsidRDefault="008D45DD" w:rsidP="006D40AD">
      <w:pPr>
        <w:pStyle w:val="affffff4"/>
        <w:spacing w:before="120" w:after="120"/>
        <w:jc w:val="right"/>
        <w:rPr>
          <w:rFonts w:ascii="仿宋_GB2312" w:eastAsia="仿宋_GB2312" w:cs="Times New Roman"/>
        </w:rPr>
      </w:pPr>
      <m:oMathPara>
        <m:oMathParaPr>
          <m:jc m:val="right"/>
        </m:oMathParaPr>
        <m:oMath>
          <m:r>
            <m:rPr>
              <m:sty m:val="p"/>
            </m:rPr>
            <w:rPr>
              <w:rFonts w:ascii="Cambria Math" w:eastAsia="仿宋_GB2312" w:hAnsi="Cambria Math" w:cs="Times New Roman" w:hint="eastAsia"/>
            </w:rPr>
            <m:t>其中</m:t>
          </m:r>
          <m:r>
            <m:rPr>
              <m:sty m:val="p"/>
            </m:rPr>
            <w:rPr>
              <w:rFonts w:ascii="Cambria Math" w:eastAsia="仿宋_GB2312" w:hAnsi="Cambria Math" w:cs="Times New Roman" w:hint="eastAsia"/>
            </w:rPr>
            <m:t>comp</m:t>
          </m:r>
          <m:r>
            <m:rPr>
              <m:sty m:val="p"/>
            </m:rPr>
            <w:rPr>
              <w:rFonts w:ascii="Cambria Math" w:eastAsia="仿宋_GB2312" w:hAnsi="Cambria Math" w:cs="Times New Roman" w:hint="eastAsia"/>
            </w:rPr>
            <m:t>∈</m:t>
          </m:r>
          <m:r>
            <m:rPr>
              <m:sty m:val="p"/>
            </m:rPr>
            <w:rPr>
              <w:rFonts w:ascii="Cambria Math" w:eastAsia="仿宋_GB2312" w:hAnsi="Cambria Math" w:cs="Times New Roman" w:hint="eastAsia"/>
            </w:rPr>
            <m:t>{soil,sed,susp}</m:t>
          </m:r>
        </m:oMath>
      </m:oMathPara>
    </w:p>
    <w:p w:rsidR="003C4FE5" w:rsidRPr="006D40AD" w:rsidRDefault="008D45DD" w:rsidP="006D40AD">
      <w:pPr>
        <w:spacing w:line="360" w:lineRule="auto"/>
        <w:ind w:left="1260" w:hangingChars="600" w:hanging="1260"/>
        <w:rPr>
          <w:rFonts w:ascii="仿宋_GB2312" w:eastAsia="仿宋_GB2312" w:cs="Times New Roman"/>
        </w:rPr>
      </w:pPr>
      <w:r w:rsidRPr="006D40AD">
        <w:rPr>
          <w:rFonts w:ascii="仿宋_GB2312" w:eastAsia="仿宋_GB2312" w:cs="Times New Roman" w:hint="eastAsia"/>
        </w:rPr>
        <w:t>式中：</w:t>
      </w:r>
      <w:r w:rsidRPr="006D40AD">
        <w:rPr>
          <w:rFonts w:ascii="仿宋_GB2312" w:eastAsia="仿宋_GB2312" w:cs="Times New Roman" w:hint="eastAsia"/>
          <w:i/>
        </w:rPr>
        <w:t>ρ</w:t>
      </w:r>
      <w:r w:rsidRPr="006D40AD">
        <w:rPr>
          <w:rFonts w:ascii="仿宋_GB2312" w:eastAsia="仿宋_GB2312" w:cs="Times New Roman" w:hint="eastAsia"/>
          <w:vertAlign w:val="subscript"/>
        </w:rPr>
        <w:t>comp</w:t>
      </w:r>
      <w:r w:rsidRPr="006D40AD">
        <w:rPr>
          <w:rFonts w:ascii="仿宋_GB2312" w:eastAsia="仿宋_GB2312" w:cs="Times New Roman" w:hint="eastAsia"/>
        </w:rPr>
        <w:t>——环境介质comp（土壤、沉积物、悬浮物质）密度（以湿重计），kg·m</w:t>
      </w:r>
      <w:r w:rsidRPr="006D40AD">
        <w:rPr>
          <w:rFonts w:ascii="仿宋_GB2312" w:eastAsia="仿宋_GB2312" w:cs="Times New Roman" w:hint="eastAsia"/>
          <w:vertAlign w:val="superscript"/>
        </w:rPr>
        <w:t>-3</w:t>
      </w:r>
      <w:r w:rsidRPr="006D40AD">
        <w:rPr>
          <w:rFonts w:ascii="仿宋_GB2312" w:eastAsia="仿宋_GB2312" w:cs="Times New Roman" w:hint="eastAsia"/>
        </w:rPr>
        <w:t>；</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Fsoild</w:t>
      </w:r>
      <w:r w:rsidRPr="006D40AD">
        <w:rPr>
          <w:rFonts w:ascii="仿宋_GB2312" w:eastAsia="仿宋_GB2312" w:cs="Times New Roman" w:hint="eastAsia"/>
          <w:vertAlign w:val="subscript"/>
        </w:rPr>
        <w:t>comp</w:t>
      </w:r>
      <w:r w:rsidRPr="006D40AD">
        <w:rPr>
          <w:rFonts w:ascii="仿宋_GB2312" w:eastAsia="仿宋_GB2312" w:cs="Times New Roman" w:hint="eastAsia"/>
          <w:i/>
        </w:rPr>
        <w:t>，Fwater</w:t>
      </w:r>
      <w:r w:rsidRPr="006D40AD">
        <w:rPr>
          <w:rFonts w:ascii="仿宋_GB2312" w:eastAsia="仿宋_GB2312" w:cs="Times New Roman" w:hint="eastAsia"/>
          <w:vertAlign w:val="subscript"/>
        </w:rPr>
        <w:t>comp</w:t>
      </w:r>
      <w:r w:rsidRPr="006D40AD">
        <w:rPr>
          <w:rFonts w:ascii="仿宋_GB2312" w:eastAsia="仿宋_GB2312" w:cs="Times New Roman" w:hint="eastAsia"/>
        </w:rPr>
        <w:t>和</w:t>
      </w:r>
      <w:r w:rsidRPr="006D40AD">
        <w:rPr>
          <w:rFonts w:ascii="仿宋_GB2312" w:eastAsia="仿宋_GB2312" w:cs="Times New Roman" w:hint="eastAsia"/>
          <w:i/>
        </w:rPr>
        <w:t>Fair</w:t>
      </w:r>
      <w:r w:rsidRPr="006D40AD">
        <w:rPr>
          <w:rFonts w:ascii="仿宋_GB2312" w:eastAsia="仿宋_GB2312" w:cs="Times New Roman" w:hint="eastAsia"/>
          <w:vertAlign w:val="subscript"/>
        </w:rPr>
        <w:t>comp</w:t>
      </w:r>
      <w:r w:rsidRPr="006D40AD">
        <w:rPr>
          <w:rFonts w:ascii="仿宋_GB2312" w:eastAsia="仿宋_GB2312" w:cs="Times New Roman" w:hint="eastAsia"/>
        </w:rPr>
        <w:t>——分别为环境介质comp（土壤、沉积物、悬浮物）中固体、水和空气的体积分数，m</w:t>
      </w:r>
      <w:r w:rsidRPr="006D40AD">
        <w:rPr>
          <w:rFonts w:ascii="仿宋_GB2312" w:eastAsia="仿宋_GB2312" w:cs="Times New Roman" w:hint="eastAsia"/>
          <w:vertAlign w:val="superscript"/>
        </w:rPr>
        <w:t>3</w:t>
      </w:r>
      <w:r w:rsidRPr="006D40AD">
        <w:rPr>
          <w:rFonts w:ascii="仿宋_GB2312" w:eastAsia="仿宋_GB2312" w:cs="Times New Roman" w:hint="eastAsia"/>
        </w:rPr>
        <w:t>·m</w:t>
      </w:r>
      <w:r w:rsidRPr="006D40AD">
        <w:rPr>
          <w:rFonts w:ascii="仿宋_GB2312" w:eastAsia="仿宋_GB2312" w:cs="Times New Roman" w:hint="eastAsia"/>
          <w:vertAlign w:val="superscript"/>
        </w:rPr>
        <w:t>-3</w:t>
      </w:r>
      <w:r w:rsidRPr="006D40AD">
        <w:rPr>
          <w:rFonts w:ascii="仿宋_GB2312" w:eastAsia="仿宋_GB2312" w:cs="Times New Roman" w:hint="eastAsia"/>
        </w:rPr>
        <w:t>，推荐值见表B.2；</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lastRenderedPageBreak/>
        <w:t>ρ</w:t>
      </w:r>
      <w:r w:rsidRPr="006D40AD">
        <w:rPr>
          <w:rFonts w:ascii="仿宋_GB2312" w:eastAsia="仿宋_GB2312" w:cs="Times New Roman" w:hint="eastAsia"/>
          <w:vertAlign w:val="subscript"/>
        </w:rPr>
        <w:t>soild</w:t>
      </w:r>
      <w:r w:rsidRPr="006D40AD">
        <w:rPr>
          <w:rFonts w:ascii="仿宋_GB2312" w:eastAsia="仿宋_GB2312" w:cs="Times New Roman" w:hint="eastAsia"/>
        </w:rPr>
        <w:t>，</w:t>
      </w:r>
      <w:r w:rsidRPr="006D40AD">
        <w:rPr>
          <w:rFonts w:ascii="仿宋_GB2312" w:eastAsia="仿宋_GB2312" w:cs="Times New Roman" w:hint="eastAsia"/>
          <w:i/>
        </w:rPr>
        <w:t>ρ</w:t>
      </w:r>
      <w:r w:rsidRPr="006D40AD">
        <w:rPr>
          <w:rFonts w:ascii="仿宋_GB2312" w:eastAsia="仿宋_GB2312" w:cs="Times New Roman" w:hint="eastAsia"/>
          <w:vertAlign w:val="subscript"/>
        </w:rPr>
        <w:t>water</w:t>
      </w:r>
      <w:r w:rsidRPr="006D40AD">
        <w:rPr>
          <w:rFonts w:ascii="仿宋_GB2312" w:eastAsia="仿宋_GB2312" w:cs="Times New Roman" w:hint="eastAsia"/>
        </w:rPr>
        <w:t>和</w:t>
      </w:r>
      <w:r w:rsidRPr="006D40AD">
        <w:rPr>
          <w:rFonts w:ascii="仿宋_GB2312" w:eastAsia="仿宋_GB2312" w:cs="Times New Roman" w:hint="eastAsia"/>
          <w:i/>
        </w:rPr>
        <w:t>ρ</w:t>
      </w:r>
      <w:r w:rsidRPr="006D40AD">
        <w:rPr>
          <w:rFonts w:ascii="仿宋_GB2312" w:eastAsia="仿宋_GB2312" w:cs="Times New Roman" w:hint="eastAsia"/>
          <w:vertAlign w:val="subscript"/>
        </w:rPr>
        <w:t>air</w:t>
      </w:r>
      <w:r w:rsidRPr="006D40AD">
        <w:rPr>
          <w:rFonts w:ascii="仿宋_GB2312" w:eastAsia="仿宋_GB2312" w:cs="Times New Roman" w:hint="eastAsia"/>
        </w:rPr>
        <w:t>——分别为固体、水和空气的密度kg</w:t>
      </w:r>
      <w:r w:rsidRPr="006D40AD">
        <w:rPr>
          <w:rFonts w:ascii="仿宋_GB2312" w:eastAsia="仿宋_GB2312" w:cs="Times New Roman" w:hint="eastAsia"/>
          <w:vertAlign w:val="superscript"/>
        </w:rPr>
        <w:t>3</w:t>
      </w:r>
      <w:r w:rsidRPr="006D40AD">
        <w:rPr>
          <w:rFonts w:ascii="仿宋_GB2312" w:eastAsia="仿宋_GB2312" w:cs="Times New Roman" w:hint="eastAsia"/>
        </w:rPr>
        <w:t>·m</w:t>
      </w:r>
      <w:r w:rsidRPr="006D40AD">
        <w:rPr>
          <w:rFonts w:ascii="仿宋_GB2312" w:eastAsia="仿宋_GB2312" w:cs="Times New Roman" w:hint="eastAsia"/>
          <w:vertAlign w:val="superscript"/>
        </w:rPr>
        <w:t>-3</w:t>
      </w:r>
      <w:r w:rsidRPr="006D40AD">
        <w:rPr>
          <w:rFonts w:ascii="仿宋_GB2312" w:eastAsia="仿宋_GB2312" w:cs="Times New Roman" w:hint="eastAsia"/>
        </w:rPr>
        <w:t>，推荐值见表B.2。</w:t>
      </w:r>
    </w:p>
    <w:p w:rsidR="003C4FE5" w:rsidRDefault="008D45DD">
      <w:pPr>
        <w:pStyle w:val="8"/>
        <w:rPr>
          <w:rFonts w:ascii="Times New Roman" w:hAnsi="Times New Roman" w:cs="Times New Roman"/>
        </w:rPr>
      </w:pPr>
      <w:bookmarkStart w:id="874" w:name="_Toc32520773"/>
      <w:bookmarkStart w:id="875" w:name="_Toc32660003"/>
      <w:bookmarkStart w:id="876" w:name="_Toc32520840"/>
      <w:bookmarkStart w:id="877" w:name="_Toc32520454"/>
      <w:bookmarkStart w:id="878" w:name="_Toc32520706"/>
      <w:bookmarkStart w:id="879" w:name="_Toc32520639"/>
      <w:r>
        <w:rPr>
          <w:rFonts w:ascii="Times New Roman" w:hAnsi="Times New Roman" w:cs="Times New Roman"/>
        </w:rPr>
        <w:t>环境介质中的分配</w:t>
      </w:r>
      <w:bookmarkEnd w:id="874"/>
      <w:bookmarkEnd w:id="875"/>
      <w:bookmarkEnd w:id="876"/>
      <w:bookmarkEnd w:id="877"/>
      <w:bookmarkEnd w:id="878"/>
      <w:bookmarkEnd w:id="879"/>
    </w:p>
    <w:p w:rsidR="003C4FE5" w:rsidRDefault="008D45DD">
      <w:pPr>
        <w:pStyle w:val="9"/>
        <w:rPr>
          <w:rFonts w:ascii="Times New Roman" w:hAnsi="Times New Roman" w:cs="Times New Roman"/>
        </w:rPr>
      </w:pPr>
      <w:bookmarkStart w:id="880" w:name="_Toc32520707"/>
      <w:bookmarkStart w:id="881" w:name="_Toc32660004"/>
      <w:bookmarkStart w:id="882" w:name="_Toc32520640"/>
      <w:bookmarkStart w:id="883" w:name="_Toc32520841"/>
      <w:bookmarkStart w:id="884" w:name="_Toc32520774"/>
      <w:bookmarkStart w:id="885" w:name="_Toc32520455"/>
      <w:r>
        <w:rPr>
          <w:rFonts w:ascii="Times New Roman" w:hAnsi="Times New Roman" w:cs="Times New Roman"/>
        </w:rPr>
        <w:t>气</w:t>
      </w:r>
      <w:r>
        <w:rPr>
          <w:rFonts w:ascii="Times New Roman" w:hAnsi="Times New Roman" w:cs="Times New Roman"/>
        </w:rPr>
        <w:t>-</w:t>
      </w:r>
      <w:r>
        <w:rPr>
          <w:rFonts w:ascii="Times New Roman" w:hAnsi="Times New Roman" w:cs="Times New Roman"/>
        </w:rPr>
        <w:t>水分配</w:t>
      </w:r>
      <w:bookmarkEnd w:id="880"/>
      <w:bookmarkEnd w:id="881"/>
      <w:bookmarkEnd w:id="882"/>
      <w:bookmarkEnd w:id="883"/>
      <w:bookmarkEnd w:id="884"/>
      <w:bookmarkEnd w:id="885"/>
    </w:p>
    <w:p w:rsidR="003C4FE5" w:rsidRPr="006D40AD" w:rsidRDefault="008D45DD" w:rsidP="006D40AD">
      <w:pPr>
        <w:pStyle w:val="aff0"/>
        <w:spacing w:after="0"/>
        <w:ind w:firstLineChars="200" w:firstLine="420"/>
        <w:rPr>
          <w:rFonts w:ascii="仿宋_GB2312" w:eastAsia="仿宋_GB2312" w:cs="Times New Roman"/>
        </w:rPr>
      </w:pPr>
      <w:r w:rsidRPr="006D40AD">
        <w:rPr>
          <w:rFonts w:ascii="仿宋_GB2312" w:eastAsia="仿宋_GB2312" w:cs="Times New Roman" w:hint="eastAsia"/>
        </w:rPr>
        <w:t>（1）亨利常数</w:t>
      </w:r>
    </w:p>
    <w:p w:rsidR="003C4FE5" w:rsidRPr="006D40AD" w:rsidRDefault="008D45DD" w:rsidP="006D40AD">
      <w:pPr>
        <w:pStyle w:val="aff0"/>
        <w:spacing w:after="0"/>
        <w:ind w:left="420"/>
        <w:rPr>
          <w:rFonts w:ascii="仿宋_GB2312" w:eastAsia="仿宋_GB2312" w:cs="Times New Roman"/>
        </w:rPr>
      </w:pPr>
      <w:r w:rsidRPr="006D40AD">
        <w:rPr>
          <w:rFonts w:ascii="仿宋_GB2312" w:eastAsia="仿宋_GB2312" w:cs="Times New Roman" w:hint="eastAsia"/>
        </w:rPr>
        <w:t>亨利常数（HENRY）采用公式</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REF _Ref32692181  \* MERGEFORMAT </w:instrText>
      </w:r>
      <w:r w:rsidRPr="006D40AD">
        <w:rPr>
          <w:rFonts w:ascii="仿宋_GB2312" w:eastAsia="仿宋_GB2312" w:cs="Times New Roman" w:hint="eastAsia"/>
        </w:rPr>
        <w:fldChar w:fldCharType="separate"/>
      </w:r>
      <w:r w:rsidR="005A7E07" w:rsidRPr="006D40AD">
        <w:rPr>
          <w:rFonts w:ascii="仿宋_GB2312" w:eastAsia="仿宋_GB2312" w:cs="Times New Roman" w:hint="eastAsia"/>
        </w:rPr>
        <w:t>（C</w:t>
      </w:r>
      <w:r w:rsidR="005A7E07" w:rsidRPr="006D40AD">
        <w:rPr>
          <w:rFonts w:ascii="仿宋_GB2312" w:eastAsia="仿宋_GB2312" w:cs="Times New Roman" w:hint="eastAsia"/>
        </w:rPr>
        <w:noBreakHyphen/>
        <w:t>4）</w:t>
      </w:r>
      <w:r w:rsidRPr="006D40AD">
        <w:rPr>
          <w:rFonts w:ascii="仿宋_GB2312" w:eastAsia="仿宋_GB2312" w:cs="Times New Roman" w:hint="eastAsia"/>
        </w:rPr>
        <w:fldChar w:fldCharType="end"/>
      </w:r>
      <w:r w:rsidRPr="006D40AD">
        <w:rPr>
          <w:rFonts w:ascii="仿宋_GB2312" w:eastAsia="仿宋_GB2312" w:cs="Times New Roman" w:hint="eastAsia"/>
        </w:rPr>
        <w:t>计算：</w:t>
      </w:r>
    </w:p>
    <w:p w:rsidR="003C4FE5" w:rsidRPr="006D40AD" w:rsidRDefault="008D45DD" w:rsidP="006D40AD">
      <w:pPr>
        <w:pStyle w:val="affffff4"/>
        <w:rPr>
          <w:rFonts w:ascii="仿宋_GB2312" w:eastAsia="仿宋_GB2312" w:cs="Times New Roman"/>
          <w:vanish/>
          <w:specVanish/>
        </w:rPr>
      </w:pPr>
      <w:bookmarkStart w:id="886" w:name="_Ref32678529"/>
      <w:bookmarkStart w:id="887" w:name="_Ref32678676"/>
      <w:bookmarkStart w:id="888" w:name="_Ref32678503"/>
      <w:r w:rsidRPr="006D40AD">
        <w:rPr>
          <w:rFonts w:ascii="仿宋_GB2312" w:eastAsia="仿宋_GB2312" w:cs="Times New Roman" w:hint="eastAsia"/>
        </w:rPr>
        <w:tab/>
      </w:r>
      <w:r w:rsidRPr="006D40AD">
        <w:rPr>
          <w:rFonts w:ascii="仿宋_GB2312" w:eastAsia="仿宋_GB2312" w:cs="Times New Roman" w:hint="eastAsia"/>
        </w:rPr>
        <w:object w:dxaOrig="1928" w:dyaOrig="600">
          <v:shape id="_x0000_i1026" type="#_x0000_t75" style="width:96.45pt;height:30pt" o:ole="">
            <v:imagedata r:id="rId17" o:title=""/>
          </v:shape>
          <o:OLEObject Type="Embed" ProgID="Equation.DSMT4" ShapeID="_x0000_i1026" DrawAspect="Content" ObjectID="_1660977656" r:id="rId18"/>
        </w:object>
      </w:r>
    </w:p>
    <w:p w:rsidR="003C4FE5" w:rsidRPr="006D40AD" w:rsidRDefault="008D45DD" w:rsidP="006D40AD">
      <w:pPr>
        <w:pStyle w:val="affffff4"/>
        <w:rPr>
          <w:rFonts w:ascii="仿宋_GB2312" w:eastAsia="仿宋_GB2312" w:cs="Times New Roman"/>
        </w:rPr>
      </w:pPr>
      <w:r w:rsidRPr="006D40AD">
        <w:rPr>
          <w:rFonts w:ascii="仿宋_GB2312" w:eastAsia="仿宋_GB2312" w:cs="Times New Roman" w:hint="eastAsia"/>
        </w:rPr>
        <w:tab/>
      </w:r>
      <w:bookmarkStart w:id="889" w:name="_Ref32691497"/>
      <w:bookmarkStart w:id="890" w:name="_Ref32692181"/>
      <w:bookmarkEnd w:id="886"/>
      <w:bookmarkEnd w:id="887"/>
      <w:r w:rsidRPr="006D40AD">
        <w:rPr>
          <w:rFonts w:ascii="仿宋_GB2312" w:eastAsia="仿宋_GB2312" w:cs="Times New Roman" w:hint="eastAsia"/>
        </w:rPr>
        <w:t>（</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STYLEREF 7 \s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C</w:t>
      </w:r>
      <w:r w:rsidRPr="006D40AD">
        <w:rPr>
          <w:rFonts w:ascii="仿宋_GB2312" w:eastAsia="仿宋_GB2312" w:cs="Times New Roman" w:hint="eastAsia"/>
        </w:rPr>
        <w:fldChar w:fldCharType="end"/>
      </w:r>
      <w:r w:rsidRPr="006D40AD">
        <w:rPr>
          <w:rFonts w:ascii="仿宋_GB2312" w:eastAsia="仿宋_GB2312" w:cs="Times New Roman" w:hint="eastAsia"/>
        </w:rPr>
        <w:noBreakHyphen/>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SEQ 公式 \* ARABIC \s 7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4</w:t>
      </w:r>
      <w:r w:rsidRPr="006D40AD">
        <w:rPr>
          <w:rFonts w:ascii="仿宋_GB2312" w:eastAsia="仿宋_GB2312" w:cs="Times New Roman" w:hint="eastAsia"/>
        </w:rPr>
        <w:fldChar w:fldCharType="end"/>
      </w:r>
      <w:bookmarkEnd w:id="888"/>
      <w:bookmarkEnd w:id="889"/>
      <w:r w:rsidRPr="006D40AD">
        <w:rPr>
          <w:rFonts w:ascii="仿宋_GB2312" w:eastAsia="仿宋_GB2312" w:cs="Times New Roman" w:hint="eastAsia"/>
        </w:rPr>
        <w:t>）</w:t>
      </w:r>
      <w:bookmarkEnd w:id="890"/>
    </w:p>
    <w:p w:rsidR="003C4FE5" w:rsidRPr="006D40AD" w:rsidRDefault="008D45DD" w:rsidP="006D40AD">
      <w:pPr>
        <w:spacing w:line="360" w:lineRule="auto"/>
        <w:rPr>
          <w:rFonts w:ascii="仿宋_GB2312" w:eastAsia="仿宋_GB2312" w:cs="Times New Roman"/>
        </w:rPr>
      </w:pPr>
      <w:r w:rsidRPr="006D40AD">
        <w:rPr>
          <w:rFonts w:ascii="仿宋_GB2312" w:eastAsia="仿宋_GB2312" w:cs="Times New Roman" w:hint="eastAsia"/>
        </w:rPr>
        <w:t>式中：</w:t>
      </w:r>
      <w:r w:rsidRPr="006D40AD">
        <w:rPr>
          <w:rFonts w:ascii="仿宋_GB2312" w:eastAsia="仿宋_GB2312" w:cs="Times New Roman" w:hint="eastAsia"/>
          <w:i/>
        </w:rPr>
        <w:t>HENRY</w:t>
      </w:r>
      <w:r w:rsidRPr="006D40AD">
        <w:rPr>
          <w:rFonts w:ascii="仿宋_GB2312" w:eastAsia="仿宋_GB2312" w:cs="Times New Roman" w:hint="eastAsia"/>
        </w:rPr>
        <w:t>——亨利常数，Pa·m</w:t>
      </w:r>
      <w:r w:rsidRPr="006D40AD">
        <w:rPr>
          <w:rFonts w:ascii="仿宋_GB2312" w:eastAsia="仿宋_GB2312" w:cs="Times New Roman" w:hint="eastAsia"/>
          <w:vertAlign w:val="superscript"/>
        </w:rPr>
        <w:t>3</w:t>
      </w:r>
      <w:r w:rsidRPr="006D40AD">
        <w:rPr>
          <w:rFonts w:ascii="仿宋_GB2312" w:eastAsia="仿宋_GB2312" w:cs="Times New Roman" w:hint="eastAsia"/>
        </w:rPr>
        <w:t>·mol</w:t>
      </w:r>
      <w:r w:rsidRPr="006D40AD">
        <w:rPr>
          <w:rFonts w:ascii="仿宋_GB2312" w:eastAsia="仿宋_GB2312" w:cs="Times New Roman" w:hint="eastAsia"/>
          <w:vertAlign w:val="superscript"/>
        </w:rPr>
        <w:t>-1</w:t>
      </w:r>
      <w:r w:rsidRPr="006D40AD">
        <w:rPr>
          <w:rFonts w:ascii="仿宋_GB2312" w:eastAsia="仿宋_GB2312" w:cs="Times New Roman" w:hint="eastAsia"/>
        </w:rPr>
        <w:t>；</w:t>
      </w:r>
    </w:p>
    <w:p w:rsidR="003C4FE5" w:rsidRPr="006D40AD" w:rsidRDefault="008D45DD" w:rsidP="006D40AD">
      <w:pPr>
        <w:autoSpaceDE w:val="0"/>
        <w:autoSpaceDN w:val="0"/>
        <w:adjustRightInd w:val="0"/>
        <w:spacing w:line="360" w:lineRule="auto"/>
        <w:ind w:firstLineChars="300" w:firstLine="630"/>
        <w:rPr>
          <w:rFonts w:ascii="仿宋_GB2312" w:eastAsia="仿宋_GB2312" w:cs="Times New Roman"/>
        </w:rPr>
      </w:pPr>
      <w:r w:rsidRPr="006D40AD">
        <w:rPr>
          <w:rFonts w:ascii="仿宋_GB2312" w:eastAsia="仿宋_GB2312" w:cs="Times New Roman" w:hint="eastAsia"/>
          <w:i/>
        </w:rPr>
        <w:t>VP</w:t>
      </w:r>
      <w:r w:rsidRPr="006D40AD">
        <w:rPr>
          <w:rFonts w:ascii="仿宋_GB2312" w:eastAsia="仿宋_GB2312" w:cs="Times New Roman" w:hint="eastAsia"/>
        </w:rPr>
        <w:t>——蒸汽压，Pa，校正方法见公式</w:t>
      </w:r>
      <w:r w:rsidRPr="006D40AD">
        <w:rPr>
          <w:rFonts w:ascii="仿宋_GB2312" w:eastAsia="仿宋_GB2312" w:hint="eastAsia"/>
        </w:rPr>
        <w:fldChar w:fldCharType="begin"/>
      </w:r>
      <w:r w:rsidRPr="006D40AD">
        <w:rPr>
          <w:rFonts w:ascii="仿宋_GB2312" w:eastAsia="仿宋_GB2312" w:hint="eastAsia"/>
        </w:rPr>
        <w:instrText xml:space="preserve"> REF _Ref32692136 \h  \* MERGEFORMAT </w:instrText>
      </w:r>
      <w:r w:rsidRPr="006D40AD">
        <w:rPr>
          <w:rFonts w:ascii="仿宋_GB2312" w:eastAsia="仿宋_GB2312" w:hint="eastAsia"/>
        </w:rPr>
      </w:r>
      <w:r w:rsidRPr="006D40AD">
        <w:rPr>
          <w:rFonts w:ascii="仿宋_GB2312" w:eastAsia="仿宋_GB2312"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1）</w:t>
      </w:r>
      <w:r w:rsidRPr="006D40AD">
        <w:rPr>
          <w:rFonts w:ascii="仿宋_GB2312" w:eastAsia="仿宋_GB2312" w:hint="eastAsia"/>
        </w:rPr>
        <w:fldChar w:fldCharType="end"/>
      </w:r>
      <w:r w:rsidRPr="006D40AD">
        <w:rPr>
          <w:rFonts w:ascii="仿宋_GB2312" w:eastAsia="仿宋_GB2312" w:cs="Times New Roman" w:hint="eastAsia"/>
        </w:rPr>
        <w:t>；</w:t>
      </w:r>
    </w:p>
    <w:p w:rsidR="003C4FE5" w:rsidRPr="006D40AD" w:rsidRDefault="008D45DD" w:rsidP="006D40AD">
      <w:pPr>
        <w:autoSpaceDE w:val="0"/>
        <w:autoSpaceDN w:val="0"/>
        <w:adjustRightInd w:val="0"/>
        <w:spacing w:line="360" w:lineRule="auto"/>
        <w:ind w:firstLineChars="300" w:firstLine="630"/>
        <w:rPr>
          <w:rFonts w:ascii="仿宋_GB2312" w:eastAsia="仿宋_GB2312" w:cs="Times New Roman"/>
        </w:rPr>
      </w:pPr>
      <w:r w:rsidRPr="006D40AD">
        <w:rPr>
          <w:rFonts w:ascii="仿宋_GB2312" w:eastAsia="仿宋_GB2312" w:cs="Times New Roman" w:hint="eastAsia"/>
          <w:i/>
        </w:rPr>
        <w:t>MW</w:t>
      </w:r>
      <w:r w:rsidRPr="006D40AD">
        <w:rPr>
          <w:rFonts w:ascii="仿宋_GB2312" w:eastAsia="仿宋_GB2312" w:cs="Times New Roman" w:hint="eastAsia"/>
        </w:rPr>
        <w:t>——相对分子质量，g·mol</w:t>
      </w:r>
      <w:r w:rsidRPr="006D40AD">
        <w:rPr>
          <w:rFonts w:ascii="仿宋_GB2312" w:eastAsia="仿宋_GB2312" w:cs="Times New Roman" w:hint="eastAsia"/>
          <w:vertAlign w:val="superscript"/>
        </w:rPr>
        <w:t>-1</w:t>
      </w:r>
      <w:r w:rsidRPr="006D40AD">
        <w:rPr>
          <w:rFonts w:ascii="仿宋_GB2312" w:eastAsia="仿宋_GB2312" w:cs="Times New Roman" w:hint="eastAsia"/>
        </w:rPr>
        <w:t>；</w:t>
      </w:r>
    </w:p>
    <w:p w:rsidR="003C4FE5" w:rsidRPr="006D40AD" w:rsidRDefault="008D45DD" w:rsidP="006D40AD">
      <w:pPr>
        <w:autoSpaceDE w:val="0"/>
        <w:autoSpaceDN w:val="0"/>
        <w:adjustRightInd w:val="0"/>
        <w:spacing w:line="360" w:lineRule="auto"/>
        <w:ind w:firstLineChars="300" w:firstLine="630"/>
        <w:rPr>
          <w:rFonts w:ascii="仿宋_GB2312" w:eastAsia="仿宋_GB2312" w:cs="Times New Roman"/>
          <w:lang w:val="fr-FR"/>
        </w:rPr>
      </w:pPr>
      <w:r w:rsidRPr="006D40AD">
        <w:rPr>
          <w:rFonts w:ascii="仿宋_GB2312" w:eastAsia="仿宋_GB2312" w:cs="Times New Roman" w:hint="eastAsia"/>
          <w:i/>
          <w:lang w:val="fr-FR"/>
        </w:rPr>
        <w:t>SOL</w:t>
      </w:r>
      <w:r w:rsidRPr="006D40AD">
        <w:rPr>
          <w:rFonts w:ascii="仿宋_GB2312" w:eastAsia="仿宋_GB2312" w:cs="Times New Roman" w:hint="eastAsia"/>
          <w:lang w:val="fr-FR"/>
        </w:rPr>
        <w:t>——</w:t>
      </w:r>
      <w:r w:rsidRPr="006D40AD">
        <w:rPr>
          <w:rFonts w:ascii="仿宋_GB2312" w:eastAsia="仿宋_GB2312" w:cs="Times New Roman" w:hint="eastAsia"/>
        </w:rPr>
        <w:t>水溶解度</w:t>
      </w:r>
      <w:r w:rsidRPr="006D40AD">
        <w:rPr>
          <w:rFonts w:ascii="仿宋_GB2312" w:eastAsia="仿宋_GB2312" w:cs="Times New Roman" w:hint="eastAsia"/>
          <w:lang w:val="fr-FR"/>
        </w:rPr>
        <w:t>，mg·L</w:t>
      </w:r>
      <w:r w:rsidRPr="006D40AD">
        <w:rPr>
          <w:rFonts w:ascii="仿宋_GB2312" w:eastAsia="仿宋_GB2312" w:cs="Times New Roman" w:hint="eastAsia"/>
          <w:vertAlign w:val="superscript"/>
          <w:lang w:val="fr-FR"/>
        </w:rPr>
        <w:t>-1</w:t>
      </w:r>
      <w:r w:rsidRPr="006D40AD">
        <w:rPr>
          <w:rFonts w:ascii="仿宋_GB2312" w:eastAsia="仿宋_GB2312" w:cs="Times New Roman" w:hint="eastAsia"/>
          <w:lang w:val="fr-FR"/>
        </w:rPr>
        <w:t>。</w:t>
      </w:r>
    </w:p>
    <w:p w:rsidR="003C4FE5" w:rsidRPr="006D40AD" w:rsidRDefault="008D45DD" w:rsidP="006D40AD">
      <w:pPr>
        <w:pStyle w:val="aff0"/>
        <w:spacing w:after="0"/>
        <w:ind w:firstLineChars="200" w:firstLine="420"/>
        <w:rPr>
          <w:rFonts w:ascii="仿宋_GB2312" w:eastAsia="仿宋_GB2312" w:cs="Times New Roman"/>
        </w:rPr>
      </w:pPr>
      <w:r w:rsidRPr="006D40AD">
        <w:rPr>
          <w:rFonts w:ascii="仿宋_GB2312" w:eastAsia="仿宋_GB2312" w:cs="Times New Roman" w:hint="eastAsia"/>
        </w:rPr>
        <w:t>（2）气-水分配系数</w:t>
      </w:r>
    </w:p>
    <w:p w:rsidR="003C4FE5" w:rsidRPr="006D40AD" w:rsidRDefault="008D45DD" w:rsidP="006D40AD">
      <w:pPr>
        <w:pStyle w:val="aff0"/>
        <w:spacing w:after="0"/>
        <w:ind w:firstLineChars="250" w:firstLine="525"/>
        <w:rPr>
          <w:rFonts w:ascii="仿宋_GB2312" w:eastAsia="仿宋_GB2312" w:cs="Times New Roman"/>
        </w:rPr>
      </w:pPr>
      <w:r w:rsidRPr="006D40AD">
        <w:rPr>
          <w:rFonts w:ascii="仿宋_GB2312" w:eastAsia="仿宋_GB2312" w:cs="Times New Roman" w:hint="eastAsia"/>
        </w:rPr>
        <w:t>化学物质气-水分配系数（</w:t>
      </w:r>
      <w:r w:rsidRPr="006D40AD">
        <w:rPr>
          <w:rFonts w:ascii="仿宋_GB2312" w:eastAsia="仿宋_GB2312" w:cs="Times New Roman" w:hint="eastAsia"/>
          <w:i/>
        </w:rPr>
        <w:t>K</w:t>
      </w:r>
      <w:r w:rsidRPr="006D40AD">
        <w:rPr>
          <w:rFonts w:ascii="仿宋_GB2312" w:eastAsia="仿宋_GB2312" w:cs="Times New Roman" w:hint="eastAsia"/>
          <w:vertAlign w:val="subscript"/>
        </w:rPr>
        <w:t>air-water</w:t>
      </w:r>
      <w:r w:rsidRPr="006D40AD">
        <w:rPr>
          <w:rFonts w:ascii="仿宋_GB2312" w:eastAsia="仿宋_GB2312" w:cs="Times New Roman" w:hint="eastAsia"/>
        </w:rPr>
        <w:t>）采用公式</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REF _Ref32692167  \* MERGEFORMAT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5）</w:t>
      </w:r>
      <w:r w:rsidRPr="006D40AD">
        <w:rPr>
          <w:rFonts w:ascii="仿宋_GB2312" w:eastAsia="仿宋_GB2312" w:cs="Times New Roman" w:hint="eastAsia"/>
        </w:rPr>
        <w:fldChar w:fldCharType="end"/>
      </w:r>
      <w:r w:rsidRPr="006D40AD">
        <w:rPr>
          <w:rFonts w:ascii="仿宋_GB2312" w:eastAsia="仿宋_GB2312" w:cs="Times New Roman" w:hint="eastAsia"/>
        </w:rPr>
        <w:t>计算：</w:t>
      </w:r>
    </w:p>
    <w:p w:rsidR="003C4FE5" w:rsidRPr="006D40AD" w:rsidRDefault="008D45DD" w:rsidP="006D40AD">
      <w:pPr>
        <w:pStyle w:val="affffff4"/>
        <w:rPr>
          <w:rFonts w:ascii="仿宋_GB2312" w:eastAsia="仿宋_GB2312" w:cs="Times New Roman"/>
          <w:vanish/>
          <w:specVanish/>
        </w:rPr>
      </w:pPr>
      <w:r w:rsidRPr="006D40AD">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air</m:t>
            </m:r>
            <m:r>
              <m:rPr>
                <m:sty m:val="p"/>
              </m:rPr>
              <w:rPr>
                <w:rFonts w:ascii="微软雅黑" w:eastAsia="微软雅黑" w:hAnsi="微软雅黑" w:cs="微软雅黑" w:hint="eastAsia"/>
              </w:rPr>
              <m:t>-</m:t>
            </m:r>
            <m:r>
              <m:rPr>
                <m:sty m:val="p"/>
              </m:rPr>
              <w:rPr>
                <w:rFonts w:ascii="Cambria Math" w:eastAsia="仿宋_GB2312" w:hAnsi="Cambria Math" w:cs="Times New Roman" w:hint="eastAsia"/>
              </w:rPr>
              <m:t>water</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r>
              <w:rPr>
                <w:rFonts w:ascii="Cambria Math" w:eastAsia="仿宋_GB2312" w:hAnsi="Cambria Math" w:cs="Times New Roman" w:hint="eastAsia"/>
              </w:rPr>
              <m:t>HENRY</m:t>
            </m:r>
          </m:num>
          <m:den>
            <m:r>
              <w:rPr>
                <w:rFonts w:ascii="Cambria Math" w:eastAsia="仿宋_GB2312" w:hAnsi="Cambria Math" w:cs="Times New Roman" w:hint="eastAsia"/>
              </w:rPr>
              <m:t>R</m:t>
            </m:r>
            <m:r>
              <w:rPr>
                <w:rFonts w:ascii="Cambria Math" w:eastAsia="仿宋_GB2312" w:hAnsi="Cambria Math" w:cs="Times New Roman" w:hint="eastAsia"/>
              </w:rPr>
              <m:t>×</m:t>
            </m:r>
            <m:r>
              <w:rPr>
                <w:rFonts w:ascii="Cambria Math" w:eastAsia="仿宋_GB2312" w:hAnsi="Cambria Math" w:cs="Times New Roman" w:hint="eastAsia"/>
              </w:rPr>
              <m:t>(273+</m:t>
            </m:r>
            <m:sSub>
              <m:sSubPr>
                <m:ctrlPr>
                  <w:rPr>
                    <w:rFonts w:ascii="Cambria Math" w:eastAsia="仿宋_GB2312" w:hAnsi="Cambria Math" w:cs="Times New Roman" w:hint="eastAsia"/>
                  </w:rPr>
                </m:ctrlPr>
              </m:sSubPr>
              <m:e>
                <m:r>
                  <w:rPr>
                    <w:rFonts w:ascii="Cambria Math" w:eastAsia="仿宋_GB2312" w:hAnsi="Cambria Math" w:cs="Times New Roman" w:hint="eastAsia"/>
                  </w:rPr>
                  <m:t>T</m:t>
                </m:r>
              </m:e>
              <m:sub>
                <m:r>
                  <m:rPr>
                    <m:nor/>
                  </m:rPr>
                  <w:rPr>
                    <w:rFonts w:ascii="仿宋_GB2312" w:eastAsia="仿宋_GB2312" w:cs="Times New Roman" w:hint="eastAsia"/>
                  </w:rPr>
                  <m:t>env</m:t>
                </m:r>
              </m:sub>
            </m:sSub>
            <m:r>
              <w:rPr>
                <w:rFonts w:ascii="Cambria Math" w:eastAsia="仿宋_GB2312" w:hAnsi="Cambria Math" w:cs="Times New Roman" w:hint="eastAsia"/>
              </w:rPr>
              <m:t>)</m:t>
            </m:r>
          </m:den>
        </m:f>
      </m:oMath>
    </w:p>
    <w:p w:rsidR="003C4FE5" w:rsidRPr="006D40AD" w:rsidRDefault="008D45DD" w:rsidP="006D40AD">
      <w:pPr>
        <w:pStyle w:val="affffff4"/>
        <w:rPr>
          <w:rFonts w:ascii="仿宋_GB2312" w:eastAsia="仿宋_GB2312" w:cs="Times New Roman"/>
        </w:rPr>
      </w:pPr>
      <w:r w:rsidRPr="006D40AD">
        <w:rPr>
          <w:rFonts w:ascii="仿宋_GB2312" w:eastAsia="仿宋_GB2312" w:cs="Times New Roman" w:hint="eastAsia"/>
        </w:rPr>
        <w:tab/>
      </w:r>
      <w:bookmarkStart w:id="891" w:name="_Ref32692167"/>
      <w:r w:rsidRPr="006D40AD">
        <w:rPr>
          <w:rFonts w:ascii="仿宋_GB2312" w:eastAsia="仿宋_GB2312" w:cs="Times New Roman" w:hint="eastAsia"/>
        </w:rPr>
        <w:t>（</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STYLEREF 7 \s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C</w:t>
      </w:r>
      <w:r w:rsidRPr="006D40AD">
        <w:rPr>
          <w:rFonts w:ascii="仿宋_GB2312" w:eastAsia="仿宋_GB2312" w:cs="Times New Roman" w:hint="eastAsia"/>
        </w:rPr>
        <w:fldChar w:fldCharType="end"/>
      </w:r>
      <w:r w:rsidRPr="006D40AD">
        <w:rPr>
          <w:rFonts w:ascii="仿宋_GB2312" w:eastAsia="仿宋_GB2312" w:cs="Times New Roman" w:hint="eastAsia"/>
        </w:rPr>
        <w:noBreakHyphen/>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SEQ 公式 \* ARABIC \s 7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5</w:t>
      </w:r>
      <w:r w:rsidRPr="006D40AD">
        <w:rPr>
          <w:rFonts w:ascii="仿宋_GB2312" w:eastAsia="仿宋_GB2312" w:cs="Times New Roman" w:hint="eastAsia"/>
        </w:rPr>
        <w:fldChar w:fldCharType="end"/>
      </w:r>
      <w:r w:rsidRPr="006D40AD">
        <w:rPr>
          <w:rFonts w:ascii="仿宋_GB2312" w:eastAsia="仿宋_GB2312" w:cs="Times New Roman" w:hint="eastAsia"/>
        </w:rPr>
        <w:t>）</w:t>
      </w:r>
      <w:bookmarkEnd w:id="891"/>
    </w:p>
    <w:p w:rsidR="003C4FE5" w:rsidRPr="006D40AD" w:rsidRDefault="008D45DD" w:rsidP="006D40AD">
      <w:pPr>
        <w:pStyle w:val="aff0"/>
        <w:snapToGrid w:val="0"/>
        <w:spacing w:after="0"/>
        <w:ind w:right="420"/>
        <w:rPr>
          <w:rFonts w:ascii="仿宋_GB2312" w:eastAsia="仿宋_GB2312" w:cs="Times New Roman"/>
        </w:rPr>
      </w:pPr>
      <w:r w:rsidRPr="006D40AD">
        <w:rPr>
          <w:rFonts w:ascii="仿宋_GB2312" w:eastAsia="仿宋_GB2312" w:cs="Times New Roman" w:hint="eastAsia"/>
        </w:rPr>
        <w:t>式中：</w:t>
      </w:r>
      <w:r w:rsidRPr="006D40AD">
        <w:rPr>
          <w:rFonts w:ascii="仿宋_GB2312" w:eastAsia="仿宋_GB2312" w:cs="Times New Roman" w:hint="eastAsia"/>
          <w:i/>
        </w:rPr>
        <w:t>K</w:t>
      </w:r>
      <w:r w:rsidRPr="006D40AD">
        <w:rPr>
          <w:rFonts w:ascii="仿宋_GB2312" w:eastAsia="仿宋_GB2312" w:cs="Times New Roman" w:hint="eastAsia"/>
          <w:vertAlign w:val="subscript"/>
        </w:rPr>
        <w:t>air-water</w:t>
      </w:r>
      <w:r w:rsidRPr="006D40AD">
        <w:rPr>
          <w:rFonts w:ascii="仿宋_GB2312" w:eastAsia="仿宋_GB2312" w:cs="Times New Roman" w:hint="eastAsia"/>
        </w:rPr>
        <w:t>——化学物质的气-水分配系数，无量纲；</w:t>
      </w:r>
    </w:p>
    <w:p w:rsidR="003C4FE5" w:rsidRPr="006D40AD" w:rsidRDefault="008D45DD" w:rsidP="006D40AD">
      <w:pPr>
        <w:snapToGrid w:val="0"/>
        <w:spacing w:line="360" w:lineRule="auto"/>
        <w:ind w:firstLineChars="278" w:firstLine="584"/>
        <w:rPr>
          <w:rFonts w:ascii="仿宋_GB2312" w:eastAsia="仿宋_GB2312" w:cs="Times New Roman"/>
        </w:rPr>
      </w:pPr>
      <w:r w:rsidRPr="006D40AD">
        <w:rPr>
          <w:rFonts w:ascii="仿宋_GB2312" w:eastAsia="仿宋_GB2312" w:cs="Times New Roman" w:hint="eastAsia"/>
          <w:i/>
        </w:rPr>
        <w:t>HENRY</w:t>
      </w:r>
      <w:r w:rsidRPr="006D40AD">
        <w:rPr>
          <w:rFonts w:ascii="仿宋_GB2312" w:eastAsia="仿宋_GB2312" w:cs="Times New Roman" w:hint="eastAsia"/>
        </w:rPr>
        <w:t>——亨利常数，Pa·m</w:t>
      </w:r>
      <w:r w:rsidRPr="006D40AD">
        <w:rPr>
          <w:rFonts w:ascii="仿宋_GB2312" w:eastAsia="仿宋_GB2312" w:cs="Times New Roman" w:hint="eastAsia"/>
          <w:vertAlign w:val="superscript"/>
        </w:rPr>
        <w:t>3</w:t>
      </w:r>
      <w:r w:rsidRPr="006D40AD">
        <w:rPr>
          <w:rFonts w:ascii="仿宋_GB2312" w:eastAsia="仿宋_GB2312" w:cs="Times New Roman" w:hint="eastAsia"/>
        </w:rPr>
        <w:t>·mol</w:t>
      </w:r>
      <w:r w:rsidRPr="006D40AD">
        <w:rPr>
          <w:rFonts w:ascii="仿宋_GB2312" w:eastAsia="仿宋_GB2312" w:cs="Times New Roman" w:hint="eastAsia"/>
          <w:vertAlign w:val="superscript"/>
        </w:rPr>
        <w:t>-1</w:t>
      </w:r>
      <w:r w:rsidRPr="006D40AD">
        <w:rPr>
          <w:rFonts w:ascii="仿宋_GB2312" w:eastAsia="仿宋_GB2312" w:cs="Times New Roman" w:hint="eastAsia"/>
        </w:rPr>
        <w:t>，计算方法见公式</w:t>
      </w:r>
      <w:r w:rsidRPr="006D40AD">
        <w:rPr>
          <w:rFonts w:ascii="仿宋_GB2312" w:eastAsia="仿宋_GB2312" w:hint="eastAsia"/>
        </w:rPr>
        <w:fldChar w:fldCharType="begin"/>
      </w:r>
      <w:r w:rsidRPr="006D40AD">
        <w:rPr>
          <w:rFonts w:ascii="仿宋_GB2312" w:eastAsia="仿宋_GB2312" w:hint="eastAsia"/>
        </w:rPr>
        <w:instrText xml:space="preserve"> REF _Ref32692181 \h  \* MERGEFORMAT </w:instrText>
      </w:r>
      <w:r w:rsidRPr="006D40AD">
        <w:rPr>
          <w:rFonts w:ascii="仿宋_GB2312" w:eastAsia="仿宋_GB2312" w:hint="eastAsia"/>
        </w:rPr>
      </w:r>
      <w:r w:rsidRPr="006D40AD">
        <w:rPr>
          <w:rFonts w:ascii="仿宋_GB2312" w:eastAsia="仿宋_GB2312"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4）</w:t>
      </w:r>
      <w:r w:rsidRPr="006D40AD">
        <w:rPr>
          <w:rFonts w:ascii="仿宋_GB2312" w:eastAsia="仿宋_GB2312" w:hint="eastAsia"/>
        </w:rPr>
        <w:fldChar w:fldCharType="end"/>
      </w:r>
      <w:r w:rsidR="006D40AD">
        <w:rPr>
          <w:rFonts w:ascii="仿宋_GB2312" w:eastAsia="仿宋_GB2312" w:cs="Times New Roman" w:hint="eastAsia"/>
        </w:rPr>
        <w:t>；</w:t>
      </w:r>
    </w:p>
    <w:p w:rsidR="003C4FE5" w:rsidRPr="006D40AD" w:rsidRDefault="008D45DD" w:rsidP="006D40AD">
      <w:pPr>
        <w:snapToGrid w:val="0"/>
        <w:spacing w:line="360" w:lineRule="auto"/>
        <w:ind w:firstLineChars="278" w:firstLine="584"/>
        <w:rPr>
          <w:rFonts w:ascii="仿宋_GB2312" w:eastAsia="仿宋_GB2312" w:cs="Times New Roman"/>
        </w:rPr>
      </w:pPr>
      <w:r w:rsidRPr="006D40AD">
        <w:rPr>
          <w:rFonts w:ascii="仿宋_GB2312" w:eastAsia="仿宋_GB2312" w:cs="Times New Roman" w:hint="eastAsia"/>
          <w:i/>
        </w:rPr>
        <w:t>R</w:t>
      </w:r>
      <w:r w:rsidRPr="006D40AD">
        <w:rPr>
          <w:rFonts w:ascii="仿宋_GB2312" w:eastAsia="仿宋_GB2312" w:cs="Times New Roman" w:hint="eastAsia"/>
        </w:rPr>
        <w:t>——气体常数，8.314 Pa·m</w:t>
      </w:r>
      <w:r w:rsidRPr="006D40AD">
        <w:rPr>
          <w:rFonts w:ascii="仿宋_GB2312" w:eastAsia="仿宋_GB2312" w:cs="Times New Roman" w:hint="eastAsia"/>
          <w:vertAlign w:val="superscript"/>
        </w:rPr>
        <w:t>3</w:t>
      </w:r>
      <w:r w:rsidRPr="006D40AD">
        <w:rPr>
          <w:rFonts w:ascii="仿宋_GB2312" w:eastAsia="仿宋_GB2312" w:cs="Times New Roman" w:hint="eastAsia"/>
        </w:rPr>
        <w:t>·mol</w:t>
      </w:r>
      <w:r w:rsidRPr="006D40AD">
        <w:rPr>
          <w:rFonts w:ascii="仿宋_GB2312" w:eastAsia="仿宋_GB2312" w:cs="Times New Roman" w:hint="eastAsia"/>
          <w:vertAlign w:val="superscript"/>
        </w:rPr>
        <w:t>-1</w:t>
      </w:r>
      <w:r w:rsidRPr="006D40AD">
        <w:rPr>
          <w:rFonts w:ascii="仿宋_GB2312" w:eastAsia="仿宋_GB2312" w:cs="Times New Roman" w:hint="eastAsia"/>
        </w:rPr>
        <w:t>·K</w:t>
      </w:r>
      <w:r w:rsidRPr="006D40AD">
        <w:rPr>
          <w:rFonts w:ascii="仿宋_GB2312" w:eastAsia="仿宋_GB2312" w:cs="Times New Roman" w:hint="eastAsia"/>
          <w:vertAlign w:val="superscript"/>
        </w:rPr>
        <w:t>-1</w:t>
      </w:r>
      <w:r w:rsidRPr="006D40AD">
        <w:rPr>
          <w:rFonts w:ascii="仿宋_GB2312" w:eastAsia="仿宋_GB2312" w:cs="Times New Roman" w:hint="eastAsia"/>
        </w:rPr>
        <w:t>；</w:t>
      </w:r>
    </w:p>
    <w:p w:rsidR="003C4FE5" w:rsidRPr="006D40AD" w:rsidRDefault="008D45DD" w:rsidP="006D40AD">
      <w:pPr>
        <w:snapToGrid w:val="0"/>
        <w:spacing w:line="360" w:lineRule="auto"/>
        <w:ind w:firstLineChars="278" w:firstLine="584"/>
        <w:rPr>
          <w:rFonts w:ascii="仿宋_GB2312" w:eastAsia="仿宋_GB2312" w:cs="Times New Roman"/>
          <w:b/>
          <w:i/>
        </w:rPr>
      </w:pPr>
      <w:r w:rsidRPr="006D40AD">
        <w:rPr>
          <w:rFonts w:ascii="仿宋_GB2312" w:eastAsia="仿宋_GB2312" w:cs="Times New Roman" w:hint="eastAsia"/>
          <w:i/>
        </w:rPr>
        <w:t>T</w:t>
      </w:r>
      <w:r w:rsidRPr="006D40AD">
        <w:rPr>
          <w:rFonts w:ascii="仿宋_GB2312" w:eastAsia="仿宋_GB2312" w:cs="Times New Roman" w:hint="eastAsia"/>
          <w:vertAlign w:val="subscript"/>
        </w:rPr>
        <w:t>env</w:t>
      </w:r>
      <w:r w:rsidRPr="006D40AD">
        <w:rPr>
          <w:rFonts w:ascii="仿宋_GB2312" w:eastAsia="仿宋_GB2312" w:cs="Times New Roman" w:hint="eastAsia"/>
        </w:rPr>
        <w:t>——环境温度，℃，</w:t>
      </w:r>
      <w:proofErr w:type="gramStart"/>
      <w:r w:rsidRPr="006D40AD">
        <w:rPr>
          <w:rFonts w:ascii="仿宋_GB2312" w:eastAsia="仿宋_GB2312" w:cs="Times New Roman" w:hint="eastAsia"/>
        </w:rPr>
        <w:t>推荐值见附表</w:t>
      </w:r>
      <w:proofErr w:type="gramEnd"/>
      <w:r w:rsidRPr="006D40AD">
        <w:rPr>
          <w:rFonts w:ascii="仿宋_GB2312" w:eastAsia="仿宋_GB2312" w:cs="Times New Roman" w:hint="eastAsia"/>
        </w:rPr>
        <w:t>B.2。</w:t>
      </w:r>
    </w:p>
    <w:p w:rsidR="003C4FE5" w:rsidRDefault="008D45DD">
      <w:pPr>
        <w:pStyle w:val="9"/>
        <w:rPr>
          <w:rFonts w:ascii="Times New Roman" w:hAnsi="Times New Roman" w:cs="Times New Roman"/>
        </w:rPr>
      </w:pPr>
      <w:bookmarkStart w:id="892" w:name="_Toc32520456"/>
      <w:bookmarkStart w:id="893" w:name="_Toc32520641"/>
      <w:bookmarkStart w:id="894" w:name="_Toc32520708"/>
      <w:bookmarkStart w:id="895" w:name="_Toc32520775"/>
      <w:bookmarkStart w:id="896" w:name="_Toc32520842"/>
      <w:bookmarkStart w:id="897" w:name="_Toc32660005"/>
      <w:r>
        <w:rPr>
          <w:rFonts w:ascii="Times New Roman" w:hAnsi="Times New Roman" w:cs="Times New Roman"/>
        </w:rPr>
        <w:t>气</w:t>
      </w:r>
      <w:r>
        <w:rPr>
          <w:rFonts w:ascii="Times New Roman" w:hAnsi="Times New Roman" w:cs="Times New Roman"/>
        </w:rPr>
        <w:t>-</w:t>
      </w:r>
      <w:r>
        <w:rPr>
          <w:rFonts w:ascii="Times New Roman" w:hAnsi="Times New Roman" w:cs="Times New Roman"/>
        </w:rPr>
        <w:t>气溶胶分配</w:t>
      </w:r>
      <w:bookmarkEnd w:id="892"/>
      <w:bookmarkEnd w:id="893"/>
      <w:bookmarkEnd w:id="894"/>
      <w:bookmarkEnd w:id="895"/>
      <w:bookmarkEnd w:id="896"/>
      <w:bookmarkEnd w:id="897"/>
    </w:p>
    <w:p w:rsidR="003C4FE5" w:rsidRPr="006D40AD" w:rsidRDefault="008D45DD" w:rsidP="006D40AD">
      <w:pPr>
        <w:spacing w:line="360" w:lineRule="auto"/>
        <w:ind w:firstLineChars="200" w:firstLine="420"/>
        <w:rPr>
          <w:rFonts w:ascii="仿宋_GB2312" w:eastAsia="仿宋_GB2312" w:cs="Times New Roman"/>
        </w:rPr>
      </w:pPr>
      <w:r w:rsidRPr="006D40AD">
        <w:rPr>
          <w:rFonts w:ascii="仿宋_GB2312" w:eastAsia="仿宋_GB2312" w:cs="Times New Roman" w:hint="eastAsia"/>
        </w:rPr>
        <w:t>大气中化学物质吸附于气溶胶颗粒的比例（</w:t>
      </w:r>
      <w:r w:rsidRPr="006D40AD">
        <w:rPr>
          <w:rFonts w:ascii="仿宋_GB2312" w:eastAsia="仿宋_GB2312" w:cs="Times New Roman" w:hint="eastAsia"/>
          <w:bCs/>
          <w:i/>
          <w:iCs/>
        </w:rPr>
        <w:t>Fass</w:t>
      </w:r>
      <w:r w:rsidRPr="006D40AD">
        <w:rPr>
          <w:rFonts w:ascii="仿宋_GB2312" w:eastAsia="仿宋_GB2312" w:cs="Times New Roman" w:hint="eastAsia"/>
          <w:bCs/>
          <w:vertAlign w:val="subscript"/>
        </w:rPr>
        <w:t>aer</w:t>
      </w:r>
      <w:r w:rsidRPr="006D40AD">
        <w:rPr>
          <w:rFonts w:ascii="仿宋_GB2312" w:eastAsia="仿宋_GB2312" w:cs="Times New Roman" w:hint="eastAsia"/>
        </w:rPr>
        <w:t>）采用公式</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REF _Ref32692728  \* MERGEFORMAT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6）</w:t>
      </w:r>
      <w:r w:rsidRPr="006D40AD">
        <w:rPr>
          <w:rFonts w:ascii="仿宋_GB2312" w:eastAsia="仿宋_GB2312" w:cs="Times New Roman" w:hint="eastAsia"/>
        </w:rPr>
        <w:fldChar w:fldCharType="end"/>
      </w:r>
      <w:r w:rsidRPr="006D40AD">
        <w:rPr>
          <w:rFonts w:ascii="仿宋_GB2312" w:eastAsia="仿宋_GB2312" w:cs="Times New Roman" w:hint="eastAsia"/>
        </w:rPr>
        <w:t>计算：</w:t>
      </w:r>
    </w:p>
    <w:p w:rsidR="003C4FE5" w:rsidRPr="006D40AD" w:rsidRDefault="008D45DD" w:rsidP="006D40AD">
      <w:pPr>
        <w:pStyle w:val="affffff4"/>
        <w:rPr>
          <w:rFonts w:ascii="仿宋_GB2312" w:eastAsia="仿宋_GB2312" w:cs="Times New Roman"/>
          <w:vanish/>
          <w:specVanish/>
        </w:rPr>
      </w:pPr>
      <w:r w:rsidRPr="006D40AD">
        <w:rPr>
          <w:rFonts w:ascii="仿宋_GB2312" w:eastAsia="仿宋_GB2312" w:cs="Times New Roman" w:hint="eastAsia"/>
        </w:rPr>
        <w:tab/>
      </w:r>
      <m:oMath>
        <m:sSub>
          <m:sSubPr>
            <m:ctrlPr>
              <w:rPr>
                <w:rFonts w:ascii="Cambria Math" w:eastAsia="仿宋_GB2312" w:hAnsi="Cambria Math" w:cs="Times New Roman" w:hint="eastAsia"/>
                <w:i/>
              </w:rPr>
            </m:ctrlPr>
          </m:sSubPr>
          <m:e>
            <m:r>
              <w:rPr>
                <w:rFonts w:ascii="Cambria Math" w:eastAsia="仿宋_GB2312" w:hAnsi="Cambria Math" w:cs="Times New Roman" w:hint="eastAsia"/>
              </w:rPr>
              <m:t>Fass</m:t>
            </m:r>
          </m:e>
          <m:sub>
            <m:r>
              <m:rPr>
                <m:sty m:val="p"/>
              </m:rPr>
              <w:rPr>
                <w:rFonts w:ascii="Cambria Math" w:eastAsia="仿宋_GB2312" w:hAnsi="Cambria Math" w:cs="Times New Roman" w:hint="eastAsia"/>
              </w:rPr>
              <m:t>aer</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CON</m:t>
                </m:r>
              </m:e>
              <m:sub>
                <m:r>
                  <m:rPr>
                    <m:sty m:val="p"/>
                  </m:rPr>
                  <w:rPr>
                    <w:rFonts w:ascii="Cambria Math" w:eastAsia="仿宋_GB2312" w:hAnsi="Cambria Math" w:cs="Times New Roman" w:hint="eastAsia"/>
                  </w:rPr>
                  <m:t>junge</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SURF</m:t>
                </m:r>
              </m:e>
              <m:sub>
                <m:r>
                  <m:rPr>
                    <m:sty m:val="p"/>
                  </m:rPr>
                  <w:rPr>
                    <w:rFonts w:ascii="Cambria Math" w:eastAsia="仿宋_GB2312" w:hAnsi="Cambria Math" w:cs="Times New Roman" w:hint="eastAsia"/>
                  </w:rPr>
                  <m:t>aer</m:t>
                </m:r>
              </m:sub>
            </m:sSub>
          </m:num>
          <m:den>
            <m:r>
              <w:rPr>
                <w:rFonts w:ascii="Cambria Math" w:eastAsia="仿宋_GB2312" w:hAnsi="Cambria Math" w:cs="Times New Roman" w:hint="eastAsia"/>
              </w:rPr>
              <m:t>VPL+</m:t>
            </m:r>
            <m:sSub>
              <m:sSubPr>
                <m:ctrlPr>
                  <w:rPr>
                    <w:rFonts w:ascii="Cambria Math" w:eastAsia="仿宋_GB2312" w:hAnsi="Cambria Math" w:cs="Times New Roman" w:hint="eastAsia"/>
                    <w:i/>
                  </w:rPr>
                </m:ctrlPr>
              </m:sSubPr>
              <m:e>
                <m:r>
                  <w:rPr>
                    <w:rFonts w:ascii="Cambria Math" w:eastAsia="仿宋_GB2312" w:hAnsi="Cambria Math" w:cs="Times New Roman" w:hint="eastAsia"/>
                  </w:rPr>
                  <m:t>CON</m:t>
                </m:r>
              </m:e>
              <m:sub>
                <m:r>
                  <m:rPr>
                    <m:sty m:val="p"/>
                  </m:rPr>
                  <w:rPr>
                    <w:rFonts w:ascii="Cambria Math" w:eastAsia="仿宋_GB2312" w:hAnsi="Cambria Math" w:cs="Times New Roman" w:hint="eastAsia"/>
                  </w:rPr>
                  <m:t>junge</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SURF</m:t>
                </m:r>
              </m:e>
              <m:sub>
                <m:r>
                  <m:rPr>
                    <m:sty m:val="p"/>
                  </m:rPr>
                  <w:rPr>
                    <w:rFonts w:ascii="Cambria Math" w:eastAsia="仿宋_GB2312" w:hAnsi="Cambria Math" w:cs="Times New Roman" w:hint="eastAsia"/>
                  </w:rPr>
                  <m:t>aer</m:t>
                </m:r>
              </m:sub>
            </m:sSub>
          </m:den>
        </m:f>
      </m:oMath>
    </w:p>
    <w:p w:rsidR="003C4FE5" w:rsidRPr="006D40AD" w:rsidRDefault="008D45DD" w:rsidP="006D40AD">
      <w:pPr>
        <w:pStyle w:val="affffff4"/>
        <w:rPr>
          <w:rFonts w:ascii="仿宋_GB2312" w:eastAsia="仿宋_GB2312" w:cs="Times New Roman"/>
        </w:rPr>
      </w:pPr>
      <w:r w:rsidRPr="006D40AD">
        <w:rPr>
          <w:rFonts w:ascii="仿宋_GB2312" w:eastAsia="仿宋_GB2312" w:cs="Times New Roman" w:hint="eastAsia"/>
        </w:rPr>
        <w:tab/>
      </w:r>
      <w:bookmarkStart w:id="898" w:name="_Ref32692728"/>
      <w:r w:rsidRPr="006D40AD">
        <w:rPr>
          <w:rFonts w:ascii="仿宋_GB2312" w:eastAsia="仿宋_GB2312" w:cs="Times New Roman" w:hint="eastAsia"/>
        </w:rPr>
        <w:t>（</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STYLEREF 7 \s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C</w:t>
      </w:r>
      <w:r w:rsidRPr="006D40AD">
        <w:rPr>
          <w:rFonts w:ascii="仿宋_GB2312" w:eastAsia="仿宋_GB2312" w:cs="Times New Roman" w:hint="eastAsia"/>
        </w:rPr>
        <w:fldChar w:fldCharType="end"/>
      </w:r>
      <w:r w:rsidRPr="006D40AD">
        <w:rPr>
          <w:rFonts w:ascii="仿宋_GB2312" w:eastAsia="仿宋_GB2312" w:cs="Times New Roman" w:hint="eastAsia"/>
        </w:rPr>
        <w:noBreakHyphen/>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SEQ 公式 \* ARABIC \s 7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6</w:t>
      </w:r>
      <w:r w:rsidRPr="006D40AD">
        <w:rPr>
          <w:rFonts w:ascii="仿宋_GB2312" w:eastAsia="仿宋_GB2312" w:cs="Times New Roman" w:hint="eastAsia"/>
        </w:rPr>
        <w:fldChar w:fldCharType="end"/>
      </w:r>
      <w:r w:rsidRPr="006D40AD">
        <w:rPr>
          <w:rFonts w:ascii="仿宋_GB2312" w:eastAsia="仿宋_GB2312" w:cs="Times New Roman" w:hint="eastAsia"/>
        </w:rPr>
        <w:t>）</w:t>
      </w:r>
      <w:bookmarkEnd w:id="898"/>
    </w:p>
    <w:p w:rsidR="003C4FE5" w:rsidRPr="006D40AD" w:rsidRDefault="008D45DD" w:rsidP="006D40AD">
      <w:pPr>
        <w:pStyle w:val="affffff4"/>
        <w:rPr>
          <w:rFonts w:ascii="仿宋_GB2312" w:eastAsia="仿宋_GB2312" w:cs="Times New Roman"/>
          <w:vanish/>
          <w:specVanish/>
        </w:rPr>
      </w:pPr>
      <w:r w:rsidRPr="006D40AD">
        <w:rPr>
          <w:rFonts w:ascii="仿宋_GB2312" w:eastAsia="仿宋_GB2312" w:cs="Times New Roman" w:hint="eastAsia"/>
        </w:rPr>
        <w:tab/>
      </w:r>
      <m:oMath>
        <m:r>
          <w:rPr>
            <w:rFonts w:ascii="Cambria Math" w:eastAsia="仿宋_GB2312" w:hAnsi="Cambria Math" w:cs="Times New Roman" w:hint="eastAsia"/>
          </w:rPr>
          <m:t>VPL=</m:t>
        </m:r>
        <m:f>
          <m:fPr>
            <m:ctrlPr>
              <w:rPr>
                <w:rFonts w:ascii="Cambria Math" w:eastAsia="仿宋_GB2312" w:hAnsi="Cambria Math" w:cs="Times New Roman" w:hint="eastAsia"/>
              </w:rPr>
            </m:ctrlPr>
          </m:fPr>
          <m:num>
            <m:r>
              <w:rPr>
                <w:rFonts w:ascii="Cambria Math" w:eastAsia="仿宋_GB2312" w:hAnsi="Cambria Math" w:cs="Times New Roman" w:hint="eastAsia"/>
              </w:rPr>
              <m:t>VP</m:t>
            </m:r>
          </m:num>
          <m:den>
            <m:sSup>
              <m:sSupPr>
                <m:ctrlPr>
                  <w:rPr>
                    <w:rFonts w:ascii="Cambria Math" w:eastAsia="仿宋_GB2312" w:hAnsi="Cambria Math" w:cs="Times New Roman" w:hint="eastAsia"/>
                  </w:rPr>
                </m:ctrlPr>
              </m:sSupPr>
              <m:e>
                <m:r>
                  <w:rPr>
                    <w:rFonts w:ascii="Cambria Math" w:eastAsia="仿宋_GB2312" w:hAnsi="Cambria Math" w:cs="Times New Roman" w:hint="eastAsia"/>
                  </w:rPr>
                  <m:t>e</m:t>
                </m:r>
              </m:e>
              <m:sup>
                <m:r>
                  <w:rPr>
                    <w:rFonts w:ascii="Cambria Math" w:eastAsia="仿宋_GB2312" w:hAnsi="Cambria Math" w:cs="Times New Roman" w:hint="eastAsia"/>
                  </w:rPr>
                  <m:t>6.79</m:t>
                </m:r>
                <m:r>
                  <w:rPr>
                    <w:rFonts w:ascii="MS Gothic" w:eastAsia="MS Gothic" w:hAnsi="MS Gothic" w:cs="MS Gothic" w:hint="eastAsia"/>
                  </w:rPr>
                  <m:t>⋅</m:t>
                </m:r>
                <m:r>
                  <w:rPr>
                    <w:rFonts w:ascii="Cambria Math" w:eastAsia="仿宋_GB2312" w:hAnsi="Cambria Math" w:cs="Times New Roman" w:hint="eastAsia"/>
                  </w:rPr>
                  <m:t>(1</m:t>
                </m:r>
                <m:r>
                  <w:rPr>
                    <w:rFonts w:ascii="微软雅黑" w:eastAsia="微软雅黑" w:hAnsi="微软雅黑" w:cs="微软雅黑" w:hint="eastAsia"/>
                  </w:rPr>
                  <m:t>-</m:t>
                </m:r>
                <m:f>
                  <m:fPr>
                    <m:ctrlPr>
                      <w:rPr>
                        <w:rFonts w:ascii="Cambria Math" w:eastAsia="仿宋_GB2312" w:hAnsi="Cambria Math" w:cs="Times New Roman" w:hint="eastAsia"/>
                      </w:rPr>
                    </m:ctrlPr>
                  </m:fPr>
                  <m:num>
                    <m:r>
                      <w:rPr>
                        <w:rFonts w:ascii="Cambria Math" w:eastAsia="仿宋_GB2312" w:hAnsi="Cambria Math" w:cs="Times New Roman" w:hint="eastAsia"/>
                      </w:rPr>
                      <m:t>273+TEM</m:t>
                    </m:r>
                    <m:sSub>
                      <m:sSubPr>
                        <m:ctrlPr>
                          <w:rPr>
                            <w:rFonts w:ascii="Cambria Math" w:eastAsia="仿宋_GB2312" w:hAnsi="Cambria Math" w:cs="Times New Roman" w:hint="eastAsia"/>
                          </w:rPr>
                        </m:ctrlPr>
                      </m:sSubPr>
                      <m:e>
                        <m:r>
                          <w:rPr>
                            <w:rFonts w:ascii="Cambria Math" w:eastAsia="仿宋_GB2312" w:hAnsi="Cambria Math" w:cs="Times New Roman" w:hint="eastAsia"/>
                          </w:rPr>
                          <m:t>P</m:t>
                        </m:r>
                      </m:e>
                      <m:sub>
                        <m:r>
                          <m:rPr>
                            <m:sty m:val="p"/>
                          </m:rPr>
                          <w:rPr>
                            <w:rFonts w:ascii="Cambria Math" w:eastAsia="仿宋_GB2312" w:hAnsi="Cambria Math" w:cs="Times New Roman" w:hint="eastAsia"/>
                          </w:rPr>
                          <m:t>melt</m:t>
                        </m:r>
                      </m:sub>
                    </m:sSub>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273+T</m:t>
                        </m:r>
                      </m:e>
                      <m:sub>
                        <m:r>
                          <m:rPr>
                            <m:sty m:val="p"/>
                          </m:rPr>
                          <w:rPr>
                            <w:rFonts w:ascii="Cambria Math" w:eastAsia="仿宋_GB2312" w:hAnsi="Cambria Math" w:cs="Times New Roman" w:hint="eastAsia"/>
                          </w:rPr>
                          <m:t>env</m:t>
                        </m:r>
                      </m:sub>
                    </m:sSub>
                  </m:den>
                </m:f>
                <m:r>
                  <w:rPr>
                    <w:rFonts w:ascii="Cambria Math" w:eastAsia="仿宋_GB2312" w:hAnsi="Cambria Math" w:cs="Times New Roman" w:hint="eastAsia"/>
                  </w:rPr>
                  <m:t>)</m:t>
                </m:r>
              </m:sup>
            </m:sSup>
          </m:den>
        </m:f>
      </m:oMath>
    </w:p>
    <w:p w:rsidR="003C4FE5" w:rsidRPr="006D40AD" w:rsidRDefault="008D45DD" w:rsidP="006D40AD">
      <w:pPr>
        <w:pStyle w:val="affffff4"/>
        <w:rPr>
          <w:rFonts w:ascii="仿宋_GB2312" w:eastAsia="仿宋_GB2312" w:cs="Times New Roman"/>
        </w:rPr>
      </w:pPr>
      <w:r w:rsidRPr="006D40AD">
        <w:rPr>
          <w:rFonts w:ascii="仿宋_GB2312" w:eastAsia="仿宋_GB2312" w:cs="Times New Roman" w:hint="eastAsia"/>
        </w:rPr>
        <w:tab/>
      </w:r>
      <w:bookmarkStart w:id="899" w:name="_Ref44419055"/>
      <w:r w:rsidRPr="006D40AD">
        <w:rPr>
          <w:rFonts w:ascii="仿宋_GB2312" w:eastAsia="仿宋_GB2312" w:cs="Times New Roman" w:hint="eastAsia"/>
        </w:rPr>
        <w:t>（</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STYLEREF 7 \s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C</w:t>
      </w:r>
      <w:r w:rsidRPr="006D40AD">
        <w:rPr>
          <w:rFonts w:ascii="仿宋_GB2312" w:eastAsia="仿宋_GB2312" w:cs="Times New Roman" w:hint="eastAsia"/>
        </w:rPr>
        <w:fldChar w:fldCharType="end"/>
      </w:r>
      <w:r w:rsidRPr="006D40AD">
        <w:rPr>
          <w:rFonts w:ascii="仿宋_GB2312" w:eastAsia="仿宋_GB2312" w:cs="Times New Roman" w:hint="eastAsia"/>
        </w:rPr>
        <w:noBreakHyphen/>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SEQ 公式 \* ARABIC \s 7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7</w:t>
      </w:r>
      <w:r w:rsidRPr="006D40AD">
        <w:rPr>
          <w:rFonts w:ascii="仿宋_GB2312" w:eastAsia="仿宋_GB2312" w:cs="Times New Roman" w:hint="eastAsia"/>
        </w:rPr>
        <w:fldChar w:fldCharType="end"/>
      </w:r>
      <w:r w:rsidRPr="006D40AD">
        <w:rPr>
          <w:rFonts w:ascii="仿宋_GB2312" w:eastAsia="仿宋_GB2312" w:cs="Times New Roman" w:hint="eastAsia"/>
        </w:rPr>
        <w:t>）</w:t>
      </w:r>
      <w:bookmarkEnd w:id="899"/>
    </w:p>
    <w:p w:rsidR="003C4FE5" w:rsidRPr="006D40AD" w:rsidRDefault="008D45DD" w:rsidP="006D40AD">
      <w:pPr>
        <w:spacing w:line="360" w:lineRule="auto"/>
        <w:rPr>
          <w:rFonts w:ascii="仿宋_GB2312" w:eastAsia="仿宋_GB2312" w:cs="Times New Roman"/>
        </w:rPr>
      </w:pPr>
      <w:r w:rsidRPr="006D40AD">
        <w:rPr>
          <w:rFonts w:ascii="仿宋_GB2312" w:eastAsia="仿宋_GB2312" w:cs="Times New Roman" w:hint="eastAsia"/>
        </w:rPr>
        <w:t>式中：</w:t>
      </w:r>
      <w:r w:rsidRPr="006D40AD">
        <w:rPr>
          <w:rFonts w:ascii="仿宋_GB2312" w:eastAsia="仿宋_GB2312" w:cs="Times New Roman" w:hint="eastAsia"/>
          <w:bCs/>
          <w:i/>
        </w:rPr>
        <w:t>Fass</w:t>
      </w:r>
      <w:r w:rsidRPr="006D40AD">
        <w:rPr>
          <w:rFonts w:ascii="仿宋_GB2312" w:eastAsia="仿宋_GB2312" w:cs="Times New Roman" w:hint="eastAsia"/>
          <w:bCs/>
          <w:vertAlign w:val="subscript"/>
        </w:rPr>
        <w:t>aer</w:t>
      </w:r>
      <w:r w:rsidRPr="006D40AD">
        <w:rPr>
          <w:rFonts w:ascii="仿宋_GB2312" w:eastAsia="仿宋_GB2312" w:cs="Times New Roman" w:hint="eastAsia"/>
        </w:rPr>
        <w:t>——大气中化学物质吸附于气溶胶颗粒的比例，无量纲；</w:t>
      </w:r>
    </w:p>
    <w:p w:rsidR="003C4FE5" w:rsidRPr="006D40AD" w:rsidRDefault="008D45DD" w:rsidP="006D40AD">
      <w:pPr>
        <w:spacing w:line="360" w:lineRule="auto"/>
        <w:ind w:firstLineChars="300" w:firstLine="630"/>
        <w:rPr>
          <w:rFonts w:ascii="仿宋_GB2312" w:eastAsia="仿宋_GB2312" w:cs="Times New Roman"/>
          <w:iCs/>
        </w:rPr>
      </w:pPr>
      <w:r w:rsidRPr="006D40AD">
        <w:rPr>
          <w:rFonts w:ascii="仿宋_GB2312" w:eastAsia="仿宋_GB2312" w:cs="Times New Roman" w:hint="eastAsia"/>
          <w:i/>
          <w:iCs/>
        </w:rPr>
        <w:t>CON</w:t>
      </w:r>
      <w:r w:rsidRPr="006D40AD">
        <w:rPr>
          <w:rFonts w:ascii="仿宋_GB2312" w:eastAsia="仿宋_GB2312" w:cs="Times New Roman" w:hint="eastAsia"/>
          <w:iCs/>
          <w:vertAlign w:val="subscript"/>
        </w:rPr>
        <w:t>junge</w:t>
      </w:r>
      <w:r w:rsidRPr="006D40AD">
        <w:rPr>
          <w:rFonts w:ascii="仿宋_GB2312" w:eastAsia="仿宋_GB2312" w:cs="Times New Roman" w:hint="eastAsia"/>
        </w:rPr>
        <w:t>——</w:t>
      </w:r>
      <w:r w:rsidRPr="006D40AD">
        <w:rPr>
          <w:rFonts w:ascii="仿宋_GB2312" w:eastAsia="仿宋_GB2312" w:cs="Times New Roman" w:hint="eastAsia"/>
          <w:iCs/>
        </w:rPr>
        <w:t>Junge方程常数；</w:t>
      </w:r>
    </w:p>
    <w:p w:rsidR="003C4FE5" w:rsidRPr="006D40AD" w:rsidRDefault="008D45DD" w:rsidP="006D40AD">
      <w:pPr>
        <w:spacing w:line="360" w:lineRule="auto"/>
        <w:ind w:leftChars="315" w:left="1816" w:hangingChars="550" w:hanging="1155"/>
        <w:rPr>
          <w:rFonts w:ascii="仿宋_GB2312" w:eastAsia="仿宋_GB2312" w:cs="Times New Roman"/>
        </w:rPr>
      </w:pPr>
      <w:r w:rsidRPr="006D40AD">
        <w:rPr>
          <w:rFonts w:ascii="仿宋_GB2312" w:eastAsia="仿宋_GB2312" w:cs="Times New Roman" w:hint="eastAsia"/>
          <w:i/>
        </w:rPr>
        <w:t>SURF</w:t>
      </w:r>
      <w:r w:rsidRPr="006D40AD">
        <w:rPr>
          <w:rFonts w:ascii="仿宋_GB2312" w:eastAsia="仿宋_GB2312" w:cs="Times New Roman" w:hint="eastAsia"/>
          <w:bCs/>
          <w:vertAlign w:val="subscript"/>
        </w:rPr>
        <w:t>aer</w:t>
      </w:r>
      <w:r w:rsidRPr="006D40AD">
        <w:rPr>
          <w:rFonts w:ascii="仿宋_GB2312" w:eastAsia="仿宋_GB2312" w:cs="Times New Roman" w:hint="eastAsia"/>
        </w:rPr>
        <w:t>——气溶胶颗粒的表面积，m</w:t>
      </w:r>
      <w:r w:rsidRPr="006D40AD">
        <w:rPr>
          <w:rFonts w:ascii="仿宋_GB2312" w:eastAsia="仿宋_GB2312" w:cs="Times New Roman" w:hint="eastAsia"/>
          <w:vertAlign w:val="superscript"/>
        </w:rPr>
        <w:t>2</w:t>
      </w:r>
      <w:r w:rsidRPr="006D40AD">
        <w:rPr>
          <w:rFonts w:ascii="仿宋_GB2312" w:eastAsia="仿宋_GB2312" w:cs="Times New Roman" w:hint="eastAsia"/>
        </w:rPr>
        <w:t>·m</w:t>
      </w:r>
      <w:r w:rsidRPr="006D40AD">
        <w:rPr>
          <w:rFonts w:ascii="仿宋_GB2312" w:eastAsia="仿宋_GB2312" w:cs="Times New Roman" w:hint="eastAsia"/>
          <w:vertAlign w:val="superscript"/>
        </w:rPr>
        <w:t>-3</w:t>
      </w:r>
      <w:r w:rsidRPr="006D40AD">
        <w:rPr>
          <w:rFonts w:ascii="仿宋_GB2312" w:eastAsia="仿宋_GB2312" w:cs="Times New Roman" w:hint="eastAsia"/>
        </w:rPr>
        <w:t>；</w:t>
      </w:r>
      <w:r w:rsidRPr="006D40AD">
        <w:rPr>
          <w:rFonts w:ascii="仿宋_GB2312" w:eastAsia="仿宋_GB2312" w:cs="Times New Roman" w:hint="eastAsia"/>
          <w:i/>
          <w:iCs/>
        </w:rPr>
        <w:t>CON</w:t>
      </w:r>
      <w:r w:rsidRPr="006D40AD">
        <w:rPr>
          <w:rFonts w:ascii="仿宋_GB2312" w:eastAsia="仿宋_GB2312" w:cs="Times New Roman" w:hint="eastAsia"/>
          <w:iCs/>
          <w:vertAlign w:val="subscript"/>
        </w:rPr>
        <w:t>junge</w:t>
      </w:r>
      <w:r w:rsidRPr="006D40AD">
        <w:rPr>
          <w:rFonts w:ascii="仿宋_GB2312" w:eastAsia="仿宋_GB2312" w:cs="Times New Roman" w:hint="eastAsia"/>
          <w:i/>
        </w:rPr>
        <w:t>×SURF</w:t>
      </w:r>
      <w:r w:rsidRPr="006D40AD">
        <w:rPr>
          <w:rFonts w:ascii="仿宋_GB2312" w:eastAsia="仿宋_GB2312" w:cs="Times New Roman" w:hint="eastAsia"/>
          <w:bCs/>
          <w:vertAlign w:val="subscript"/>
        </w:rPr>
        <w:t>aer</w:t>
      </w:r>
      <w:r w:rsidRPr="006D40AD">
        <w:rPr>
          <w:rFonts w:ascii="仿宋_GB2312" w:eastAsia="仿宋_GB2312" w:cs="Times New Roman" w:hint="eastAsia"/>
          <w:bCs/>
        </w:rPr>
        <w:t>=10</w:t>
      </w:r>
      <w:r w:rsidRPr="006D40AD">
        <w:rPr>
          <w:rFonts w:ascii="仿宋_GB2312" w:eastAsia="仿宋_GB2312" w:cs="Times New Roman" w:hint="eastAsia"/>
          <w:bCs/>
          <w:vertAlign w:val="superscript"/>
        </w:rPr>
        <w:t xml:space="preserve">-4 </w:t>
      </w:r>
      <w:r w:rsidRPr="006D40AD">
        <w:rPr>
          <w:rFonts w:ascii="仿宋_GB2312" w:eastAsia="仿宋_GB2312" w:cs="Times New Roman" w:hint="eastAsia"/>
          <w:bCs/>
        </w:rPr>
        <w:t>Pa；</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VPL</w:t>
      </w:r>
      <w:r w:rsidRPr="006D40AD">
        <w:rPr>
          <w:rFonts w:ascii="仿宋_GB2312" w:eastAsia="仿宋_GB2312" w:cs="Times New Roman" w:hint="eastAsia"/>
        </w:rPr>
        <w:t>——蒸汽压，</w:t>
      </w:r>
      <w:r w:rsidRPr="006D40AD">
        <w:rPr>
          <w:rFonts w:ascii="仿宋_GB2312" w:eastAsia="仿宋_GB2312" w:cs="Times New Roman" w:hint="eastAsia"/>
          <w:iCs/>
        </w:rPr>
        <w:t>Pa</w:t>
      </w:r>
      <w:r w:rsidRPr="006D40AD">
        <w:rPr>
          <w:rFonts w:ascii="仿宋_GB2312" w:eastAsia="仿宋_GB2312" w:cs="Times New Roman" w:hint="eastAsia"/>
        </w:rPr>
        <w:t>，对于气体和液体，</w:t>
      </w:r>
      <w:r w:rsidRPr="006D40AD">
        <w:rPr>
          <w:rFonts w:ascii="仿宋_GB2312" w:eastAsia="仿宋_GB2312" w:cs="Times New Roman" w:hint="eastAsia"/>
          <w:i/>
        </w:rPr>
        <w:t>VPL</w:t>
      </w:r>
      <w:r w:rsidRPr="006D40AD">
        <w:rPr>
          <w:rFonts w:ascii="仿宋_GB2312" w:eastAsia="仿宋_GB2312" w:cs="Times New Roman" w:hint="eastAsia"/>
        </w:rPr>
        <w:t>=</w:t>
      </w:r>
      <w:r w:rsidRPr="006D40AD">
        <w:rPr>
          <w:rFonts w:ascii="仿宋_GB2312" w:eastAsia="仿宋_GB2312" w:cs="Times New Roman" w:hint="eastAsia"/>
          <w:i/>
        </w:rPr>
        <w:t>VP</w:t>
      </w:r>
      <w:r w:rsidRPr="006D40AD">
        <w:rPr>
          <w:rFonts w:ascii="仿宋_GB2312" w:eastAsia="仿宋_GB2312" w:cs="Times New Roman" w:hint="eastAsia"/>
        </w:rPr>
        <w:t>，对于固体，使用公式</w:t>
      </w:r>
      <w:r w:rsidRPr="006D40AD">
        <w:rPr>
          <w:rFonts w:ascii="仿宋_GB2312" w:eastAsia="仿宋_GB2312" w:hint="eastAsia"/>
        </w:rPr>
        <w:fldChar w:fldCharType="begin"/>
      </w:r>
      <w:r w:rsidRPr="006D40AD">
        <w:rPr>
          <w:rFonts w:ascii="仿宋_GB2312" w:eastAsia="仿宋_GB2312" w:hint="eastAsia"/>
        </w:rPr>
        <w:instrText xml:space="preserve"> REF _Ref44419055 \h  \* MERGEFORMAT </w:instrText>
      </w:r>
      <w:r w:rsidRPr="006D40AD">
        <w:rPr>
          <w:rFonts w:ascii="仿宋_GB2312" w:eastAsia="仿宋_GB2312" w:hint="eastAsia"/>
        </w:rPr>
      </w:r>
      <w:r w:rsidRPr="006D40AD">
        <w:rPr>
          <w:rFonts w:ascii="仿宋_GB2312" w:eastAsia="仿宋_GB2312"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7）</w:t>
      </w:r>
      <w:r w:rsidRPr="006D40AD">
        <w:rPr>
          <w:rFonts w:ascii="仿宋_GB2312" w:eastAsia="仿宋_GB2312" w:hint="eastAsia"/>
        </w:rPr>
        <w:fldChar w:fldCharType="end"/>
      </w:r>
      <w:r w:rsidRPr="006D40AD">
        <w:rPr>
          <w:rFonts w:ascii="仿宋_GB2312" w:eastAsia="仿宋_GB2312" w:cs="Times New Roman" w:hint="eastAsia"/>
        </w:rPr>
        <w:t>计算；</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VP</w:t>
      </w:r>
      <w:r w:rsidRPr="006D40AD">
        <w:rPr>
          <w:rFonts w:ascii="仿宋_GB2312" w:eastAsia="仿宋_GB2312" w:cs="Times New Roman" w:hint="eastAsia"/>
        </w:rPr>
        <w:t>——环境温度下的蒸汽压，Pa，计算方法见公式</w:t>
      </w:r>
      <w:r w:rsidRPr="006D40AD">
        <w:rPr>
          <w:rFonts w:ascii="仿宋_GB2312" w:eastAsia="仿宋_GB2312" w:hint="eastAsia"/>
        </w:rPr>
        <w:fldChar w:fldCharType="begin"/>
      </w:r>
      <w:r w:rsidRPr="006D40AD">
        <w:rPr>
          <w:rFonts w:ascii="仿宋_GB2312" w:eastAsia="仿宋_GB2312" w:hint="eastAsia"/>
        </w:rPr>
        <w:instrText xml:space="preserve"> REF _Ref32692136 \h  \* MERGEFORMAT </w:instrText>
      </w:r>
      <w:r w:rsidRPr="006D40AD">
        <w:rPr>
          <w:rFonts w:ascii="仿宋_GB2312" w:eastAsia="仿宋_GB2312" w:hint="eastAsia"/>
        </w:rPr>
      </w:r>
      <w:r w:rsidRPr="006D40AD">
        <w:rPr>
          <w:rFonts w:ascii="仿宋_GB2312" w:eastAsia="仿宋_GB2312"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1）</w:t>
      </w:r>
      <w:r w:rsidRPr="006D40AD">
        <w:rPr>
          <w:rFonts w:ascii="仿宋_GB2312" w:eastAsia="仿宋_GB2312" w:hint="eastAsia"/>
        </w:rPr>
        <w:fldChar w:fldCharType="end"/>
      </w:r>
      <w:r w:rsidRPr="006D40AD">
        <w:rPr>
          <w:rFonts w:ascii="仿宋_GB2312" w:eastAsia="仿宋_GB2312" w:cs="Times New Roman" w:hint="eastAsia"/>
        </w:rPr>
        <w:t>；</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iCs/>
        </w:rPr>
        <w:t>TEMP</w:t>
      </w:r>
      <w:r w:rsidRPr="006D40AD">
        <w:rPr>
          <w:rFonts w:ascii="仿宋_GB2312" w:eastAsia="仿宋_GB2312" w:cs="Times New Roman" w:hint="eastAsia"/>
          <w:iCs/>
          <w:vertAlign w:val="subscript"/>
        </w:rPr>
        <w:t>melt</w:t>
      </w:r>
      <w:r w:rsidRPr="006D40AD">
        <w:rPr>
          <w:rFonts w:ascii="仿宋_GB2312" w:eastAsia="仿宋_GB2312" w:cs="Times New Roman" w:hint="eastAsia"/>
        </w:rPr>
        <w:t>——熔点，℃，默认为318；</w:t>
      </w:r>
    </w:p>
    <w:p w:rsidR="003C4FE5" w:rsidRPr="006D40AD" w:rsidRDefault="008D45DD" w:rsidP="006D40AD">
      <w:pPr>
        <w:pStyle w:val="afa"/>
        <w:ind w:leftChars="300" w:left="1260" w:hangingChars="300" w:hanging="630"/>
        <w:jc w:val="both"/>
        <w:rPr>
          <w:rFonts w:ascii="仿宋_GB2312" w:eastAsia="仿宋_GB2312" w:cs="Times New Roman"/>
        </w:rPr>
      </w:pPr>
      <w:r w:rsidRPr="006D40AD">
        <w:rPr>
          <w:rFonts w:ascii="仿宋_GB2312" w:eastAsia="仿宋_GB2312" w:cs="Times New Roman" w:hint="eastAsia"/>
          <w:i/>
          <w:szCs w:val="21"/>
        </w:rPr>
        <w:t>T</w:t>
      </w:r>
      <w:r w:rsidRPr="006D40AD">
        <w:rPr>
          <w:rFonts w:ascii="仿宋_GB2312" w:eastAsia="仿宋_GB2312" w:cs="Times New Roman" w:hint="eastAsia"/>
          <w:szCs w:val="21"/>
          <w:vertAlign w:val="subscript"/>
        </w:rPr>
        <w:t>env</w:t>
      </w:r>
      <w:r w:rsidRPr="006D40AD">
        <w:rPr>
          <w:rFonts w:ascii="仿宋_GB2312" w:eastAsia="仿宋_GB2312" w:cs="Times New Roman" w:hint="eastAsia"/>
          <w:szCs w:val="21"/>
        </w:rPr>
        <w:t>——环境温度，℃，</w:t>
      </w:r>
      <w:proofErr w:type="gramStart"/>
      <w:r w:rsidRPr="006D40AD">
        <w:rPr>
          <w:rFonts w:ascii="仿宋_GB2312" w:eastAsia="仿宋_GB2312" w:cs="Times New Roman" w:hint="eastAsia"/>
          <w:szCs w:val="21"/>
        </w:rPr>
        <w:t>推荐值见附表</w:t>
      </w:r>
      <w:proofErr w:type="gramEnd"/>
      <w:r w:rsidRPr="006D40AD">
        <w:rPr>
          <w:rFonts w:ascii="仿宋_GB2312" w:eastAsia="仿宋_GB2312" w:cs="Times New Roman" w:hint="eastAsia"/>
        </w:rPr>
        <w:t>B.2。</w:t>
      </w:r>
    </w:p>
    <w:p w:rsidR="003C4FE5" w:rsidRDefault="008D45DD">
      <w:pPr>
        <w:pStyle w:val="9"/>
        <w:rPr>
          <w:rFonts w:ascii="Times New Roman" w:hAnsi="Times New Roman" w:cs="Times New Roman"/>
        </w:rPr>
      </w:pPr>
      <w:bookmarkStart w:id="900" w:name="_Toc32520457"/>
      <w:bookmarkStart w:id="901" w:name="_Toc32520642"/>
      <w:bookmarkStart w:id="902" w:name="_Toc32520709"/>
      <w:bookmarkStart w:id="903" w:name="_Toc32520776"/>
      <w:bookmarkStart w:id="904" w:name="_Toc32520843"/>
      <w:bookmarkStart w:id="905" w:name="_Toc32660006"/>
      <w:r>
        <w:rPr>
          <w:rFonts w:ascii="Times New Roman" w:hAnsi="Times New Roman" w:cs="Times New Roman"/>
        </w:rPr>
        <w:lastRenderedPageBreak/>
        <w:t>环境介质（土壤、沉积物、悬浮物和污泥）</w:t>
      </w:r>
      <w:r>
        <w:rPr>
          <w:rFonts w:ascii="Times New Roman" w:hAnsi="Times New Roman" w:cs="Times New Roman" w:hint="eastAsia"/>
        </w:rPr>
        <w:t>-</w:t>
      </w:r>
      <w:r>
        <w:rPr>
          <w:rFonts w:ascii="Times New Roman" w:hAnsi="Times New Roman" w:cs="Times New Roman"/>
        </w:rPr>
        <w:t>水分配</w:t>
      </w:r>
      <w:bookmarkEnd w:id="900"/>
      <w:bookmarkEnd w:id="901"/>
      <w:bookmarkEnd w:id="902"/>
      <w:bookmarkEnd w:id="903"/>
      <w:bookmarkEnd w:id="904"/>
      <w:bookmarkEnd w:id="905"/>
    </w:p>
    <w:p w:rsidR="003C4FE5" w:rsidRPr="006D40AD" w:rsidRDefault="008D45DD" w:rsidP="006D40AD">
      <w:pPr>
        <w:spacing w:line="360" w:lineRule="auto"/>
        <w:rPr>
          <w:rFonts w:ascii="仿宋_GB2312" w:eastAsia="仿宋_GB2312" w:cs="Times New Roman"/>
        </w:rPr>
      </w:pPr>
      <w:r w:rsidRPr="006D40AD">
        <w:rPr>
          <w:rFonts w:ascii="仿宋_GB2312" w:eastAsia="仿宋_GB2312" w:cs="Times New Roman" w:hint="eastAsia"/>
        </w:rPr>
        <w:t>（1）固-水分配系数</w:t>
      </w:r>
    </w:p>
    <w:p w:rsidR="003C4FE5" w:rsidRPr="006D40AD" w:rsidRDefault="008D45DD" w:rsidP="006D40AD">
      <w:pPr>
        <w:spacing w:line="360" w:lineRule="auto"/>
        <w:ind w:firstLineChars="200" w:firstLine="420"/>
        <w:rPr>
          <w:rFonts w:ascii="仿宋_GB2312" w:eastAsia="仿宋_GB2312" w:cs="Times New Roman"/>
        </w:rPr>
      </w:pPr>
      <w:r w:rsidRPr="006D40AD">
        <w:rPr>
          <w:rFonts w:ascii="仿宋_GB2312" w:eastAsia="仿宋_GB2312" w:cs="Times New Roman" w:hint="eastAsia"/>
        </w:rPr>
        <w:t>化学物质的固-水分配系数（</w:t>
      </w:r>
      <w:r w:rsidRPr="006D40AD">
        <w:rPr>
          <w:rFonts w:ascii="仿宋_GB2312" w:eastAsia="仿宋_GB2312" w:cs="Times New Roman" w:hint="eastAsia"/>
          <w:i/>
        </w:rPr>
        <w:t>Kp</w:t>
      </w:r>
      <w:r w:rsidRPr="006D40AD">
        <w:rPr>
          <w:rFonts w:ascii="仿宋_GB2312" w:eastAsia="仿宋_GB2312" w:cs="Times New Roman" w:hint="eastAsia"/>
          <w:vertAlign w:val="subscript"/>
        </w:rPr>
        <w:t>comp</w:t>
      </w:r>
      <w:r w:rsidRPr="006D40AD">
        <w:rPr>
          <w:rFonts w:ascii="仿宋_GB2312" w:eastAsia="仿宋_GB2312" w:cs="Times New Roman" w:hint="eastAsia"/>
        </w:rPr>
        <w:t>），采用公式</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REF _Ref32693051  \* MERGEFORMAT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8）</w:t>
      </w:r>
      <w:r w:rsidRPr="006D40AD">
        <w:rPr>
          <w:rFonts w:ascii="仿宋_GB2312" w:eastAsia="仿宋_GB2312" w:cs="Times New Roman" w:hint="eastAsia"/>
        </w:rPr>
        <w:fldChar w:fldCharType="end"/>
      </w:r>
      <w:r w:rsidRPr="006D40AD">
        <w:rPr>
          <w:rFonts w:ascii="仿宋_GB2312" w:eastAsia="仿宋_GB2312" w:cs="Times New Roman" w:hint="eastAsia"/>
        </w:rPr>
        <w:t>计算：</w:t>
      </w:r>
    </w:p>
    <w:p w:rsidR="003C4FE5" w:rsidRPr="006D40AD" w:rsidRDefault="008D45DD" w:rsidP="006D40AD">
      <w:pPr>
        <w:pStyle w:val="affffff4"/>
        <w:rPr>
          <w:rFonts w:ascii="仿宋_GB2312" w:eastAsia="仿宋_GB2312" w:cs="Times New Roman"/>
          <w:vanish/>
          <w:specVanish/>
        </w:rPr>
      </w:pPr>
      <w:r w:rsidRPr="006D40AD">
        <w:rPr>
          <w:rFonts w:ascii="仿宋_GB2312" w:eastAsia="仿宋_GB2312" w:cs="Times New Roman" w:hint="eastAsia"/>
        </w:rPr>
        <w:tab/>
      </w:r>
      <m:oMath>
        <m:r>
          <w:rPr>
            <w:rFonts w:ascii="Cambria Math" w:eastAsia="仿宋_GB2312" w:hAnsi="Cambria Math" w:cs="Times New Roman" w:hint="eastAsia"/>
          </w:rPr>
          <m:t>K</m:t>
        </m:r>
        <m:sSub>
          <m:sSubPr>
            <m:ctrlPr>
              <w:rPr>
                <w:rFonts w:ascii="Cambria Math" w:eastAsia="仿宋_GB2312" w:hAnsi="Cambria Math" w:cs="Times New Roman" w:hint="eastAsia"/>
              </w:rPr>
            </m:ctrlPr>
          </m:sSubPr>
          <m:e>
            <m:r>
              <w:rPr>
                <w:rFonts w:ascii="Cambria Math" w:eastAsia="仿宋_GB2312" w:hAnsi="Cambria Math" w:cs="Times New Roman" w:hint="eastAsia"/>
              </w:rPr>
              <m:t>p</m:t>
            </m:r>
          </m:e>
          <m:sub>
            <m:r>
              <m:rPr>
                <m:sty m:val="p"/>
              </m:rPr>
              <w:rPr>
                <w:rFonts w:ascii="Cambria Math" w:eastAsia="仿宋_GB2312" w:hAnsi="Cambria Math" w:cs="Times New Roman" w:hint="eastAsia"/>
              </w:rPr>
              <m:t>comp</m:t>
            </m:r>
          </m:sub>
        </m:sSub>
        <m:r>
          <w:rPr>
            <w:rFonts w:ascii="Cambria Math" w:eastAsia="仿宋_GB2312" w:hAnsi="Cambria Math" w:cs="Times New Roman" w:hint="eastAsia"/>
          </w:rPr>
          <m:t>=Fo</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comp</m:t>
            </m:r>
          </m:sub>
        </m:sSub>
        <m:r>
          <w:rPr>
            <w:rFonts w:ascii="Cambria Math" w:eastAsia="仿宋_GB2312" w:hAnsi="Cambria Math" w:cs="Times New Roman" w:hint="eastAsia"/>
          </w:rPr>
          <m:t>×</m:t>
        </m:r>
        <m:r>
          <w:rPr>
            <w:rFonts w:ascii="Cambria Math" w:eastAsia="仿宋_GB2312" w:hAnsi="Cambria Math" w:cs="Times New Roman" w:hint="eastAsia"/>
          </w:rPr>
          <m:t xml:space="preserve">Koc   </m:t>
        </m:r>
        <m:r>
          <m:rPr>
            <m:sty m:val="p"/>
          </m:rPr>
          <w:rPr>
            <w:rFonts w:ascii="Cambria Math" w:eastAsia="仿宋_GB2312" w:hAnsi="Cambria Math" w:cs="Times New Roman" w:hint="eastAsia"/>
          </w:rPr>
          <m:t>其中</m:t>
        </m:r>
        <m:r>
          <m:rPr>
            <m:sty m:val="p"/>
          </m:rPr>
          <w:rPr>
            <w:rFonts w:ascii="Cambria Math" w:eastAsia="仿宋_GB2312" w:hAnsi="Cambria Math" w:cs="Times New Roman" w:hint="eastAsia"/>
          </w:rPr>
          <m:t>comp</m:t>
        </m:r>
        <m:r>
          <m:rPr>
            <m:sty m:val="p"/>
          </m:rPr>
          <w:rPr>
            <w:rFonts w:ascii="Cambria Math" w:eastAsia="仿宋_GB2312" w:hAnsi="Cambria Math" w:cs="Times New Roman" w:hint="eastAsia"/>
          </w:rPr>
          <m:t>∈</m:t>
        </m:r>
        <m:r>
          <m:rPr>
            <m:sty m:val="p"/>
          </m:rPr>
          <w:rPr>
            <w:rFonts w:ascii="Cambria Math" w:eastAsia="仿宋_GB2312" w:hAnsi="Cambria Math" w:cs="Times New Roman" w:hint="eastAsia"/>
          </w:rPr>
          <m:t>{soil,sed,susp,sludge}</m:t>
        </m:r>
      </m:oMath>
    </w:p>
    <w:p w:rsidR="003C4FE5" w:rsidRPr="006D40AD" w:rsidRDefault="008D45DD" w:rsidP="006D40AD">
      <w:pPr>
        <w:pStyle w:val="affffff4"/>
        <w:rPr>
          <w:rFonts w:ascii="仿宋_GB2312" w:eastAsia="仿宋_GB2312" w:cs="Times New Roman"/>
        </w:rPr>
      </w:pPr>
      <w:r w:rsidRPr="006D40AD">
        <w:rPr>
          <w:rFonts w:ascii="仿宋_GB2312" w:eastAsia="仿宋_GB2312" w:cs="Times New Roman" w:hint="eastAsia"/>
        </w:rPr>
        <w:tab/>
      </w:r>
      <w:bookmarkStart w:id="906" w:name="_Ref32693051"/>
      <w:r w:rsidRPr="006D40AD">
        <w:rPr>
          <w:rFonts w:ascii="仿宋_GB2312" w:eastAsia="仿宋_GB2312" w:cs="Times New Roman" w:hint="eastAsia"/>
        </w:rPr>
        <w:t>（</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STYLEREF 7 \s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C</w:t>
      </w:r>
      <w:r w:rsidRPr="006D40AD">
        <w:rPr>
          <w:rFonts w:ascii="仿宋_GB2312" w:eastAsia="仿宋_GB2312" w:cs="Times New Roman" w:hint="eastAsia"/>
        </w:rPr>
        <w:fldChar w:fldCharType="end"/>
      </w:r>
      <w:r w:rsidRPr="006D40AD">
        <w:rPr>
          <w:rFonts w:ascii="仿宋_GB2312" w:eastAsia="仿宋_GB2312" w:cs="Times New Roman" w:hint="eastAsia"/>
        </w:rPr>
        <w:noBreakHyphen/>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SEQ 公式 \* ARABIC \s 7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8</w:t>
      </w:r>
      <w:r w:rsidRPr="006D40AD">
        <w:rPr>
          <w:rFonts w:ascii="仿宋_GB2312" w:eastAsia="仿宋_GB2312" w:cs="Times New Roman" w:hint="eastAsia"/>
        </w:rPr>
        <w:fldChar w:fldCharType="end"/>
      </w:r>
      <w:r w:rsidRPr="006D40AD">
        <w:rPr>
          <w:rFonts w:ascii="仿宋_GB2312" w:eastAsia="仿宋_GB2312" w:cs="Times New Roman" w:hint="eastAsia"/>
        </w:rPr>
        <w:t>）</w:t>
      </w:r>
      <w:bookmarkEnd w:id="906"/>
    </w:p>
    <w:p w:rsidR="003C4FE5" w:rsidRPr="006D40AD" w:rsidRDefault="008D45DD" w:rsidP="006D40AD">
      <w:pPr>
        <w:spacing w:line="360" w:lineRule="auto"/>
        <w:ind w:left="1260" w:hangingChars="600" w:hanging="1260"/>
        <w:rPr>
          <w:rFonts w:ascii="仿宋_GB2312" w:eastAsia="仿宋_GB2312" w:cs="Times New Roman"/>
        </w:rPr>
      </w:pPr>
      <w:r w:rsidRPr="006D40AD">
        <w:rPr>
          <w:rFonts w:ascii="仿宋_GB2312" w:eastAsia="仿宋_GB2312" w:cs="Times New Roman" w:hint="eastAsia"/>
        </w:rPr>
        <w:t>式中：</w:t>
      </w:r>
      <w:r w:rsidRPr="006D40AD">
        <w:rPr>
          <w:rFonts w:ascii="仿宋_GB2312" w:eastAsia="仿宋_GB2312" w:cs="Times New Roman" w:hint="eastAsia"/>
          <w:i/>
        </w:rPr>
        <w:t>Kp</w:t>
      </w:r>
      <w:r w:rsidRPr="006D40AD">
        <w:rPr>
          <w:rFonts w:ascii="仿宋_GB2312" w:eastAsia="仿宋_GB2312" w:cs="Times New Roman" w:hint="eastAsia"/>
          <w:vertAlign w:val="subscript"/>
        </w:rPr>
        <w:t>comp</w:t>
      </w:r>
      <w:r w:rsidRPr="006D40AD">
        <w:rPr>
          <w:rFonts w:ascii="仿宋_GB2312" w:eastAsia="仿宋_GB2312" w:cs="Times New Roman" w:hint="eastAsia"/>
        </w:rPr>
        <w:t>——化学物质在各种环境介质中（土壤、沉积物、悬浮物、污泥）的固-水分配系数，L·kg</w:t>
      </w:r>
      <w:r w:rsidRPr="006D40AD">
        <w:rPr>
          <w:rFonts w:ascii="仿宋_GB2312" w:eastAsia="仿宋_GB2312" w:cs="Times New Roman" w:hint="eastAsia"/>
          <w:vertAlign w:val="superscript"/>
        </w:rPr>
        <w:t>-1</w:t>
      </w:r>
      <w:r w:rsidRPr="006D40AD">
        <w:rPr>
          <w:rFonts w:ascii="仿宋_GB2312" w:eastAsia="仿宋_GB2312" w:cs="Times New Roman" w:hint="eastAsia"/>
        </w:rPr>
        <w:t>；</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Foc</w:t>
      </w:r>
      <w:r w:rsidRPr="006D40AD">
        <w:rPr>
          <w:rFonts w:ascii="仿宋_GB2312" w:eastAsia="仿宋_GB2312" w:cs="Times New Roman" w:hint="eastAsia"/>
          <w:vertAlign w:val="subscript"/>
        </w:rPr>
        <w:t>comp</w:t>
      </w:r>
      <w:r w:rsidRPr="006D40AD">
        <w:rPr>
          <w:rFonts w:ascii="仿宋_GB2312" w:eastAsia="仿宋_GB2312" w:cs="Times New Roman" w:hint="eastAsia"/>
        </w:rPr>
        <w:t>——环境介质（土壤、沉积物、悬浮物，污泥）中有机碳质量分数，kg·kg</w:t>
      </w:r>
      <w:r w:rsidRPr="006D40AD">
        <w:rPr>
          <w:rFonts w:ascii="仿宋_GB2312" w:eastAsia="仿宋_GB2312" w:cs="Times New Roman" w:hint="eastAsia"/>
          <w:vertAlign w:val="superscript"/>
        </w:rPr>
        <w:t>-1</w:t>
      </w:r>
      <w:r w:rsidRPr="006D40AD">
        <w:rPr>
          <w:rFonts w:ascii="仿宋_GB2312" w:eastAsia="仿宋_GB2312" w:cs="Times New Roman" w:hint="eastAsia"/>
        </w:rPr>
        <w:t>，</w:t>
      </w:r>
      <w:r w:rsidRPr="006D40AD">
        <w:rPr>
          <w:rFonts w:ascii="仿宋_GB2312" w:eastAsia="仿宋_GB2312" w:cs="Times New Roman" w:hint="eastAsia"/>
          <w:i/>
        </w:rPr>
        <w:t>Foc</w:t>
      </w:r>
      <w:r w:rsidRPr="006D40AD">
        <w:rPr>
          <w:rFonts w:ascii="仿宋_GB2312" w:eastAsia="仿宋_GB2312" w:cs="Times New Roman" w:hint="eastAsia"/>
          <w:vertAlign w:val="subscript"/>
        </w:rPr>
        <w:t>sludge</w:t>
      </w:r>
      <w:r w:rsidRPr="006D40AD">
        <w:rPr>
          <w:rFonts w:ascii="仿宋_GB2312" w:eastAsia="仿宋_GB2312" w:cs="Times New Roman" w:hint="eastAsia"/>
        </w:rPr>
        <w:t>见表B.1，其它见表B.2；</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Koc</w:t>
      </w:r>
      <w:r w:rsidRPr="006D40AD">
        <w:rPr>
          <w:rFonts w:ascii="仿宋_GB2312" w:eastAsia="仿宋_GB2312" w:cs="Times New Roman" w:hint="eastAsia"/>
        </w:rPr>
        <w:t>——有机碳-水分配系数，L·kg</w:t>
      </w:r>
      <w:r w:rsidRPr="006D40AD">
        <w:rPr>
          <w:rFonts w:ascii="仿宋_GB2312" w:eastAsia="仿宋_GB2312" w:cs="Times New Roman" w:hint="eastAsia"/>
          <w:vertAlign w:val="superscript"/>
        </w:rPr>
        <w:t>-1</w:t>
      </w:r>
      <w:r w:rsidRPr="006D40AD">
        <w:rPr>
          <w:rFonts w:ascii="仿宋_GB2312" w:eastAsia="仿宋_GB2312" w:cs="Times New Roman" w:hint="eastAsia"/>
        </w:rPr>
        <w:t>。</w:t>
      </w:r>
    </w:p>
    <w:p w:rsidR="003C4FE5" w:rsidRPr="006D40AD" w:rsidRDefault="008D45DD" w:rsidP="006D40AD">
      <w:pPr>
        <w:spacing w:line="360" w:lineRule="auto"/>
        <w:rPr>
          <w:rFonts w:ascii="仿宋_GB2312" w:eastAsia="仿宋_GB2312" w:cs="Times New Roman"/>
        </w:rPr>
      </w:pPr>
      <w:r w:rsidRPr="006D40AD">
        <w:rPr>
          <w:rFonts w:ascii="仿宋_GB2312" w:eastAsia="仿宋_GB2312" w:cs="Times New Roman" w:hint="eastAsia"/>
        </w:rPr>
        <w:t>（2）环境介质（土壤、沉积物、悬浮物）-水分配</w:t>
      </w:r>
    </w:p>
    <w:p w:rsidR="003C4FE5" w:rsidRPr="006D40AD" w:rsidRDefault="008D45DD" w:rsidP="006D40AD">
      <w:pPr>
        <w:adjustRightInd w:val="0"/>
        <w:spacing w:line="360" w:lineRule="auto"/>
        <w:ind w:firstLineChars="200" w:firstLine="420"/>
        <w:rPr>
          <w:rFonts w:ascii="仿宋_GB2312" w:eastAsia="仿宋_GB2312" w:cs="Times New Roman"/>
        </w:rPr>
      </w:pPr>
      <w:r w:rsidRPr="006D40AD">
        <w:rPr>
          <w:rFonts w:ascii="仿宋_GB2312" w:eastAsia="仿宋_GB2312" w:cs="Times New Roman" w:hint="eastAsia"/>
        </w:rPr>
        <w:t>化学物质在环境介质（土壤、沉积物、悬浮物）和水间的分配系数，采用公式</w:t>
      </w:r>
      <w:r w:rsidRPr="006D40AD">
        <w:rPr>
          <w:rFonts w:ascii="仿宋_GB2312" w:eastAsia="仿宋_GB2312" w:hint="eastAsia"/>
        </w:rPr>
        <w:fldChar w:fldCharType="begin"/>
      </w:r>
      <w:r w:rsidRPr="006D40AD">
        <w:rPr>
          <w:rFonts w:ascii="仿宋_GB2312" w:eastAsia="仿宋_GB2312" w:hint="eastAsia"/>
        </w:rPr>
        <w:instrText xml:space="preserve"> REF _Ref33686859 \h  \* MERGEFORMAT </w:instrText>
      </w:r>
      <w:r w:rsidRPr="006D40AD">
        <w:rPr>
          <w:rFonts w:ascii="仿宋_GB2312" w:eastAsia="仿宋_GB2312" w:hint="eastAsia"/>
        </w:rPr>
      </w:r>
      <w:r w:rsidRPr="006D40AD">
        <w:rPr>
          <w:rFonts w:ascii="仿宋_GB2312" w:eastAsia="仿宋_GB2312" w:hint="eastAsia"/>
        </w:rPr>
        <w:fldChar w:fldCharType="separate"/>
      </w:r>
      <w:r w:rsidR="00156735" w:rsidRPr="006D40AD">
        <w:rPr>
          <w:rFonts w:ascii="仿宋_GB2312" w:eastAsia="仿宋_GB2312" w:cs="Times New Roman" w:hint="eastAsia"/>
        </w:rPr>
        <w:t>（C</w:t>
      </w:r>
      <w:r w:rsidR="00156735" w:rsidRPr="006D40AD">
        <w:rPr>
          <w:rFonts w:ascii="仿宋_GB2312" w:eastAsia="仿宋_GB2312" w:cs="Times New Roman" w:hint="eastAsia"/>
        </w:rPr>
        <w:noBreakHyphen/>
        <w:t>9）</w:t>
      </w:r>
      <w:r w:rsidRPr="006D40AD">
        <w:rPr>
          <w:rFonts w:ascii="仿宋_GB2312" w:eastAsia="仿宋_GB2312" w:hint="eastAsia"/>
        </w:rPr>
        <w:fldChar w:fldCharType="end"/>
      </w:r>
      <w:r w:rsidRPr="006D40AD">
        <w:rPr>
          <w:rFonts w:ascii="仿宋_GB2312" w:eastAsia="仿宋_GB2312" w:cs="Times New Roman" w:hint="eastAsia"/>
        </w:rPr>
        <w:t>计算：</w:t>
      </w:r>
    </w:p>
    <w:p w:rsidR="003C4FE5" w:rsidRPr="006D40AD" w:rsidRDefault="00E51352" w:rsidP="006D40AD">
      <w:pPr>
        <w:spacing w:line="360" w:lineRule="auto"/>
        <w:jc w:val="right"/>
        <w:rPr>
          <w:rFonts w:ascii="仿宋_GB2312" w:eastAsia="仿宋_GB2312" w:cs="Times New Roman"/>
        </w:rPr>
      </w:pPr>
      <m:oMath>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K</m:t>
            </m:r>
          </m:e>
          <m:sub>
            <m:r>
              <m:rPr>
                <m:sty m:val="p"/>
              </m:rPr>
              <w:rPr>
                <w:rFonts w:ascii="Cambria Math" w:eastAsia="仿宋_GB2312" w:hAnsi="Cambria Math" w:cs="Times New Roman" w:hint="eastAsia"/>
                <w:sz w:val="18"/>
                <w:szCs w:val="18"/>
              </w:rPr>
              <m:t>comp</m:t>
            </m:r>
            <m:r>
              <m:rPr>
                <m:sty m:val="p"/>
              </m:rPr>
              <w:rPr>
                <w:rFonts w:ascii="微软雅黑" w:eastAsia="微软雅黑" w:hAnsi="微软雅黑" w:cs="微软雅黑" w:hint="eastAsia"/>
                <w:sz w:val="18"/>
                <w:szCs w:val="18"/>
              </w:rPr>
              <m:t>-</m:t>
            </m:r>
            <m:r>
              <m:rPr>
                <m:sty m:val="p"/>
              </m:rPr>
              <w:rPr>
                <w:rFonts w:ascii="Cambria Math" w:eastAsia="仿宋_GB2312" w:hAnsi="Cambria Math" w:cs="Times New Roman" w:hint="eastAsia"/>
                <w:sz w:val="18"/>
                <w:szCs w:val="18"/>
              </w:rPr>
              <m:t>water</m:t>
            </m:r>
          </m:sub>
        </m:sSub>
        <m:r>
          <m:rPr>
            <m:sty m:val="p"/>
          </m:rPr>
          <w:rPr>
            <w:rFonts w:ascii="Cambria Math" w:eastAsia="仿宋_GB2312" w:hAnsi="Cambria Math" w:cs="Times New Roman" w:hint="eastAsia"/>
            <w:sz w:val="18"/>
            <w:szCs w:val="18"/>
          </w:rPr>
          <m:t>=</m:t>
        </m:r>
        <m:r>
          <w:rPr>
            <w:rFonts w:ascii="Cambria Math" w:eastAsia="仿宋_GB2312" w:hAnsi="Cambria Math" w:cs="Times New Roman" w:hint="eastAsia"/>
            <w:sz w:val="18"/>
            <w:szCs w:val="18"/>
          </w:rPr>
          <m:t>Fai</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r</m:t>
            </m:r>
          </m:e>
          <m:sub>
            <m:r>
              <m:rPr>
                <m:sty m:val="p"/>
              </m:rPr>
              <w:rPr>
                <w:rFonts w:ascii="Cambria Math" w:eastAsia="仿宋_GB2312" w:hAnsi="Cambria Math" w:cs="Times New Roman" w:hint="eastAsia"/>
                <w:sz w:val="18"/>
                <w:szCs w:val="18"/>
              </w:rPr>
              <m:t>comp</m:t>
            </m:r>
          </m:sub>
        </m:sSub>
        <m:r>
          <m:rPr>
            <m:sty m:val="p"/>
          </m:rPr>
          <w:rPr>
            <w:rFonts w:ascii="Cambria Math" w:eastAsia="仿宋_GB2312" w:hAnsi="Cambria Math" w:cs="Times New Roman" w:hint="eastAsia"/>
            <w:sz w:val="18"/>
            <w:szCs w:val="18"/>
          </w:rPr>
          <m:t>×</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K</m:t>
            </m:r>
          </m:e>
          <m:sub>
            <m:r>
              <m:rPr>
                <m:sty m:val="p"/>
              </m:rPr>
              <w:rPr>
                <w:rFonts w:ascii="Cambria Math" w:eastAsia="仿宋_GB2312" w:hAnsi="Cambria Math" w:cs="Times New Roman" w:hint="eastAsia"/>
                <w:sz w:val="18"/>
                <w:szCs w:val="18"/>
              </w:rPr>
              <m:t>air</m:t>
            </m:r>
            <m:r>
              <m:rPr>
                <m:sty m:val="p"/>
              </m:rPr>
              <w:rPr>
                <w:rFonts w:ascii="微软雅黑" w:eastAsia="微软雅黑" w:hAnsi="微软雅黑" w:cs="微软雅黑" w:hint="eastAsia"/>
                <w:sz w:val="18"/>
                <w:szCs w:val="18"/>
              </w:rPr>
              <m:t>-</m:t>
            </m:r>
            <m:r>
              <m:rPr>
                <m:sty m:val="p"/>
              </m:rPr>
              <w:rPr>
                <w:rFonts w:ascii="Cambria Math" w:eastAsia="仿宋_GB2312" w:hAnsi="Cambria Math" w:cs="Times New Roman" w:hint="eastAsia"/>
                <w:sz w:val="18"/>
                <w:szCs w:val="18"/>
              </w:rPr>
              <m:t>water</m:t>
            </m:r>
          </m:sub>
        </m:sSub>
        <m:r>
          <m:rPr>
            <m:sty m:val="p"/>
          </m:rPr>
          <w:rPr>
            <w:rFonts w:ascii="Cambria Math" w:eastAsia="仿宋_GB2312" w:hAnsi="Cambria Math" w:cs="Times New Roman" w:hint="eastAsia"/>
            <w:sz w:val="18"/>
            <w:szCs w:val="18"/>
          </w:rPr>
          <m:t>+</m:t>
        </m:r>
        <m:r>
          <w:rPr>
            <w:rFonts w:ascii="Cambria Math" w:eastAsia="仿宋_GB2312" w:hAnsi="Cambria Math" w:cs="Times New Roman" w:hint="eastAsia"/>
            <w:sz w:val="18"/>
            <w:szCs w:val="18"/>
          </w:rPr>
          <m:t>Fwate</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r</m:t>
            </m:r>
          </m:e>
          <m:sub>
            <m:r>
              <m:rPr>
                <m:sty m:val="p"/>
              </m:rPr>
              <w:rPr>
                <w:rFonts w:ascii="Cambria Math" w:eastAsia="仿宋_GB2312" w:hAnsi="Cambria Math" w:cs="Times New Roman" w:hint="eastAsia"/>
                <w:sz w:val="18"/>
                <w:szCs w:val="18"/>
              </w:rPr>
              <m:t>comp</m:t>
            </m:r>
          </m:sub>
        </m:sSub>
        <m:r>
          <m:rPr>
            <m:sty m:val="p"/>
          </m:rPr>
          <w:rPr>
            <w:rFonts w:ascii="Cambria Math" w:eastAsia="仿宋_GB2312" w:hAnsi="Cambria Math" w:cs="Times New Roman" w:hint="eastAsia"/>
            <w:sz w:val="18"/>
            <w:szCs w:val="18"/>
          </w:rPr>
          <m:t>+</m:t>
        </m:r>
        <m:r>
          <w:rPr>
            <w:rFonts w:ascii="Cambria Math" w:eastAsia="仿宋_GB2312" w:hAnsi="Cambria Math" w:cs="Times New Roman" w:hint="eastAsia"/>
            <w:sz w:val="18"/>
            <w:szCs w:val="18"/>
          </w:rPr>
          <m:t>Fsoli</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d</m:t>
            </m:r>
          </m:e>
          <m:sub>
            <m:r>
              <m:rPr>
                <m:sty m:val="p"/>
              </m:rPr>
              <w:rPr>
                <w:rFonts w:ascii="Cambria Math" w:eastAsia="仿宋_GB2312" w:hAnsi="Cambria Math" w:cs="Times New Roman" w:hint="eastAsia"/>
                <w:sz w:val="18"/>
                <w:szCs w:val="18"/>
              </w:rPr>
              <m:t>comp</m:t>
            </m:r>
          </m:sub>
        </m:sSub>
        <m:r>
          <m:rPr>
            <m:sty m:val="p"/>
          </m:rPr>
          <w:rPr>
            <w:rFonts w:ascii="Cambria Math" w:eastAsia="仿宋_GB2312" w:hAnsi="Cambria Math" w:cs="Times New Roman" w:hint="eastAsia"/>
            <w:sz w:val="18"/>
            <w:szCs w:val="18"/>
          </w:rPr>
          <m:t>×</m:t>
        </m:r>
        <m:f>
          <m:fPr>
            <m:ctrlPr>
              <w:rPr>
                <w:rFonts w:ascii="Cambria Math" w:eastAsia="仿宋_GB2312" w:hAnsi="Cambria Math" w:cs="Times New Roman" w:hint="eastAsia"/>
                <w:sz w:val="18"/>
                <w:szCs w:val="18"/>
              </w:rPr>
            </m:ctrlPr>
          </m:fPr>
          <m:num>
            <m:r>
              <w:rPr>
                <w:rFonts w:ascii="Cambria Math" w:eastAsia="仿宋_GB2312" w:hAnsi="Cambria Math" w:cs="Times New Roman" w:hint="eastAsia"/>
                <w:sz w:val="18"/>
                <w:szCs w:val="18"/>
              </w:rPr>
              <m:t>K</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p</m:t>
                </m:r>
              </m:e>
              <m:sub>
                <m:r>
                  <m:rPr>
                    <m:sty m:val="p"/>
                  </m:rPr>
                  <w:rPr>
                    <w:rFonts w:ascii="Cambria Math" w:eastAsia="仿宋_GB2312" w:hAnsi="Cambria Math" w:cs="Times New Roman" w:hint="eastAsia"/>
                    <w:sz w:val="18"/>
                    <w:szCs w:val="18"/>
                  </w:rPr>
                  <m:t>comp</m:t>
                </m:r>
              </m:sub>
            </m:sSub>
          </m:num>
          <m:den>
            <m:r>
              <m:rPr>
                <m:sty m:val="p"/>
              </m:rPr>
              <w:rPr>
                <w:rFonts w:ascii="Cambria Math" w:eastAsia="仿宋_GB2312" w:hAnsi="Cambria Math" w:cs="Times New Roman" w:hint="eastAsia"/>
                <w:sz w:val="18"/>
                <w:szCs w:val="18"/>
              </w:rPr>
              <m:t>1000</m:t>
            </m:r>
          </m:den>
        </m:f>
        <m:r>
          <m:rPr>
            <m:sty m:val="p"/>
          </m:rPr>
          <w:rPr>
            <w:rFonts w:ascii="Cambria Math" w:eastAsia="仿宋_GB2312" w:hAnsi="Cambria Math" w:cs="Times New Roman" w:hint="eastAsia"/>
            <w:sz w:val="18"/>
            <w:szCs w:val="18"/>
          </w:rPr>
          <m:t>×</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sz w:val="18"/>
                <w:szCs w:val="18"/>
              </w:rPr>
              <m:t>solid</m:t>
            </m:r>
          </m:sub>
        </m:sSub>
      </m:oMath>
      <w:bookmarkStart w:id="907" w:name="_Ref32694107"/>
      <w:bookmarkStart w:id="908" w:name="_Ref33686859"/>
      <w:r w:rsidR="008D45DD" w:rsidRPr="006D40AD">
        <w:rPr>
          <w:rFonts w:ascii="仿宋_GB2312" w:eastAsia="仿宋_GB2312" w:cs="Times New Roman" w:hint="eastAsia"/>
        </w:rPr>
        <w:t>（</w:t>
      </w:r>
      <w:r w:rsidR="008D45DD" w:rsidRPr="006D40AD">
        <w:rPr>
          <w:rFonts w:ascii="仿宋_GB2312" w:eastAsia="仿宋_GB2312" w:cs="Times New Roman" w:hint="eastAsia"/>
        </w:rPr>
        <w:fldChar w:fldCharType="begin"/>
      </w:r>
      <w:r w:rsidR="008D45DD" w:rsidRPr="006D40AD">
        <w:rPr>
          <w:rFonts w:ascii="仿宋_GB2312" w:eastAsia="仿宋_GB2312" w:cs="Times New Roman" w:hint="eastAsia"/>
        </w:rPr>
        <w:instrText xml:space="preserve"> STYLEREF 7 \s </w:instrText>
      </w:r>
      <w:r w:rsidR="008D45DD"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C</w:t>
      </w:r>
      <w:r w:rsidR="008D45DD" w:rsidRPr="006D40AD">
        <w:rPr>
          <w:rFonts w:ascii="仿宋_GB2312" w:eastAsia="仿宋_GB2312" w:cs="Times New Roman" w:hint="eastAsia"/>
        </w:rPr>
        <w:fldChar w:fldCharType="end"/>
      </w:r>
      <w:r w:rsidR="008D45DD" w:rsidRPr="006D40AD">
        <w:rPr>
          <w:rFonts w:ascii="仿宋_GB2312" w:eastAsia="仿宋_GB2312" w:cs="Times New Roman" w:hint="eastAsia"/>
        </w:rPr>
        <w:noBreakHyphen/>
      </w:r>
      <w:r w:rsidR="008D45DD" w:rsidRPr="006D40AD">
        <w:rPr>
          <w:rFonts w:ascii="仿宋_GB2312" w:eastAsia="仿宋_GB2312" w:cs="Times New Roman" w:hint="eastAsia"/>
        </w:rPr>
        <w:fldChar w:fldCharType="begin"/>
      </w:r>
      <w:r w:rsidR="008D45DD" w:rsidRPr="006D40AD">
        <w:rPr>
          <w:rFonts w:ascii="仿宋_GB2312" w:eastAsia="仿宋_GB2312" w:cs="Times New Roman" w:hint="eastAsia"/>
        </w:rPr>
        <w:instrText xml:space="preserve"> SEQ 公式 \* ARABIC \s 7 </w:instrText>
      </w:r>
      <w:r w:rsidR="008D45DD" w:rsidRPr="006D40AD">
        <w:rPr>
          <w:rFonts w:ascii="仿宋_GB2312" w:eastAsia="仿宋_GB2312" w:cs="Times New Roman" w:hint="eastAsia"/>
        </w:rPr>
        <w:fldChar w:fldCharType="separate"/>
      </w:r>
      <w:r w:rsidR="00C41123" w:rsidRPr="006D40AD">
        <w:rPr>
          <w:rFonts w:ascii="仿宋_GB2312" w:eastAsia="仿宋_GB2312" w:cs="Times New Roman" w:hint="eastAsia"/>
          <w:noProof/>
        </w:rPr>
        <w:t>9</w:t>
      </w:r>
      <w:r w:rsidR="008D45DD" w:rsidRPr="006D40AD">
        <w:rPr>
          <w:rFonts w:ascii="仿宋_GB2312" w:eastAsia="仿宋_GB2312" w:cs="Times New Roman" w:hint="eastAsia"/>
        </w:rPr>
        <w:fldChar w:fldCharType="end"/>
      </w:r>
      <w:r w:rsidR="008D45DD" w:rsidRPr="006D40AD">
        <w:rPr>
          <w:rFonts w:ascii="仿宋_GB2312" w:eastAsia="仿宋_GB2312" w:cs="Times New Roman" w:hint="eastAsia"/>
        </w:rPr>
        <w:t>）</w:t>
      </w:r>
      <w:bookmarkEnd w:id="907"/>
      <w:bookmarkEnd w:id="908"/>
    </w:p>
    <w:p w:rsidR="003C4FE5" w:rsidRPr="006D40AD" w:rsidRDefault="008D45DD" w:rsidP="006D40AD">
      <w:pPr>
        <w:spacing w:line="360" w:lineRule="auto"/>
        <w:jc w:val="right"/>
        <w:rPr>
          <w:rFonts w:ascii="仿宋_GB2312" w:eastAsia="仿宋_GB2312" w:cs="Times New Roman"/>
        </w:rPr>
      </w:pPr>
      <m:oMathPara>
        <m:oMathParaPr>
          <m:jc m:val="right"/>
        </m:oMathParaPr>
        <m:oMath>
          <m:r>
            <m:rPr>
              <m:sty m:val="p"/>
            </m:rPr>
            <w:rPr>
              <w:rFonts w:ascii="Cambria Math" w:eastAsia="仿宋_GB2312" w:hAnsi="Cambria Math" w:cs="Times New Roman" w:hint="eastAsia"/>
            </w:rPr>
            <m:t>其中</m:t>
          </m:r>
          <m:r>
            <m:rPr>
              <m:sty m:val="p"/>
            </m:rPr>
            <w:rPr>
              <w:rFonts w:ascii="Cambria Math" w:eastAsia="仿宋_GB2312" w:hAnsi="Cambria Math" w:cs="Times New Roman" w:hint="eastAsia"/>
            </w:rPr>
            <m:t>comp</m:t>
          </m:r>
          <m:r>
            <m:rPr>
              <m:sty m:val="p"/>
            </m:rPr>
            <w:rPr>
              <w:rFonts w:ascii="Cambria Math" w:eastAsia="仿宋_GB2312" w:hAnsi="Cambria Math" w:cs="Times New Roman" w:hint="eastAsia"/>
            </w:rPr>
            <m:t>∈</m:t>
          </m:r>
          <m:r>
            <m:rPr>
              <m:sty m:val="p"/>
            </m:rPr>
            <w:rPr>
              <w:rFonts w:ascii="Cambria Math" w:eastAsia="仿宋_GB2312" w:hAnsi="Cambria Math" w:cs="Times New Roman" w:hint="eastAsia"/>
            </w:rPr>
            <m:t>{soil,sed,susp}</m:t>
          </m:r>
        </m:oMath>
      </m:oMathPara>
    </w:p>
    <w:p w:rsidR="003C4FE5" w:rsidRPr="006D40AD" w:rsidRDefault="008D45DD" w:rsidP="006D40AD">
      <w:pPr>
        <w:spacing w:line="360" w:lineRule="auto"/>
        <w:rPr>
          <w:rFonts w:ascii="仿宋_GB2312" w:eastAsia="仿宋_GB2312" w:cs="Times New Roman"/>
        </w:rPr>
      </w:pPr>
      <w:r w:rsidRPr="006D40AD">
        <w:rPr>
          <w:rFonts w:ascii="仿宋_GB2312" w:eastAsia="仿宋_GB2312" w:cs="Times New Roman" w:hint="eastAsia"/>
        </w:rPr>
        <w:t>式中：</w:t>
      </w:r>
      <w:r w:rsidRPr="006D40AD">
        <w:rPr>
          <w:rFonts w:ascii="仿宋_GB2312" w:eastAsia="仿宋_GB2312" w:cs="Times New Roman" w:hint="eastAsia"/>
          <w:i/>
        </w:rPr>
        <w:t>K</w:t>
      </w:r>
      <w:r w:rsidRPr="006D40AD">
        <w:rPr>
          <w:rFonts w:ascii="仿宋_GB2312" w:eastAsia="仿宋_GB2312" w:cs="Times New Roman" w:hint="eastAsia"/>
          <w:vertAlign w:val="subscript"/>
        </w:rPr>
        <w:t>comp-water</w:t>
      </w:r>
      <w:r w:rsidRPr="006D40AD">
        <w:rPr>
          <w:rFonts w:ascii="仿宋_GB2312" w:eastAsia="仿宋_GB2312" w:cs="Times New Roman" w:hint="eastAsia"/>
        </w:rPr>
        <w:t>——环境介质（土壤、沉积物、悬浮物）-水分配系数，m</w:t>
      </w:r>
      <w:r w:rsidRPr="006D40AD">
        <w:rPr>
          <w:rFonts w:ascii="仿宋_GB2312" w:eastAsia="仿宋_GB2312" w:cs="Times New Roman" w:hint="eastAsia"/>
          <w:vertAlign w:val="superscript"/>
        </w:rPr>
        <w:t>3</w:t>
      </w:r>
      <w:r w:rsidRPr="006D40AD">
        <w:rPr>
          <w:rFonts w:ascii="仿宋_GB2312" w:eastAsia="仿宋_GB2312" w:cs="Times New Roman" w:hint="eastAsia"/>
        </w:rPr>
        <w:t>·m</w:t>
      </w:r>
      <w:r w:rsidRPr="006D40AD">
        <w:rPr>
          <w:rFonts w:ascii="仿宋_GB2312" w:eastAsia="仿宋_GB2312" w:cs="Times New Roman" w:hint="eastAsia"/>
          <w:vertAlign w:val="superscript"/>
        </w:rPr>
        <w:t>-3</w:t>
      </w:r>
      <w:r w:rsidRPr="006D40AD">
        <w:rPr>
          <w:rFonts w:ascii="仿宋_GB2312" w:eastAsia="仿宋_GB2312" w:cs="Times New Roman" w:hint="eastAsia"/>
        </w:rPr>
        <w:t>；</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Fair</w:t>
      </w:r>
      <w:r w:rsidRPr="006D40AD">
        <w:rPr>
          <w:rFonts w:ascii="仿宋_GB2312" w:eastAsia="仿宋_GB2312" w:cs="Times New Roman" w:hint="eastAsia"/>
          <w:vertAlign w:val="subscript"/>
        </w:rPr>
        <w:t>comp</w:t>
      </w:r>
      <w:r w:rsidRPr="006D40AD">
        <w:rPr>
          <w:rFonts w:ascii="仿宋_GB2312" w:eastAsia="仿宋_GB2312" w:cs="Times New Roman" w:hint="eastAsia"/>
        </w:rPr>
        <w:t>，</w:t>
      </w:r>
      <w:r w:rsidRPr="006D40AD">
        <w:rPr>
          <w:rFonts w:ascii="仿宋_GB2312" w:eastAsia="仿宋_GB2312" w:cs="Times New Roman" w:hint="eastAsia"/>
          <w:i/>
        </w:rPr>
        <w:t>Fwater</w:t>
      </w:r>
      <w:r w:rsidRPr="006D40AD">
        <w:rPr>
          <w:rFonts w:ascii="仿宋_GB2312" w:eastAsia="仿宋_GB2312" w:cs="Times New Roman" w:hint="eastAsia"/>
          <w:vertAlign w:val="subscript"/>
        </w:rPr>
        <w:t>comp</w:t>
      </w:r>
      <w:r w:rsidRPr="006D40AD">
        <w:rPr>
          <w:rFonts w:ascii="仿宋_GB2312" w:eastAsia="仿宋_GB2312" w:cs="Times New Roman" w:hint="eastAsia"/>
        </w:rPr>
        <w:t>和</w:t>
      </w:r>
      <w:r w:rsidRPr="006D40AD">
        <w:rPr>
          <w:rFonts w:ascii="仿宋_GB2312" w:eastAsia="仿宋_GB2312" w:cs="Times New Roman" w:hint="eastAsia"/>
          <w:i/>
        </w:rPr>
        <w:t>Fsoil</w:t>
      </w:r>
      <w:r w:rsidRPr="006D40AD">
        <w:rPr>
          <w:rFonts w:ascii="仿宋_GB2312" w:eastAsia="仿宋_GB2312" w:cs="Times New Roman" w:hint="eastAsia"/>
          <w:vertAlign w:val="subscript"/>
        </w:rPr>
        <w:t>comp</w:t>
      </w:r>
      <w:r w:rsidRPr="006D40AD">
        <w:rPr>
          <w:rFonts w:ascii="仿宋_GB2312" w:eastAsia="仿宋_GB2312" w:cs="Times New Roman" w:hint="eastAsia"/>
        </w:rPr>
        <w:t>——分别为环境介质（土壤、沉积物、悬浮物）中气、水和土壤的体积分数，m</w:t>
      </w:r>
      <w:r w:rsidRPr="006D40AD">
        <w:rPr>
          <w:rFonts w:ascii="仿宋_GB2312" w:eastAsia="仿宋_GB2312" w:cs="Times New Roman" w:hint="eastAsia"/>
          <w:vertAlign w:val="superscript"/>
        </w:rPr>
        <w:t>3</w:t>
      </w:r>
      <w:r w:rsidRPr="006D40AD">
        <w:rPr>
          <w:rFonts w:ascii="仿宋_GB2312" w:eastAsia="仿宋_GB2312" w:cs="Times New Roman" w:hint="eastAsia"/>
        </w:rPr>
        <w:t>·m</w:t>
      </w:r>
      <w:r w:rsidRPr="006D40AD">
        <w:rPr>
          <w:rFonts w:ascii="仿宋_GB2312" w:eastAsia="仿宋_GB2312" w:cs="Times New Roman" w:hint="eastAsia"/>
          <w:vertAlign w:val="superscript"/>
        </w:rPr>
        <w:t>-3</w:t>
      </w:r>
      <w:r w:rsidRPr="006D40AD">
        <w:rPr>
          <w:rFonts w:ascii="仿宋_GB2312" w:eastAsia="仿宋_GB2312" w:cs="Times New Roman" w:hint="eastAsia"/>
        </w:rPr>
        <w:t>，推荐值见表B.2；</w:t>
      </w:r>
    </w:p>
    <w:p w:rsidR="003C4FE5" w:rsidRPr="006D40AD" w:rsidRDefault="008D45DD" w:rsidP="006D40AD">
      <w:pPr>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K</w:t>
      </w:r>
      <w:r w:rsidRPr="006D40AD">
        <w:rPr>
          <w:rFonts w:ascii="仿宋_GB2312" w:eastAsia="仿宋_GB2312" w:cs="Times New Roman" w:hint="eastAsia"/>
          <w:vertAlign w:val="subscript"/>
        </w:rPr>
        <w:t>air-water</w:t>
      </w:r>
      <w:r w:rsidRPr="006D40AD">
        <w:rPr>
          <w:rFonts w:ascii="仿宋_GB2312" w:eastAsia="仿宋_GB2312" w:cs="Times New Roman" w:hint="eastAsia"/>
        </w:rPr>
        <w:t>——气-水分配系数，无量纲，计算方法见公式</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REF _Ref32692167  \* MERGEFORMAT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5）</w:t>
      </w:r>
      <w:r w:rsidRPr="006D40AD">
        <w:rPr>
          <w:rFonts w:ascii="仿宋_GB2312" w:eastAsia="仿宋_GB2312" w:cs="Times New Roman" w:hint="eastAsia"/>
        </w:rPr>
        <w:fldChar w:fldCharType="end"/>
      </w:r>
      <w:r w:rsidRPr="006D40AD">
        <w:rPr>
          <w:rFonts w:ascii="仿宋_GB2312" w:eastAsia="仿宋_GB2312" w:cs="Times New Roman" w:hint="eastAsia"/>
        </w:rPr>
        <w:t>；</w:t>
      </w:r>
    </w:p>
    <w:p w:rsidR="003C4FE5" w:rsidRPr="006D40AD" w:rsidRDefault="008D45DD" w:rsidP="006D40AD">
      <w:pPr>
        <w:pStyle w:val="aff0"/>
        <w:snapToGrid w:val="0"/>
        <w:spacing w:after="0"/>
        <w:ind w:leftChars="300" w:left="1260" w:hangingChars="300" w:hanging="630"/>
        <w:rPr>
          <w:rFonts w:ascii="仿宋_GB2312" w:eastAsia="仿宋_GB2312" w:cs="Times New Roman"/>
        </w:rPr>
      </w:pPr>
      <w:r w:rsidRPr="006D40AD">
        <w:rPr>
          <w:rFonts w:ascii="仿宋_GB2312" w:eastAsia="仿宋_GB2312" w:cs="Times New Roman" w:hint="eastAsia"/>
          <w:i/>
        </w:rPr>
        <w:t>Kp</w:t>
      </w:r>
      <w:r w:rsidRPr="006D40AD">
        <w:rPr>
          <w:rFonts w:ascii="仿宋_GB2312" w:eastAsia="仿宋_GB2312" w:cs="Times New Roman" w:hint="eastAsia"/>
          <w:vertAlign w:val="subscript"/>
        </w:rPr>
        <w:t>comp</w:t>
      </w:r>
      <w:r w:rsidR="00886B58">
        <w:rPr>
          <w:rFonts w:ascii="仿宋_GB2312" w:eastAsia="仿宋_GB2312" w:cs="Times New Roman" w:hint="eastAsia"/>
        </w:rPr>
        <w:t>——化学物质在</w:t>
      </w:r>
      <w:r w:rsidRPr="006D40AD">
        <w:rPr>
          <w:rFonts w:ascii="仿宋_GB2312" w:eastAsia="仿宋_GB2312" w:cs="Times New Roman" w:hint="eastAsia"/>
        </w:rPr>
        <w:t>土壤、沉积物</w:t>
      </w:r>
      <w:r w:rsidR="00886B58">
        <w:rPr>
          <w:rFonts w:ascii="仿宋_GB2312" w:eastAsia="仿宋_GB2312" w:cs="Times New Roman" w:hint="eastAsia"/>
        </w:rPr>
        <w:t>或</w:t>
      </w:r>
      <w:r w:rsidRPr="006D40AD">
        <w:rPr>
          <w:rFonts w:ascii="仿宋_GB2312" w:eastAsia="仿宋_GB2312" w:cs="Times New Roman" w:hint="eastAsia"/>
        </w:rPr>
        <w:t>悬浮物中的固-水分配系数，L</w:t>
      </w:r>
      <w:r w:rsidRPr="00886B58">
        <w:rPr>
          <w:rFonts w:eastAsia="仿宋_GB2312" w:cs="Times New Roman"/>
        </w:rPr>
        <w:t>·</w:t>
      </w:r>
      <w:r w:rsidRPr="006D40AD">
        <w:rPr>
          <w:rFonts w:ascii="仿宋_GB2312" w:eastAsia="仿宋_GB2312" w:cs="Times New Roman" w:hint="eastAsia"/>
        </w:rPr>
        <w:t>kg</w:t>
      </w:r>
      <w:r w:rsidRPr="006D40AD">
        <w:rPr>
          <w:rFonts w:ascii="仿宋_GB2312" w:eastAsia="仿宋_GB2312" w:cs="Times New Roman" w:hint="eastAsia"/>
          <w:vertAlign w:val="superscript"/>
        </w:rPr>
        <w:t>-1</w:t>
      </w:r>
      <w:r w:rsidRPr="006D40AD">
        <w:rPr>
          <w:rFonts w:ascii="仿宋_GB2312" w:eastAsia="仿宋_GB2312" w:cs="Times New Roman" w:hint="eastAsia"/>
        </w:rPr>
        <w:t>，计算方法见公式</w:t>
      </w:r>
      <w:r w:rsidRPr="006D40AD">
        <w:rPr>
          <w:rFonts w:ascii="仿宋_GB2312" w:eastAsia="仿宋_GB2312" w:cs="Times New Roman" w:hint="eastAsia"/>
        </w:rPr>
        <w:fldChar w:fldCharType="begin"/>
      </w:r>
      <w:r w:rsidRPr="006D40AD">
        <w:rPr>
          <w:rFonts w:ascii="仿宋_GB2312" w:eastAsia="仿宋_GB2312" w:cs="Times New Roman" w:hint="eastAsia"/>
        </w:rPr>
        <w:instrText xml:space="preserve"> REF _Ref32693051  \* MERGEFORMAT </w:instrText>
      </w:r>
      <w:r w:rsidRPr="006D40AD">
        <w:rPr>
          <w:rFonts w:ascii="仿宋_GB2312" w:eastAsia="仿宋_GB2312" w:cs="Times New Roman" w:hint="eastAsia"/>
        </w:rPr>
        <w:fldChar w:fldCharType="separate"/>
      </w:r>
      <w:r w:rsidR="00C41123" w:rsidRPr="006D40AD">
        <w:rPr>
          <w:rFonts w:ascii="仿宋_GB2312" w:eastAsia="仿宋_GB2312" w:cs="Times New Roman" w:hint="eastAsia"/>
        </w:rPr>
        <w:t>（C</w:t>
      </w:r>
      <w:r w:rsidR="00C41123" w:rsidRPr="006D40AD">
        <w:rPr>
          <w:rFonts w:ascii="仿宋_GB2312" w:eastAsia="仿宋_GB2312" w:cs="Times New Roman" w:hint="eastAsia"/>
        </w:rPr>
        <w:noBreakHyphen/>
        <w:t>8）</w:t>
      </w:r>
      <w:r w:rsidRPr="006D40AD">
        <w:rPr>
          <w:rFonts w:ascii="仿宋_GB2312" w:eastAsia="仿宋_GB2312" w:cs="Times New Roman" w:hint="eastAsia"/>
        </w:rPr>
        <w:fldChar w:fldCharType="end"/>
      </w:r>
      <w:r w:rsidRPr="006D40AD">
        <w:rPr>
          <w:rFonts w:ascii="仿宋_GB2312" w:eastAsia="仿宋_GB2312" w:cs="Times New Roman" w:hint="eastAsia"/>
        </w:rPr>
        <w:t>；</w:t>
      </w:r>
    </w:p>
    <w:p w:rsidR="003C4FE5" w:rsidRPr="006D40AD" w:rsidRDefault="008D45DD" w:rsidP="006D40AD">
      <w:pPr>
        <w:snapToGrid w:val="0"/>
        <w:spacing w:line="360" w:lineRule="auto"/>
        <w:ind w:leftChars="300" w:left="1260" w:hangingChars="300" w:hanging="630"/>
        <w:rPr>
          <w:rFonts w:ascii="仿宋_GB2312" w:eastAsia="仿宋_GB2312" w:cs="Times New Roman"/>
        </w:rPr>
      </w:pPr>
      <w:r w:rsidRPr="006D40AD">
        <w:rPr>
          <w:rFonts w:ascii="仿宋_GB2312" w:eastAsia="仿宋_GB2312" w:cs="Times New Roman" w:hint="eastAsia"/>
          <w:i/>
        </w:rPr>
        <w:t>ρ</w:t>
      </w:r>
      <w:r w:rsidRPr="006D40AD">
        <w:rPr>
          <w:rFonts w:ascii="仿宋_GB2312" w:eastAsia="仿宋_GB2312" w:cs="Times New Roman" w:hint="eastAsia"/>
          <w:vertAlign w:val="subscript"/>
        </w:rPr>
        <w:t>solid</w:t>
      </w:r>
      <w:r w:rsidRPr="006D40AD">
        <w:rPr>
          <w:rFonts w:ascii="仿宋_GB2312" w:eastAsia="仿宋_GB2312" w:cs="Times New Roman" w:hint="eastAsia"/>
        </w:rPr>
        <w:t>——固体的密度，kg·m</w:t>
      </w:r>
      <w:r w:rsidRPr="006D40AD">
        <w:rPr>
          <w:rFonts w:ascii="仿宋_GB2312" w:eastAsia="仿宋_GB2312" w:cs="Times New Roman" w:hint="eastAsia"/>
          <w:vertAlign w:val="superscript"/>
        </w:rPr>
        <w:t>-3</w:t>
      </w:r>
      <w:r w:rsidRPr="006D40AD">
        <w:rPr>
          <w:rFonts w:ascii="仿宋_GB2312" w:eastAsia="仿宋_GB2312" w:cs="Times New Roman" w:hint="eastAsia"/>
        </w:rPr>
        <w:t>，推荐值见表B.2。</w:t>
      </w:r>
    </w:p>
    <w:p w:rsidR="003C4FE5" w:rsidRDefault="008D45DD">
      <w:pPr>
        <w:pStyle w:val="9"/>
        <w:rPr>
          <w:rFonts w:ascii="Times New Roman" w:hAnsi="Times New Roman" w:cs="Times New Roman"/>
        </w:rPr>
      </w:pPr>
      <w:r>
        <w:rPr>
          <w:rFonts w:ascii="Times New Roman" w:hAnsi="Times New Roman" w:cs="Times New Roman"/>
        </w:rPr>
        <w:t>蚯蚓生物富集系数</w:t>
      </w:r>
    </w:p>
    <w:p w:rsidR="003C4FE5" w:rsidRPr="00886B58" w:rsidRDefault="008D45DD" w:rsidP="00886B58">
      <w:pPr>
        <w:widowControl/>
        <w:adjustRightInd w:val="0"/>
        <w:snapToGrid w:val="0"/>
        <w:spacing w:line="360" w:lineRule="auto"/>
        <w:ind w:firstLineChars="200" w:firstLine="420"/>
        <w:jc w:val="left"/>
        <w:rPr>
          <w:rFonts w:ascii="仿宋_GB2312" w:eastAsia="仿宋_GB2312" w:cs="Times New Roman"/>
          <w:bCs/>
          <w:color w:val="000000"/>
          <w:kern w:val="0"/>
        </w:rPr>
      </w:pPr>
      <w:r w:rsidRPr="00886B58">
        <w:rPr>
          <w:rFonts w:ascii="仿宋_GB2312" w:eastAsia="仿宋_GB2312" w:cs="Times New Roman" w:hint="eastAsia"/>
          <w:bCs/>
          <w:color w:val="000000"/>
          <w:kern w:val="0"/>
        </w:rPr>
        <w:t>假定蚯蚓体内的水和脂肪与土壤中的孔隙水达到分配平衡，蚯蚓的生物富集系数（</w:t>
      </w:r>
      <w:r w:rsidRPr="00886B58">
        <w:rPr>
          <w:rFonts w:ascii="仿宋_GB2312" w:eastAsia="仿宋_GB2312" w:cs="Times New Roman" w:hint="eastAsia"/>
          <w:i/>
          <w:kern w:val="0"/>
        </w:rPr>
        <w:t>BCF</w:t>
      </w:r>
      <w:r w:rsidRPr="00886B58">
        <w:rPr>
          <w:rFonts w:ascii="仿宋_GB2312" w:eastAsia="仿宋_GB2312" w:cs="Times New Roman" w:hint="eastAsia"/>
          <w:kern w:val="0"/>
          <w:vertAlign w:val="subscript"/>
        </w:rPr>
        <w:t>worm</w:t>
      </w:r>
      <w:r w:rsidRPr="00886B58">
        <w:rPr>
          <w:rFonts w:ascii="仿宋_GB2312" w:eastAsia="仿宋_GB2312" w:cs="Times New Roman" w:hint="eastAsia"/>
          <w:bCs/>
          <w:color w:val="000000"/>
          <w:kern w:val="0"/>
        </w:rPr>
        <w:t>）可根据公式</w:t>
      </w:r>
      <w:r w:rsidRPr="00886B58">
        <w:rPr>
          <w:rFonts w:ascii="仿宋_GB2312" w:eastAsia="仿宋_GB2312" w:hint="eastAsia"/>
        </w:rPr>
        <w:fldChar w:fldCharType="begin"/>
      </w:r>
      <w:r w:rsidRPr="00886B58">
        <w:rPr>
          <w:rFonts w:ascii="仿宋_GB2312" w:eastAsia="仿宋_GB2312" w:hint="eastAsia"/>
        </w:rPr>
        <w:instrText xml:space="preserve"> REF _Ref32843035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（C</w:t>
      </w:r>
      <w:r w:rsidR="00C41123" w:rsidRPr="00886B58">
        <w:rPr>
          <w:rFonts w:ascii="仿宋_GB2312" w:eastAsia="仿宋_GB2312" w:cs="Times New Roman" w:hint="eastAsia"/>
        </w:rPr>
        <w:noBreakHyphen/>
        <w:t>10）</w:t>
      </w:r>
      <w:r w:rsidRPr="00886B58">
        <w:rPr>
          <w:rFonts w:ascii="仿宋_GB2312" w:eastAsia="仿宋_GB2312" w:hint="eastAsia"/>
        </w:rPr>
        <w:fldChar w:fldCharType="end"/>
      </w:r>
      <w:r w:rsidRPr="00886B58">
        <w:rPr>
          <w:rFonts w:ascii="仿宋_GB2312" w:eastAsia="仿宋_GB2312" w:cs="Times New Roman" w:hint="eastAsia"/>
          <w:bCs/>
          <w:color w:val="000000"/>
          <w:kern w:val="0"/>
        </w:rPr>
        <w:t>预测：</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BCF</m:t>
            </m:r>
          </m:e>
          <m:sub>
            <m:r>
              <m:rPr>
                <m:sty m:val="p"/>
              </m:rPr>
              <w:rPr>
                <w:rFonts w:ascii="Cambria Math" w:eastAsia="仿宋_GB2312" w:hAnsi="Cambria Math" w:cs="Times New Roman" w:hint="eastAsia"/>
              </w:rPr>
              <m:t>worm</m:t>
            </m:r>
          </m:sub>
        </m:sSub>
        <m:r>
          <m:rPr>
            <m:sty m:val="p"/>
          </m:rPr>
          <w:rPr>
            <w:rFonts w:ascii="Cambria Math" w:eastAsia="仿宋_GB2312" w:hAnsi="Cambria Math" w:cs="Times New Roman" w:hint="eastAsia"/>
          </w:rPr>
          <m:t>=</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0.84+0.012</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w:rPr>
                    <w:rFonts w:ascii="Cambria Math" w:eastAsia="仿宋_GB2312" w:hAnsi="Cambria Math" w:cs="Times New Roman" w:hint="eastAsia"/>
                  </w:rPr>
                  <m:t>ow</m:t>
                </m:r>
              </m:sub>
            </m:sSub>
          </m:e>
        </m:d>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worm</m:t>
            </m:r>
          </m:sub>
        </m:sSub>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09" w:name="_Ref32843035"/>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C</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10</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09"/>
    </w:p>
    <w:p w:rsidR="003C4FE5" w:rsidRPr="00886B58" w:rsidRDefault="008D45DD" w:rsidP="00886B58">
      <w:pPr>
        <w:widowControl/>
        <w:adjustRightInd w:val="0"/>
        <w:snapToGrid w:val="0"/>
        <w:spacing w:line="360" w:lineRule="auto"/>
        <w:jc w:val="left"/>
        <w:rPr>
          <w:rFonts w:ascii="仿宋_GB2312" w:eastAsia="仿宋_GB2312" w:cs="Times New Roman"/>
          <w:kern w:val="0"/>
        </w:rPr>
      </w:pPr>
      <w:r w:rsidRPr="00886B58">
        <w:rPr>
          <w:rFonts w:ascii="仿宋_GB2312" w:eastAsia="仿宋_GB2312" w:cs="Times New Roman" w:hint="eastAsia"/>
          <w:kern w:val="0"/>
        </w:rPr>
        <w:t>式中：</w:t>
      </w:r>
      <w:r w:rsidRPr="00886B58">
        <w:rPr>
          <w:rFonts w:ascii="仿宋_GB2312" w:eastAsia="仿宋_GB2312" w:cs="Times New Roman" w:hint="eastAsia"/>
          <w:i/>
          <w:kern w:val="0"/>
        </w:rPr>
        <w:t>BCF</w:t>
      </w:r>
      <w:r w:rsidRPr="00886B58">
        <w:rPr>
          <w:rFonts w:ascii="仿宋_GB2312" w:eastAsia="仿宋_GB2312" w:cs="Times New Roman" w:hint="eastAsia"/>
          <w:kern w:val="0"/>
          <w:vertAlign w:val="subscript"/>
        </w:rPr>
        <w:t>worm</w:t>
      </w:r>
      <w:r w:rsidRPr="00886B58">
        <w:rPr>
          <w:rFonts w:ascii="仿宋_GB2312" w:eastAsia="仿宋_GB2312" w:cs="Times New Roman" w:hint="eastAsia"/>
          <w:kern w:val="0"/>
        </w:rPr>
        <w:t>——</w:t>
      </w:r>
      <w:r w:rsidRPr="00886B58">
        <w:rPr>
          <w:rFonts w:ascii="仿宋_GB2312" w:eastAsia="仿宋_GB2312" w:cs="Times New Roman" w:hint="eastAsia"/>
          <w:bCs/>
          <w:color w:val="000000"/>
          <w:kern w:val="0"/>
        </w:rPr>
        <w:t>蚯蚓的生物富集系数（以湿重计）</w:t>
      </w:r>
      <w:r w:rsidRPr="00886B58">
        <w:rPr>
          <w:rFonts w:ascii="仿宋_GB2312" w:eastAsia="仿宋_GB2312" w:cs="Times New Roman" w:hint="eastAsia"/>
          <w:kern w:val="0"/>
        </w:rPr>
        <w:t>，</w:t>
      </w:r>
      <w:r w:rsidRPr="00886B58">
        <w:rPr>
          <w:rFonts w:ascii="仿宋_GB2312" w:eastAsia="仿宋_GB2312" w:cs="Times New Roman" w:hint="eastAsia"/>
          <w:kern w:val="0"/>
          <w:position w:val="3"/>
        </w:rPr>
        <w:t>L</w:t>
      </w:r>
      <w:r w:rsidRPr="00886B58">
        <w:rPr>
          <w:rFonts w:ascii="仿宋_GB2312" w:eastAsia="仿宋_GB2312" w:cs="Times New Roman" w:hint="eastAsia"/>
          <w:kern w:val="0"/>
          <w:position w:val="9"/>
        </w:rPr>
        <w:t>.</w:t>
      </w:r>
      <w:r w:rsidRPr="00886B58">
        <w:rPr>
          <w:rFonts w:ascii="仿宋_GB2312" w:eastAsia="仿宋_GB2312" w:cs="Times New Roman" w:hint="eastAsia"/>
          <w:kern w:val="0"/>
          <w:position w:val="3"/>
        </w:rPr>
        <w:t>kg</w:t>
      </w:r>
      <w:r w:rsidRPr="00886B58">
        <w:rPr>
          <w:rFonts w:ascii="仿宋_GB2312" w:eastAsia="仿宋_GB2312" w:cs="Times New Roman" w:hint="eastAsia"/>
          <w:kern w:val="0"/>
          <w:vertAlign w:val="superscript"/>
        </w:rPr>
        <w:t>-1</w:t>
      </w:r>
      <w:r w:rsidRPr="00886B58">
        <w:rPr>
          <w:rFonts w:ascii="仿宋_GB2312" w:eastAsia="仿宋_GB2312" w:cs="Times New Roman" w:hint="eastAsia"/>
          <w:kern w:val="0"/>
        </w:rPr>
        <w:t>；</w:t>
      </w:r>
    </w:p>
    <w:p w:rsidR="003C4FE5" w:rsidRPr="00886B58" w:rsidRDefault="008D45DD" w:rsidP="00886B58">
      <w:pPr>
        <w:widowControl/>
        <w:adjustRightInd w:val="0"/>
        <w:snapToGrid w:val="0"/>
        <w:spacing w:line="360" w:lineRule="auto"/>
        <w:ind w:firstLineChars="300" w:firstLine="630"/>
        <w:jc w:val="left"/>
        <w:rPr>
          <w:rFonts w:ascii="仿宋_GB2312" w:eastAsia="仿宋_GB2312" w:cs="Times New Roman"/>
          <w:kern w:val="0"/>
        </w:rPr>
      </w:pPr>
      <w:r w:rsidRPr="00886B58">
        <w:rPr>
          <w:rFonts w:ascii="仿宋_GB2312" w:eastAsia="仿宋_GB2312" w:cs="Times New Roman" w:hint="eastAsia"/>
          <w:i/>
          <w:kern w:val="0"/>
        </w:rPr>
        <w:t>Kow</w:t>
      </w:r>
      <w:r w:rsidRPr="00886B58">
        <w:rPr>
          <w:rFonts w:ascii="仿宋_GB2312" w:eastAsia="仿宋_GB2312" w:cs="Times New Roman" w:hint="eastAsia"/>
          <w:kern w:val="0"/>
        </w:rPr>
        <w:t>——化学物质正辛醇-水分配系数，无量纲；</w:t>
      </w:r>
    </w:p>
    <w:p w:rsidR="003C4FE5" w:rsidRPr="00886B58" w:rsidRDefault="008D45DD" w:rsidP="00886B58">
      <w:pPr>
        <w:widowControl/>
        <w:adjustRightInd w:val="0"/>
        <w:snapToGrid w:val="0"/>
        <w:spacing w:line="360" w:lineRule="auto"/>
        <w:ind w:firstLineChars="300" w:firstLine="630"/>
        <w:jc w:val="left"/>
        <w:rPr>
          <w:rFonts w:ascii="仿宋_GB2312" w:eastAsia="仿宋_GB2312" w:cs="Times New Roman"/>
        </w:rPr>
      </w:pPr>
      <w:r w:rsidRPr="00886B58">
        <w:rPr>
          <w:rFonts w:ascii="仿宋_GB2312" w:eastAsia="仿宋_GB2312" w:cs="Times New Roman" w:hint="eastAsia"/>
          <w:i/>
        </w:rPr>
        <w:t>ρ</w:t>
      </w:r>
      <w:r w:rsidRPr="00886B58">
        <w:rPr>
          <w:rFonts w:ascii="仿宋_GB2312" w:eastAsia="仿宋_GB2312" w:cs="Times New Roman" w:hint="eastAsia"/>
          <w:kern w:val="0"/>
          <w:vertAlign w:val="subscript"/>
        </w:rPr>
        <w:t>worm</w:t>
      </w:r>
      <w:r w:rsidRPr="00886B58">
        <w:rPr>
          <w:rFonts w:ascii="仿宋_GB2312" w:eastAsia="仿宋_GB2312" w:cs="Times New Roman" w:hint="eastAsia"/>
          <w:kern w:val="0"/>
        </w:rPr>
        <w:t>——蚯蚓密度（</w:t>
      </w:r>
      <w:r w:rsidRPr="00886B58">
        <w:rPr>
          <w:rFonts w:ascii="仿宋_GB2312" w:eastAsia="仿宋_GB2312" w:cs="Times New Roman" w:hint="eastAsia"/>
          <w:bCs/>
          <w:color w:val="000000"/>
          <w:kern w:val="0"/>
        </w:rPr>
        <w:t>以湿重计</w:t>
      </w:r>
      <w:r w:rsidRPr="00886B58">
        <w:rPr>
          <w:rFonts w:ascii="仿宋_GB2312" w:eastAsia="仿宋_GB2312" w:cs="Times New Roman" w:hint="eastAsia"/>
          <w:kern w:val="0"/>
        </w:rPr>
        <w:t>），kg</w:t>
      </w:r>
      <w:r w:rsidRPr="00886B58">
        <w:rPr>
          <w:rFonts w:ascii="仿宋_GB2312" w:eastAsia="仿宋_GB2312" w:cs="Times New Roman" w:hint="eastAsia"/>
          <w:kern w:val="0"/>
          <w:position w:val="9"/>
        </w:rPr>
        <w:t>.</w:t>
      </w:r>
      <w:r w:rsidRPr="00886B58">
        <w:rPr>
          <w:rFonts w:ascii="仿宋_GB2312" w:eastAsia="仿宋_GB2312" w:cs="Times New Roman" w:hint="eastAsia"/>
          <w:kern w:val="0"/>
        </w:rPr>
        <w:t>L</w:t>
      </w:r>
      <w:r w:rsidRPr="00886B58">
        <w:rPr>
          <w:rFonts w:ascii="仿宋_GB2312" w:eastAsia="仿宋_GB2312" w:cs="Times New Roman" w:hint="eastAsia"/>
          <w:kern w:val="0"/>
          <w:vertAlign w:val="superscript"/>
        </w:rPr>
        <w:t>-1</w:t>
      </w:r>
      <w:r w:rsidRPr="00886B58">
        <w:rPr>
          <w:rFonts w:ascii="仿宋_GB2312" w:eastAsia="仿宋_GB2312" w:cs="Times New Roman" w:hint="eastAsia"/>
          <w:kern w:val="0"/>
        </w:rPr>
        <w:t>，默认为1。</w:t>
      </w:r>
    </w:p>
    <w:p w:rsidR="003C4FE5" w:rsidRDefault="008D45DD">
      <w:pPr>
        <w:pStyle w:val="8"/>
        <w:rPr>
          <w:rFonts w:ascii="Times New Roman" w:hAnsi="Times New Roman" w:cs="Times New Roman"/>
        </w:rPr>
      </w:pPr>
      <w:r>
        <w:rPr>
          <w:rFonts w:ascii="Times New Roman" w:hAnsi="Times New Roman" w:cs="Times New Roman"/>
        </w:rPr>
        <w:t>环境介质中的降解</w:t>
      </w:r>
    </w:p>
    <w:p w:rsidR="003C4FE5" w:rsidRDefault="008D45DD">
      <w:pPr>
        <w:pStyle w:val="9"/>
        <w:rPr>
          <w:rFonts w:ascii="Times New Roman" w:hAnsi="Times New Roman" w:cs="Times New Roman"/>
        </w:rPr>
      </w:pPr>
      <w:r>
        <w:rPr>
          <w:rFonts w:ascii="Times New Roman" w:hAnsi="Times New Roman" w:cs="Times New Roman"/>
        </w:rPr>
        <w:t>降解速率常数与降解半衰期的换算</w:t>
      </w:r>
    </w:p>
    <w:p w:rsidR="003C4FE5" w:rsidRPr="00886B58" w:rsidRDefault="008D45DD" w:rsidP="00886B58">
      <w:pPr>
        <w:spacing w:line="360" w:lineRule="auto"/>
        <w:ind w:firstLineChars="200" w:firstLine="420"/>
        <w:rPr>
          <w:rFonts w:ascii="仿宋_GB2312" w:eastAsia="仿宋_GB2312" w:cs="Times New Roman"/>
        </w:rPr>
      </w:pPr>
      <w:r w:rsidRPr="00886B58">
        <w:rPr>
          <w:rFonts w:ascii="仿宋_GB2312" w:eastAsia="仿宋_GB2312" w:cs="Times New Roman" w:hint="eastAsia"/>
        </w:rPr>
        <w:t>当化学物质降解遵循准一级动力学方程时，降解速率常数（</w:t>
      </w:r>
      <w:r w:rsidRPr="00886B58">
        <w:rPr>
          <w:rFonts w:ascii="仿宋_GB2312" w:eastAsia="仿宋_GB2312" w:cs="Times New Roman" w:hint="eastAsia"/>
          <w:i/>
        </w:rPr>
        <w:t>k</w:t>
      </w:r>
      <w:r w:rsidRPr="00886B58">
        <w:rPr>
          <w:rFonts w:ascii="仿宋_GB2312" w:eastAsia="仿宋_GB2312" w:cs="Times New Roman" w:hint="eastAsia"/>
        </w:rPr>
        <w:t>）可以根据降解半衰期（</w:t>
      </w:r>
      <w:r w:rsidRPr="00886B58">
        <w:rPr>
          <w:rFonts w:ascii="仿宋_GB2312" w:eastAsia="仿宋_GB2312" w:cs="Times New Roman" w:hint="eastAsia"/>
          <w:i/>
        </w:rPr>
        <w:t>DT</w:t>
      </w:r>
      <w:r w:rsidRPr="00886B58">
        <w:rPr>
          <w:rFonts w:ascii="仿宋_GB2312" w:eastAsia="仿宋_GB2312" w:cs="Times New Roman" w:hint="eastAsia"/>
          <w:vertAlign w:val="subscript"/>
        </w:rPr>
        <w:t>50</w:t>
      </w:r>
      <w:r w:rsidRPr="00886B58">
        <w:rPr>
          <w:rFonts w:ascii="仿宋_GB2312" w:eastAsia="仿宋_GB2312" w:cs="Times New Roman" w:hint="eastAsia"/>
        </w:rPr>
        <w:t>）</w:t>
      </w:r>
      <w:r w:rsidRPr="00886B58">
        <w:rPr>
          <w:rFonts w:ascii="仿宋_GB2312" w:eastAsia="仿宋_GB2312" w:cs="Times New Roman" w:hint="eastAsia"/>
        </w:rPr>
        <w:lastRenderedPageBreak/>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_Ref32745003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（C</w:t>
      </w:r>
      <w:r w:rsidR="00C41123" w:rsidRPr="00886B58">
        <w:rPr>
          <w:rFonts w:ascii="仿宋_GB2312" w:eastAsia="仿宋_GB2312" w:cs="Times New Roman" w:hint="eastAsia"/>
        </w:rPr>
        <w:noBreakHyphen/>
        <w:t>11）</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k</m:t>
        </m:r>
        <m:r>
          <m:rPr>
            <m:sty m:val="p"/>
          </m:rPr>
          <w:rPr>
            <w:rFonts w:ascii="Cambria Math" w:eastAsia="仿宋_GB2312" w:hAnsi="Cambria Math" w:cs="Times New Roman" w:hint="eastAsia"/>
          </w:rPr>
          <m:t>=0.693/</m:t>
        </m:r>
        <m:sSub>
          <m:sSubPr>
            <m:ctrlPr>
              <w:rPr>
                <w:rFonts w:ascii="Cambria Math" w:eastAsia="仿宋_GB2312" w:hAnsi="Cambria Math" w:cs="Times New Roman" w:hint="eastAsia"/>
                <w:szCs w:val="21"/>
              </w:rPr>
            </m:ctrlPr>
          </m:sSubPr>
          <m:e>
            <m:r>
              <w:rPr>
                <w:rFonts w:ascii="Cambria Math" w:eastAsia="仿宋_GB2312" w:hAnsi="Cambria Math" w:cs="Times New Roman" w:hint="eastAsia"/>
              </w:rPr>
              <m:t>DT</m:t>
            </m:r>
          </m:e>
          <m:sub>
            <m:r>
              <w:rPr>
                <w:rFonts w:ascii="Cambria Math" w:eastAsia="仿宋_GB2312" w:hAnsi="Cambria Math" w:cs="Times New Roman" w:hint="eastAsia"/>
              </w:rPr>
              <m:t>50</m:t>
            </m:r>
          </m:sub>
        </m:sSub>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10" w:name="_Ref32745003"/>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C</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11</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10"/>
    </w:p>
    <w:p w:rsidR="003C4FE5" w:rsidRPr="00886B58" w:rsidRDefault="008D45DD" w:rsidP="00886B58">
      <w:pPr>
        <w:spacing w:line="360" w:lineRule="auto"/>
        <w:jc w:val="left"/>
        <w:rPr>
          <w:rFonts w:ascii="仿宋_GB2312" w:eastAsia="仿宋_GB2312" w:cs="Times New Roman"/>
          <w:vanish/>
        </w:rPr>
      </w:pPr>
      <w:r w:rsidRPr="00886B58">
        <w:rPr>
          <w:rFonts w:ascii="仿宋_GB2312" w:eastAsia="仿宋_GB2312" w:cs="Times New Roman" w:hint="eastAsia"/>
        </w:rPr>
        <w:t>式中：</w:t>
      </w:r>
      <w:r w:rsidRPr="00886B58">
        <w:rPr>
          <w:rFonts w:ascii="仿宋_GB2312" w:eastAsia="仿宋_GB2312" w:cs="Times New Roman" w:hint="eastAsia"/>
          <w:i/>
        </w:rPr>
        <w:t>k</w:t>
      </w:r>
      <w:r w:rsidRPr="00886B58">
        <w:rPr>
          <w:rFonts w:ascii="仿宋_GB2312" w:eastAsia="仿宋_GB2312" w:cs="Times New Roman" w:hint="eastAsia"/>
        </w:rPr>
        <w:t>——化学物质生物降解速率常数，d</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DT</w:t>
      </w:r>
      <w:r w:rsidRPr="00886B58">
        <w:rPr>
          <w:rFonts w:ascii="仿宋_GB2312" w:eastAsia="仿宋_GB2312" w:cs="Times New Roman" w:hint="eastAsia"/>
          <w:vertAlign w:val="subscript"/>
        </w:rPr>
        <w:t>50</w:t>
      </w:r>
      <w:r w:rsidRPr="00886B58">
        <w:rPr>
          <w:rFonts w:ascii="仿宋_GB2312" w:eastAsia="仿宋_GB2312" w:cs="Times New Roman" w:hint="eastAsia"/>
        </w:rPr>
        <w:t>——化学物质降解半衰期，d。</w:t>
      </w:r>
    </w:p>
    <w:p w:rsidR="003C4FE5" w:rsidRDefault="008D45DD">
      <w:pPr>
        <w:pStyle w:val="9"/>
        <w:rPr>
          <w:rFonts w:ascii="Times New Roman" w:hAnsi="Times New Roman" w:cs="Times New Roman"/>
        </w:rPr>
      </w:pPr>
      <w:r>
        <w:rPr>
          <w:rFonts w:ascii="Times New Roman" w:hAnsi="Times New Roman" w:cs="Times New Roman"/>
        </w:rPr>
        <w:t>水解</w:t>
      </w:r>
    </w:p>
    <w:p w:rsidR="003C4FE5" w:rsidRPr="00886B58" w:rsidRDefault="008D45DD" w:rsidP="00886B58">
      <w:pPr>
        <w:widowControl/>
        <w:spacing w:line="360" w:lineRule="auto"/>
        <w:ind w:firstLineChars="200" w:firstLine="420"/>
        <w:jc w:val="left"/>
        <w:rPr>
          <w:rFonts w:ascii="仿宋_GB2312" w:eastAsia="仿宋_GB2312" w:cs="Times New Roman"/>
          <w:kern w:val="0"/>
        </w:rPr>
      </w:pPr>
      <w:r w:rsidRPr="00886B58">
        <w:rPr>
          <w:rFonts w:ascii="仿宋_GB2312" w:eastAsia="仿宋_GB2312" w:cs="Times New Roman" w:hint="eastAsia"/>
          <w:kern w:val="0"/>
        </w:rPr>
        <w:t>对于许多化学物质，水解速率依赖于特定环境的pH值和温度，以及土壤的含水率。</w:t>
      </w:r>
    </w:p>
    <w:p w:rsidR="003C4FE5" w:rsidRPr="00886B58" w:rsidRDefault="008D45DD" w:rsidP="00886B58">
      <w:pPr>
        <w:widowControl/>
        <w:spacing w:line="360" w:lineRule="auto"/>
        <w:ind w:firstLineChars="200" w:firstLine="420"/>
        <w:jc w:val="left"/>
        <w:rPr>
          <w:rFonts w:ascii="仿宋_GB2312" w:eastAsia="仿宋_GB2312" w:cs="Times New Roman"/>
          <w:kern w:val="0"/>
        </w:rPr>
      </w:pPr>
      <w:r w:rsidRPr="00886B58">
        <w:rPr>
          <w:rFonts w:ascii="仿宋_GB2312" w:eastAsia="仿宋_GB2312" w:cs="Times New Roman" w:hint="eastAsia"/>
          <w:kern w:val="0"/>
        </w:rPr>
        <w:t>水解速率随温度升高而增加。应通过公式</w:t>
      </w:r>
      <w:r w:rsidRPr="00886B58">
        <w:rPr>
          <w:rFonts w:ascii="仿宋_GB2312" w:eastAsia="仿宋_GB2312" w:hint="eastAsia"/>
        </w:rPr>
        <w:fldChar w:fldCharType="begin"/>
      </w:r>
      <w:r w:rsidRPr="00886B58">
        <w:rPr>
          <w:rFonts w:ascii="仿宋_GB2312" w:eastAsia="仿宋_GB2312" w:hint="eastAsia"/>
        </w:rPr>
        <w:instrText xml:space="preserve"> REF _Ref34643104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kern w:val="0"/>
        </w:rPr>
        <w:t>（C</w:t>
      </w:r>
      <w:r w:rsidR="00C41123" w:rsidRPr="00886B58">
        <w:rPr>
          <w:rFonts w:ascii="仿宋_GB2312" w:eastAsia="仿宋_GB2312" w:cs="Times New Roman" w:hint="eastAsia"/>
          <w:kern w:val="0"/>
        </w:rPr>
        <w:noBreakHyphen/>
        <w:t>12）</w:t>
      </w:r>
      <w:r w:rsidRPr="00886B58">
        <w:rPr>
          <w:rFonts w:ascii="仿宋_GB2312" w:eastAsia="仿宋_GB2312" w:hint="eastAsia"/>
        </w:rPr>
        <w:fldChar w:fldCharType="end"/>
      </w:r>
      <w:r w:rsidRPr="00886B58">
        <w:rPr>
          <w:rFonts w:ascii="仿宋_GB2312" w:eastAsia="仿宋_GB2312" w:cs="Times New Roman" w:hint="eastAsia"/>
          <w:kern w:val="0"/>
        </w:rPr>
        <w:t>将水解速率常数从试验温度校正到环境温度。</w:t>
      </w:r>
    </w:p>
    <w:p w:rsidR="003C4FE5" w:rsidRPr="00886B58" w:rsidRDefault="008D45DD" w:rsidP="00886B58">
      <w:pPr>
        <w:pStyle w:val="affffff4"/>
        <w:snapToGrid/>
        <w:rPr>
          <w:rFonts w:ascii="仿宋_GB2312" w:eastAsia="仿宋_GB2312" w:cs="Times New Roman"/>
          <w:vanish/>
          <w:kern w:val="0"/>
          <w:szCs w:val="21"/>
          <w:specVanish/>
        </w:rPr>
      </w:pPr>
      <w:r w:rsidRPr="00886B58">
        <w:rPr>
          <w:rFonts w:ascii="仿宋_GB2312" w:eastAsia="仿宋_GB2312" w:cs="Times New Roman" w:hint="eastAsia"/>
        </w:rPr>
        <w:tab/>
      </w:r>
      <w:r w:rsidRPr="00886B58">
        <w:rPr>
          <w:rFonts w:ascii="仿宋_GB2312" w:eastAsia="仿宋_GB2312" w:cs="Times New Roman" w:hint="eastAsia"/>
        </w:rPr>
        <w:object w:dxaOrig="2880" w:dyaOrig="352">
          <v:shape id="_x0000_i1027" type="#_x0000_t75" style="width:2in;height:17.55pt" o:ole="">
            <v:imagedata r:id="rId19" o:title=""/>
          </v:shape>
          <o:OLEObject Type="Embed" ProgID="Equation.DSMT4" ShapeID="_x0000_i1027" DrawAspect="Content" ObjectID="_1660977657" r:id="rId20"/>
        </w:object>
      </w:r>
    </w:p>
    <w:p w:rsidR="003C4FE5" w:rsidRPr="00886B58" w:rsidRDefault="008D45DD" w:rsidP="00886B58">
      <w:pPr>
        <w:pStyle w:val="afa"/>
        <w:rPr>
          <w:rFonts w:ascii="仿宋_GB2312" w:eastAsia="仿宋_GB2312" w:cs="Times New Roman"/>
          <w:kern w:val="0"/>
          <w:szCs w:val="21"/>
        </w:rPr>
      </w:pPr>
      <w:r w:rsidRPr="00886B58">
        <w:rPr>
          <w:rFonts w:ascii="仿宋_GB2312" w:eastAsia="仿宋_GB2312" w:cs="Times New Roman" w:hint="eastAsia"/>
          <w:kern w:val="0"/>
          <w:szCs w:val="21"/>
        </w:rPr>
        <w:tab/>
      </w:r>
      <w:bookmarkStart w:id="911" w:name="_Ref34643104"/>
      <w:r w:rsidRPr="00886B58">
        <w:rPr>
          <w:rFonts w:ascii="仿宋_GB2312" w:eastAsia="仿宋_GB2312" w:cs="Times New Roman" w:hint="eastAsia"/>
          <w:kern w:val="0"/>
          <w:szCs w:val="21"/>
        </w:rPr>
        <w:t>（</w:t>
      </w:r>
      <w:r w:rsidRPr="00886B58">
        <w:rPr>
          <w:rFonts w:ascii="仿宋_GB2312" w:eastAsia="仿宋_GB2312" w:cs="Times New Roman" w:hint="eastAsia"/>
          <w:kern w:val="0"/>
          <w:szCs w:val="21"/>
        </w:rPr>
        <w:fldChar w:fldCharType="begin"/>
      </w:r>
      <w:r w:rsidRPr="00886B58">
        <w:rPr>
          <w:rFonts w:ascii="仿宋_GB2312" w:eastAsia="仿宋_GB2312" w:cs="Times New Roman" w:hint="eastAsia"/>
          <w:kern w:val="0"/>
          <w:szCs w:val="21"/>
        </w:rPr>
        <w:instrText xml:space="preserve"> STYLEREF 7 \s </w:instrText>
      </w:r>
      <w:r w:rsidRPr="00886B58">
        <w:rPr>
          <w:rFonts w:ascii="仿宋_GB2312" w:eastAsia="仿宋_GB2312" w:cs="Times New Roman" w:hint="eastAsia"/>
          <w:kern w:val="0"/>
          <w:szCs w:val="21"/>
        </w:rPr>
        <w:fldChar w:fldCharType="separate"/>
      </w:r>
      <w:r w:rsidR="00C41123" w:rsidRPr="00886B58">
        <w:rPr>
          <w:rFonts w:ascii="仿宋_GB2312" w:eastAsia="仿宋_GB2312" w:cs="Times New Roman" w:hint="eastAsia"/>
          <w:noProof/>
          <w:kern w:val="0"/>
          <w:szCs w:val="21"/>
        </w:rPr>
        <w:t>C</w:t>
      </w:r>
      <w:r w:rsidRPr="00886B58">
        <w:rPr>
          <w:rFonts w:ascii="仿宋_GB2312" w:eastAsia="仿宋_GB2312" w:cs="Times New Roman" w:hint="eastAsia"/>
          <w:kern w:val="0"/>
          <w:szCs w:val="21"/>
        </w:rPr>
        <w:fldChar w:fldCharType="end"/>
      </w:r>
      <w:r w:rsidRPr="00886B58">
        <w:rPr>
          <w:rFonts w:ascii="仿宋_GB2312" w:eastAsia="仿宋_GB2312" w:cs="Times New Roman" w:hint="eastAsia"/>
          <w:kern w:val="0"/>
          <w:szCs w:val="21"/>
        </w:rPr>
        <w:noBreakHyphen/>
      </w:r>
      <w:r w:rsidRPr="00886B58">
        <w:rPr>
          <w:rFonts w:ascii="仿宋_GB2312" w:eastAsia="仿宋_GB2312" w:cs="Times New Roman" w:hint="eastAsia"/>
          <w:kern w:val="0"/>
          <w:szCs w:val="21"/>
        </w:rPr>
        <w:fldChar w:fldCharType="begin"/>
      </w:r>
      <w:r w:rsidRPr="00886B58">
        <w:rPr>
          <w:rFonts w:ascii="仿宋_GB2312" w:eastAsia="仿宋_GB2312" w:cs="Times New Roman" w:hint="eastAsia"/>
          <w:kern w:val="0"/>
          <w:szCs w:val="21"/>
        </w:rPr>
        <w:instrText xml:space="preserve"> SEQ 公式 \* ARABIC \s 7 </w:instrText>
      </w:r>
      <w:r w:rsidRPr="00886B58">
        <w:rPr>
          <w:rFonts w:ascii="仿宋_GB2312" w:eastAsia="仿宋_GB2312" w:cs="Times New Roman" w:hint="eastAsia"/>
          <w:kern w:val="0"/>
          <w:szCs w:val="21"/>
        </w:rPr>
        <w:fldChar w:fldCharType="separate"/>
      </w:r>
      <w:r w:rsidR="00C41123" w:rsidRPr="00886B58">
        <w:rPr>
          <w:rFonts w:ascii="仿宋_GB2312" w:eastAsia="仿宋_GB2312" w:cs="Times New Roman" w:hint="eastAsia"/>
          <w:noProof/>
          <w:kern w:val="0"/>
          <w:szCs w:val="21"/>
        </w:rPr>
        <w:t>12</w:t>
      </w:r>
      <w:r w:rsidRPr="00886B58">
        <w:rPr>
          <w:rFonts w:ascii="仿宋_GB2312" w:eastAsia="仿宋_GB2312" w:cs="Times New Roman" w:hint="eastAsia"/>
          <w:kern w:val="0"/>
          <w:szCs w:val="21"/>
        </w:rPr>
        <w:fldChar w:fldCharType="end"/>
      </w:r>
      <w:r w:rsidRPr="00886B58">
        <w:rPr>
          <w:rFonts w:ascii="仿宋_GB2312" w:eastAsia="仿宋_GB2312" w:cs="Times New Roman" w:hint="eastAsia"/>
          <w:kern w:val="0"/>
          <w:szCs w:val="21"/>
        </w:rPr>
        <w:t>）</w:t>
      </w:r>
      <w:bookmarkEnd w:id="911"/>
    </w:p>
    <w:p w:rsidR="003C4FE5" w:rsidRPr="00886B58" w:rsidRDefault="008D45DD" w:rsidP="00886B58">
      <w:pPr>
        <w:pStyle w:val="affffff4"/>
        <w:jc w:val="both"/>
        <w:rPr>
          <w:rFonts w:ascii="仿宋_GB2312" w:eastAsia="仿宋_GB2312" w:cs="Times New Roman"/>
          <w:szCs w:val="21"/>
        </w:rPr>
      </w:pPr>
      <w:r w:rsidRPr="00886B58">
        <w:rPr>
          <w:rFonts w:ascii="仿宋_GB2312" w:eastAsia="仿宋_GB2312" w:cs="Times New Roman" w:hint="eastAsia"/>
          <w:szCs w:val="21"/>
        </w:rPr>
        <w:t>式中：</w:t>
      </w:r>
      <w:r w:rsidRPr="00886B58">
        <w:rPr>
          <w:rFonts w:ascii="仿宋_GB2312" w:eastAsia="仿宋_GB2312" w:cs="Times New Roman" w:hint="eastAsia"/>
          <w:i/>
          <w:szCs w:val="21"/>
        </w:rPr>
        <w:t>k</w:t>
      </w:r>
      <w:r w:rsidRPr="00886B58">
        <w:rPr>
          <w:rFonts w:ascii="仿宋_GB2312" w:eastAsia="仿宋_GB2312" w:cs="Times New Roman" w:hint="eastAsia"/>
          <w:szCs w:val="21"/>
          <w:vertAlign w:val="subscript"/>
        </w:rPr>
        <w:t>hydr.water</w:t>
      </w:r>
      <w:r w:rsidRPr="00886B58">
        <w:rPr>
          <w:rFonts w:ascii="仿宋_GB2312" w:eastAsia="仿宋_GB2312" w:cs="Times New Roman" w:hint="eastAsia"/>
          <w:szCs w:val="21"/>
        </w:rPr>
        <w:t>——环境温度下化学物质的水解速率常数；h</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k</w:t>
      </w:r>
      <w:r w:rsidRPr="00886B58">
        <w:rPr>
          <w:rFonts w:ascii="仿宋_GB2312" w:eastAsia="仿宋_GB2312" w:cs="Times New Roman" w:hint="eastAsia"/>
          <w:vertAlign w:val="subscript"/>
        </w:rPr>
        <w:t>hydr.water.test</w:t>
      </w:r>
      <w:r w:rsidRPr="00886B58">
        <w:rPr>
          <w:rFonts w:ascii="仿宋_GB2312" w:eastAsia="仿宋_GB2312" w:cs="Times New Roman" w:hint="eastAsia"/>
        </w:rPr>
        <w:t>——水解试验温度下化学物质的水解速率常数；h</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T</w:t>
      </w:r>
      <w:r w:rsidRPr="00886B58">
        <w:rPr>
          <w:rFonts w:ascii="仿宋_GB2312" w:eastAsia="仿宋_GB2312" w:cs="Times New Roman" w:hint="eastAsia"/>
          <w:vertAlign w:val="subscript"/>
        </w:rPr>
        <w:t>env</w:t>
      </w:r>
      <w:r w:rsidRPr="00886B58">
        <w:rPr>
          <w:rFonts w:ascii="仿宋_GB2312" w:eastAsia="仿宋_GB2312" w:cs="Times New Roman" w:hint="eastAsia"/>
        </w:rPr>
        <w:t>——环境温度，K，推荐值见表D.2；</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T</w:t>
      </w:r>
      <w:r w:rsidRPr="00886B58">
        <w:rPr>
          <w:rFonts w:ascii="仿宋_GB2312" w:eastAsia="仿宋_GB2312" w:cs="Times New Roman" w:hint="eastAsia"/>
          <w:vertAlign w:val="subscript"/>
        </w:rPr>
        <w:t>test</w:t>
      </w:r>
      <w:r w:rsidRPr="00886B58">
        <w:rPr>
          <w:rFonts w:ascii="仿宋_GB2312" w:eastAsia="仿宋_GB2312" w:cs="Times New Roman" w:hint="eastAsia"/>
        </w:rPr>
        <w:t>——水解试验温度，K。</w:t>
      </w:r>
    </w:p>
    <w:p w:rsidR="003C4FE5" w:rsidRPr="00886B58" w:rsidRDefault="008D45DD" w:rsidP="00886B58">
      <w:pPr>
        <w:widowControl/>
        <w:spacing w:line="360" w:lineRule="auto"/>
        <w:ind w:firstLineChars="200" w:firstLine="420"/>
        <w:rPr>
          <w:rFonts w:ascii="仿宋_GB2312" w:eastAsia="仿宋_GB2312" w:cs="Times New Roman"/>
          <w:kern w:val="0"/>
        </w:rPr>
      </w:pPr>
      <w:r w:rsidRPr="00886B58">
        <w:rPr>
          <w:rFonts w:ascii="仿宋_GB2312" w:eastAsia="仿宋_GB2312" w:cs="Times New Roman" w:hint="eastAsia"/>
          <w:kern w:val="0"/>
        </w:rPr>
        <w:t>pH值也会影响水解速率，可根据不同pH值的水解速率，使用公式</w:t>
      </w:r>
      <w:r w:rsidRPr="00886B58">
        <w:rPr>
          <w:rFonts w:ascii="仿宋_GB2312" w:eastAsia="仿宋_GB2312" w:hint="eastAsia"/>
        </w:rPr>
        <w:fldChar w:fldCharType="begin"/>
      </w:r>
      <w:r w:rsidRPr="00886B58">
        <w:rPr>
          <w:rFonts w:ascii="仿宋_GB2312" w:eastAsia="仿宋_GB2312" w:hint="eastAsia"/>
        </w:rPr>
        <w:instrText xml:space="preserve"> REF _Ref34643104 \h  \* MERGEFORMAT </w:instrText>
      </w:r>
      <w:r w:rsidRPr="00886B58">
        <w:rPr>
          <w:rFonts w:ascii="仿宋_GB2312" w:eastAsia="仿宋_GB2312" w:hint="eastAsia"/>
        </w:rPr>
      </w:r>
      <w:r w:rsidRPr="00886B58">
        <w:rPr>
          <w:rFonts w:ascii="仿宋_GB2312" w:eastAsia="仿宋_GB2312" w:hint="eastAsia"/>
        </w:rPr>
        <w:fldChar w:fldCharType="separate"/>
      </w:r>
      <w:r w:rsidR="00156735" w:rsidRPr="00886B58">
        <w:rPr>
          <w:rFonts w:ascii="仿宋_GB2312" w:eastAsia="仿宋_GB2312" w:cs="Times New Roman" w:hint="eastAsia"/>
          <w:kern w:val="0"/>
        </w:rPr>
        <w:t>（C</w:t>
      </w:r>
      <w:r w:rsidR="00156735" w:rsidRPr="00886B58">
        <w:rPr>
          <w:rFonts w:ascii="仿宋_GB2312" w:eastAsia="仿宋_GB2312" w:cs="Times New Roman" w:hint="eastAsia"/>
          <w:kern w:val="0"/>
        </w:rPr>
        <w:noBreakHyphen/>
        <w:t>12）</w:t>
      </w:r>
      <w:r w:rsidRPr="00886B58">
        <w:rPr>
          <w:rFonts w:ascii="仿宋_GB2312" w:eastAsia="仿宋_GB2312" w:hint="eastAsia"/>
        </w:rPr>
        <w:fldChar w:fldCharType="end"/>
      </w:r>
      <w:r w:rsidRPr="00886B58">
        <w:rPr>
          <w:rFonts w:ascii="仿宋_GB2312" w:eastAsia="仿宋_GB2312" w:cs="Times New Roman" w:hint="eastAsia"/>
          <w:kern w:val="0"/>
        </w:rPr>
        <w:t>分别校正得到环境温度下不同pH的环境水解速率。</w:t>
      </w:r>
    </w:p>
    <w:p w:rsidR="003C4FE5" w:rsidRPr="00886B58" w:rsidRDefault="008D45DD" w:rsidP="00886B58">
      <w:pPr>
        <w:widowControl/>
        <w:spacing w:line="360" w:lineRule="auto"/>
        <w:ind w:firstLineChars="200" w:firstLine="420"/>
        <w:rPr>
          <w:rFonts w:ascii="仿宋_GB2312" w:eastAsia="仿宋_GB2312" w:cs="Times New Roman"/>
        </w:rPr>
      </w:pPr>
      <w:r w:rsidRPr="00886B58">
        <w:rPr>
          <w:rFonts w:ascii="仿宋_GB2312" w:eastAsia="仿宋_GB2312" w:cs="Times New Roman" w:hint="eastAsia"/>
          <w:kern w:val="0"/>
        </w:rPr>
        <w:t>在pH=4-9范围内水解速率显著不同，且母体物质或水解产物具有相关毒性时，应通过考虑pH对水解速率的影响，开展最坏情形评估。</w:t>
      </w:r>
    </w:p>
    <w:p w:rsidR="003C4FE5" w:rsidRDefault="008D45DD">
      <w:pPr>
        <w:pStyle w:val="9"/>
        <w:rPr>
          <w:rFonts w:ascii="Times New Roman" w:hAnsi="Times New Roman" w:cs="Times New Roman"/>
          <w:kern w:val="0"/>
        </w:rPr>
      </w:pPr>
      <w:r>
        <w:rPr>
          <w:rFonts w:ascii="Times New Roman" w:hAnsi="Times New Roman" w:cs="Times New Roman"/>
          <w:kern w:val="0"/>
        </w:rPr>
        <w:t>活性污泥中的降解</w:t>
      </w:r>
    </w:p>
    <w:p w:rsidR="003C4FE5" w:rsidRPr="00886B58" w:rsidRDefault="008D45DD" w:rsidP="00886B58">
      <w:pPr>
        <w:spacing w:line="360" w:lineRule="auto"/>
        <w:ind w:firstLineChars="200" w:firstLine="420"/>
        <w:rPr>
          <w:rFonts w:ascii="仿宋_GB2312" w:eastAsia="仿宋_GB2312" w:cs="Times New Roman"/>
        </w:rPr>
      </w:pPr>
      <w:r w:rsidRPr="00886B58">
        <w:rPr>
          <w:rFonts w:ascii="仿宋_GB2312" w:eastAsia="仿宋_GB2312" w:cs="Times New Roman" w:hint="eastAsia"/>
        </w:rPr>
        <w:t>活性污泥中的降解速率常数为水解速率和生物降解速率常数之和：</w:t>
      </w:r>
    </w:p>
    <w:p w:rsidR="003C4FE5" w:rsidRPr="00886B58" w:rsidRDefault="008D45DD" w:rsidP="00886B58">
      <w:pPr>
        <w:pStyle w:val="affffff4"/>
        <w:snapToGrid/>
        <w:rPr>
          <w:rFonts w:ascii="仿宋_GB2312" w:eastAsia="仿宋_GB2312" w:cs="Times New Roman"/>
          <w:vanish/>
          <w:specVanish/>
        </w:rPr>
      </w:pPr>
      <w:r w:rsidRPr="00886B58">
        <w:rPr>
          <w:rFonts w:ascii="仿宋_GB2312" w:eastAsia="仿宋_GB2312" w:cs="Times New Roman" w:hint="eastAsia"/>
          <w:szCs w:val="21"/>
        </w:rPr>
        <w:tab/>
      </w:r>
      <m:oMath>
        <m:sSub>
          <m:sSubPr>
            <m:ctrlPr>
              <w:rPr>
                <w:rFonts w:ascii="Cambria Math" w:eastAsia="仿宋_GB2312" w:hAnsi="Cambria Math" w:cs="Times New Roman" w:hint="eastAsia"/>
                <w:szCs w:val="21"/>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deg.stp</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szCs w:val="21"/>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bio</m:t>
            </m:r>
            <m:r>
              <w:rPr>
                <w:rFonts w:ascii="Cambria Math" w:eastAsia="仿宋_GB2312" w:hAnsi="Cambria Math" w:cs="Times New Roman" w:hint="eastAsia"/>
              </w:rPr>
              <m:t>.</m:t>
            </m:r>
            <m:r>
              <m:rPr>
                <m:sty m:val="p"/>
              </m:rPr>
              <w:rPr>
                <w:rFonts w:ascii="Cambria Math" w:eastAsia="仿宋_GB2312" w:hAnsi="Cambria Math" w:cs="Times New Roman" w:hint="eastAsia"/>
              </w:rPr>
              <m:t>stp</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szCs w:val="21"/>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hydr.stp</m:t>
            </m:r>
          </m:sub>
        </m:sSub>
      </m:oMath>
    </w:p>
    <w:p w:rsidR="003C4FE5" w:rsidRPr="00886B58" w:rsidRDefault="008D45DD" w:rsidP="00886B58">
      <w:pPr>
        <w:pStyle w:val="affffff4"/>
        <w:snapToGrid/>
        <w:rPr>
          <w:rFonts w:ascii="仿宋_GB2312" w:eastAsia="仿宋_GB2312" w:cs="Times New Roman"/>
        </w:rPr>
      </w:pPr>
      <w:r w:rsidRPr="00886B58">
        <w:rPr>
          <w:rFonts w:ascii="仿宋_GB2312" w:eastAsia="仿宋_GB2312" w:cs="Times New Roman" w:hint="eastAsia"/>
        </w:rPr>
        <w:tab/>
      </w:r>
      <w:bookmarkStart w:id="912" w:name="_Ref43977609"/>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C</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13</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12"/>
    </w:p>
    <w:p w:rsidR="003C4FE5" w:rsidRPr="00886B58" w:rsidRDefault="008D45DD" w:rsidP="00886B58">
      <w:pPr>
        <w:pStyle w:val="affffff4"/>
        <w:snapToGrid/>
        <w:ind w:left="1260" w:hangingChars="600" w:hanging="1260"/>
        <w:jc w:val="both"/>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szCs w:val="21"/>
        </w:rPr>
        <w:t>k</w:t>
      </w:r>
      <w:r w:rsidRPr="00886B58">
        <w:rPr>
          <w:rFonts w:ascii="仿宋_GB2312" w:eastAsia="仿宋_GB2312" w:cs="Times New Roman" w:hint="eastAsia"/>
          <w:szCs w:val="21"/>
          <w:vertAlign w:val="subscript"/>
        </w:rPr>
        <w:t>deg.stp</w:t>
      </w:r>
      <w:r w:rsidRPr="00886B58">
        <w:rPr>
          <w:rFonts w:ascii="仿宋_GB2312" w:eastAsia="仿宋_GB2312" w:cs="Times New Roman" w:hint="eastAsia"/>
          <w:szCs w:val="21"/>
        </w:rPr>
        <w:t>——化学物质在活性污泥中的降解速率常数</w:t>
      </w:r>
      <w:r w:rsidR="00156735" w:rsidRPr="00886B58">
        <w:rPr>
          <w:rFonts w:ascii="仿宋_GB2312" w:eastAsia="仿宋_GB2312" w:cs="Times New Roman" w:hint="eastAsia"/>
          <w:szCs w:val="21"/>
        </w:rPr>
        <w:t>，</w:t>
      </w:r>
      <w:r w:rsidRPr="00886B58">
        <w:rPr>
          <w:rFonts w:ascii="仿宋_GB2312" w:eastAsia="仿宋_GB2312" w:cs="Times New Roman" w:hint="eastAsia"/>
          <w:szCs w:val="21"/>
        </w:rPr>
        <w:t>h</w:t>
      </w:r>
      <w:r w:rsidRPr="00886B58">
        <w:rPr>
          <w:rFonts w:ascii="仿宋_GB2312" w:eastAsia="仿宋_GB2312" w:cs="Times New Roman" w:hint="eastAsia"/>
          <w:szCs w:val="21"/>
          <w:vertAlign w:val="superscript"/>
        </w:rPr>
        <w:t>-1</w:t>
      </w:r>
      <w:r w:rsidR="00156735" w:rsidRPr="00886B58">
        <w:rPr>
          <w:rFonts w:ascii="仿宋_GB2312" w:eastAsia="仿宋_GB2312" w:cs="Times New Roman" w:hint="eastAsia"/>
          <w:szCs w:val="21"/>
        </w:rPr>
        <w:t>；</w:t>
      </w:r>
    </w:p>
    <w:p w:rsidR="003C4FE5" w:rsidRPr="00886B58" w:rsidRDefault="008D45DD" w:rsidP="00886B58">
      <w:pPr>
        <w:pStyle w:val="affffff4"/>
        <w:snapToGrid/>
        <w:ind w:leftChars="300" w:left="1260" w:hangingChars="300" w:hanging="630"/>
        <w:jc w:val="both"/>
        <w:rPr>
          <w:rFonts w:ascii="仿宋_GB2312" w:eastAsia="仿宋_GB2312" w:cs="Times New Roman"/>
          <w:szCs w:val="21"/>
        </w:rPr>
      </w:pPr>
      <w:r w:rsidRPr="00886B58">
        <w:rPr>
          <w:rFonts w:ascii="仿宋_GB2312" w:eastAsia="仿宋_GB2312" w:cs="Times New Roman" w:hint="eastAsia"/>
          <w:i/>
          <w:szCs w:val="21"/>
        </w:rPr>
        <w:t>k</w:t>
      </w:r>
      <w:r w:rsidRPr="00886B58">
        <w:rPr>
          <w:rFonts w:ascii="仿宋_GB2312" w:eastAsia="仿宋_GB2312" w:cs="Times New Roman" w:hint="eastAsia"/>
          <w:szCs w:val="21"/>
          <w:vertAlign w:val="subscript"/>
        </w:rPr>
        <w:t>bio.stp</w:t>
      </w:r>
      <w:r w:rsidRPr="00886B58">
        <w:rPr>
          <w:rFonts w:ascii="仿宋_GB2312" w:eastAsia="仿宋_GB2312" w:cs="Times New Roman" w:hint="eastAsia"/>
          <w:szCs w:val="21"/>
        </w:rPr>
        <w:t>——化学物质在活性污泥中的好氧生物降解速率常数；h</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w:t>
      </w:r>
      <w:r w:rsidRPr="00886B58">
        <w:rPr>
          <w:rFonts w:ascii="仿宋_GB2312" w:eastAsia="仿宋_GB2312" w:cs="Times New Roman" w:hint="eastAsia"/>
        </w:rPr>
        <w:t>计算方法见表C.1</w:t>
      </w:r>
      <w:r w:rsidR="00156735" w:rsidRPr="00886B58">
        <w:rPr>
          <w:rFonts w:ascii="仿宋_GB2312" w:eastAsia="仿宋_GB2312" w:cs="Times New Roman" w:hint="eastAsia"/>
        </w:rPr>
        <w:t>；</w:t>
      </w:r>
    </w:p>
    <w:p w:rsidR="003C4FE5" w:rsidRPr="00886B58" w:rsidRDefault="008D45DD" w:rsidP="00886B58">
      <w:pPr>
        <w:pStyle w:val="affffff4"/>
        <w:snapToGrid/>
        <w:ind w:leftChars="300" w:left="1260" w:hangingChars="300" w:hanging="630"/>
        <w:jc w:val="both"/>
        <w:rPr>
          <w:rFonts w:ascii="仿宋_GB2312" w:eastAsia="仿宋_GB2312" w:cs="Times New Roman"/>
          <w:szCs w:val="21"/>
        </w:rPr>
      </w:pPr>
      <w:r w:rsidRPr="00886B58">
        <w:rPr>
          <w:rFonts w:ascii="仿宋_GB2312" w:eastAsia="仿宋_GB2312" w:cs="Times New Roman" w:hint="eastAsia"/>
          <w:i/>
          <w:szCs w:val="21"/>
        </w:rPr>
        <w:t>k</w:t>
      </w:r>
      <w:r w:rsidRPr="00886B58">
        <w:rPr>
          <w:rFonts w:ascii="仿宋_GB2312" w:eastAsia="仿宋_GB2312" w:cs="Times New Roman" w:hint="eastAsia"/>
          <w:szCs w:val="21"/>
          <w:vertAlign w:val="subscript"/>
        </w:rPr>
        <w:t>hydr.water</w:t>
      </w:r>
      <w:r w:rsidRPr="00886B58">
        <w:rPr>
          <w:rFonts w:ascii="仿宋_GB2312" w:eastAsia="仿宋_GB2312" w:cs="Times New Roman" w:hint="eastAsia"/>
          <w:szCs w:val="21"/>
        </w:rPr>
        <w:t>——化学物质的水解速率常数；h</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_Ref34643104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kern w:val="0"/>
          <w:szCs w:val="21"/>
        </w:rPr>
        <w:t>（C</w:t>
      </w:r>
      <w:r w:rsidR="00C41123" w:rsidRPr="00886B58">
        <w:rPr>
          <w:rFonts w:ascii="仿宋_GB2312" w:eastAsia="仿宋_GB2312" w:cs="Times New Roman" w:hint="eastAsia"/>
          <w:kern w:val="0"/>
          <w:szCs w:val="21"/>
        </w:rPr>
        <w:noBreakHyphen/>
        <w:t>12）</w:t>
      </w:r>
      <w:r w:rsidRPr="00886B58">
        <w:rPr>
          <w:rFonts w:ascii="仿宋_GB2312" w:eastAsia="仿宋_GB2312" w:hint="eastAsia"/>
        </w:rPr>
        <w:fldChar w:fldCharType="end"/>
      </w:r>
      <w:r w:rsidRPr="00886B58">
        <w:rPr>
          <w:rFonts w:ascii="仿宋_GB2312" w:eastAsia="仿宋_GB2312" w:cs="Times New Roman" w:hint="eastAsia"/>
          <w:szCs w:val="21"/>
        </w:rPr>
        <w:t>，默认为0。</w:t>
      </w:r>
    </w:p>
    <w:p w:rsidR="003C4FE5" w:rsidRDefault="008D45DD">
      <w:pPr>
        <w:spacing w:beforeLines="50" w:before="120" w:afterLines="50" w:after="120" w:line="360" w:lineRule="exact"/>
        <w:jc w:val="center"/>
        <w:rPr>
          <w:rFonts w:eastAsia="黑体" w:cs="Times New Roman"/>
        </w:rPr>
      </w:pPr>
      <w:r>
        <w:rPr>
          <w:rFonts w:cs="Times New Roman"/>
          <w:b/>
          <w:kern w:val="0"/>
        </w:rPr>
        <w:t>表</w:t>
      </w:r>
      <w:r>
        <w:rPr>
          <w:rFonts w:cs="Times New Roman"/>
          <w:b/>
          <w:kern w:val="0"/>
        </w:rPr>
        <w:t xml:space="preserve">C.1  </w:t>
      </w:r>
      <w:r>
        <w:rPr>
          <w:rFonts w:eastAsia="黑体" w:cs="Times New Roman"/>
        </w:rPr>
        <w:t>化学物质在污水处理厂活性污泥中的好氧生物降解速率常数外推方法</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463"/>
        <w:gridCol w:w="2819"/>
      </w:tblGrid>
      <w:tr w:rsidR="003C4FE5" w:rsidTr="00156735">
        <w:tc>
          <w:tcPr>
            <w:tcW w:w="3298" w:type="pct"/>
            <w:tcBorders>
              <w:top w:val="single" w:sz="12" w:space="0" w:color="auto"/>
              <w:bottom w:val="single" w:sz="12" w:space="0" w:color="auto"/>
            </w:tcBorders>
            <w:shd w:val="clear" w:color="auto" w:fill="auto"/>
          </w:tcPr>
          <w:p w:rsidR="003C4FE5" w:rsidRDefault="008D45DD" w:rsidP="00156735">
            <w:pPr>
              <w:widowControl/>
              <w:spacing w:line="360" w:lineRule="atLeast"/>
              <w:jc w:val="left"/>
              <w:rPr>
                <w:rFonts w:cs="Times New Roman"/>
                <w:kern w:val="0"/>
                <w:sz w:val="18"/>
                <w:szCs w:val="18"/>
              </w:rPr>
            </w:pPr>
            <w:r>
              <w:rPr>
                <w:rFonts w:cs="Times New Roman"/>
                <w:kern w:val="0"/>
                <w:sz w:val="18"/>
                <w:szCs w:val="18"/>
              </w:rPr>
              <w:t>测试结果</w:t>
            </w:r>
          </w:p>
        </w:tc>
        <w:tc>
          <w:tcPr>
            <w:tcW w:w="1702" w:type="pct"/>
            <w:tcBorders>
              <w:top w:val="single" w:sz="12" w:space="0" w:color="auto"/>
              <w:bottom w:val="single" w:sz="12" w:space="0" w:color="auto"/>
            </w:tcBorders>
            <w:shd w:val="clear" w:color="auto" w:fill="auto"/>
          </w:tcPr>
          <w:p w:rsidR="003C4FE5" w:rsidRDefault="008D45DD" w:rsidP="00156735">
            <w:pPr>
              <w:widowControl/>
              <w:spacing w:line="360" w:lineRule="atLeast"/>
              <w:jc w:val="left"/>
              <w:rPr>
                <w:rFonts w:cs="Times New Roman"/>
                <w:kern w:val="0"/>
                <w:sz w:val="18"/>
                <w:szCs w:val="18"/>
              </w:rPr>
            </w:pPr>
            <w:r w:rsidRPr="00156735">
              <w:rPr>
                <w:rFonts w:cs="Times New Roman"/>
                <w:i/>
                <w:sz w:val="18"/>
                <w:szCs w:val="18"/>
              </w:rPr>
              <w:t>k</w:t>
            </w:r>
            <w:r w:rsidRPr="00156735">
              <w:rPr>
                <w:rFonts w:cs="Times New Roman"/>
                <w:sz w:val="18"/>
                <w:szCs w:val="18"/>
                <w:vertAlign w:val="subscript"/>
              </w:rPr>
              <w:t>bio.stp</w:t>
            </w:r>
            <w:r>
              <w:rPr>
                <w:rFonts w:cs="Times New Roman" w:hint="eastAsia"/>
                <w:kern w:val="0"/>
                <w:sz w:val="18"/>
                <w:szCs w:val="18"/>
              </w:rPr>
              <w:t>（</w:t>
            </w:r>
            <w:r>
              <w:rPr>
                <w:rFonts w:cs="Times New Roman"/>
                <w:kern w:val="0"/>
                <w:sz w:val="18"/>
                <w:szCs w:val="18"/>
              </w:rPr>
              <w:t>h</w:t>
            </w:r>
            <w:r>
              <w:rPr>
                <w:rFonts w:cs="Times New Roman"/>
                <w:kern w:val="0"/>
                <w:sz w:val="18"/>
                <w:szCs w:val="18"/>
                <w:vertAlign w:val="superscript"/>
              </w:rPr>
              <w:t>-1</w:t>
            </w:r>
            <w:r>
              <w:rPr>
                <w:rFonts w:cs="Times New Roman" w:hint="eastAsia"/>
                <w:kern w:val="0"/>
                <w:sz w:val="18"/>
                <w:szCs w:val="18"/>
              </w:rPr>
              <w:t>）</w:t>
            </w:r>
          </w:p>
        </w:tc>
      </w:tr>
      <w:tr w:rsidR="003C4FE5" w:rsidTr="00156735">
        <w:tc>
          <w:tcPr>
            <w:tcW w:w="3298" w:type="pct"/>
            <w:tcBorders>
              <w:top w:val="single" w:sz="12" w:space="0" w:color="auto"/>
            </w:tcBorders>
            <w:shd w:val="clear" w:color="auto" w:fill="auto"/>
          </w:tcPr>
          <w:p w:rsidR="003C4FE5" w:rsidRDefault="008D45DD" w:rsidP="00156735">
            <w:pPr>
              <w:widowControl/>
              <w:spacing w:line="360" w:lineRule="atLeast"/>
              <w:jc w:val="left"/>
              <w:rPr>
                <w:rFonts w:cs="Times New Roman"/>
                <w:kern w:val="0"/>
                <w:sz w:val="18"/>
                <w:szCs w:val="18"/>
              </w:rPr>
            </w:pPr>
            <w:r>
              <w:rPr>
                <w:rFonts w:cs="Times New Roman"/>
                <w:kern w:val="0"/>
                <w:sz w:val="18"/>
                <w:szCs w:val="18"/>
              </w:rPr>
              <w:t>快速生物降解</w:t>
            </w:r>
          </w:p>
        </w:tc>
        <w:tc>
          <w:tcPr>
            <w:tcW w:w="1702" w:type="pct"/>
            <w:tcBorders>
              <w:top w:val="single" w:sz="12" w:space="0" w:color="auto"/>
            </w:tcBorders>
            <w:shd w:val="clear" w:color="auto" w:fill="auto"/>
          </w:tcPr>
          <w:p w:rsidR="003C4FE5" w:rsidRDefault="008D45DD" w:rsidP="00156735">
            <w:pPr>
              <w:widowControl/>
              <w:spacing w:line="360" w:lineRule="atLeast"/>
              <w:jc w:val="left"/>
              <w:rPr>
                <w:rFonts w:cs="Times New Roman"/>
                <w:kern w:val="0"/>
                <w:sz w:val="18"/>
                <w:szCs w:val="18"/>
              </w:rPr>
            </w:pPr>
            <w:r>
              <w:rPr>
                <w:rFonts w:cs="Times New Roman"/>
                <w:sz w:val="18"/>
                <w:szCs w:val="18"/>
              </w:rPr>
              <w:t>1</w:t>
            </w:r>
          </w:p>
        </w:tc>
      </w:tr>
      <w:tr w:rsidR="003C4FE5">
        <w:tc>
          <w:tcPr>
            <w:tcW w:w="3298"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kern w:val="0"/>
                <w:sz w:val="18"/>
                <w:szCs w:val="18"/>
              </w:rPr>
              <w:t>快速生物降解试验</w:t>
            </w:r>
            <w:r>
              <w:rPr>
                <w:rFonts w:cs="Times New Roman"/>
                <w:kern w:val="0"/>
                <w:sz w:val="18"/>
                <w:szCs w:val="18"/>
              </w:rPr>
              <w:t>28d</w:t>
            </w:r>
            <w:r>
              <w:rPr>
                <w:rFonts w:cs="Times New Roman"/>
                <w:kern w:val="0"/>
                <w:sz w:val="18"/>
                <w:szCs w:val="18"/>
              </w:rPr>
              <w:t>通过，但未通过</w:t>
            </w:r>
            <w:r>
              <w:rPr>
                <w:rFonts w:cs="Times New Roman"/>
                <w:kern w:val="0"/>
                <w:sz w:val="18"/>
                <w:szCs w:val="18"/>
              </w:rPr>
              <w:t>10d</w:t>
            </w:r>
            <w:r>
              <w:rPr>
                <w:rFonts w:cs="Times New Roman"/>
                <w:kern w:val="0"/>
                <w:sz w:val="18"/>
                <w:szCs w:val="18"/>
              </w:rPr>
              <w:t>观察期</w:t>
            </w:r>
          </w:p>
        </w:tc>
        <w:tc>
          <w:tcPr>
            <w:tcW w:w="1702"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sz w:val="18"/>
                <w:szCs w:val="18"/>
              </w:rPr>
              <w:t>0.3</w:t>
            </w:r>
          </w:p>
        </w:tc>
      </w:tr>
      <w:tr w:rsidR="003C4FE5">
        <w:tc>
          <w:tcPr>
            <w:tcW w:w="3298"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sz w:val="18"/>
                <w:szCs w:val="18"/>
              </w:rPr>
              <w:t>28d</w:t>
            </w:r>
            <w:r>
              <w:rPr>
                <w:rFonts w:cs="Times New Roman"/>
                <w:sz w:val="18"/>
                <w:szCs w:val="18"/>
              </w:rPr>
              <w:t>快速生物降解率</w:t>
            </w:r>
            <w:r>
              <w:rPr>
                <w:rFonts w:cs="Times New Roman"/>
                <w:sz w:val="18"/>
                <w:szCs w:val="18"/>
              </w:rPr>
              <w:t>≥20%</w:t>
            </w:r>
            <w:r>
              <w:rPr>
                <w:rFonts w:cs="Times New Roman"/>
                <w:sz w:val="18"/>
                <w:szCs w:val="18"/>
              </w:rPr>
              <w:t>，或固有</w:t>
            </w:r>
            <w:proofErr w:type="gramStart"/>
            <w:r>
              <w:rPr>
                <w:rFonts w:cs="Times New Roman"/>
                <w:sz w:val="18"/>
                <w:szCs w:val="18"/>
              </w:rPr>
              <w:t>降解率</w:t>
            </w:r>
            <w:proofErr w:type="gramEnd"/>
            <w:r>
              <w:rPr>
                <w:rFonts w:cs="Times New Roman"/>
                <w:sz w:val="18"/>
                <w:szCs w:val="18"/>
              </w:rPr>
              <w:t>≥70%</w:t>
            </w:r>
          </w:p>
        </w:tc>
        <w:tc>
          <w:tcPr>
            <w:tcW w:w="1702"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sz w:val="18"/>
                <w:szCs w:val="18"/>
              </w:rPr>
              <w:t>0.1</w:t>
            </w:r>
          </w:p>
        </w:tc>
      </w:tr>
      <w:tr w:rsidR="003C4FE5">
        <w:tc>
          <w:tcPr>
            <w:tcW w:w="3298"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sz w:val="18"/>
                <w:szCs w:val="18"/>
              </w:rPr>
              <w:t>固有生物降解率</w:t>
            </w:r>
            <w:r>
              <w:rPr>
                <w:rFonts w:cs="Times New Roman"/>
                <w:sz w:val="18"/>
                <w:szCs w:val="18"/>
              </w:rPr>
              <w:t>≥20%</w:t>
            </w:r>
          </w:p>
        </w:tc>
        <w:tc>
          <w:tcPr>
            <w:tcW w:w="1702"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sz w:val="18"/>
                <w:szCs w:val="18"/>
              </w:rPr>
              <w:t>0.03</w:t>
            </w:r>
          </w:p>
        </w:tc>
      </w:tr>
      <w:tr w:rsidR="003C4FE5">
        <w:tc>
          <w:tcPr>
            <w:tcW w:w="3298"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kern w:val="0"/>
                <w:sz w:val="18"/>
                <w:szCs w:val="18"/>
              </w:rPr>
              <w:t>不可生物降解</w:t>
            </w:r>
          </w:p>
        </w:tc>
        <w:tc>
          <w:tcPr>
            <w:tcW w:w="1702" w:type="pct"/>
            <w:shd w:val="clear" w:color="auto" w:fill="auto"/>
          </w:tcPr>
          <w:p w:rsidR="003C4FE5" w:rsidRDefault="008D45DD" w:rsidP="00156735">
            <w:pPr>
              <w:widowControl/>
              <w:spacing w:line="360" w:lineRule="atLeast"/>
              <w:jc w:val="left"/>
              <w:rPr>
                <w:rFonts w:cs="Times New Roman"/>
                <w:kern w:val="0"/>
                <w:sz w:val="18"/>
                <w:szCs w:val="18"/>
              </w:rPr>
            </w:pPr>
            <w:r>
              <w:rPr>
                <w:rFonts w:cs="Times New Roman"/>
                <w:sz w:val="18"/>
                <w:szCs w:val="18"/>
              </w:rPr>
              <w:t>1×10</w:t>
            </w:r>
            <w:r>
              <w:rPr>
                <w:rFonts w:cs="Times New Roman"/>
                <w:sz w:val="18"/>
                <w:szCs w:val="18"/>
                <w:vertAlign w:val="superscript"/>
              </w:rPr>
              <w:t>-4</w:t>
            </w:r>
          </w:p>
        </w:tc>
      </w:tr>
      <w:tr w:rsidR="005F2290" w:rsidTr="005F2290">
        <w:trPr>
          <w:ins w:id="913" w:author="周 林军" w:date="2020-09-04T15:09:00Z"/>
        </w:trPr>
        <w:tc>
          <w:tcPr>
            <w:tcW w:w="1" w:type="pct"/>
            <w:gridSpan w:val="2"/>
            <w:shd w:val="clear" w:color="auto" w:fill="auto"/>
          </w:tcPr>
          <w:p w:rsidR="005F2290" w:rsidRDefault="005F2290" w:rsidP="005F2290">
            <w:pPr>
              <w:widowControl/>
              <w:spacing w:line="360" w:lineRule="atLeast"/>
              <w:jc w:val="left"/>
              <w:rPr>
                <w:ins w:id="914" w:author="周 林军" w:date="2020-09-04T15:09:00Z"/>
                <w:rFonts w:cs="Times New Roman"/>
                <w:sz w:val="18"/>
                <w:szCs w:val="18"/>
              </w:rPr>
            </w:pPr>
            <w:ins w:id="915" w:author="周 林军" w:date="2020-09-04T15:09:00Z">
              <w:r>
                <w:rPr>
                  <w:rFonts w:cs="Times New Roman"/>
                  <w:sz w:val="18"/>
                  <w:szCs w:val="18"/>
                </w:rPr>
                <w:t>注</w:t>
              </w:r>
              <w:r>
                <w:rPr>
                  <w:rFonts w:cs="Times New Roman" w:hint="eastAsia"/>
                  <w:sz w:val="18"/>
                  <w:szCs w:val="18"/>
                </w:rPr>
                <w:t>1</w:t>
              </w:r>
              <w:r>
                <w:rPr>
                  <w:rFonts w:cs="Times New Roman" w:hint="eastAsia"/>
                  <w:sz w:val="18"/>
                  <w:szCs w:val="18"/>
                </w:rPr>
                <w:t>：</w:t>
              </w:r>
            </w:ins>
            <w:ins w:id="916" w:author="周 林军" w:date="2020-09-04T15:14:00Z">
              <w:r w:rsidR="0099035E">
                <w:rPr>
                  <w:rFonts w:cs="Times New Roman" w:hint="eastAsia"/>
                  <w:sz w:val="18"/>
                  <w:szCs w:val="18"/>
                </w:rPr>
                <w:t>外推方法</w:t>
              </w:r>
            </w:ins>
            <w:ins w:id="917" w:author="周 林军" w:date="2020-09-04T15:09:00Z">
              <w:r>
                <w:rPr>
                  <w:rFonts w:cs="Times New Roman"/>
                  <w:sz w:val="18"/>
                  <w:szCs w:val="18"/>
                </w:rPr>
                <w:t>主要参考</w:t>
              </w:r>
            </w:ins>
            <w:ins w:id="918" w:author="周 林军" w:date="2020-09-04T15:10:00Z">
              <w:r w:rsidRPr="00E8285A">
                <w:rPr>
                  <w:rFonts w:cs="Times New Roman" w:hint="eastAsia"/>
                  <w:sz w:val="18"/>
                  <w:szCs w:val="18"/>
                </w:rPr>
                <w:t>自</w:t>
              </w:r>
            </w:ins>
            <w:ins w:id="919" w:author="周 林军" w:date="2020-09-04T15:13:00Z">
              <w:r>
                <w:rPr>
                  <w:rFonts w:cs="Times New Roman" w:hint="eastAsia"/>
                  <w:sz w:val="18"/>
                  <w:szCs w:val="18"/>
                </w:rPr>
                <w:t>“</w:t>
              </w:r>
            </w:ins>
            <w:ins w:id="920" w:author="周 林军" w:date="2020-09-04T15:10:00Z">
              <w:r w:rsidRPr="00E8285A">
                <w:rPr>
                  <w:rFonts w:cs="Times New Roman"/>
                  <w:sz w:val="18"/>
                  <w:szCs w:val="18"/>
                </w:rPr>
                <w:t>ECHA. Guidance on Information Requirements and Chemical Safety Assessment. Chapter R.16: Environmental exposure asse</w:t>
              </w:r>
              <w:r>
                <w:rPr>
                  <w:rFonts w:cs="Times New Roman"/>
                  <w:sz w:val="18"/>
                  <w:szCs w:val="18"/>
                </w:rPr>
                <w:t>ssment. Helsinki, Finland:</w:t>
              </w:r>
              <w:r w:rsidRPr="00E8285A">
                <w:rPr>
                  <w:rFonts w:cs="Times New Roman"/>
                  <w:sz w:val="18"/>
                  <w:szCs w:val="18"/>
                </w:rPr>
                <w:t xml:space="preserve"> 2016</w:t>
              </w:r>
            </w:ins>
            <w:ins w:id="921" w:author="周 林军" w:date="2020-09-04T15:13:00Z">
              <w:r>
                <w:rPr>
                  <w:rFonts w:cs="Times New Roman" w:hint="eastAsia"/>
                  <w:sz w:val="18"/>
                  <w:szCs w:val="18"/>
                </w:rPr>
                <w:t>”</w:t>
              </w:r>
            </w:ins>
            <w:ins w:id="922" w:author="周 林军" w:date="2020-09-04T15:10:00Z">
              <w:r>
                <w:rPr>
                  <w:rFonts w:cs="Times New Roman" w:hint="eastAsia"/>
                  <w:sz w:val="18"/>
                  <w:szCs w:val="18"/>
                </w:rPr>
                <w:t>。</w:t>
              </w:r>
            </w:ins>
          </w:p>
        </w:tc>
      </w:tr>
    </w:tbl>
    <w:p w:rsidR="003C4FE5" w:rsidRDefault="008D45DD">
      <w:pPr>
        <w:pStyle w:val="9"/>
        <w:rPr>
          <w:rFonts w:ascii="Times New Roman" w:hAnsi="Times New Roman" w:cs="Times New Roman"/>
          <w:kern w:val="0"/>
        </w:rPr>
      </w:pPr>
      <w:r>
        <w:rPr>
          <w:rFonts w:ascii="Times New Roman" w:hAnsi="Times New Roman" w:cs="Times New Roman"/>
          <w:kern w:val="0"/>
        </w:rPr>
        <w:lastRenderedPageBreak/>
        <w:t>土壤中</w:t>
      </w:r>
      <w:r>
        <w:rPr>
          <w:rFonts w:ascii="Times New Roman" w:hAnsi="Times New Roman" w:cs="Times New Roman" w:hint="eastAsia"/>
          <w:kern w:val="0"/>
        </w:rPr>
        <w:t>的</w:t>
      </w:r>
      <w:r>
        <w:rPr>
          <w:rFonts w:ascii="Times New Roman" w:hAnsi="Times New Roman" w:cs="Times New Roman"/>
          <w:kern w:val="0"/>
        </w:rPr>
        <w:t>生物降解</w:t>
      </w:r>
    </w:p>
    <w:p w:rsidR="003C4FE5" w:rsidRPr="00886B58" w:rsidRDefault="008D45DD" w:rsidP="00886B58">
      <w:pPr>
        <w:spacing w:line="360" w:lineRule="auto"/>
        <w:ind w:firstLineChars="200" w:firstLine="420"/>
        <w:rPr>
          <w:rFonts w:ascii="仿宋_GB2312" w:eastAsia="仿宋_GB2312" w:cs="Times New Roman"/>
        </w:rPr>
      </w:pPr>
      <w:r w:rsidRPr="00886B58">
        <w:rPr>
          <w:rFonts w:ascii="仿宋_GB2312" w:eastAsia="仿宋_GB2312" w:cs="Times New Roman" w:hint="eastAsia"/>
        </w:rPr>
        <w:t>当没有土壤模拟测试数据时，可使用筛选测试数据外推。当前，对于土壤-水分配系数（</w:t>
      </w:r>
      <w:r w:rsidRPr="00886B58">
        <w:rPr>
          <w:rFonts w:ascii="仿宋_GB2312" w:eastAsia="仿宋_GB2312" w:cs="Times New Roman" w:hint="eastAsia"/>
          <w:i/>
        </w:rPr>
        <w:t>Kp</w:t>
      </w:r>
      <w:r w:rsidRPr="00886B58">
        <w:rPr>
          <w:rFonts w:ascii="仿宋_GB2312" w:eastAsia="仿宋_GB2312" w:cs="Times New Roman" w:hint="eastAsia"/>
          <w:vertAlign w:val="subscript"/>
        </w:rPr>
        <w:t>soil</w:t>
      </w:r>
      <w:r w:rsidRPr="00886B58">
        <w:rPr>
          <w:rFonts w:ascii="仿宋_GB2312" w:eastAsia="仿宋_GB2312" w:cs="Times New Roman" w:hint="eastAsia"/>
        </w:rPr>
        <w:t>）较低的物质，还没有足够的经验数据可以证明土壤</w:t>
      </w:r>
      <w:r w:rsidRPr="00886B58">
        <w:rPr>
          <w:rFonts w:ascii="仿宋_GB2312" w:eastAsia="仿宋_GB2312" w:cs="Times New Roman" w:hint="eastAsia"/>
          <w:i/>
        </w:rPr>
        <w:t>DT</w:t>
      </w:r>
      <w:r w:rsidRPr="00886B58">
        <w:rPr>
          <w:rFonts w:ascii="仿宋_GB2312" w:eastAsia="仿宋_GB2312" w:cs="Times New Roman" w:hint="eastAsia"/>
          <w:vertAlign w:val="subscript"/>
        </w:rPr>
        <w:t>50</w:t>
      </w:r>
      <w:r w:rsidRPr="00886B58">
        <w:rPr>
          <w:rFonts w:ascii="仿宋_GB2312" w:eastAsia="仿宋_GB2312" w:cs="Times New Roman" w:hint="eastAsia"/>
        </w:rPr>
        <w:t>与</w:t>
      </w:r>
      <w:r w:rsidRPr="00886B58">
        <w:rPr>
          <w:rFonts w:ascii="仿宋_GB2312" w:eastAsia="仿宋_GB2312" w:cs="Times New Roman" w:hint="eastAsia"/>
          <w:i/>
        </w:rPr>
        <w:t>Kp</w:t>
      </w:r>
      <w:r w:rsidRPr="00886B58">
        <w:rPr>
          <w:rFonts w:ascii="仿宋_GB2312" w:eastAsia="仿宋_GB2312" w:cs="Times New Roman" w:hint="eastAsia"/>
          <w:vertAlign w:val="subscript"/>
        </w:rPr>
        <w:t>soil</w:t>
      </w:r>
      <w:r w:rsidRPr="00886B58">
        <w:rPr>
          <w:rFonts w:ascii="仿宋_GB2312" w:eastAsia="仿宋_GB2312" w:cs="Times New Roman" w:hint="eastAsia"/>
        </w:rPr>
        <w:t>相关，对于具有高</w:t>
      </w:r>
      <w:r w:rsidRPr="00886B58">
        <w:rPr>
          <w:rFonts w:ascii="仿宋_GB2312" w:eastAsia="仿宋_GB2312" w:cs="Times New Roman" w:hint="eastAsia"/>
          <w:i/>
        </w:rPr>
        <w:t>Kp</w:t>
      </w:r>
      <w:r w:rsidRPr="00886B58">
        <w:rPr>
          <w:rFonts w:ascii="仿宋_GB2312" w:eastAsia="仿宋_GB2312" w:cs="Times New Roman" w:hint="eastAsia"/>
          <w:vertAlign w:val="subscript"/>
        </w:rPr>
        <w:t>soil</w:t>
      </w:r>
      <w:r w:rsidRPr="00886B58">
        <w:rPr>
          <w:rFonts w:ascii="仿宋_GB2312" w:eastAsia="仿宋_GB2312" w:cs="Times New Roman" w:hint="eastAsia"/>
        </w:rPr>
        <w:t>值的物质，有证据表明土壤降解</w:t>
      </w:r>
      <w:r w:rsidRPr="00886B58">
        <w:rPr>
          <w:rFonts w:ascii="仿宋_GB2312" w:eastAsia="仿宋_GB2312" w:cs="Times New Roman" w:hint="eastAsia"/>
          <w:i/>
        </w:rPr>
        <w:t>DT</w:t>
      </w:r>
      <w:r w:rsidRPr="00886B58">
        <w:rPr>
          <w:rFonts w:ascii="仿宋_GB2312" w:eastAsia="仿宋_GB2312" w:cs="Times New Roman" w:hint="eastAsia"/>
          <w:vertAlign w:val="subscript"/>
        </w:rPr>
        <w:t>50</w:t>
      </w:r>
      <w:r w:rsidRPr="00886B58">
        <w:rPr>
          <w:rFonts w:ascii="仿宋_GB2312" w:eastAsia="仿宋_GB2312" w:cs="Times New Roman" w:hint="eastAsia"/>
        </w:rPr>
        <w:t>与</w:t>
      </w:r>
      <w:r w:rsidRPr="00886B58">
        <w:rPr>
          <w:rFonts w:ascii="仿宋_GB2312" w:eastAsia="仿宋_GB2312" w:cs="Times New Roman" w:hint="eastAsia"/>
          <w:i/>
        </w:rPr>
        <w:t>Kp</w:t>
      </w:r>
      <w:r w:rsidRPr="00886B58">
        <w:rPr>
          <w:rFonts w:ascii="仿宋_GB2312" w:eastAsia="仿宋_GB2312" w:cs="Times New Roman" w:hint="eastAsia"/>
          <w:vertAlign w:val="subscript"/>
        </w:rPr>
        <w:t>soil</w:t>
      </w:r>
      <w:r w:rsidRPr="00886B58">
        <w:rPr>
          <w:rFonts w:ascii="仿宋_GB2312" w:eastAsia="仿宋_GB2312" w:cs="Times New Roman" w:hint="eastAsia"/>
        </w:rPr>
        <w:t>存在某种相关性，估算方法见表C.2。使用公式</w:t>
      </w:r>
      <w:r w:rsidRPr="00886B58">
        <w:rPr>
          <w:rFonts w:ascii="仿宋_GB2312" w:eastAsia="仿宋_GB2312" w:hint="eastAsia"/>
        </w:rPr>
        <w:fldChar w:fldCharType="begin"/>
      </w:r>
      <w:r w:rsidRPr="00886B58">
        <w:rPr>
          <w:rFonts w:ascii="仿宋_GB2312" w:eastAsia="仿宋_GB2312" w:hint="eastAsia"/>
        </w:rPr>
        <w:instrText xml:space="preserve"> REF _Ref32745003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（C</w:t>
      </w:r>
      <w:r w:rsidR="00C41123" w:rsidRPr="00886B58">
        <w:rPr>
          <w:rFonts w:ascii="仿宋_GB2312" w:eastAsia="仿宋_GB2312" w:cs="Times New Roman" w:hint="eastAsia"/>
        </w:rPr>
        <w:noBreakHyphen/>
        <w:t>11）</w:t>
      </w:r>
      <w:r w:rsidRPr="00886B58">
        <w:rPr>
          <w:rFonts w:ascii="仿宋_GB2312" w:eastAsia="仿宋_GB2312" w:hint="eastAsia"/>
        </w:rPr>
        <w:fldChar w:fldCharType="end"/>
      </w:r>
      <w:r w:rsidRPr="00886B58">
        <w:rPr>
          <w:rFonts w:ascii="仿宋_GB2312" w:eastAsia="仿宋_GB2312" w:cs="Times New Roman" w:hint="eastAsia"/>
        </w:rPr>
        <w:t>将</w:t>
      </w:r>
      <w:r w:rsidRPr="00886B58">
        <w:rPr>
          <w:rFonts w:ascii="仿宋_GB2312" w:eastAsia="仿宋_GB2312" w:cs="Times New Roman" w:hint="eastAsia"/>
          <w:i/>
        </w:rPr>
        <w:t>DT</w:t>
      </w:r>
      <w:r w:rsidRPr="00886B58">
        <w:rPr>
          <w:rFonts w:ascii="仿宋_GB2312" w:eastAsia="仿宋_GB2312" w:cs="Times New Roman" w:hint="eastAsia"/>
          <w:vertAlign w:val="subscript"/>
        </w:rPr>
        <w:t>50</w:t>
      </w:r>
      <w:r w:rsidRPr="00886B58">
        <w:rPr>
          <w:rFonts w:ascii="仿宋_GB2312" w:eastAsia="仿宋_GB2312" w:cs="Times New Roman" w:hint="eastAsia"/>
        </w:rPr>
        <w:t>转化为土壤生物速率常数（</w:t>
      </w:r>
      <w:r w:rsidRPr="00886B58">
        <w:rPr>
          <w:rFonts w:ascii="仿宋_GB2312" w:eastAsia="仿宋_GB2312" w:cs="Times New Roman" w:hint="eastAsia"/>
          <w:i/>
        </w:rPr>
        <w:t>k</w:t>
      </w:r>
      <w:r w:rsidRPr="00886B58">
        <w:rPr>
          <w:rFonts w:ascii="仿宋_GB2312" w:eastAsia="仿宋_GB2312" w:cs="Times New Roman" w:hint="eastAsia"/>
          <w:vertAlign w:val="subscript"/>
        </w:rPr>
        <w:t>bio.soil</w:t>
      </w:r>
      <w:r w:rsidRPr="00886B58">
        <w:rPr>
          <w:rFonts w:ascii="仿宋_GB2312" w:eastAsia="仿宋_GB2312" w:cs="Times New Roman" w:hint="eastAsia"/>
        </w:rPr>
        <w:t>）。</w:t>
      </w:r>
    </w:p>
    <w:p w:rsidR="003C4FE5" w:rsidRDefault="008D45DD">
      <w:pPr>
        <w:spacing w:beforeLines="50" w:before="120" w:afterLines="50" w:after="120"/>
        <w:jc w:val="center"/>
        <w:rPr>
          <w:rFonts w:cs="Times New Roman"/>
          <w:bCs/>
        </w:rPr>
      </w:pPr>
      <w:r>
        <w:rPr>
          <w:rFonts w:eastAsia="黑体" w:cs="Times New Roman"/>
          <w:kern w:val="0"/>
        </w:rPr>
        <w:t>表</w:t>
      </w:r>
      <w:r>
        <w:rPr>
          <w:rFonts w:eastAsia="黑体" w:cs="Times New Roman"/>
          <w:kern w:val="0"/>
        </w:rPr>
        <w:t xml:space="preserve">C.2  </w:t>
      </w:r>
      <w:r>
        <w:rPr>
          <w:rFonts w:eastAsia="黑体" w:cs="Times New Roman"/>
        </w:rPr>
        <w:t>化学物质在土壤中的生物降解半衰期外推方法</w:t>
      </w:r>
    </w:p>
    <w:tbl>
      <w:tblPr>
        <w:tblW w:w="8511" w:type="dxa"/>
        <w:tblInd w:w="-1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99"/>
        <w:gridCol w:w="1134"/>
        <w:gridCol w:w="1559"/>
        <w:gridCol w:w="1843"/>
        <w:gridCol w:w="1276"/>
      </w:tblGrid>
      <w:tr w:rsidR="003C4FE5" w:rsidRPr="00864535">
        <w:tc>
          <w:tcPr>
            <w:tcW w:w="2699" w:type="dxa"/>
            <w:vMerge w:val="restart"/>
            <w:tcBorders>
              <w:top w:val="single" w:sz="12" w:space="0" w:color="auto"/>
              <w:bottom w:val="single" w:sz="4" w:space="0" w:color="auto"/>
            </w:tcBorders>
            <w:shd w:val="clear" w:color="auto" w:fill="auto"/>
            <w:vAlign w:val="center"/>
          </w:tcPr>
          <w:p w:rsidR="003C4FE5" w:rsidRPr="00864535" w:rsidRDefault="008D45DD">
            <w:pPr>
              <w:widowControl/>
              <w:snapToGrid w:val="0"/>
              <w:spacing w:line="360" w:lineRule="atLeast"/>
              <w:jc w:val="center"/>
              <w:rPr>
                <w:rFonts w:cs="Times New Roman"/>
                <w:bCs/>
                <w:color w:val="000000"/>
                <w:kern w:val="0"/>
                <w:sz w:val="18"/>
                <w:szCs w:val="18"/>
              </w:rPr>
            </w:pPr>
            <w:r w:rsidRPr="00864535">
              <w:rPr>
                <w:rFonts w:cs="Times New Roman"/>
                <w:kern w:val="0"/>
                <w:sz w:val="18"/>
                <w:szCs w:val="18"/>
              </w:rPr>
              <w:t>测试结果</w:t>
            </w:r>
          </w:p>
        </w:tc>
        <w:tc>
          <w:tcPr>
            <w:tcW w:w="5812" w:type="dxa"/>
            <w:gridSpan w:val="4"/>
            <w:tcBorders>
              <w:top w:val="single" w:sz="12" w:space="0" w:color="auto"/>
              <w:bottom w:val="single" w:sz="4" w:space="0" w:color="auto"/>
            </w:tcBorders>
            <w:shd w:val="clear" w:color="auto" w:fill="auto"/>
            <w:vAlign w:val="center"/>
          </w:tcPr>
          <w:p w:rsidR="003C4FE5" w:rsidRPr="00864535" w:rsidRDefault="008D45DD">
            <w:pPr>
              <w:widowControl/>
              <w:snapToGrid w:val="0"/>
              <w:spacing w:line="360" w:lineRule="atLeast"/>
              <w:jc w:val="center"/>
              <w:rPr>
                <w:rFonts w:cs="Times New Roman"/>
                <w:bCs/>
                <w:i/>
                <w:iCs/>
                <w:color w:val="000000"/>
                <w:kern w:val="0"/>
                <w:sz w:val="18"/>
                <w:szCs w:val="18"/>
              </w:rPr>
            </w:pPr>
            <w:r w:rsidRPr="00864535">
              <w:rPr>
                <w:rFonts w:cs="Times New Roman"/>
                <w:i/>
                <w:sz w:val="18"/>
                <w:szCs w:val="18"/>
              </w:rPr>
              <w:t>DT</w:t>
            </w:r>
            <w:r w:rsidRPr="00864535">
              <w:rPr>
                <w:rFonts w:cs="Times New Roman"/>
                <w:sz w:val="18"/>
                <w:szCs w:val="18"/>
                <w:vertAlign w:val="subscript"/>
              </w:rPr>
              <w:t>50</w:t>
            </w:r>
            <w:r w:rsidRPr="00864535">
              <w:rPr>
                <w:rFonts w:cs="Times New Roman" w:hint="eastAsia"/>
                <w:kern w:val="0"/>
                <w:sz w:val="18"/>
                <w:szCs w:val="18"/>
              </w:rPr>
              <w:t>（</w:t>
            </w:r>
            <w:r w:rsidRPr="00864535">
              <w:rPr>
                <w:rFonts w:cs="Times New Roman"/>
                <w:kern w:val="0"/>
                <w:sz w:val="18"/>
                <w:szCs w:val="18"/>
              </w:rPr>
              <w:t>d</w:t>
            </w:r>
            <w:r w:rsidRPr="00864535">
              <w:rPr>
                <w:rFonts w:cs="Times New Roman" w:hint="eastAsia"/>
                <w:kern w:val="0"/>
                <w:sz w:val="18"/>
                <w:szCs w:val="18"/>
              </w:rPr>
              <w:t>）</w:t>
            </w:r>
          </w:p>
        </w:tc>
      </w:tr>
      <w:tr w:rsidR="003C4FE5" w:rsidRPr="00864535" w:rsidTr="00D25F0C">
        <w:tc>
          <w:tcPr>
            <w:tcW w:w="2699" w:type="dxa"/>
            <w:vMerge/>
            <w:tcBorders>
              <w:top w:val="single" w:sz="4" w:space="0" w:color="auto"/>
              <w:bottom w:val="single" w:sz="12" w:space="0" w:color="auto"/>
            </w:tcBorders>
            <w:shd w:val="clear" w:color="auto" w:fill="auto"/>
            <w:vAlign w:val="center"/>
          </w:tcPr>
          <w:p w:rsidR="003C4FE5" w:rsidRPr="00864535" w:rsidRDefault="003C4FE5">
            <w:pPr>
              <w:widowControl/>
              <w:snapToGrid w:val="0"/>
              <w:spacing w:line="360" w:lineRule="atLeast"/>
              <w:jc w:val="center"/>
              <w:rPr>
                <w:rFonts w:cs="Times New Roman"/>
                <w:bCs/>
                <w:i/>
                <w:iCs/>
                <w:color w:val="000000"/>
                <w:kern w:val="0"/>
                <w:sz w:val="18"/>
                <w:szCs w:val="18"/>
              </w:rPr>
            </w:pPr>
          </w:p>
        </w:tc>
        <w:tc>
          <w:tcPr>
            <w:tcW w:w="1134" w:type="dxa"/>
            <w:tcBorders>
              <w:top w:val="single" w:sz="4" w:space="0" w:color="auto"/>
              <w:bottom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bCs/>
                <w:i/>
                <w:iCs/>
                <w:color w:val="000000"/>
                <w:kern w:val="0"/>
                <w:sz w:val="18"/>
                <w:szCs w:val="18"/>
              </w:rPr>
              <w:t>Kp</w:t>
            </w:r>
            <w:r w:rsidRPr="00864535">
              <w:rPr>
                <w:rFonts w:cs="Times New Roman"/>
                <w:bCs/>
                <w:color w:val="000000"/>
                <w:kern w:val="0"/>
                <w:sz w:val="18"/>
                <w:szCs w:val="18"/>
                <w:vertAlign w:val="subscript"/>
              </w:rPr>
              <w:t>soil</w:t>
            </w:r>
            <w:r w:rsidRPr="00864535">
              <w:rPr>
                <w:rFonts w:cs="Times New Roman"/>
                <w:color w:val="000000"/>
                <w:kern w:val="0"/>
                <w:sz w:val="18"/>
                <w:szCs w:val="18"/>
              </w:rPr>
              <w:t>≤ 100</w:t>
            </w:r>
          </w:p>
        </w:tc>
        <w:tc>
          <w:tcPr>
            <w:tcW w:w="1559" w:type="dxa"/>
            <w:tcBorders>
              <w:top w:val="single" w:sz="4" w:space="0" w:color="auto"/>
              <w:bottom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100</w:t>
            </w:r>
            <w:r w:rsidRPr="00864535">
              <w:rPr>
                <w:rFonts w:cs="Times New Roman"/>
                <w:bCs/>
                <w:i/>
                <w:iCs/>
                <w:color w:val="000000"/>
                <w:kern w:val="0"/>
                <w:sz w:val="18"/>
                <w:szCs w:val="18"/>
              </w:rPr>
              <w:t>&lt;Kp</w:t>
            </w:r>
            <w:r w:rsidRPr="00864535">
              <w:rPr>
                <w:rFonts w:cs="Times New Roman"/>
                <w:bCs/>
                <w:color w:val="000000"/>
                <w:kern w:val="0"/>
                <w:sz w:val="18"/>
                <w:szCs w:val="18"/>
                <w:vertAlign w:val="subscript"/>
              </w:rPr>
              <w:t>soil</w:t>
            </w:r>
            <w:r w:rsidRPr="00864535">
              <w:rPr>
                <w:rFonts w:cs="Times New Roman"/>
                <w:color w:val="000000"/>
                <w:kern w:val="0"/>
                <w:sz w:val="18"/>
                <w:szCs w:val="18"/>
              </w:rPr>
              <w:t>≤1 000</w:t>
            </w:r>
          </w:p>
        </w:tc>
        <w:tc>
          <w:tcPr>
            <w:tcW w:w="1843" w:type="dxa"/>
            <w:tcBorders>
              <w:top w:val="single" w:sz="4" w:space="0" w:color="auto"/>
              <w:bottom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1 000</w:t>
            </w:r>
            <w:r w:rsidRPr="00864535">
              <w:rPr>
                <w:rFonts w:cs="Times New Roman"/>
                <w:bCs/>
                <w:i/>
                <w:iCs/>
                <w:color w:val="000000"/>
                <w:kern w:val="0"/>
                <w:sz w:val="18"/>
                <w:szCs w:val="18"/>
              </w:rPr>
              <w:t>&lt;Kp</w:t>
            </w:r>
            <w:r w:rsidRPr="00864535">
              <w:rPr>
                <w:rFonts w:cs="Times New Roman"/>
                <w:bCs/>
                <w:color w:val="000000"/>
                <w:kern w:val="0"/>
                <w:sz w:val="18"/>
                <w:szCs w:val="18"/>
                <w:vertAlign w:val="subscript"/>
              </w:rPr>
              <w:t>soil</w:t>
            </w:r>
            <w:r w:rsidRPr="00864535">
              <w:rPr>
                <w:rFonts w:cs="Times New Roman"/>
                <w:color w:val="000000"/>
                <w:kern w:val="0"/>
                <w:sz w:val="18"/>
                <w:szCs w:val="18"/>
              </w:rPr>
              <w:t>≤10 000</w:t>
            </w:r>
          </w:p>
        </w:tc>
        <w:tc>
          <w:tcPr>
            <w:tcW w:w="1276" w:type="dxa"/>
            <w:tcBorders>
              <w:top w:val="single" w:sz="4" w:space="0" w:color="auto"/>
              <w:bottom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bCs/>
                <w:i/>
                <w:iCs/>
                <w:color w:val="000000"/>
                <w:kern w:val="0"/>
                <w:sz w:val="18"/>
                <w:szCs w:val="18"/>
              </w:rPr>
              <w:t>Kp</w:t>
            </w:r>
            <w:r w:rsidRPr="00864535">
              <w:rPr>
                <w:rFonts w:cs="Times New Roman"/>
                <w:bCs/>
                <w:color w:val="000000"/>
                <w:kern w:val="0"/>
                <w:sz w:val="18"/>
                <w:szCs w:val="18"/>
                <w:vertAlign w:val="subscript"/>
              </w:rPr>
              <w:t>soil</w:t>
            </w:r>
            <w:r w:rsidRPr="00864535">
              <w:rPr>
                <w:rFonts w:cs="Times New Roman"/>
                <w:color w:val="000000"/>
                <w:kern w:val="0"/>
                <w:sz w:val="18"/>
                <w:szCs w:val="18"/>
              </w:rPr>
              <w:t>&gt;10 000</w:t>
            </w:r>
          </w:p>
        </w:tc>
      </w:tr>
      <w:tr w:rsidR="003C4FE5" w:rsidRPr="00864535" w:rsidTr="00D25F0C">
        <w:tc>
          <w:tcPr>
            <w:tcW w:w="2699" w:type="dxa"/>
            <w:tcBorders>
              <w:top w:val="single" w:sz="12" w:space="0" w:color="auto"/>
            </w:tcBorders>
            <w:shd w:val="clear" w:color="auto" w:fill="auto"/>
            <w:vAlign w:val="center"/>
          </w:tcPr>
          <w:p w:rsidR="003C4FE5" w:rsidRPr="00864535" w:rsidRDefault="008D45DD">
            <w:pPr>
              <w:widowControl/>
              <w:snapToGrid w:val="0"/>
              <w:spacing w:line="360" w:lineRule="atLeast"/>
              <w:rPr>
                <w:rFonts w:cs="Times New Roman"/>
                <w:bCs/>
                <w:color w:val="000000"/>
                <w:kern w:val="0"/>
                <w:sz w:val="18"/>
                <w:szCs w:val="18"/>
              </w:rPr>
            </w:pPr>
            <w:r w:rsidRPr="00864535">
              <w:rPr>
                <w:rFonts w:cs="Times New Roman"/>
                <w:bCs/>
                <w:color w:val="000000"/>
                <w:kern w:val="0"/>
                <w:sz w:val="18"/>
                <w:szCs w:val="18"/>
              </w:rPr>
              <w:t>快速生物降解</w:t>
            </w:r>
          </w:p>
        </w:tc>
        <w:tc>
          <w:tcPr>
            <w:tcW w:w="1134" w:type="dxa"/>
            <w:tcBorders>
              <w:top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w:t>
            </w:r>
          </w:p>
        </w:tc>
        <w:tc>
          <w:tcPr>
            <w:tcW w:w="1559" w:type="dxa"/>
            <w:tcBorders>
              <w:top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300</w:t>
            </w:r>
          </w:p>
        </w:tc>
        <w:tc>
          <w:tcPr>
            <w:tcW w:w="1843" w:type="dxa"/>
            <w:tcBorders>
              <w:top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3000</w:t>
            </w:r>
          </w:p>
        </w:tc>
        <w:tc>
          <w:tcPr>
            <w:tcW w:w="1276" w:type="dxa"/>
            <w:tcBorders>
              <w:top w:val="single" w:sz="12" w:space="0" w:color="auto"/>
            </w:tcBorders>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30000</w:t>
            </w:r>
          </w:p>
        </w:tc>
      </w:tr>
      <w:tr w:rsidR="003C4FE5" w:rsidRPr="00864535">
        <w:tc>
          <w:tcPr>
            <w:tcW w:w="2699" w:type="dxa"/>
            <w:shd w:val="clear" w:color="auto" w:fill="auto"/>
            <w:vAlign w:val="center"/>
          </w:tcPr>
          <w:p w:rsidR="003C4FE5" w:rsidRPr="00864535" w:rsidRDefault="008D45DD">
            <w:pPr>
              <w:widowControl/>
              <w:snapToGrid w:val="0"/>
              <w:spacing w:line="360" w:lineRule="atLeast"/>
              <w:rPr>
                <w:rFonts w:cs="Times New Roman"/>
                <w:bCs/>
                <w:color w:val="000000"/>
                <w:kern w:val="0"/>
                <w:sz w:val="18"/>
                <w:szCs w:val="18"/>
              </w:rPr>
            </w:pPr>
            <w:r w:rsidRPr="00864535">
              <w:rPr>
                <w:rFonts w:cs="Times New Roman"/>
                <w:bCs/>
                <w:color w:val="000000"/>
                <w:kern w:val="0"/>
                <w:sz w:val="18"/>
                <w:szCs w:val="18"/>
              </w:rPr>
              <w:t>快速生物降解试验</w:t>
            </w:r>
            <w:r w:rsidRPr="00864535">
              <w:rPr>
                <w:rFonts w:cs="Times New Roman"/>
                <w:bCs/>
                <w:color w:val="000000"/>
                <w:kern w:val="0"/>
                <w:sz w:val="18"/>
                <w:szCs w:val="18"/>
              </w:rPr>
              <w:t>28d</w:t>
            </w:r>
            <w:r w:rsidRPr="00864535">
              <w:rPr>
                <w:rFonts w:cs="Times New Roman"/>
                <w:bCs/>
                <w:color w:val="000000"/>
                <w:kern w:val="0"/>
                <w:sz w:val="18"/>
                <w:szCs w:val="18"/>
              </w:rPr>
              <w:t>通过，但未通过</w:t>
            </w:r>
            <w:r w:rsidRPr="00864535">
              <w:rPr>
                <w:rFonts w:cs="Times New Roman"/>
                <w:bCs/>
                <w:color w:val="000000"/>
                <w:kern w:val="0"/>
                <w:sz w:val="18"/>
                <w:szCs w:val="18"/>
              </w:rPr>
              <w:t>10d</w:t>
            </w:r>
            <w:r w:rsidRPr="00864535">
              <w:rPr>
                <w:rFonts w:cs="Times New Roman"/>
                <w:bCs/>
                <w:color w:val="000000"/>
                <w:kern w:val="0"/>
                <w:sz w:val="18"/>
                <w:szCs w:val="18"/>
              </w:rPr>
              <w:t>观察期</w:t>
            </w:r>
          </w:p>
        </w:tc>
        <w:tc>
          <w:tcPr>
            <w:tcW w:w="1134"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90</w:t>
            </w:r>
          </w:p>
        </w:tc>
        <w:tc>
          <w:tcPr>
            <w:tcW w:w="1559"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900</w:t>
            </w:r>
          </w:p>
        </w:tc>
        <w:tc>
          <w:tcPr>
            <w:tcW w:w="1843"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9000</w:t>
            </w:r>
          </w:p>
        </w:tc>
        <w:tc>
          <w:tcPr>
            <w:tcW w:w="1276"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90000</w:t>
            </w:r>
          </w:p>
        </w:tc>
      </w:tr>
      <w:tr w:rsidR="003C4FE5" w:rsidRPr="00864535">
        <w:tc>
          <w:tcPr>
            <w:tcW w:w="2699" w:type="dxa"/>
            <w:shd w:val="clear" w:color="auto" w:fill="auto"/>
            <w:vAlign w:val="center"/>
          </w:tcPr>
          <w:p w:rsidR="003C4FE5" w:rsidRPr="00864535" w:rsidRDefault="008D45DD">
            <w:pPr>
              <w:widowControl/>
              <w:snapToGrid w:val="0"/>
              <w:spacing w:line="360" w:lineRule="atLeast"/>
              <w:rPr>
                <w:rFonts w:cs="Times New Roman"/>
                <w:bCs/>
                <w:color w:val="000000"/>
                <w:kern w:val="0"/>
                <w:sz w:val="18"/>
                <w:szCs w:val="18"/>
              </w:rPr>
            </w:pPr>
            <w:r w:rsidRPr="00864535">
              <w:rPr>
                <w:rFonts w:cs="Times New Roman"/>
                <w:bCs/>
                <w:color w:val="000000"/>
                <w:kern w:val="0"/>
                <w:sz w:val="18"/>
                <w:szCs w:val="18"/>
              </w:rPr>
              <w:t>28d</w:t>
            </w:r>
            <w:r w:rsidRPr="00864535">
              <w:rPr>
                <w:rFonts w:cs="Times New Roman"/>
                <w:bCs/>
                <w:color w:val="000000"/>
                <w:kern w:val="0"/>
                <w:sz w:val="18"/>
                <w:szCs w:val="18"/>
              </w:rPr>
              <w:t>快速生物降解率</w:t>
            </w:r>
            <w:r w:rsidRPr="00864535">
              <w:rPr>
                <w:rFonts w:cs="Times New Roman"/>
                <w:bCs/>
                <w:color w:val="000000"/>
                <w:kern w:val="0"/>
                <w:sz w:val="18"/>
                <w:szCs w:val="18"/>
              </w:rPr>
              <w:t>≥20%</w:t>
            </w:r>
            <w:r w:rsidRPr="00864535">
              <w:rPr>
                <w:rFonts w:cs="Times New Roman"/>
                <w:bCs/>
                <w:color w:val="000000"/>
                <w:kern w:val="0"/>
                <w:sz w:val="18"/>
                <w:szCs w:val="18"/>
              </w:rPr>
              <w:t>，或固有</w:t>
            </w:r>
            <w:proofErr w:type="gramStart"/>
            <w:r w:rsidRPr="00864535">
              <w:rPr>
                <w:rFonts w:cs="Times New Roman"/>
                <w:bCs/>
                <w:color w:val="000000"/>
                <w:kern w:val="0"/>
                <w:sz w:val="18"/>
                <w:szCs w:val="18"/>
              </w:rPr>
              <w:t>降解率</w:t>
            </w:r>
            <w:proofErr w:type="gramEnd"/>
            <w:r w:rsidRPr="00864535">
              <w:rPr>
                <w:rFonts w:cs="Times New Roman"/>
                <w:bCs/>
                <w:color w:val="000000"/>
                <w:kern w:val="0"/>
                <w:sz w:val="18"/>
                <w:szCs w:val="18"/>
              </w:rPr>
              <w:t>≥70%</w:t>
            </w:r>
          </w:p>
        </w:tc>
        <w:tc>
          <w:tcPr>
            <w:tcW w:w="1134"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300</w:t>
            </w:r>
          </w:p>
        </w:tc>
        <w:tc>
          <w:tcPr>
            <w:tcW w:w="1559"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3000</w:t>
            </w:r>
          </w:p>
        </w:tc>
        <w:tc>
          <w:tcPr>
            <w:tcW w:w="1843"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30000</w:t>
            </w:r>
          </w:p>
        </w:tc>
        <w:tc>
          <w:tcPr>
            <w:tcW w:w="1276" w:type="dxa"/>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300000</w:t>
            </w:r>
          </w:p>
        </w:tc>
      </w:tr>
      <w:tr w:rsidR="003C4FE5" w:rsidRPr="00864535">
        <w:tc>
          <w:tcPr>
            <w:tcW w:w="2699" w:type="dxa"/>
            <w:shd w:val="clear" w:color="auto" w:fill="auto"/>
            <w:vAlign w:val="center"/>
          </w:tcPr>
          <w:p w:rsidR="003C4FE5" w:rsidRPr="00864535" w:rsidRDefault="008D45DD">
            <w:pPr>
              <w:widowControl/>
              <w:snapToGrid w:val="0"/>
              <w:spacing w:line="360" w:lineRule="atLeast"/>
              <w:rPr>
                <w:rFonts w:cs="Times New Roman"/>
                <w:bCs/>
                <w:color w:val="000000"/>
                <w:kern w:val="0"/>
                <w:sz w:val="18"/>
                <w:szCs w:val="18"/>
              </w:rPr>
            </w:pPr>
            <w:proofErr w:type="gramStart"/>
            <w:r w:rsidRPr="00864535">
              <w:rPr>
                <w:rFonts w:cs="Times New Roman"/>
                <w:bCs/>
                <w:color w:val="000000"/>
                <w:kern w:val="0"/>
                <w:sz w:val="18"/>
                <w:szCs w:val="18"/>
              </w:rPr>
              <w:t>不</w:t>
            </w:r>
            <w:proofErr w:type="gramEnd"/>
            <w:r w:rsidRPr="00864535">
              <w:rPr>
                <w:rFonts w:cs="Times New Roman"/>
                <w:bCs/>
                <w:color w:val="000000"/>
                <w:kern w:val="0"/>
                <w:sz w:val="18"/>
                <w:szCs w:val="18"/>
              </w:rPr>
              <w:t>降解</w:t>
            </w:r>
          </w:p>
        </w:tc>
        <w:tc>
          <w:tcPr>
            <w:tcW w:w="5812" w:type="dxa"/>
            <w:gridSpan w:val="4"/>
            <w:shd w:val="clear" w:color="auto" w:fill="auto"/>
            <w:vAlign w:val="center"/>
          </w:tcPr>
          <w:p w:rsidR="003C4FE5" w:rsidRPr="00864535" w:rsidRDefault="008D45DD">
            <w:pPr>
              <w:widowControl/>
              <w:snapToGrid w:val="0"/>
              <w:spacing w:line="360" w:lineRule="atLeast"/>
              <w:jc w:val="center"/>
              <w:rPr>
                <w:rFonts w:cs="Times New Roman"/>
                <w:color w:val="000000"/>
                <w:kern w:val="0"/>
                <w:sz w:val="18"/>
                <w:szCs w:val="18"/>
              </w:rPr>
            </w:pPr>
            <w:r w:rsidRPr="00864535">
              <w:rPr>
                <w:rFonts w:cs="Times New Roman"/>
                <w:color w:val="000000"/>
                <w:kern w:val="0"/>
                <w:sz w:val="18"/>
                <w:szCs w:val="18"/>
              </w:rPr>
              <w:t>1000000</w:t>
            </w:r>
          </w:p>
        </w:tc>
      </w:tr>
      <w:tr w:rsidR="005F2290" w:rsidRPr="00864535" w:rsidTr="005F2290">
        <w:trPr>
          <w:ins w:id="923" w:author="周 林军" w:date="2020-09-04T15:10:00Z"/>
        </w:trPr>
        <w:tc>
          <w:tcPr>
            <w:tcW w:w="8511" w:type="dxa"/>
            <w:gridSpan w:val="5"/>
            <w:shd w:val="clear" w:color="auto" w:fill="auto"/>
            <w:vAlign w:val="center"/>
          </w:tcPr>
          <w:p w:rsidR="005F2290" w:rsidRPr="00864535" w:rsidRDefault="005F2290">
            <w:pPr>
              <w:widowControl/>
              <w:snapToGrid w:val="0"/>
              <w:spacing w:line="360" w:lineRule="atLeast"/>
              <w:jc w:val="left"/>
              <w:rPr>
                <w:ins w:id="924" w:author="周 林军" w:date="2020-09-04T15:10:00Z"/>
                <w:rFonts w:cs="Times New Roman"/>
                <w:color w:val="000000"/>
                <w:kern w:val="0"/>
                <w:sz w:val="18"/>
                <w:szCs w:val="18"/>
              </w:rPr>
              <w:pPrChange w:id="925" w:author="周 林军" w:date="2020-09-04T15:13:00Z">
                <w:pPr>
                  <w:widowControl/>
                  <w:snapToGrid w:val="0"/>
                  <w:spacing w:line="360" w:lineRule="atLeast"/>
                  <w:jc w:val="center"/>
                </w:pPr>
              </w:pPrChange>
            </w:pPr>
            <w:ins w:id="926" w:author="周 林军" w:date="2020-09-04T15:10:00Z">
              <w:r>
                <w:rPr>
                  <w:rFonts w:cs="Times New Roman" w:hint="eastAsia"/>
                  <w:sz w:val="18"/>
                  <w:szCs w:val="18"/>
                </w:rPr>
                <w:t>注：</w:t>
              </w:r>
            </w:ins>
            <w:ins w:id="927" w:author="周 林军" w:date="2020-09-04T15:13:00Z">
              <w:r w:rsidR="0099035E">
                <w:rPr>
                  <w:rFonts w:cs="Times New Roman" w:hint="eastAsia"/>
                  <w:sz w:val="18"/>
                  <w:szCs w:val="18"/>
                </w:rPr>
                <w:t>外推方法</w:t>
              </w:r>
            </w:ins>
            <w:ins w:id="928" w:author="周 林军" w:date="2020-09-04T15:11:00Z">
              <w:r>
                <w:rPr>
                  <w:rFonts w:cs="Times New Roman" w:hint="eastAsia"/>
                  <w:sz w:val="18"/>
                  <w:szCs w:val="18"/>
                </w:rPr>
                <w:t>参考</w:t>
              </w:r>
            </w:ins>
            <w:ins w:id="929" w:author="周 林军" w:date="2020-09-04T15:10:00Z">
              <w:r w:rsidRPr="00E8285A">
                <w:rPr>
                  <w:rFonts w:cs="Times New Roman" w:hint="eastAsia"/>
                  <w:sz w:val="18"/>
                  <w:szCs w:val="18"/>
                </w:rPr>
                <w:t>自</w:t>
              </w:r>
            </w:ins>
            <w:ins w:id="930" w:author="周 林军" w:date="2020-09-04T15:13:00Z">
              <w:r>
                <w:rPr>
                  <w:rFonts w:cs="Times New Roman" w:hint="eastAsia"/>
                  <w:sz w:val="18"/>
                  <w:szCs w:val="18"/>
                </w:rPr>
                <w:t>“</w:t>
              </w:r>
            </w:ins>
            <w:ins w:id="931" w:author="周 林军" w:date="2020-09-04T15:10:00Z">
              <w:r w:rsidRPr="00E8285A">
                <w:rPr>
                  <w:rFonts w:cs="Times New Roman"/>
                  <w:sz w:val="18"/>
                  <w:szCs w:val="18"/>
                </w:rPr>
                <w:t>ECHA. Guidance on Information Requirements and Chemical Safety Assessment. Chapter R.16: Environmental exposure assessment. Helsinki, Finland: 2016</w:t>
              </w:r>
            </w:ins>
            <w:ins w:id="932" w:author="周 林军" w:date="2020-09-04T15:13:00Z">
              <w:r>
                <w:rPr>
                  <w:rFonts w:cs="Times New Roman" w:hint="eastAsia"/>
                  <w:sz w:val="18"/>
                  <w:szCs w:val="18"/>
                </w:rPr>
                <w:t>”</w:t>
              </w:r>
            </w:ins>
            <w:ins w:id="933" w:author="周 林军" w:date="2020-09-04T15:10:00Z">
              <w:r>
                <w:rPr>
                  <w:rFonts w:cs="Times New Roman" w:hint="eastAsia"/>
                  <w:sz w:val="18"/>
                  <w:szCs w:val="18"/>
                </w:rPr>
                <w:t>。</w:t>
              </w:r>
            </w:ins>
          </w:p>
        </w:tc>
      </w:tr>
    </w:tbl>
    <w:p w:rsidR="003C4FE5" w:rsidRDefault="003C4FE5">
      <w:pPr>
        <w:rPr>
          <w:rFonts w:cs="Times New Roman"/>
        </w:rPr>
      </w:pPr>
    </w:p>
    <w:p w:rsidR="003C4FE5" w:rsidRDefault="008D45DD">
      <w:pPr>
        <w:widowControl/>
        <w:jc w:val="left"/>
        <w:rPr>
          <w:rFonts w:cs="Times New Roman"/>
        </w:rPr>
      </w:pPr>
      <w:r>
        <w:rPr>
          <w:rFonts w:cs="Times New Roman"/>
        </w:rPr>
        <w:br w:type="page"/>
      </w:r>
    </w:p>
    <w:p w:rsidR="003C4FE5" w:rsidRDefault="003C4FE5">
      <w:pPr>
        <w:rPr>
          <w:rFonts w:cs="Times New Roman"/>
        </w:rPr>
      </w:pPr>
    </w:p>
    <w:p w:rsidR="003C4FE5" w:rsidRDefault="008D45DD">
      <w:pPr>
        <w:pStyle w:val="7"/>
        <w:rPr>
          <w:rFonts w:ascii="Times New Roman" w:hAnsi="Times New Roman" w:cs="Times New Roman"/>
        </w:rPr>
      </w:pPr>
      <w:r>
        <w:rPr>
          <w:rFonts w:ascii="Times New Roman" w:hAnsi="Times New Roman" w:cs="Times New Roman"/>
        </w:rPr>
        <w:br/>
      </w:r>
      <w:bookmarkStart w:id="934" w:name="_Toc50124976"/>
      <w:r>
        <w:rPr>
          <w:rFonts w:ascii="Times New Roman" w:hAnsi="Times New Roman" w:cs="Times New Roman"/>
        </w:rPr>
        <w:t>（资料性附录）</w:t>
      </w:r>
      <w:r>
        <w:rPr>
          <w:rFonts w:ascii="Times New Roman" w:hAnsi="Times New Roman" w:cs="Times New Roman"/>
        </w:rPr>
        <w:br/>
      </w:r>
      <w:r>
        <w:rPr>
          <w:rFonts w:ascii="Times New Roman" w:hAnsi="Times New Roman" w:cs="Times New Roman"/>
        </w:rPr>
        <w:t>基于</w:t>
      </w:r>
      <w:r>
        <w:rPr>
          <w:rFonts w:ascii="Times New Roman" w:hAnsi="Times New Roman" w:cs="Times New Roman"/>
        </w:rPr>
        <w:t>C-STP</w:t>
      </w:r>
      <w:r>
        <w:rPr>
          <w:rFonts w:ascii="Times New Roman" w:hAnsi="Times New Roman" w:cs="Times New Roman"/>
        </w:rPr>
        <w:t>（</w:t>
      </w:r>
      <w:r>
        <w:rPr>
          <w:rFonts w:ascii="Times New Roman" w:hAnsi="Times New Roman" w:cs="Times New Roman"/>
        </w:rPr>
        <w:t>O</w:t>
      </w:r>
      <w:r>
        <w:rPr>
          <w:rFonts w:ascii="Times New Roman" w:hAnsi="Times New Roman" w:cs="Times New Roman"/>
        </w:rPr>
        <w:t>）模型的化学物质在</w:t>
      </w:r>
      <w:r>
        <w:rPr>
          <w:rFonts w:ascii="Times New Roman" w:hAnsi="Times New Roman" w:cs="Times New Roman"/>
        </w:rPr>
        <w:t>STP</w:t>
      </w:r>
      <w:r>
        <w:rPr>
          <w:rFonts w:ascii="Times New Roman" w:hAnsi="Times New Roman" w:cs="Times New Roman"/>
        </w:rPr>
        <w:t>中的</w:t>
      </w:r>
      <w:proofErr w:type="gramStart"/>
      <w:r>
        <w:rPr>
          <w:rFonts w:ascii="Times New Roman" w:hAnsi="Times New Roman" w:cs="Times New Roman"/>
        </w:rPr>
        <w:t>归趋和</w:t>
      </w:r>
      <w:proofErr w:type="gramEnd"/>
      <w:r>
        <w:rPr>
          <w:rFonts w:ascii="Times New Roman" w:hAnsi="Times New Roman" w:cs="Times New Roman"/>
        </w:rPr>
        <w:t>暴露</w:t>
      </w:r>
      <w:r>
        <w:rPr>
          <w:rFonts w:ascii="Times New Roman" w:hAnsi="Times New Roman" w:cs="Times New Roman" w:hint="eastAsia"/>
        </w:rPr>
        <w:t>估</w:t>
      </w:r>
      <w:r>
        <w:rPr>
          <w:rFonts w:ascii="Times New Roman" w:hAnsi="Times New Roman" w:cs="Times New Roman"/>
        </w:rPr>
        <w:t>算</w:t>
      </w:r>
      <w:bookmarkEnd w:id="651"/>
      <w:bookmarkEnd w:id="652"/>
      <w:bookmarkEnd w:id="653"/>
      <w:bookmarkEnd w:id="654"/>
      <w:bookmarkEnd w:id="655"/>
      <w:bookmarkEnd w:id="934"/>
    </w:p>
    <w:p w:rsidR="003C4FE5" w:rsidRDefault="003C4FE5"/>
    <w:p w:rsidR="003C4FE5" w:rsidRDefault="008D45DD">
      <w:pPr>
        <w:pStyle w:val="8"/>
        <w:rPr>
          <w:rFonts w:ascii="Times New Roman" w:hAnsi="Times New Roman" w:cs="Times New Roman"/>
        </w:rPr>
      </w:pPr>
      <w:bookmarkStart w:id="935" w:name="_Toc32520697"/>
      <w:bookmarkStart w:id="936" w:name="_Toc32520764"/>
      <w:bookmarkStart w:id="937" w:name="_Toc32520630"/>
      <w:bookmarkStart w:id="938" w:name="_Toc32659994"/>
      <w:bookmarkStart w:id="939" w:name="_Toc32520448"/>
      <w:r>
        <w:rPr>
          <w:rFonts w:ascii="Times New Roman" w:hAnsi="Times New Roman" w:cs="Times New Roman"/>
        </w:rPr>
        <w:t>C-STP</w:t>
      </w:r>
      <w:r>
        <w:rPr>
          <w:rFonts w:ascii="Times New Roman" w:hAnsi="Times New Roman" w:cs="Times New Roman"/>
        </w:rPr>
        <w:t>（</w:t>
      </w:r>
      <w:r>
        <w:rPr>
          <w:rFonts w:ascii="Times New Roman" w:hAnsi="Times New Roman" w:cs="Times New Roman"/>
        </w:rPr>
        <w:t>O</w:t>
      </w:r>
      <w:r>
        <w:rPr>
          <w:rFonts w:ascii="Times New Roman" w:hAnsi="Times New Roman" w:cs="Times New Roman"/>
        </w:rPr>
        <w:t>）模型简介</w:t>
      </w:r>
      <w:bookmarkEnd w:id="935"/>
      <w:bookmarkEnd w:id="936"/>
      <w:bookmarkEnd w:id="937"/>
      <w:bookmarkEnd w:id="938"/>
      <w:bookmarkEnd w:id="939"/>
    </w:p>
    <w:p w:rsidR="003C4FE5" w:rsidRDefault="008D45DD" w:rsidP="00886B58">
      <w:pPr>
        <w:spacing w:line="360" w:lineRule="auto"/>
        <w:ind w:firstLineChars="200" w:firstLine="420"/>
        <w:rPr>
          <w:rFonts w:cs="Times New Roman"/>
        </w:rPr>
      </w:pPr>
      <w:r w:rsidRPr="00886B58">
        <w:rPr>
          <w:rFonts w:ascii="仿宋_GB2312" w:eastAsia="仿宋_GB2312" w:cs="Times New Roman" w:hint="eastAsia"/>
          <w:kern w:val="0"/>
        </w:rPr>
        <w:t>C-STP（O）模型以普通活性污泥法为基础工艺，</w:t>
      </w:r>
      <w:r w:rsidRPr="00886B58">
        <w:rPr>
          <w:rFonts w:ascii="仿宋_GB2312" w:eastAsia="仿宋_GB2312" w:cs="Times New Roman" w:hint="eastAsia"/>
        </w:rPr>
        <w:t>典型的O型STP工艺见图D.1，主要包括初沉池、曝气池和</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含化学物质的废水首先进入初沉池进行沉淀，一部分化学物质将吸附在初沉污泥中被排出。初沉池上清液进入曝气池，曝气池含有一定浓度的活性污泥并持续曝气保持好氧条件，可好氧生物降解的化学物质将被降解，易挥发的化学物质在曝气过程中进入大气。废水在曝气池停留一段时间后进入</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进行沉淀，为了保持曝气池中污泥的浓度，沉淀后的部分活性污泥又回流到曝气池中，其余污泥与初沉池污泥作为剩余污泥排出。剩余的化学物质随</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上清液（包含吸附在少量的悬浮污泥中）排入环境水体</w:t>
      </w:r>
      <w:r>
        <w:rPr>
          <w:rFonts w:cs="Times New Roman"/>
        </w:rPr>
        <w:t>。</w:t>
      </w:r>
    </w:p>
    <w:p w:rsidR="003C4FE5" w:rsidRDefault="008D45DD">
      <w:pPr>
        <w:autoSpaceDE w:val="0"/>
        <w:autoSpaceDN w:val="0"/>
        <w:adjustRightInd w:val="0"/>
        <w:snapToGrid w:val="0"/>
        <w:spacing w:line="360" w:lineRule="auto"/>
        <w:rPr>
          <w:rFonts w:cs="Times New Roman"/>
          <w:kern w:val="0"/>
        </w:rPr>
      </w:pPr>
      <w:r>
        <w:rPr>
          <w:rFonts w:cs="Times New Roman"/>
          <w:noProof/>
        </w:rPr>
        <mc:AlternateContent>
          <mc:Choice Requires="wpc">
            <w:drawing>
              <wp:inline distT="0" distB="0" distL="0" distR="0">
                <wp:extent cx="5270500" cy="1147445"/>
                <wp:effectExtent l="0" t="0" r="0" b="0"/>
                <wp:docPr id="100" name="画布 256"/>
                <wp:cNvGraphicFramePr>
                  <a:graphicFrameLocks xmlns:a="http://schemas.openxmlformats.org/drawingml/2006/main" noMove="1" noResize="1"/>
                </wp:cNvGraphicFramePr>
                <a:graphic xmlns:a="http://schemas.openxmlformats.org/drawingml/2006/main">
                  <a:graphicData uri="http://schemas.microsoft.com/office/word/2010/wordprocessingCanvas">
                    <wpc:wpc>
                      <wpc:bg>
                        <a:noFill/>
                      </wpc:bg>
                      <wpc:whole/>
                      <wpg:wgp>
                        <wpg:cNvPr id="77" name="Group 218"/>
                        <wpg:cNvGrpSpPr/>
                        <wpg:grpSpPr>
                          <a:xfrm>
                            <a:off x="45100" y="0"/>
                            <a:ext cx="5162500" cy="1041941"/>
                            <a:chOff x="2904" y="3233"/>
                            <a:chExt cx="7560" cy="1142"/>
                          </a:xfrm>
                        </wpg:grpSpPr>
                        <wps:wsp>
                          <wps:cNvPr id="78" name="Text Box 219"/>
                          <wps:cNvSpPr txBox="1">
                            <a:spLocks noChangeArrowheads="1"/>
                          </wps:cNvSpPr>
                          <wps:spPr bwMode="auto">
                            <a:xfrm>
                              <a:off x="3803" y="3389"/>
                              <a:ext cx="1261" cy="468"/>
                            </a:xfrm>
                            <a:prstGeom prst="rect">
                              <a:avLst/>
                            </a:prstGeom>
                            <a:solidFill>
                              <a:srgbClr val="FFFFFF"/>
                            </a:solidFill>
                            <a:ln w="9525">
                              <a:solidFill>
                                <a:srgbClr val="000000"/>
                              </a:solidFill>
                              <a:miter lim="800000"/>
                            </a:ln>
                          </wps:spPr>
                          <wps:txbx>
                            <w:txbxContent>
                              <w:p w:rsidR="005F2290" w:rsidRPr="007822B1" w:rsidRDefault="005F2290">
                                <w:pPr>
                                  <w:adjustRightInd w:val="0"/>
                                  <w:spacing w:before="120"/>
                                  <w:jc w:val="center"/>
                                  <w:rPr>
                                    <w:sz w:val="18"/>
                                    <w:szCs w:val="18"/>
                                  </w:rPr>
                                </w:pPr>
                                <w:r w:rsidRPr="007822B1">
                                  <w:rPr>
                                    <w:rFonts w:hint="eastAsia"/>
                                    <w:sz w:val="18"/>
                                    <w:szCs w:val="18"/>
                                  </w:rPr>
                                  <w:t>初沉池</w:t>
                                </w:r>
                              </w:p>
                            </w:txbxContent>
                          </wps:txbx>
                          <wps:bodyPr rot="0" vert="horz" wrap="square" lIns="91440" tIns="45720" rIns="91440" bIns="45720" anchor="t" anchorCtr="0" upright="1">
                            <a:noAutofit/>
                          </wps:bodyPr>
                        </wps:wsp>
                        <wps:wsp>
                          <wps:cNvPr id="79" name="Text Box 220"/>
                          <wps:cNvSpPr txBox="1">
                            <a:spLocks noChangeArrowheads="1"/>
                          </wps:cNvSpPr>
                          <wps:spPr bwMode="auto">
                            <a:xfrm>
                              <a:off x="5784" y="3389"/>
                              <a:ext cx="1259" cy="468"/>
                            </a:xfrm>
                            <a:prstGeom prst="rect">
                              <a:avLst/>
                            </a:prstGeom>
                            <a:solidFill>
                              <a:srgbClr val="FFFFFF"/>
                            </a:solidFill>
                            <a:ln w="9525">
                              <a:solidFill>
                                <a:srgbClr val="000000"/>
                              </a:solidFill>
                              <a:miter lim="800000"/>
                            </a:ln>
                          </wps:spPr>
                          <wps:txbx>
                            <w:txbxContent>
                              <w:p w:rsidR="005F2290" w:rsidRPr="007822B1" w:rsidRDefault="005F2290">
                                <w:pPr>
                                  <w:adjustRightInd w:val="0"/>
                                  <w:spacing w:before="120"/>
                                  <w:jc w:val="center"/>
                                  <w:rPr>
                                    <w:sz w:val="18"/>
                                    <w:szCs w:val="18"/>
                                  </w:rPr>
                                </w:pPr>
                                <w:r w:rsidRPr="007822B1">
                                  <w:rPr>
                                    <w:rFonts w:hint="eastAsia"/>
                                    <w:sz w:val="18"/>
                                    <w:szCs w:val="18"/>
                                  </w:rPr>
                                  <w:t>曝气池</w:t>
                                </w:r>
                              </w:p>
                            </w:txbxContent>
                          </wps:txbx>
                          <wps:bodyPr rot="0" vert="horz" wrap="square" lIns="91440" tIns="45720" rIns="91440" bIns="45720" anchor="t" anchorCtr="0" upright="1">
                            <a:noAutofit/>
                          </wps:bodyPr>
                        </wps:wsp>
                        <wps:wsp>
                          <wps:cNvPr id="80" name="Text Box 221"/>
                          <wps:cNvSpPr txBox="1">
                            <a:spLocks noChangeArrowheads="1"/>
                          </wps:cNvSpPr>
                          <wps:spPr bwMode="auto">
                            <a:xfrm>
                              <a:off x="7764" y="3389"/>
                              <a:ext cx="1259" cy="468"/>
                            </a:xfrm>
                            <a:prstGeom prst="rect">
                              <a:avLst/>
                            </a:prstGeom>
                            <a:solidFill>
                              <a:srgbClr val="FFFFFF"/>
                            </a:solidFill>
                            <a:ln w="9525">
                              <a:solidFill>
                                <a:srgbClr val="000000"/>
                              </a:solidFill>
                              <a:miter lim="800000"/>
                            </a:ln>
                          </wps:spPr>
                          <wps:txbx>
                            <w:txbxContent>
                              <w:p w:rsidR="005F2290" w:rsidRPr="007822B1" w:rsidRDefault="005F2290">
                                <w:pPr>
                                  <w:adjustRightInd w:val="0"/>
                                  <w:spacing w:before="120"/>
                                  <w:jc w:val="center"/>
                                  <w:rPr>
                                    <w:sz w:val="18"/>
                                    <w:szCs w:val="18"/>
                                  </w:rPr>
                                </w:pPr>
                                <w:proofErr w:type="gramStart"/>
                                <w:r w:rsidRPr="007822B1">
                                  <w:rPr>
                                    <w:rFonts w:hint="eastAsia"/>
                                    <w:sz w:val="18"/>
                                    <w:szCs w:val="18"/>
                                  </w:rPr>
                                  <w:t>二沉池</w:t>
                                </w:r>
                                <w:proofErr w:type="gramEnd"/>
                              </w:p>
                            </w:txbxContent>
                          </wps:txbx>
                          <wps:bodyPr rot="0" vert="horz" wrap="square" lIns="91440" tIns="45720" rIns="91440" bIns="45720" anchor="t" anchorCtr="0" upright="1">
                            <a:noAutofit/>
                          </wps:bodyPr>
                        </wps:wsp>
                        <wps:wsp>
                          <wps:cNvPr id="81" name="AutoShape 222"/>
                          <wps:cNvCnPr>
                            <a:cxnSpLocks noChangeShapeType="1"/>
                          </wps:cNvCnPr>
                          <wps:spPr bwMode="auto">
                            <a:xfrm>
                              <a:off x="7043" y="3623"/>
                              <a:ext cx="721" cy="1"/>
                            </a:xfrm>
                            <a:prstGeom prst="straightConnector1">
                              <a:avLst/>
                            </a:prstGeom>
                            <a:noFill/>
                            <a:ln w="9525">
                              <a:solidFill>
                                <a:srgbClr val="000000"/>
                              </a:solidFill>
                              <a:round/>
                              <a:tailEnd type="triangle" w="med" len="med"/>
                            </a:ln>
                          </wps:spPr>
                          <wps:bodyPr/>
                        </wps:wsp>
                        <wps:wsp>
                          <wps:cNvPr id="82" name="AutoShape 223"/>
                          <wps:cNvCnPr>
                            <a:cxnSpLocks noChangeShapeType="1"/>
                          </wps:cNvCnPr>
                          <wps:spPr bwMode="auto">
                            <a:xfrm>
                              <a:off x="5064" y="3623"/>
                              <a:ext cx="720" cy="1"/>
                            </a:xfrm>
                            <a:prstGeom prst="straightConnector1">
                              <a:avLst/>
                            </a:prstGeom>
                            <a:noFill/>
                            <a:ln w="9525">
                              <a:solidFill>
                                <a:srgbClr val="000000"/>
                              </a:solidFill>
                              <a:round/>
                              <a:tailEnd type="triangle" w="med" len="med"/>
                            </a:ln>
                          </wps:spPr>
                          <wps:bodyPr/>
                        </wps:wsp>
                        <wps:wsp>
                          <wps:cNvPr id="83" name="Line 224"/>
                          <wps:cNvCnPr>
                            <a:cxnSpLocks noChangeShapeType="1"/>
                          </wps:cNvCnPr>
                          <wps:spPr bwMode="auto">
                            <a:xfrm>
                              <a:off x="2904" y="3621"/>
                              <a:ext cx="900" cy="1"/>
                            </a:xfrm>
                            <a:prstGeom prst="line">
                              <a:avLst/>
                            </a:prstGeom>
                            <a:noFill/>
                            <a:ln w="9525">
                              <a:solidFill>
                                <a:srgbClr val="000000"/>
                              </a:solidFill>
                              <a:round/>
                              <a:tailEnd type="triangle" w="med" len="med"/>
                            </a:ln>
                          </wps:spPr>
                          <wps:bodyPr/>
                        </wps:wsp>
                        <wps:wsp>
                          <wps:cNvPr id="84" name="Text Box 225"/>
                          <wps:cNvSpPr txBox="1">
                            <a:spLocks noChangeArrowheads="1"/>
                          </wps:cNvSpPr>
                          <wps:spPr bwMode="auto">
                            <a:xfrm>
                              <a:off x="2904" y="3233"/>
                              <a:ext cx="901" cy="432"/>
                            </a:xfrm>
                            <a:prstGeom prst="rect">
                              <a:avLst/>
                            </a:prstGeom>
                            <a:noFill/>
                            <a:ln>
                              <a:noFill/>
                            </a:ln>
                          </wps:spPr>
                          <wps:txbx>
                            <w:txbxContent>
                              <w:p w:rsidR="005F2290" w:rsidRPr="007822B1" w:rsidRDefault="005F2290">
                                <w:pPr>
                                  <w:adjustRightInd w:val="0"/>
                                  <w:spacing w:before="120"/>
                                  <w:rPr>
                                    <w:sz w:val="18"/>
                                    <w:szCs w:val="18"/>
                                  </w:rPr>
                                </w:pPr>
                                <w:r w:rsidRPr="007822B1">
                                  <w:rPr>
                                    <w:rFonts w:hint="eastAsia"/>
                                    <w:sz w:val="18"/>
                                    <w:szCs w:val="18"/>
                                  </w:rPr>
                                  <w:t>进水</w:t>
                                </w:r>
                              </w:p>
                            </w:txbxContent>
                          </wps:txbx>
                          <wps:bodyPr rot="0" vert="horz" wrap="square" lIns="91440" tIns="45720" rIns="91440" bIns="45720" anchor="t" anchorCtr="0" upright="1">
                            <a:noAutofit/>
                          </wps:bodyPr>
                        </wps:wsp>
                        <wps:wsp>
                          <wps:cNvPr id="85" name="Line 226"/>
                          <wps:cNvCnPr>
                            <a:cxnSpLocks noChangeShapeType="1"/>
                          </wps:cNvCnPr>
                          <wps:spPr bwMode="auto">
                            <a:xfrm>
                              <a:off x="9024" y="3647"/>
                              <a:ext cx="900" cy="1"/>
                            </a:xfrm>
                            <a:prstGeom prst="line">
                              <a:avLst/>
                            </a:prstGeom>
                            <a:noFill/>
                            <a:ln w="9525">
                              <a:solidFill>
                                <a:srgbClr val="000000"/>
                              </a:solidFill>
                              <a:round/>
                              <a:tailEnd type="triangle" w="med" len="med"/>
                            </a:ln>
                          </wps:spPr>
                          <wps:bodyPr/>
                        </wps:wsp>
                        <wps:wsp>
                          <wps:cNvPr id="86" name="Text Box 227"/>
                          <wps:cNvSpPr txBox="1">
                            <a:spLocks noChangeArrowheads="1"/>
                          </wps:cNvSpPr>
                          <wps:spPr bwMode="auto">
                            <a:xfrm>
                              <a:off x="9024" y="3233"/>
                              <a:ext cx="901" cy="432"/>
                            </a:xfrm>
                            <a:prstGeom prst="rect">
                              <a:avLst/>
                            </a:prstGeom>
                            <a:noFill/>
                            <a:ln>
                              <a:noFill/>
                            </a:ln>
                          </wps:spPr>
                          <wps:txbx>
                            <w:txbxContent>
                              <w:p w:rsidR="005F2290" w:rsidRPr="007822B1" w:rsidRDefault="005F2290">
                                <w:pPr>
                                  <w:adjustRightInd w:val="0"/>
                                  <w:spacing w:before="120"/>
                                  <w:rPr>
                                    <w:sz w:val="18"/>
                                    <w:szCs w:val="18"/>
                                  </w:rPr>
                                </w:pPr>
                                <w:r w:rsidRPr="007822B1">
                                  <w:rPr>
                                    <w:rFonts w:hint="eastAsia"/>
                                    <w:sz w:val="18"/>
                                    <w:szCs w:val="18"/>
                                  </w:rPr>
                                  <w:t>出水</w:t>
                                </w:r>
                              </w:p>
                            </w:txbxContent>
                          </wps:txbx>
                          <wps:bodyPr rot="0" vert="horz" wrap="square" lIns="91440" tIns="45720" rIns="91440" bIns="45720" anchor="t" anchorCtr="0" upright="1">
                            <a:noAutofit/>
                          </wps:bodyPr>
                        </wps:wsp>
                        <wps:wsp>
                          <wps:cNvPr id="87" name="AutoShape 228"/>
                          <wps:cNvCnPr>
                            <a:cxnSpLocks noChangeShapeType="1"/>
                          </wps:cNvCnPr>
                          <wps:spPr bwMode="auto">
                            <a:xfrm rot="5400000">
                              <a:off x="7403" y="2868"/>
                              <a:ext cx="1" cy="1980"/>
                            </a:xfrm>
                            <a:prstGeom prst="bentConnector3">
                              <a:avLst>
                                <a:gd name="adj1" fmla="val 36000000"/>
                              </a:avLst>
                            </a:prstGeom>
                            <a:noFill/>
                            <a:ln w="9525">
                              <a:solidFill>
                                <a:srgbClr val="000000"/>
                              </a:solidFill>
                              <a:miter lim="800000"/>
                              <a:tailEnd type="triangle" w="med" len="med"/>
                            </a:ln>
                          </wps:spPr>
                          <wps:bodyPr/>
                        </wps:wsp>
                        <wps:wsp>
                          <wps:cNvPr id="88" name="Text Box 229"/>
                          <wps:cNvSpPr txBox="1">
                            <a:spLocks noChangeArrowheads="1"/>
                          </wps:cNvSpPr>
                          <wps:spPr bwMode="auto">
                            <a:xfrm>
                              <a:off x="6864" y="3857"/>
                              <a:ext cx="1260" cy="432"/>
                            </a:xfrm>
                            <a:prstGeom prst="rect">
                              <a:avLst/>
                            </a:prstGeom>
                            <a:noFill/>
                            <a:ln>
                              <a:noFill/>
                            </a:ln>
                          </wps:spPr>
                          <wps:txbx>
                            <w:txbxContent>
                              <w:p w:rsidR="005F2290" w:rsidRPr="007822B1" w:rsidRDefault="005F2290">
                                <w:pPr>
                                  <w:adjustRightInd w:val="0"/>
                                  <w:spacing w:before="120"/>
                                  <w:rPr>
                                    <w:sz w:val="18"/>
                                    <w:szCs w:val="18"/>
                                  </w:rPr>
                                </w:pPr>
                                <w:r w:rsidRPr="007822B1">
                                  <w:rPr>
                                    <w:rFonts w:hint="eastAsia"/>
                                    <w:sz w:val="18"/>
                                    <w:szCs w:val="18"/>
                                  </w:rPr>
                                  <w:t>污泥回流</w:t>
                                </w:r>
                              </w:p>
                            </w:txbxContent>
                          </wps:txbx>
                          <wps:bodyPr rot="0" vert="horz" wrap="square" lIns="91440" tIns="45720" rIns="91440" bIns="45720" anchor="t" anchorCtr="0" upright="1">
                            <a:noAutofit/>
                          </wps:bodyPr>
                        </wps:wsp>
                        <wps:wsp>
                          <wps:cNvPr id="89" name="Text Box 230"/>
                          <wps:cNvSpPr txBox="1">
                            <a:spLocks noChangeArrowheads="1"/>
                          </wps:cNvSpPr>
                          <wps:spPr bwMode="auto">
                            <a:xfrm>
                              <a:off x="9204" y="4053"/>
                              <a:ext cx="1260" cy="322"/>
                            </a:xfrm>
                            <a:prstGeom prst="rect">
                              <a:avLst/>
                            </a:prstGeom>
                            <a:noFill/>
                            <a:ln>
                              <a:noFill/>
                            </a:ln>
                          </wps:spPr>
                          <wps:txbx>
                            <w:txbxContent>
                              <w:p w:rsidR="005F2290" w:rsidRPr="007822B1" w:rsidRDefault="005F2290">
                                <w:pPr>
                                  <w:adjustRightInd w:val="0"/>
                                  <w:spacing w:before="120"/>
                                  <w:rPr>
                                    <w:sz w:val="18"/>
                                    <w:szCs w:val="18"/>
                                  </w:rPr>
                                </w:pPr>
                                <w:r w:rsidRPr="007822B1">
                                  <w:rPr>
                                    <w:rFonts w:hint="eastAsia"/>
                                    <w:sz w:val="18"/>
                                    <w:szCs w:val="18"/>
                                  </w:rPr>
                                  <w:t>剩余污泥</w:t>
                                </w:r>
                              </w:p>
                            </w:txbxContent>
                          </wps:txbx>
                          <wps:bodyPr rot="0" vert="horz" wrap="square" lIns="0" tIns="0" rIns="0" bIns="0" anchor="t" anchorCtr="0" upright="1">
                            <a:noAutofit/>
                          </wps:bodyPr>
                        </wps:wsp>
                        <wps:wsp>
                          <wps:cNvPr id="90" name="AutoShape 231"/>
                          <wps:cNvCnPr>
                            <a:cxnSpLocks noChangeShapeType="1"/>
                          </wps:cNvCnPr>
                          <wps:spPr bwMode="auto">
                            <a:xfrm rot="16200000" flipH="1">
                              <a:off x="8620" y="3631"/>
                              <a:ext cx="357" cy="810"/>
                            </a:xfrm>
                            <a:prstGeom prst="bentConnector2">
                              <a:avLst/>
                            </a:prstGeom>
                            <a:noFill/>
                            <a:ln w="9525">
                              <a:solidFill>
                                <a:srgbClr val="000000"/>
                              </a:solidFill>
                              <a:miter lim="800000"/>
                              <a:tailEnd type="triangle" w="med" len="med"/>
                            </a:ln>
                          </wps:spPr>
                          <wps:bodyPr/>
                        </wps:wsp>
                      </wpg:wgp>
                    </wpc:wpc>
                  </a:graphicData>
                </a:graphic>
              </wp:inline>
            </w:drawing>
          </mc:Choice>
          <mc:Fallback>
            <w:pict>
              <v:group id="画布 256" o:spid="_x0000_s1129" editas="canvas" style="width:415pt;height:90.35pt;mso-position-horizontal-relative:char;mso-position-vertical-relative:line" coordsize="52705,1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">
                <v:shape id="_x0000_s1130" type="#_x0000_t75" style="position:absolute;width:52705;height:11474;visibility:visible;mso-wrap-style:square">
                  <v:fill o:detectmouseclick="t"/>
                  <v:path o:connecttype="none"/>
                </v:shape>
                <v:group id="Group 218" o:spid="_x0000_s1131" style="position:absolute;left:451;width:51625;height:10419" coordorigin="2904,3233" coordsize="7560,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219" o:spid="_x0000_s1132" type="#_x0000_t202" style="position:absolute;left:3803;top:3389;width:12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5F2290" w:rsidRPr="007822B1" w:rsidRDefault="005F2290">
                          <w:pPr>
                            <w:adjustRightInd w:val="0"/>
                            <w:spacing w:before="120"/>
                            <w:jc w:val="center"/>
                            <w:rPr>
                              <w:sz w:val="18"/>
                              <w:szCs w:val="18"/>
                            </w:rPr>
                          </w:pPr>
                          <w:r w:rsidRPr="007822B1">
                            <w:rPr>
                              <w:rFonts w:hint="eastAsia"/>
                              <w:sz w:val="18"/>
                              <w:szCs w:val="18"/>
                            </w:rPr>
                            <w:t>初沉池</w:t>
                          </w:r>
                        </w:p>
                      </w:txbxContent>
                    </v:textbox>
                  </v:shape>
                  <v:shape id="Text Box 220" o:spid="_x0000_s1133" type="#_x0000_t202" style="position:absolute;left:5784;top:3389;width:125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5F2290" w:rsidRPr="007822B1" w:rsidRDefault="005F2290">
                          <w:pPr>
                            <w:adjustRightInd w:val="0"/>
                            <w:spacing w:before="120"/>
                            <w:jc w:val="center"/>
                            <w:rPr>
                              <w:sz w:val="18"/>
                              <w:szCs w:val="18"/>
                            </w:rPr>
                          </w:pPr>
                          <w:r w:rsidRPr="007822B1">
                            <w:rPr>
                              <w:rFonts w:hint="eastAsia"/>
                              <w:sz w:val="18"/>
                              <w:szCs w:val="18"/>
                            </w:rPr>
                            <w:t>曝气池</w:t>
                          </w:r>
                        </w:p>
                      </w:txbxContent>
                    </v:textbox>
                  </v:shape>
                  <v:shape id="Text Box 221" o:spid="_x0000_s1134" type="#_x0000_t202" style="position:absolute;left:7764;top:3389;width:1259;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ZUcIA&#10;AADbAAAADwAAAGRycy9kb3ducmV2LnhtbERPS2vCQBC+F/wPywi9FN3YFrXRVURosTcfpb0O2TEJ&#10;Zmfj7jam/75zKPT48b2X6941qqMQa88GJuMMFHHhbc2lgY/T62gOKiZki41nMvBDEdarwd0Sc+tv&#10;fKDumEolIRxzNFCl1OZax6Iih3HsW2Lhzj44TAJDqW3Am4S7Rj9m2VQ7rFkaKmxpW1FxOX47A/Pn&#10;XfcV35/2n8X03Lykh1n3dg3G3A/7zQJUoj79i//cOys+WS9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RlRwgAAANsAAAAPAAAAAAAAAAAAAAAAAJgCAABkcnMvZG93&#10;bnJldi54bWxQSwUGAAAAAAQABAD1AAAAhwMAAAAA&#10;">
                    <v:textbox>
                      <w:txbxContent>
                        <w:p w:rsidR="005F2290" w:rsidRPr="007822B1" w:rsidRDefault="005F2290">
                          <w:pPr>
                            <w:adjustRightInd w:val="0"/>
                            <w:spacing w:before="120"/>
                            <w:jc w:val="center"/>
                            <w:rPr>
                              <w:sz w:val="18"/>
                              <w:szCs w:val="18"/>
                            </w:rPr>
                          </w:pPr>
                          <w:proofErr w:type="gramStart"/>
                          <w:r w:rsidRPr="007822B1">
                            <w:rPr>
                              <w:rFonts w:hint="eastAsia"/>
                              <w:sz w:val="18"/>
                              <w:szCs w:val="18"/>
                            </w:rPr>
                            <w:t>二沉池</w:t>
                          </w:r>
                          <w:proofErr w:type="gramEnd"/>
                        </w:p>
                      </w:txbxContent>
                    </v:textbox>
                  </v:shape>
                  <v:shape id="AutoShape 222" o:spid="_x0000_s1135" type="#_x0000_t32" style="position:absolute;left:7043;top:3623;width:72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AutoShape 223" o:spid="_x0000_s1136" type="#_x0000_t32" style="position:absolute;left:5064;top:3623;width:7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line id="Line 224" o:spid="_x0000_s1137" style="position:absolute;visibility:visible;mso-wrap-style:square" from="2904,3621" to="3804,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shape id="Text Box 225" o:spid="_x0000_s1138" type="#_x0000_t202" style="position:absolute;left:2904;top:3233;width:90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5F2290" w:rsidRPr="007822B1" w:rsidRDefault="005F2290">
                          <w:pPr>
                            <w:adjustRightInd w:val="0"/>
                            <w:spacing w:before="120"/>
                            <w:rPr>
                              <w:sz w:val="18"/>
                              <w:szCs w:val="18"/>
                            </w:rPr>
                          </w:pPr>
                          <w:r w:rsidRPr="007822B1">
                            <w:rPr>
                              <w:rFonts w:hint="eastAsia"/>
                              <w:sz w:val="18"/>
                              <w:szCs w:val="18"/>
                            </w:rPr>
                            <w:t>进水</w:t>
                          </w:r>
                        </w:p>
                      </w:txbxContent>
                    </v:textbox>
                  </v:shape>
                  <v:line id="Line 226" o:spid="_x0000_s1139" style="position:absolute;visibility:visible;mso-wrap-style:square" from="9024,3647" to="9924,3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shape id="Text Box 227" o:spid="_x0000_s1140" type="#_x0000_t202" style="position:absolute;left:9024;top:3233;width:90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5F2290" w:rsidRPr="007822B1" w:rsidRDefault="005F2290">
                          <w:pPr>
                            <w:adjustRightInd w:val="0"/>
                            <w:spacing w:before="120"/>
                            <w:rPr>
                              <w:sz w:val="18"/>
                              <w:szCs w:val="18"/>
                            </w:rPr>
                          </w:pPr>
                          <w:r w:rsidRPr="007822B1">
                            <w:rPr>
                              <w:rFonts w:hint="eastAsia"/>
                              <w:sz w:val="18"/>
                              <w:szCs w:val="18"/>
                            </w:rPr>
                            <w:t>出水</w:t>
                          </w:r>
                        </w:p>
                      </w:txbxContent>
                    </v:textbox>
                  </v:shape>
                  <v:shape id="AutoShape 228" o:spid="_x0000_s1141" type="#_x0000_t34" style="position:absolute;left:7403;top:2868;width:1;height:198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fQb8UAAADbAAAADwAAAGRycy9kb3ducmV2LnhtbESPQWvCQBSE7wX/w/IEb3VTwTZEV1FB&#10;lPZQa3vo8Zl9ZkOzb2N2TdJ/3y0IHoeZ+YaZL3tbiZYaXzpW8DROQBDnTpdcKPj63D6mIHxA1lg5&#10;JgW/5GG5GDzMMdOu4w9qj6EQEcI+QwUmhDqT0ueGLPqxq4mjd3aNxRBlU0jdYBfhtpKTJHmWFkuO&#10;CwZr2hjKf45Xq2D1nr7ay3e386diejhM1yfT7t6UGg371QxEoD7cw7f2XitIX+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fQb8UAAADbAAAADwAAAAAAAAAA&#10;AAAAAAChAgAAZHJzL2Rvd25yZXYueG1sUEsFBgAAAAAEAAQA+QAAAJMDAAAAAA==&#10;" adj="7776000">
                    <v:stroke endarrow="block"/>
                  </v:shape>
                  <v:shape id="Text Box 229" o:spid="_x0000_s1142" type="#_x0000_t202" style="position:absolute;left:6864;top:3857;width:126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5F2290" w:rsidRPr="007822B1" w:rsidRDefault="005F2290">
                          <w:pPr>
                            <w:adjustRightInd w:val="0"/>
                            <w:spacing w:before="120"/>
                            <w:rPr>
                              <w:sz w:val="18"/>
                              <w:szCs w:val="18"/>
                            </w:rPr>
                          </w:pPr>
                          <w:r w:rsidRPr="007822B1">
                            <w:rPr>
                              <w:rFonts w:hint="eastAsia"/>
                              <w:sz w:val="18"/>
                              <w:szCs w:val="18"/>
                            </w:rPr>
                            <w:t>污泥回流</w:t>
                          </w:r>
                        </w:p>
                      </w:txbxContent>
                    </v:textbox>
                  </v:shape>
                  <v:shape id="Text Box 230" o:spid="_x0000_s1143" type="#_x0000_t202" style="position:absolute;left:9204;top:4053;width:126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5F2290" w:rsidRPr="007822B1" w:rsidRDefault="005F2290">
                          <w:pPr>
                            <w:adjustRightInd w:val="0"/>
                            <w:spacing w:before="120"/>
                            <w:rPr>
                              <w:sz w:val="18"/>
                              <w:szCs w:val="18"/>
                            </w:rPr>
                          </w:pPr>
                          <w:r w:rsidRPr="007822B1">
                            <w:rPr>
                              <w:rFonts w:hint="eastAsia"/>
                              <w:sz w:val="18"/>
                              <w:szCs w:val="18"/>
                            </w:rPr>
                            <w:t>剩余污泥</w:t>
                          </w:r>
                        </w:p>
                      </w:txbxContent>
                    </v:textbox>
                  </v:shape>
                  <v:shape id="AutoShape 231" o:spid="_x0000_s1144" type="#_x0000_t33" style="position:absolute;left:8620;top:3631;width:357;height:8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878AAAADbAAAADwAAAGRycy9kb3ducmV2LnhtbERPz2vCMBS+D/wfwhO8zdQdhlajiDoY&#10;DA9WQY+P5rUpNi8libb+98thsOPH93u1GWwrnuRD41jBbJqBIC6dbrhWcDl/vc9BhIissXVMCl4U&#10;YLMeva0w167nEz2LWIsUwiFHBSbGLpcylIYshqnriBNXOW8xJuhrqT32Kdy28iPLPqXFhlODwY52&#10;hsp78bAKftxNVu5mdtXeXMM9PA76erwoNRkP2yWISEP8F/+5v7WCRVqfvqQfIN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p/O/AAAAA2wAAAA8AAAAAAAAAAAAAAAAA&#10;oQIAAGRycy9kb3ducmV2LnhtbFBLBQYAAAAABAAEAPkAAACOAwAAAAA=&#10;">
                    <v:stroke endarrow="block"/>
                  </v:shape>
                </v:group>
                <w10:anchorlock/>
              </v:group>
            </w:pict>
          </mc:Fallback>
        </mc:AlternateContent>
      </w:r>
    </w:p>
    <w:p w:rsidR="003C4FE5" w:rsidRDefault="008D45DD">
      <w:pPr>
        <w:pStyle w:val="afa"/>
        <w:spacing w:beforeLines="50" w:before="120" w:afterLines="50" w:after="120" w:line="240" w:lineRule="auto"/>
        <w:rPr>
          <w:rFonts w:eastAsia="黑体" w:cs="Times New Roman"/>
        </w:rPr>
      </w:pPr>
      <w:bookmarkStart w:id="940" w:name="_Ref440207535"/>
      <w:bookmarkStart w:id="941" w:name="_Toc450036185"/>
      <w:bookmarkStart w:id="942" w:name="_Toc401087569"/>
      <w:r>
        <w:rPr>
          <w:rFonts w:eastAsia="黑体" w:cs="Times New Roman"/>
        </w:rPr>
        <w:t>图</w:t>
      </w:r>
      <w:bookmarkEnd w:id="940"/>
      <w:r>
        <w:rPr>
          <w:rFonts w:eastAsia="黑体" w:cs="Times New Roman" w:hint="eastAsia"/>
        </w:rPr>
        <w:t>D</w:t>
      </w:r>
      <w:r>
        <w:rPr>
          <w:rFonts w:eastAsia="黑体" w:cs="Times New Roman"/>
        </w:rPr>
        <w:t xml:space="preserve">.1  </w:t>
      </w:r>
      <w:r>
        <w:rPr>
          <w:rFonts w:eastAsia="黑体" w:cs="Times New Roman"/>
        </w:rPr>
        <w:t>普通活性法工艺流程</w:t>
      </w:r>
      <w:bookmarkEnd w:id="941"/>
      <w:bookmarkEnd w:id="942"/>
    </w:p>
    <w:p w:rsidR="003C4FE5" w:rsidRPr="00886B58" w:rsidRDefault="008D45DD" w:rsidP="00886B58">
      <w:pPr>
        <w:autoSpaceDE w:val="0"/>
        <w:autoSpaceDN w:val="0"/>
        <w:adjustRightInd w:val="0"/>
        <w:spacing w:line="360" w:lineRule="auto"/>
        <w:ind w:firstLineChars="200" w:firstLine="420"/>
        <w:rPr>
          <w:rFonts w:ascii="仿宋_GB2312" w:eastAsia="仿宋_GB2312" w:cs="Times New Roman"/>
          <w:kern w:val="0"/>
        </w:rPr>
      </w:pPr>
      <w:r w:rsidRPr="00886B58">
        <w:rPr>
          <w:rFonts w:ascii="仿宋_GB2312" w:eastAsia="仿宋_GB2312" w:cs="Times New Roman" w:hint="eastAsia"/>
          <w:kern w:val="0"/>
        </w:rPr>
        <w:t>C-STP（O）模型根据化学物质的降解一级动力学、惠特曼双阻力挥发以及逸度理论，将大气、水、悬浮颗粒和沉积污泥划分为9箱，构建质量守恒方程，预测化学物质在STP中的挥发、吸附、二级出水的排放系数，以及在出水和污泥中的浓度。模型使用我国的环境条件和污水处理</w:t>
      </w:r>
      <w:proofErr w:type="gramStart"/>
      <w:r w:rsidRPr="00886B58">
        <w:rPr>
          <w:rFonts w:ascii="仿宋_GB2312" w:eastAsia="仿宋_GB2312" w:cs="Times New Roman" w:hint="eastAsia"/>
          <w:kern w:val="0"/>
        </w:rPr>
        <w:t>厂标准</w:t>
      </w:r>
      <w:proofErr w:type="gramEnd"/>
      <w:r w:rsidRPr="00886B58">
        <w:rPr>
          <w:rFonts w:ascii="仿宋_GB2312" w:eastAsia="仿宋_GB2312" w:cs="Times New Roman" w:hint="eastAsia"/>
          <w:kern w:val="0"/>
        </w:rPr>
        <w:t>场景参数（见表B.1）。</w:t>
      </w:r>
      <w:r w:rsidRPr="00886B58">
        <w:rPr>
          <w:rFonts w:ascii="仿宋_GB2312" w:eastAsia="仿宋_GB2312" w:cs="Times New Roman" w:hint="eastAsia"/>
          <w:color w:val="000000"/>
        </w:rPr>
        <w:t>C-STP（O）</w:t>
      </w:r>
      <w:r w:rsidRPr="00886B58">
        <w:rPr>
          <w:rFonts w:ascii="仿宋_GB2312" w:eastAsia="仿宋_GB2312" w:cs="Times New Roman" w:hint="eastAsia"/>
          <w:kern w:val="0"/>
        </w:rPr>
        <w:t>模型概念图见图D.2。</w:t>
      </w:r>
    </w:p>
    <w:p w:rsidR="003C4FE5" w:rsidRDefault="008D45DD">
      <w:pPr>
        <w:snapToGrid w:val="0"/>
        <w:spacing w:line="360" w:lineRule="auto"/>
        <w:jc w:val="center"/>
        <w:rPr>
          <w:rFonts w:cs="Times New Roman"/>
          <w:b/>
        </w:rPr>
      </w:pPr>
      <w:r>
        <w:rPr>
          <w:rFonts w:cs="Times New Roman"/>
          <w:b/>
          <w:noProof/>
        </w:rPr>
        <mc:AlternateContent>
          <mc:Choice Requires="wpg">
            <w:drawing>
              <wp:inline distT="0" distB="0" distL="0" distR="0">
                <wp:extent cx="3500120" cy="2018665"/>
                <wp:effectExtent l="6350" t="0" r="0" b="2540"/>
                <wp:docPr id="1" name="Group 343"/>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a:xfrm>
                          <a:off x="0" y="0"/>
                          <a:ext cx="3500120" cy="2018665"/>
                          <a:chOff x="0" y="0"/>
                          <a:chExt cx="5512" cy="3179"/>
                        </a:xfrm>
                      </wpg:grpSpPr>
                      <wps:wsp>
                        <wps:cNvPr id="2" name="Picture 344"/>
                        <wps:cNvSpPr>
                          <a:spLocks noChangeAspect="1" noChangeArrowheads="1" noTextEdit="1"/>
                        </wps:cNvSpPr>
                        <wps:spPr bwMode="auto">
                          <a:xfrm>
                            <a:off x="0" y="0"/>
                            <a:ext cx="5512" cy="3179"/>
                          </a:xfrm>
                          <a:prstGeom prst="rect">
                            <a:avLst/>
                          </a:prstGeom>
                          <a:noFill/>
                          <a:ln>
                            <a:noFill/>
                          </a:ln>
                        </wps:spPr>
                        <wps:bodyPr rot="0" vert="horz" wrap="square" lIns="91440" tIns="45720" rIns="91440" bIns="45720" anchor="t" anchorCtr="0" upright="1">
                          <a:noAutofit/>
                        </wps:bodyPr>
                      </wps:wsp>
                      <wps:wsp>
                        <wps:cNvPr id="3" name="Rectangle 345"/>
                        <wps:cNvSpPr>
                          <a:spLocks noChangeArrowheads="1"/>
                        </wps:cNvSpPr>
                        <wps:spPr bwMode="auto">
                          <a:xfrm>
                            <a:off x="288" y="1725"/>
                            <a:ext cx="1366" cy="457"/>
                          </a:xfrm>
                          <a:prstGeom prst="rect">
                            <a:avLst/>
                          </a:prstGeom>
                          <a:solidFill>
                            <a:srgbClr val="969696"/>
                          </a:solidFill>
                          <a:ln w="6350">
                            <a:solidFill>
                              <a:srgbClr val="000000"/>
                            </a:solidFill>
                            <a:miter lim="800000"/>
                          </a:ln>
                        </wps:spPr>
                        <wps:bodyPr rot="0" vert="horz" wrap="square" lIns="91440" tIns="45720" rIns="91440" bIns="45720" anchor="t" anchorCtr="0" upright="1">
                          <a:noAutofit/>
                        </wps:bodyPr>
                      </wps:wsp>
                      <wps:wsp>
                        <wps:cNvPr id="4" name="Rectangle 346"/>
                        <wps:cNvSpPr>
                          <a:spLocks noChangeArrowheads="1"/>
                        </wps:cNvSpPr>
                        <wps:spPr bwMode="auto">
                          <a:xfrm>
                            <a:off x="288" y="1259"/>
                            <a:ext cx="1366" cy="478"/>
                          </a:xfrm>
                          <a:prstGeom prst="rect">
                            <a:avLst/>
                          </a:prstGeom>
                          <a:solidFill>
                            <a:srgbClr val="D8D8D8"/>
                          </a:solidFill>
                          <a:ln w="6350">
                            <a:solidFill>
                              <a:srgbClr val="000000"/>
                            </a:solidFill>
                            <a:miter lim="800000"/>
                          </a:ln>
                        </wps:spPr>
                        <wps:bodyPr rot="0" vert="horz" wrap="square" lIns="91440" tIns="45720" rIns="91440" bIns="45720" anchor="t" anchorCtr="0" upright="1">
                          <a:noAutofit/>
                        </wps:bodyPr>
                      </wps:wsp>
                      <wps:wsp>
                        <wps:cNvPr id="5" name="Rectangle 347"/>
                        <wps:cNvSpPr>
                          <a:spLocks noChangeArrowheads="1"/>
                        </wps:cNvSpPr>
                        <wps:spPr bwMode="auto">
                          <a:xfrm>
                            <a:off x="288" y="585"/>
                            <a:ext cx="1366" cy="674"/>
                          </a:xfrm>
                          <a:prstGeom prst="rect">
                            <a:avLst/>
                          </a:prstGeom>
                          <a:noFill/>
                          <a:ln w="6350">
                            <a:solidFill>
                              <a:srgbClr val="000000"/>
                            </a:solidFill>
                            <a:miter lim="800000"/>
                          </a:ln>
                        </wps:spPr>
                        <wps:bodyPr rot="0" vert="horz" wrap="square" lIns="91440" tIns="45720" rIns="91440" bIns="45720" anchor="t" anchorCtr="0" upright="1">
                          <a:noAutofit/>
                        </wps:bodyPr>
                      </wps:wsp>
                      <wps:wsp>
                        <wps:cNvPr id="6" name="Rectangle 348"/>
                        <wps:cNvSpPr>
                          <a:spLocks noChangeArrowheads="1"/>
                        </wps:cNvSpPr>
                        <wps:spPr bwMode="auto">
                          <a:xfrm>
                            <a:off x="1934" y="1737"/>
                            <a:ext cx="2960" cy="454"/>
                          </a:xfrm>
                          <a:prstGeom prst="rect">
                            <a:avLst/>
                          </a:prstGeom>
                          <a:solidFill>
                            <a:srgbClr val="A5A5A5"/>
                          </a:solidFill>
                          <a:ln w="6350">
                            <a:solidFill>
                              <a:srgbClr val="000000"/>
                            </a:solidFill>
                            <a:miter lim="800000"/>
                          </a:ln>
                        </wps:spPr>
                        <wps:bodyPr rot="0" vert="horz" wrap="square" lIns="91440" tIns="45720" rIns="91440" bIns="45720" anchor="t" anchorCtr="0" upright="1">
                          <a:noAutofit/>
                        </wps:bodyPr>
                      </wps:wsp>
                      <wps:wsp>
                        <wps:cNvPr id="7" name="Rectangle 349"/>
                        <wps:cNvSpPr>
                          <a:spLocks noChangeArrowheads="1"/>
                        </wps:cNvSpPr>
                        <wps:spPr bwMode="auto">
                          <a:xfrm>
                            <a:off x="1934" y="1259"/>
                            <a:ext cx="1367" cy="478"/>
                          </a:xfrm>
                          <a:prstGeom prst="rect">
                            <a:avLst/>
                          </a:prstGeom>
                          <a:solidFill>
                            <a:srgbClr val="D8D8D8"/>
                          </a:solidFill>
                          <a:ln w="6350">
                            <a:solidFill>
                              <a:srgbClr val="000000"/>
                            </a:solidFill>
                            <a:miter lim="800000"/>
                          </a:ln>
                        </wps:spPr>
                        <wps:bodyPr rot="0" vert="horz" wrap="square" lIns="91440" tIns="45720" rIns="91440" bIns="45720" anchor="t" anchorCtr="0" upright="1">
                          <a:noAutofit/>
                        </wps:bodyPr>
                      </wps:wsp>
                      <wps:wsp>
                        <wps:cNvPr id="8" name="Rectangle 350"/>
                        <wps:cNvSpPr>
                          <a:spLocks noChangeArrowheads="1"/>
                        </wps:cNvSpPr>
                        <wps:spPr bwMode="auto">
                          <a:xfrm>
                            <a:off x="1934" y="585"/>
                            <a:ext cx="1367" cy="674"/>
                          </a:xfrm>
                          <a:prstGeom prst="rect">
                            <a:avLst/>
                          </a:prstGeom>
                          <a:solidFill>
                            <a:srgbClr val="FFFFFF"/>
                          </a:solidFill>
                          <a:ln w="6350">
                            <a:solidFill>
                              <a:srgbClr val="000000"/>
                            </a:solidFill>
                            <a:miter lim="800000"/>
                          </a:ln>
                        </wps:spPr>
                        <wps:bodyPr rot="0" vert="horz" wrap="square" lIns="91440" tIns="45720" rIns="91440" bIns="45720" anchor="t" anchorCtr="0" upright="1">
                          <a:noAutofit/>
                        </wps:bodyPr>
                      </wps:wsp>
                      <wps:wsp>
                        <wps:cNvPr id="9" name="Rectangle 351"/>
                        <wps:cNvSpPr>
                          <a:spLocks noChangeArrowheads="1"/>
                        </wps:cNvSpPr>
                        <wps:spPr bwMode="auto">
                          <a:xfrm>
                            <a:off x="3526" y="1259"/>
                            <a:ext cx="1366" cy="476"/>
                          </a:xfrm>
                          <a:prstGeom prst="rect">
                            <a:avLst/>
                          </a:prstGeom>
                          <a:solidFill>
                            <a:srgbClr val="D8D8D8"/>
                          </a:solidFill>
                          <a:ln w="6350">
                            <a:solidFill>
                              <a:srgbClr val="000000"/>
                            </a:solidFill>
                            <a:miter lim="800000"/>
                          </a:ln>
                        </wps:spPr>
                        <wps:bodyPr rot="0" vert="horz" wrap="square" lIns="91440" tIns="45720" rIns="91440" bIns="45720" anchor="t" anchorCtr="0" upright="1">
                          <a:noAutofit/>
                        </wps:bodyPr>
                      </wps:wsp>
                      <wps:wsp>
                        <wps:cNvPr id="10" name="Rectangle 352"/>
                        <wps:cNvSpPr>
                          <a:spLocks noChangeArrowheads="1"/>
                        </wps:cNvSpPr>
                        <wps:spPr bwMode="auto">
                          <a:xfrm>
                            <a:off x="3527" y="585"/>
                            <a:ext cx="1365" cy="675"/>
                          </a:xfrm>
                          <a:prstGeom prst="rect">
                            <a:avLst/>
                          </a:prstGeom>
                          <a:solidFill>
                            <a:srgbClr val="FFFFFF"/>
                          </a:solidFill>
                          <a:ln w="6350">
                            <a:solidFill>
                              <a:srgbClr val="000000"/>
                            </a:solidFill>
                            <a:miter lim="800000"/>
                          </a:ln>
                        </wps:spPr>
                        <wps:bodyPr rot="0" vert="horz" wrap="square" lIns="91440" tIns="45720" rIns="91440" bIns="45720" anchor="t" anchorCtr="0" upright="1">
                          <a:noAutofit/>
                        </wps:bodyPr>
                      </wps:wsp>
                      <wps:wsp>
                        <wps:cNvPr id="11" name="Rectangle 353"/>
                        <wps:cNvSpPr>
                          <a:spLocks noChangeArrowheads="1"/>
                        </wps:cNvSpPr>
                        <wps:spPr bwMode="auto">
                          <a:xfrm>
                            <a:off x="288" y="194"/>
                            <a:ext cx="4606" cy="391"/>
                          </a:xfrm>
                          <a:prstGeom prst="rect">
                            <a:avLst/>
                          </a:prstGeom>
                          <a:solidFill>
                            <a:srgbClr val="FFFFFF"/>
                          </a:solidFill>
                          <a:ln w="6350">
                            <a:solidFill>
                              <a:srgbClr val="000000"/>
                            </a:solidFill>
                            <a:miter lim="800000"/>
                          </a:ln>
                        </wps:spPr>
                        <wps:bodyPr rot="0" vert="horz" wrap="square" lIns="91440" tIns="45720" rIns="91440" bIns="45720" anchor="t" anchorCtr="0" upright="1">
                          <a:noAutofit/>
                        </wps:bodyPr>
                      </wps:wsp>
                      <wps:wsp>
                        <wps:cNvPr id="12" name="Text Box 354"/>
                        <wps:cNvSpPr txBox="1">
                          <a:spLocks noChangeArrowheads="1"/>
                        </wps:cNvSpPr>
                        <wps:spPr bwMode="auto">
                          <a:xfrm>
                            <a:off x="2535" y="178"/>
                            <a:ext cx="329" cy="547"/>
                          </a:xfrm>
                          <a:prstGeom prst="rect">
                            <a:avLst/>
                          </a:prstGeom>
                          <a:noFill/>
                          <a:ln>
                            <a:noFill/>
                          </a:ln>
                        </wps:spPr>
                        <wps:txbx>
                          <w:txbxContent>
                            <w:p w:rsidR="005F2290" w:rsidRDefault="005F2290">
                              <w:pPr>
                                <w:snapToGrid w:val="0"/>
                                <w:spacing w:line="240" w:lineRule="atLeast"/>
                                <w:rPr>
                                  <w:sz w:val="15"/>
                                  <w:szCs w:val="15"/>
                                </w:rPr>
                              </w:pPr>
                              <w:r>
                                <w:rPr>
                                  <w:sz w:val="15"/>
                                  <w:szCs w:val="15"/>
                                </w:rPr>
                                <w:t>1</w:t>
                              </w:r>
                            </w:p>
                          </w:txbxContent>
                        </wps:txbx>
                        <wps:bodyPr rot="0" vert="horz" wrap="square" lIns="67300" tIns="33650" rIns="67300" bIns="33650" anchor="t" anchorCtr="0" upright="1">
                          <a:noAutofit/>
                        </wps:bodyPr>
                      </wps:wsp>
                      <wps:wsp>
                        <wps:cNvPr id="13" name="Oval 355"/>
                        <wps:cNvSpPr>
                          <a:spLocks noChangeArrowheads="1"/>
                        </wps:cNvSpPr>
                        <wps:spPr bwMode="auto">
                          <a:xfrm>
                            <a:off x="2527" y="295"/>
                            <a:ext cx="295" cy="209"/>
                          </a:xfrm>
                          <a:prstGeom prst="ellipse">
                            <a:avLst/>
                          </a:prstGeom>
                          <a:noFill/>
                          <a:ln w="6350">
                            <a:solidFill>
                              <a:srgbClr val="000000"/>
                            </a:solidFill>
                            <a:round/>
                          </a:ln>
                        </wps:spPr>
                        <wps:bodyPr rot="0" vert="horz" wrap="square" lIns="91440" tIns="45720" rIns="91440" bIns="45720" anchor="t" anchorCtr="0" upright="1">
                          <a:noAutofit/>
                        </wps:bodyPr>
                      </wps:wsp>
                      <wps:wsp>
                        <wps:cNvPr id="14" name="Text Box 356"/>
                        <wps:cNvSpPr txBox="1">
                          <a:spLocks noChangeArrowheads="1"/>
                        </wps:cNvSpPr>
                        <wps:spPr bwMode="auto">
                          <a:xfrm>
                            <a:off x="874" y="1278"/>
                            <a:ext cx="328" cy="433"/>
                          </a:xfrm>
                          <a:prstGeom prst="rect">
                            <a:avLst/>
                          </a:prstGeom>
                          <a:noFill/>
                          <a:ln>
                            <a:noFill/>
                          </a:ln>
                        </wps:spPr>
                        <wps:txbx>
                          <w:txbxContent>
                            <w:p w:rsidR="005F2290" w:rsidRDefault="005F2290">
                              <w:pPr>
                                <w:snapToGrid w:val="0"/>
                                <w:spacing w:line="240" w:lineRule="atLeast"/>
                                <w:rPr>
                                  <w:sz w:val="15"/>
                                  <w:szCs w:val="15"/>
                                </w:rPr>
                              </w:pPr>
                              <w:r>
                                <w:rPr>
                                  <w:sz w:val="15"/>
                                  <w:szCs w:val="15"/>
                                </w:rPr>
                                <w:t>3</w:t>
                              </w:r>
                            </w:p>
                          </w:txbxContent>
                        </wps:txbx>
                        <wps:bodyPr rot="0" vert="horz" wrap="square" lIns="67300" tIns="33650" rIns="67300" bIns="33650" anchor="t" anchorCtr="0" upright="1">
                          <a:noAutofit/>
                        </wps:bodyPr>
                      </wps:wsp>
                      <wps:wsp>
                        <wps:cNvPr id="15" name="Oval 357"/>
                        <wps:cNvSpPr>
                          <a:spLocks noChangeArrowheads="1"/>
                        </wps:cNvSpPr>
                        <wps:spPr bwMode="auto">
                          <a:xfrm>
                            <a:off x="874" y="1399"/>
                            <a:ext cx="287" cy="211"/>
                          </a:xfrm>
                          <a:prstGeom prst="ellipse">
                            <a:avLst/>
                          </a:prstGeom>
                          <a:noFill/>
                          <a:ln w="6350">
                            <a:solidFill>
                              <a:srgbClr val="000000"/>
                            </a:solidFill>
                            <a:round/>
                          </a:ln>
                        </wps:spPr>
                        <wps:bodyPr rot="0" vert="horz" wrap="square" lIns="91440" tIns="45720" rIns="91440" bIns="45720" anchor="t" anchorCtr="0" upright="1">
                          <a:noAutofit/>
                        </wps:bodyPr>
                      </wps:wsp>
                      <wps:wsp>
                        <wps:cNvPr id="16" name="Text Box 358"/>
                        <wps:cNvSpPr txBox="1">
                          <a:spLocks noChangeArrowheads="1"/>
                        </wps:cNvSpPr>
                        <wps:spPr bwMode="auto">
                          <a:xfrm>
                            <a:off x="884" y="1739"/>
                            <a:ext cx="328" cy="453"/>
                          </a:xfrm>
                          <a:prstGeom prst="rect">
                            <a:avLst/>
                          </a:prstGeom>
                          <a:noFill/>
                          <a:ln>
                            <a:noFill/>
                          </a:ln>
                        </wps:spPr>
                        <wps:txbx>
                          <w:txbxContent>
                            <w:p w:rsidR="005F2290" w:rsidRDefault="005F2290">
                              <w:pPr>
                                <w:snapToGrid w:val="0"/>
                                <w:spacing w:line="240" w:lineRule="atLeast"/>
                                <w:rPr>
                                  <w:sz w:val="15"/>
                                  <w:szCs w:val="15"/>
                                </w:rPr>
                              </w:pPr>
                              <w:r>
                                <w:rPr>
                                  <w:sz w:val="15"/>
                                  <w:szCs w:val="15"/>
                                </w:rPr>
                                <w:t>4</w:t>
                              </w:r>
                            </w:p>
                          </w:txbxContent>
                        </wps:txbx>
                        <wps:bodyPr rot="0" vert="horz" wrap="square" lIns="67300" tIns="33650" rIns="67300" bIns="33650" anchor="t" anchorCtr="0" upright="1">
                          <a:noAutofit/>
                        </wps:bodyPr>
                      </wps:wsp>
                      <wps:wsp>
                        <wps:cNvPr id="17" name="Oval 359"/>
                        <wps:cNvSpPr>
                          <a:spLocks noChangeArrowheads="1"/>
                        </wps:cNvSpPr>
                        <wps:spPr bwMode="auto">
                          <a:xfrm>
                            <a:off x="890" y="1862"/>
                            <a:ext cx="287" cy="207"/>
                          </a:xfrm>
                          <a:prstGeom prst="ellipse">
                            <a:avLst/>
                          </a:prstGeom>
                          <a:noFill/>
                          <a:ln w="6350">
                            <a:solidFill>
                              <a:srgbClr val="000000"/>
                            </a:solidFill>
                            <a:round/>
                          </a:ln>
                        </wps:spPr>
                        <wps:bodyPr rot="0" vert="horz" wrap="square" lIns="91440" tIns="45720" rIns="91440" bIns="45720" anchor="t" anchorCtr="0" upright="1">
                          <a:noAutofit/>
                        </wps:bodyPr>
                      </wps:wsp>
                      <wps:wsp>
                        <wps:cNvPr id="18" name="Text Box 360"/>
                        <wps:cNvSpPr txBox="1">
                          <a:spLocks noChangeArrowheads="1"/>
                        </wps:cNvSpPr>
                        <wps:spPr bwMode="auto">
                          <a:xfrm>
                            <a:off x="2518" y="860"/>
                            <a:ext cx="329" cy="439"/>
                          </a:xfrm>
                          <a:prstGeom prst="rect">
                            <a:avLst/>
                          </a:prstGeom>
                          <a:noFill/>
                          <a:ln>
                            <a:noFill/>
                          </a:ln>
                        </wps:spPr>
                        <wps:txbx>
                          <w:txbxContent>
                            <w:p w:rsidR="005F2290" w:rsidRDefault="005F2290">
                              <w:pPr>
                                <w:snapToGrid w:val="0"/>
                                <w:spacing w:line="240" w:lineRule="atLeast"/>
                                <w:rPr>
                                  <w:sz w:val="15"/>
                                  <w:szCs w:val="15"/>
                                </w:rPr>
                              </w:pPr>
                              <w:r>
                                <w:rPr>
                                  <w:sz w:val="15"/>
                                  <w:szCs w:val="15"/>
                                </w:rPr>
                                <w:t>5</w:t>
                              </w:r>
                            </w:p>
                          </w:txbxContent>
                        </wps:txbx>
                        <wps:bodyPr rot="0" vert="horz" wrap="square" lIns="67300" tIns="33650" rIns="67300" bIns="33650" anchor="t" anchorCtr="0" upright="1">
                          <a:noAutofit/>
                        </wps:bodyPr>
                      </wps:wsp>
                      <wps:wsp>
                        <wps:cNvPr id="19" name="Oval 361"/>
                        <wps:cNvSpPr>
                          <a:spLocks noChangeArrowheads="1"/>
                        </wps:cNvSpPr>
                        <wps:spPr bwMode="auto">
                          <a:xfrm>
                            <a:off x="2519" y="981"/>
                            <a:ext cx="287" cy="208"/>
                          </a:xfrm>
                          <a:prstGeom prst="ellipse">
                            <a:avLst/>
                          </a:prstGeom>
                          <a:noFill/>
                          <a:ln w="6350">
                            <a:solidFill>
                              <a:srgbClr val="000000"/>
                            </a:solidFill>
                            <a:round/>
                          </a:ln>
                        </wps:spPr>
                        <wps:bodyPr rot="0" vert="horz" wrap="square" lIns="91440" tIns="45720" rIns="91440" bIns="45720" anchor="t" anchorCtr="0" upright="1">
                          <a:noAutofit/>
                        </wps:bodyPr>
                      </wps:wsp>
                      <wps:wsp>
                        <wps:cNvPr id="20" name="Text Box 362"/>
                        <wps:cNvSpPr txBox="1">
                          <a:spLocks noChangeArrowheads="1"/>
                        </wps:cNvSpPr>
                        <wps:spPr bwMode="auto">
                          <a:xfrm>
                            <a:off x="2518" y="1333"/>
                            <a:ext cx="329" cy="454"/>
                          </a:xfrm>
                          <a:prstGeom prst="rect">
                            <a:avLst/>
                          </a:prstGeom>
                          <a:noFill/>
                          <a:ln>
                            <a:noFill/>
                          </a:ln>
                        </wps:spPr>
                        <wps:txbx>
                          <w:txbxContent>
                            <w:p w:rsidR="005F2290" w:rsidRDefault="005F2290">
                              <w:pPr>
                                <w:snapToGrid w:val="0"/>
                                <w:spacing w:line="240" w:lineRule="atLeast"/>
                                <w:rPr>
                                  <w:sz w:val="15"/>
                                  <w:szCs w:val="15"/>
                                </w:rPr>
                              </w:pPr>
                              <w:r>
                                <w:rPr>
                                  <w:sz w:val="15"/>
                                  <w:szCs w:val="15"/>
                                </w:rPr>
                                <w:t>6</w:t>
                              </w:r>
                            </w:p>
                          </w:txbxContent>
                        </wps:txbx>
                        <wps:bodyPr rot="0" vert="horz" wrap="square" lIns="67300" tIns="33650" rIns="67300" bIns="33650" anchor="t" anchorCtr="0" upright="1">
                          <a:noAutofit/>
                        </wps:bodyPr>
                      </wps:wsp>
                      <wps:wsp>
                        <wps:cNvPr id="21" name="Oval 363"/>
                        <wps:cNvSpPr>
                          <a:spLocks noChangeArrowheads="1"/>
                        </wps:cNvSpPr>
                        <wps:spPr bwMode="auto">
                          <a:xfrm>
                            <a:off x="2535" y="1457"/>
                            <a:ext cx="287" cy="209"/>
                          </a:xfrm>
                          <a:prstGeom prst="ellipse">
                            <a:avLst/>
                          </a:prstGeom>
                          <a:noFill/>
                          <a:ln w="6350">
                            <a:solidFill>
                              <a:srgbClr val="000000"/>
                            </a:solidFill>
                            <a:round/>
                          </a:ln>
                        </wps:spPr>
                        <wps:bodyPr rot="0" vert="horz" wrap="square" lIns="91440" tIns="45720" rIns="91440" bIns="45720" anchor="t" anchorCtr="0" upright="1">
                          <a:noAutofit/>
                        </wps:bodyPr>
                      </wps:wsp>
                      <wps:wsp>
                        <wps:cNvPr id="22" name="Text Box 364"/>
                        <wps:cNvSpPr txBox="1">
                          <a:spLocks noChangeArrowheads="1"/>
                        </wps:cNvSpPr>
                        <wps:spPr bwMode="auto">
                          <a:xfrm>
                            <a:off x="2552" y="1777"/>
                            <a:ext cx="328" cy="445"/>
                          </a:xfrm>
                          <a:prstGeom prst="rect">
                            <a:avLst/>
                          </a:prstGeom>
                          <a:noFill/>
                          <a:ln>
                            <a:noFill/>
                          </a:ln>
                        </wps:spPr>
                        <wps:txbx>
                          <w:txbxContent>
                            <w:p w:rsidR="005F2290" w:rsidRDefault="005F2290">
                              <w:pPr>
                                <w:snapToGrid w:val="0"/>
                                <w:spacing w:line="240" w:lineRule="atLeast"/>
                                <w:rPr>
                                  <w:sz w:val="15"/>
                                  <w:szCs w:val="15"/>
                                </w:rPr>
                              </w:pPr>
                              <w:r>
                                <w:rPr>
                                  <w:sz w:val="15"/>
                                  <w:szCs w:val="15"/>
                                </w:rPr>
                                <w:t>9</w:t>
                              </w:r>
                            </w:p>
                          </w:txbxContent>
                        </wps:txbx>
                        <wps:bodyPr rot="0" vert="horz" wrap="square" lIns="67300" tIns="33650" rIns="67300" bIns="33650" anchor="t" anchorCtr="0" upright="1">
                          <a:noAutofit/>
                        </wps:bodyPr>
                      </wps:wsp>
                      <wps:wsp>
                        <wps:cNvPr id="23" name="Oval 365"/>
                        <wps:cNvSpPr>
                          <a:spLocks noChangeArrowheads="1"/>
                        </wps:cNvSpPr>
                        <wps:spPr bwMode="auto">
                          <a:xfrm>
                            <a:off x="2535" y="1883"/>
                            <a:ext cx="287" cy="208"/>
                          </a:xfrm>
                          <a:prstGeom prst="ellipse">
                            <a:avLst/>
                          </a:prstGeom>
                          <a:noFill/>
                          <a:ln w="6350">
                            <a:solidFill>
                              <a:srgbClr val="000000"/>
                            </a:solidFill>
                            <a:round/>
                          </a:ln>
                        </wps:spPr>
                        <wps:bodyPr rot="0" vert="horz" wrap="square" lIns="91440" tIns="45720" rIns="91440" bIns="45720" anchor="t" anchorCtr="0" upright="1">
                          <a:noAutofit/>
                        </wps:bodyPr>
                      </wps:wsp>
                      <wps:wsp>
                        <wps:cNvPr id="24" name="Text Box 366"/>
                        <wps:cNvSpPr txBox="1">
                          <a:spLocks noChangeArrowheads="1"/>
                        </wps:cNvSpPr>
                        <wps:spPr bwMode="auto">
                          <a:xfrm>
                            <a:off x="4040" y="870"/>
                            <a:ext cx="328" cy="487"/>
                          </a:xfrm>
                          <a:prstGeom prst="rect">
                            <a:avLst/>
                          </a:prstGeom>
                          <a:noFill/>
                          <a:ln>
                            <a:noFill/>
                          </a:ln>
                        </wps:spPr>
                        <wps:txbx>
                          <w:txbxContent>
                            <w:p w:rsidR="005F2290" w:rsidRDefault="005F2290">
                              <w:pPr>
                                <w:snapToGrid w:val="0"/>
                                <w:spacing w:line="240" w:lineRule="atLeast"/>
                                <w:rPr>
                                  <w:sz w:val="15"/>
                                  <w:szCs w:val="15"/>
                                </w:rPr>
                              </w:pPr>
                              <w:r>
                                <w:rPr>
                                  <w:sz w:val="15"/>
                                  <w:szCs w:val="15"/>
                                </w:rPr>
                                <w:t>7</w:t>
                              </w:r>
                            </w:p>
                          </w:txbxContent>
                        </wps:txbx>
                        <wps:bodyPr rot="0" vert="horz" wrap="square" lIns="67300" tIns="33650" rIns="67300" bIns="33650" anchor="t" anchorCtr="0" upright="1">
                          <a:noAutofit/>
                        </wps:bodyPr>
                      </wps:wsp>
                      <wps:wsp>
                        <wps:cNvPr id="25" name="Oval 367"/>
                        <wps:cNvSpPr>
                          <a:spLocks noChangeArrowheads="1"/>
                        </wps:cNvSpPr>
                        <wps:spPr bwMode="auto">
                          <a:xfrm>
                            <a:off x="4055" y="981"/>
                            <a:ext cx="287" cy="209"/>
                          </a:xfrm>
                          <a:prstGeom prst="ellipse">
                            <a:avLst/>
                          </a:prstGeom>
                          <a:noFill/>
                          <a:ln w="6350">
                            <a:solidFill>
                              <a:srgbClr val="000000"/>
                            </a:solidFill>
                            <a:round/>
                          </a:ln>
                        </wps:spPr>
                        <wps:bodyPr rot="0" vert="horz" wrap="square" lIns="91440" tIns="45720" rIns="91440" bIns="45720" anchor="t" anchorCtr="0" upright="1">
                          <a:noAutofit/>
                        </wps:bodyPr>
                      </wps:wsp>
                      <wps:wsp>
                        <wps:cNvPr id="26" name="Text Box 368"/>
                        <wps:cNvSpPr txBox="1">
                          <a:spLocks noChangeArrowheads="1"/>
                        </wps:cNvSpPr>
                        <wps:spPr bwMode="auto">
                          <a:xfrm>
                            <a:off x="4035" y="1286"/>
                            <a:ext cx="328" cy="432"/>
                          </a:xfrm>
                          <a:prstGeom prst="rect">
                            <a:avLst/>
                          </a:prstGeom>
                          <a:noFill/>
                          <a:ln>
                            <a:noFill/>
                          </a:ln>
                        </wps:spPr>
                        <wps:txbx>
                          <w:txbxContent>
                            <w:p w:rsidR="005F2290" w:rsidRDefault="005F2290">
                              <w:pPr>
                                <w:snapToGrid w:val="0"/>
                                <w:spacing w:line="240" w:lineRule="atLeast"/>
                                <w:rPr>
                                  <w:sz w:val="15"/>
                                  <w:szCs w:val="15"/>
                                </w:rPr>
                              </w:pPr>
                              <w:r>
                                <w:rPr>
                                  <w:sz w:val="15"/>
                                  <w:szCs w:val="15"/>
                                </w:rPr>
                                <w:t>8</w:t>
                              </w:r>
                            </w:p>
                          </w:txbxContent>
                        </wps:txbx>
                        <wps:bodyPr rot="0" vert="horz" wrap="square" lIns="67300" tIns="33650" rIns="67300" bIns="33650" anchor="t" anchorCtr="0" upright="1">
                          <a:noAutofit/>
                        </wps:bodyPr>
                      </wps:wsp>
                      <wps:wsp>
                        <wps:cNvPr id="27" name="Oval 369"/>
                        <wps:cNvSpPr>
                          <a:spLocks noChangeArrowheads="1"/>
                        </wps:cNvSpPr>
                        <wps:spPr bwMode="auto">
                          <a:xfrm>
                            <a:off x="4055" y="1399"/>
                            <a:ext cx="287" cy="207"/>
                          </a:xfrm>
                          <a:prstGeom prst="ellipse">
                            <a:avLst/>
                          </a:prstGeom>
                          <a:noFill/>
                          <a:ln w="6350">
                            <a:solidFill>
                              <a:srgbClr val="000000"/>
                            </a:solidFill>
                            <a:round/>
                          </a:ln>
                        </wps:spPr>
                        <wps:bodyPr rot="0" vert="horz" wrap="square" lIns="91440" tIns="45720" rIns="91440" bIns="45720" anchor="t" anchorCtr="0" upright="1">
                          <a:noAutofit/>
                        </wps:bodyPr>
                      </wps:wsp>
                      <wps:wsp>
                        <wps:cNvPr id="28" name="Text Box 370"/>
                        <wps:cNvSpPr txBox="1">
                          <a:spLocks noChangeArrowheads="1"/>
                        </wps:cNvSpPr>
                        <wps:spPr bwMode="auto">
                          <a:xfrm>
                            <a:off x="4055" y="1749"/>
                            <a:ext cx="328" cy="445"/>
                          </a:xfrm>
                          <a:prstGeom prst="rect">
                            <a:avLst/>
                          </a:prstGeom>
                          <a:noFill/>
                          <a:ln>
                            <a:noFill/>
                          </a:ln>
                        </wps:spPr>
                        <wps:txbx>
                          <w:txbxContent>
                            <w:p w:rsidR="005F2290" w:rsidRDefault="005F2290">
                              <w:pPr>
                                <w:snapToGrid w:val="0"/>
                                <w:spacing w:line="240" w:lineRule="atLeast"/>
                                <w:rPr>
                                  <w:sz w:val="15"/>
                                  <w:szCs w:val="15"/>
                                </w:rPr>
                              </w:pPr>
                              <w:r>
                                <w:rPr>
                                  <w:sz w:val="15"/>
                                  <w:szCs w:val="15"/>
                                </w:rPr>
                                <w:t>9</w:t>
                              </w:r>
                            </w:p>
                          </w:txbxContent>
                        </wps:txbx>
                        <wps:bodyPr rot="0" vert="horz" wrap="square" lIns="67300" tIns="33650" rIns="67300" bIns="33650" anchor="t" anchorCtr="0" upright="1">
                          <a:noAutofit/>
                        </wps:bodyPr>
                      </wps:wsp>
                      <wps:wsp>
                        <wps:cNvPr id="29" name="Oval 371"/>
                        <wps:cNvSpPr>
                          <a:spLocks noChangeArrowheads="1"/>
                        </wps:cNvSpPr>
                        <wps:spPr bwMode="auto">
                          <a:xfrm>
                            <a:off x="4055" y="1862"/>
                            <a:ext cx="287" cy="207"/>
                          </a:xfrm>
                          <a:prstGeom prst="ellipse">
                            <a:avLst/>
                          </a:prstGeom>
                          <a:noFill/>
                          <a:ln w="6350">
                            <a:solidFill>
                              <a:srgbClr val="000000"/>
                            </a:solidFill>
                            <a:round/>
                          </a:ln>
                        </wps:spPr>
                        <wps:bodyPr rot="0" vert="horz" wrap="square" lIns="91440" tIns="45720" rIns="91440" bIns="45720" anchor="t" anchorCtr="0" upright="1">
                          <a:noAutofit/>
                        </wps:bodyPr>
                      </wps:wsp>
                      <wps:wsp>
                        <wps:cNvPr id="30" name="Text Box 372"/>
                        <wps:cNvSpPr txBox="1">
                          <a:spLocks noChangeArrowheads="1"/>
                        </wps:cNvSpPr>
                        <wps:spPr bwMode="auto">
                          <a:xfrm>
                            <a:off x="403" y="570"/>
                            <a:ext cx="931" cy="411"/>
                          </a:xfrm>
                          <a:prstGeom prst="rect">
                            <a:avLst/>
                          </a:prstGeom>
                          <a:noFill/>
                          <a:ln>
                            <a:noFill/>
                          </a:ln>
                        </wps:spPr>
                        <wps:txbx>
                          <w:txbxContent>
                            <w:p w:rsidR="005F2290" w:rsidRDefault="005F2290">
                              <w:pPr>
                                <w:snapToGrid w:val="0"/>
                                <w:spacing w:line="240" w:lineRule="atLeast"/>
                                <w:rPr>
                                  <w:sz w:val="15"/>
                                  <w:szCs w:val="15"/>
                                </w:rPr>
                              </w:pPr>
                              <w:r>
                                <w:rPr>
                                  <w:rFonts w:hint="eastAsia"/>
                                  <w:sz w:val="15"/>
                                  <w:szCs w:val="15"/>
                                </w:rPr>
                                <w:t>初沉池</w:t>
                              </w:r>
                            </w:p>
                          </w:txbxContent>
                        </wps:txbx>
                        <wps:bodyPr rot="0" vert="horz" wrap="square" lIns="67300" tIns="0" rIns="67300" bIns="0" anchor="t" anchorCtr="0" upright="1">
                          <a:noAutofit/>
                        </wps:bodyPr>
                      </wps:wsp>
                      <wps:wsp>
                        <wps:cNvPr id="31" name="Text Box 373"/>
                        <wps:cNvSpPr txBox="1">
                          <a:spLocks noChangeArrowheads="1"/>
                        </wps:cNvSpPr>
                        <wps:spPr bwMode="auto">
                          <a:xfrm>
                            <a:off x="2088" y="570"/>
                            <a:ext cx="660" cy="422"/>
                          </a:xfrm>
                          <a:prstGeom prst="rect">
                            <a:avLst/>
                          </a:prstGeom>
                          <a:noFill/>
                          <a:ln>
                            <a:noFill/>
                          </a:ln>
                        </wps:spPr>
                        <wps:txbx>
                          <w:txbxContent>
                            <w:p w:rsidR="005F2290" w:rsidRDefault="005F2290">
                              <w:pPr>
                                <w:snapToGrid w:val="0"/>
                                <w:spacing w:line="240" w:lineRule="atLeast"/>
                                <w:rPr>
                                  <w:sz w:val="15"/>
                                  <w:szCs w:val="15"/>
                                </w:rPr>
                              </w:pPr>
                              <w:r>
                                <w:rPr>
                                  <w:rFonts w:hint="eastAsia"/>
                                  <w:sz w:val="15"/>
                                  <w:szCs w:val="15"/>
                                </w:rPr>
                                <w:t>曝气池</w:t>
                              </w:r>
                            </w:p>
                          </w:txbxContent>
                        </wps:txbx>
                        <wps:bodyPr rot="0" vert="horz" wrap="square" lIns="0" tIns="0" rIns="0" bIns="0" anchor="t" anchorCtr="0" upright="1">
                          <a:noAutofit/>
                        </wps:bodyPr>
                      </wps:wsp>
                      <wps:wsp>
                        <wps:cNvPr id="32" name="Text Box 374"/>
                        <wps:cNvSpPr txBox="1">
                          <a:spLocks noChangeArrowheads="1"/>
                        </wps:cNvSpPr>
                        <wps:spPr bwMode="auto">
                          <a:xfrm>
                            <a:off x="3693" y="535"/>
                            <a:ext cx="1087" cy="457"/>
                          </a:xfrm>
                          <a:prstGeom prst="rect">
                            <a:avLst/>
                          </a:prstGeom>
                          <a:noFill/>
                          <a:ln>
                            <a:noFill/>
                          </a:ln>
                        </wps:spPr>
                        <wps:txbx>
                          <w:txbxContent>
                            <w:p w:rsidR="005F2290" w:rsidRDefault="005F2290">
                              <w:pPr>
                                <w:snapToGrid w:val="0"/>
                                <w:spacing w:line="240" w:lineRule="atLeast"/>
                                <w:rPr>
                                  <w:sz w:val="15"/>
                                  <w:szCs w:val="15"/>
                                </w:rPr>
                              </w:pPr>
                              <w:proofErr w:type="gramStart"/>
                              <w:r>
                                <w:rPr>
                                  <w:rFonts w:hint="eastAsia"/>
                                  <w:sz w:val="15"/>
                                  <w:szCs w:val="15"/>
                                </w:rPr>
                                <w:t>二沉池</w:t>
                              </w:r>
                              <w:proofErr w:type="gramEnd"/>
                            </w:p>
                          </w:txbxContent>
                        </wps:txbx>
                        <wps:bodyPr rot="0" vert="horz" wrap="square" lIns="0" tIns="0" rIns="0" bIns="0" anchor="t" anchorCtr="0" upright="1">
                          <a:noAutofit/>
                        </wps:bodyPr>
                      </wps:wsp>
                      <wps:wsp>
                        <wps:cNvPr id="33" name="Oval 375"/>
                        <wps:cNvSpPr>
                          <a:spLocks noChangeArrowheads="1"/>
                        </wps:cNvSpPr>
                        <wps:spPr bwMode="auto">
                          <a:xfrm>
                            <a:off x="2731" y="695"/>
                            <a:ext cx="364" cy="245"/>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34" name="Oval 376"/>
                        <wps:cNvSpPr>
                          <a:spLocks noChangeArrowheads="1"/>
                        </wps:cNvSpPr>
                        <wps:spPr bwMode="auto">
                          <a:xfrm>
                            <a:off x="2985" y="741"/>
                            <a:ext cx="172" cy="170"/>
                          </a:xfrm>
                          <a:prstGeom prst="ellipse">
                            <a:avLst/>
                          </a:prstGeom>
                          <a:solidFill>
                            <a:srgbClr val="FFFFFF"/>
                          </a:solidFill>
                          <a:ln>
                            <a:noFill/>
                          </a:ln>
                        </wps:spPr>
                        <wps:bodyPr rot="0" vert="horz" wrap="square" lIns="91440" tIns="45720" rIns="91440" bIns="45720" anchor="t" anchorCtr="0" upright="1">
                          <a:noAutofit/>
                        </wps:bodyPr>
                      </wps:wsp>
                      <wps:wsp>
                        <wps:cNvPr id="35" name="AutoShape 377"/>
                        <wps:cNvCnPr>
                          <a:cxnSpLocks noChangeShapeType="1"/>
                        </wps:cNvCnPr>
                        <wps:spPr bwMode="auto">
                          <a:xfrm flipV="1">
                            <a:off x="2913" y="741"/>
                            <a:ext cx="134" cy="95"/>
                          </a:xfrm>
                          <a:prstGeom prst="straightConnector1">
                            <a:avLst/>
                          </a:prstGeom>
                          <a:noFill/>
                          <a:ln w="9525">
                            <a:solidFill>
                              <a:srgbClr val="000000"/>
                            </a:solidFill>
                            <a:round/>
                          </a:ln>
                        </wps:spPr>
                        <wps:bodyPr/>
                      </wps:wsp>
                      <wps:wsp>
                        <wps:cNvPr id="36" name="AutoShape 378"/>
                        <wps:cNvCnPr>
                          <a:cxnSpLocks noChangeShapeType="1"/>
                        </wps:cNvCnPr>
                        <wps:spPr bwMode="auto">
                          <a:xfrm>
                            <a:off x="2913" y="836"/>
                            <a:ext cx="134" cy="75"/>
                          </a:xfrm>
                          <a:prstGeom prst="straightConnector1">
                            <a:avLst/>
                          </a:prstGeom>
                          <a:noFill/>
                          <a:ln w="9525">
                            <a:solidFill>
                              <a:srgbClr val="000000"/>
                            </a:solidFill>
                            <a:round/>
                          </a:ln>
                        </wps:spPr>
                        <wps:bodyPr/>
                      </wps:wsp>
                      <wps:wsp>
                        <wps:cNvPr id="37" name="Oval 379"/>
                        <wps:cNvSpPr>
                          <a:spLocks noChangeArrowheads="1"/>
                        </wps:cNvSpPr>
                        <wps:spPr bwMode="auto">
                          <a:xfrm>
                            <a:off x="2806" y="741"/>
                            <a:ext cx="75" cy="52"/>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38" name="Rectangle 380"/>
                        <wps:cNvSpPr>
                          <a:spLocks noChangeArrowheads="1"/>
                        </wps:cNvSpPr>
                        <wps:spPr bwMode="auto">
                          <a:xfrm>
                            <a:off x="403" y="2704"/>
                            <a:ext cx="488" cy="171"/>
                          </a:xfrm>
                          <a:prstGeom prst="rect">
                            <a:avLst/>
                          </a:prstGeom>
                          <a:solidFill>
                            <a:srgbClr val="D8D8D8"/>
                          </a:solidFill>
                          <a:ln w="6350">
                            <a:solidFill>
                              <a:srgbClr val="000000"/>
                            </a:solidFill>
                            <a:miter lim="800000"/>
                          </a:ln>
                        </wps:spPr>
                        <wps:bodyPr rot="0" vert="horz" wrap="square" lIns="91440" tIns="45720" rIns="91440" bIns="45720" anchor="t" anchorCtr="0" upright="1">
                          <a:noAutofit/>
                        </wps:bodyPr>
                      </wps:wsp>
                      <wps:wsp>
                        <wps:cNvPr id="39" name="Text Box 381"/>
                        <wps:cNvSpPr txBox="1">
                          <a:spLocks noChangeArrowheads="1"/>
                        </wps:cNvSpPr>
                        <wps:spPr bwMode="auto">
                          <a:xfrm>
                            <a:off x="939" y="2631"/>
                            <a:ext cx="824" cy="389"/>
                          </a:xfrm>
                          <a:prstGeom prst="rect">
                            <a:avLst/>
                          </a:prstGeom>
                          <a:noFill/>
                          <a:ln>
                            <a:noFill/>
                          </a:ln>
                        </wps:spPr>
                        <wps:txbx>
                          <w:txbxContent>
                            <w:p w:rsidR="005F2290" w:rsidRDefault="005F2290">
                              <w:pPr>
                                <w:snapToGrid w:val="0"/>
                                <w:spacing w:line="240" w:lineRule="atLeast"/>
                                <w:rPr>
                                  <w:rFonts w:cs="宋体"/>
                                  <w:sz w:val="15"/>
                                  <w:szCs w:val="15"/>
                                </w:rPr>
                              </w:pPr>
                              <w:r>
                                <w:rPr>
                                  <w:rFonts w:cs="宋体" w:hint="eastAsia"/>
                                  <w:sz w:val="15"/>
                                  <w:szCs w:val="15"/>
                                </w:rPr>
                                <w:t>悬浮物</w:t>
                              </w:r>
                            </w:p>
                          </w:txbxContent>
                        </wps:txbx>
                        <wps:bodyPr rot="0" vert="horz" wrap="square" lIns="13248" tIns="33650" rIns="13248" bIns="33650" anchor="t" anchorCtr="0" upright="1">
                          <a:noAutofit/>
                        </wps:bodyPr>
                      </wps:wsp>
                      <wps:wsp>
                        <wps:cNvPr id="40" name="Rectangle 382"/>
                        <wps:cNvSpPr>
                          <a:spLocks noChangeArrowheads="1"/>
                        </wps:cNvSpPr>
                        <wps:spPr bwMode="auto">
                          <a:xfrm>
                            <a:off x="1934" y="2703"/>
                            <a:ext cx="488" cy="172"/>
                          </a:xfrm>
                          <a:prstGeom prst="rect">
                            <a:avLst/>
                          </a:prstGeom>
                          <a:solidFill>
                            <a:srgbClr val="A5A5A5"/>
                          </a:solidFill>
                          <a:ln w="6350">
                            <a:solidFill>
                              <a:srgbClr val="000000"/>
                            </a:solidFill>
                            <a:miter lim="800000"/>
                          </a:ln>
                        </wps:spPr>
                        <wps:bodyPr rot="0" vert="horz" wrap="square" lIns="91440" tIns="45720" rIns="91440" bIns="45720" anchor="t" anchorCtr="0" upright="1">
                          <a:noAutofit/>
                        </wps:bodyPr>
                      </wps:wsp>
                      <wps:wsp>
                        <wps:cNvPr id="41" name="Text Box 383"/>
                        <wps:cNvSpPr txBox="1">
                          <a:spLocks noChangeArrowheads="1"/>
                        </wps:cNvSpPr>
                        <wps:spPr bwMode="auto">
                          <a:xfrm>
                            <a:off x="2422" y="2632"/>
                            <a:ext cx="1110" cy="388"/>
                          </a:xfrm>
                          <a:prstGeom prst="rect">
                            <a:avLst/>
                          </a:prstGeom>
                          <a:noFill/>
                          <a:ln>
                            <a:noFill/>
                          </a:ln>
                        </wps:spPr>
                        <wps:txbx>
                          <w:txbxContent>
                            <w:p w:rsidR="005F2290" w:rsidRDefault="005F2290">
                              <w:pPr>
                                <w:snapToGrid w:val="0"/>
                                <w:spacing w:line="240" w:lineRule="atLeast"/>
                                <w:rPr>
                                  <w:rFonts w:cs="宋体"/>
                                  <w:sz w:val="15"/>
                                  <w:szCs w:val="15"/>
                                </w:rPr>
                              </w:pPr>
                              <w:r>
                                <w:rPr>
                                  <w:rFonts w:cs="宋体" w:hint="eastAsia"/>
                                  <w:sz w:val="15"/>
                                  <w:szCs w:val="15"/>
                                </w:rPr>
                                <w:t>沉积污泥</w:t>
                              </w:r>
                            </w:p>
                          </w:txbxContent>
                        </wps:txbx>
                        <wps:bodyPr rot="0" vert="horz" wrap="square" lIns="67300" tIns="33650" rIns="67300" bIns="33650" anchor="t" anchorCtr="0" upright="1">
                          <a:noAutofit/>
                        </wps:bodyPr>
                      </wps:wsp>
                      <wps:wsp>
                        <wps:cNvPr id="42" name="AutoShape 384"/>
                        <wps:cNvCnPr>
                          <a:cxnSpLocks noChangeShapeType="1"/>
                        </wps:cNvCnPr>
                        <wps:spPr bwMode="auto">
                          <a:xfrm>
                            <a:off x="0" y="379"/>
                            <a:ext cx="536" cy="1"/>
                          </a:xfrm>
                          <a:prstGeom prst="straightConnector1">
                            <a:avLst/>
                          </a:prstGeom>
                          <a:noFill/>
                          <a:ln w="6350">
                            <a:solidFill>
                              <a:srgbClr val="000000"/>
                            </a:solidFill>
                            <a:round/>
                            <a:tailEnd type="triangle" w="med" len="med"/>
                          </a:ln>
                        </wps:spPr>
                        <wps:bodyPr/>
                      </wps:wsp>
                      <wps:wsp>
                        <wps:cNvPr id="43" name="AutoShape 385"/>
                        <wps:cNvCnPr>
                          <a:cxnSpLocks noChangeShapeType="1"/>
                        </wps:cNvCnPr>
                        <wps:spPr bwMode="auto">
                          <a:xfrm>
                            <a:off x="0" y="981"/>
                            <a:ext cx="536" cy="1"/>
                          </a:xfrm>
                          <a:prstGeom prst="straightConnector1">
                            <a:avLst/>
                          </a:prstGeom>
                          <a:noFill/>
                          <a:ln w="6350">
                            <a:solidFill>
                              <a:srgbClr val="000000"/>
                            </a:solidFill>
                            <a:round/>
                            <a:tailEnd type="triangle" w="med" len="med"/>
                          </a:ln>
                        </wps:spPr>
                        <wps:bodyPr/>
                      </wps:wsp>
                      <wps:wsp>
                        <wps:cNvPr id="44" name="AutoShape 386"/>
                        <wps:cNvCnPr>
                          <a:cxnSpLocks noChangeShapeType="1"/>
                        </wps:cNvCnPr>
                        <wps:spPr bwMode="auto">
                          <a:xfrm>
                            <a:off x="0" y="1551"/>
                            <a:ext cx="536" cy="2"/>
                          </a:xfrm>
                          <a:prstGeom prst="straightConnector1">
                            <a:avLst/>
                          </a:prstGeom>
                          <a:noFill/>
                          <a:ln w="6350">
                            <a:solidFill>
                              <a:srgbClr val="000000"/>
                            </a:solidFill>
                            <a:round/>
                            <a:tailEnd type="triangle" w="med" len="med"/>
                          </a:ln>
                        </wps:spPr>
                        <wps:bodyPr/>
                      </wps:wsp>
                      <wps:wsp>
                        <wps:cNvPr id="45" name="AutoShape 387"/>
                        <wps:cNvCnPr>
                          <a:cxnSpLocks noChangeShapeType="1"/>
                        </wps:cNvCnPr>
                        <wps:spPr bwMode="auto">
                          <a:xfrm>
                            <a:off x="1524" y="982"/>
                            <a:ext cx="536" cy="2"/>
                          </a:xfrm>
                          <a:prstGeom prst="straightConnector1">
                            <a:avLst/>
                          </a:prstGeom>
                          <a:noFill/>
                          <a:ln w="6350">
                            <a:solidFill>
                              <a:srgbClr val="000000"/>
                            </a:solidFill>
                            <a:round/>
                            <a:tailEnd type="triangle" w="med" len="med"/>
                          </a:ln>
                        </wps:spPr>
                        <wps:bodyPr/>
                      </wps:wsp>
                      <wps:wsp>
                        <wps:cNvPr id="46" name="AutoShape 388"/>
                        <wps:cNvCnPr>
                          <a:cxnSpLocks noChangeShapeType="1"/>
                        </wps:cNvCnPr>
                        <wps:spPr bwMode="auto">
                          <a:xfrm>
                            <a:off x="1524" y="1549"/>
                            <a:ext cx="536" cy="2"/>
                          </a:xfrm>
                          <a:prstGeom prst="straightConnector1">
                            <a:avLst/>
                          </a:prstGeom>
                          <a:noFill/>
                          <a:ln w="6350">
                            <a:solidFill>
                              <a:srgbClr val="000000"/>
                            </a:solidFill>
                            <a:round/>
                            <a:tailEnd type="triangle" w="med" len="med"/>
                          </a:ln>
                        </wps:spPr>
                        <wps:bodyPr/>
                      </wps:wsp>
                      <wps:wsp>
                        <wps:cNvPr id="47" name="AutoShape 389"/>
                        <wps:cNvCnPr>
                          <a:cxnSpLocks noChangeShapeType="1"/>
                        </wps:cNvCnPr>
                        <wps:spPr bwMode="auto">
                          <a:xfrm>
                            <a:off x="3157" y="984"/>
                            <a:ext cx="536" cy="2"/>
                          </a:xfrm>
                          <a:prstGeom prst="straightConnector1">
                            <a:avLst/>
                          </a:prstGeom>
                          <a:noFill/>
                          <a:ln w="6350">
                            <a:solidFill>
                              <a:srgbClr val="000000"/>
                            </a:solidFill>
                            <a:round/>
                            <a:tailEnd type="triangle" w="med" len="med"/>
                          </a:ln>
                        </wps:spPr>
                        <wps:bodyPr/>
                      </wps:wsp>
                      <wps:wsp>
                        <wps:cNvPr id="48" name="AutoShape 390"/>
                        <wps:cNvCnPr>
                          <a:cxnSpLocks noChangeShapeType="1"/>
                        </wps:cNvCnPr>
                        <wps:spPr bwMode="auto">
                          <a:xfrm>
                            <a:off x="3157" y="1505"/>
                            <a:ext cx="536" cy="2"/>
                          </a:xfrm>
                          <a:prstGeom prst="straightConnector1">
                            <a:avLst/>
                          </a:prstGeom>
                          <a:noFill/>
                          <a:ln w="6350">
                            <a:solidFill>
                              <a:srgbClr val="000000"/>
                            </a:solidFill>
                            <a:round/>
                            <a:tailEnd type="triangle" w="med" len="med"/>
                          </a:ln>
                        </wps:spPr>
                        <wps:bodyPr/>
                      </wps:wsp>
                      <wps:wsp>
                        <wps:cNvPr id="49" name="AutoShape 391"/>
                        <wps:cNvCnPr>
                          <a:cxnSpLocks noChangeShapeType="1"/>
                        </wps:cNvCnPr>
                        <wps:spPr bwMode="auto">
                          <a:xfrm>
                            <a:off x="4702" y="380"/>
                            <a:ext cx="535" cy="1"/>
                          </a:xfrm>
                          <a:prstGeom prst="straightConnector1">
                            <a:avLst/>
                          </a:prstGeom>
                          <a:noFill/>
                          <a:ln w="6350">
                            <a:solidFill>
                              <a:srgbClr val="000000"/>
                            </a:solidFill>
                            <a:round/>
                            <a:tailEnd type="triangle" w="med" len="med"/>
                          </a:ln>
                        </wps:spPr>
                        <wps:bodyPr/>
                      </wps:wsp>
                      <wps:wsp>
                        <wps:cNvPr id="50" name="AutoShape 392"/>
                        <wps:cNvCnPr>
                          <a:cxnSpLocks noChangeShapeType="1"/>
                        </wps:cNvCnPr>
                        <wps:spPr bwMode="auto">
                          <a:xfrm>
                            <a:off x="4702" y="980"/>
                            <a:ext cx="535" cy="1"/>
                          </a:xfrm>
                          <a:prstGeom prst="straightConnector1">
                            <a:avLst/>
                          </a:prstGeom>
                          <a:noFill/>
                          <a:ln w="6350">
                            <a:solidFill>
                              <a:srgbClr val="000000"/>
                            </a:solidFill>
                            <a:round/>
                            <a:tailEnd type="triangle" w="med" len="med"/>
                          </a:ln>
                        </wps:spPr>
                        <wps:bodyPr/>
                      </wps:wsp>
                      <wps:wsp>
                        <wps:cNvPr id="51" name="AutoShape 393"/>
                        <wps:cNvCnPr>
                          <a:cxnSpLocks noChangeShapeType="1"/>
                        </wps:cNvCnPr>
                        <wps:spPr bwMode="auto">
                          <a:xfrm>
                            <a:off x="4736" y="1507"/>
                            <a:ext cx="536" cy="1"/>
                          </a:xfrm>
                          <a:prstGeom prst="straightConnector1">
                            <a:avLst/>
                          </a:prstGeom>
                          <a:noFill/>
                          <a:ln w="6350">
                            <a:solidFill>
                              <a:srgbClr val="000000"/>
                            </a:solidFill>
                            <a:round/>
                            <a:tailEnd type="triangle" w="med" len="med"/>
                          </a:ln>
                        </wps:spPr>
                        <wps:bodyPr/>
                      </wps:wsp>
                      <wps:wsp>
                        <wps:cNvPr id="52" name="AutoShape 394"/>
                        <wps:cNvCnPr>
                          <a:cxnSpLocks noChangeShapeType="1"/>
                        </wps:cNvCnPr>
                        <wps:spPr bwMode="auto">
                          <a:xfrm flipV="1">
                            <a:off x="3046" y="1606"/>
                            <a:ext cx="1" cy="251"/>
                          </a:xfrm>
                          <a:prstGeom prst="straightConnector1">
                            <a:avLst/>
                          </a:prstGeom>
                          <a:noFill/>
                          <a:ln w="6350">
                            <a:solidFill>
                              <a:srgbClr val="000000"/>
                            </a:solidFill>
                            <a:round/>
                            <a:tailEnd type="triangle" w="med" len="med"/>
                          </a:ln>
                        </wps:spPr>
                        <wps:bodyPr/>
                      </wps:wsp>
                      <wps:wsp>
                        <wps:cNvPr id="53" name="AutoShape 395"/>
                        <wps:cNvCnPr>
                          <a:cxnSpLocks noChangeShapeType="1"/>
                        </wps:cNvCnPr>
                        <wps:spPr bwMode="auto">
                          <a:xfrm>
                            <a:off x="1263" y="1606"/>
                            <a:ext cx="2" cy="273"/>
                          </a:xfrm>
                          <a:prstGeom prst="straightConnector1">
                            <a:avLst/>
                          </a:prstGeom>
                          <a:noFill/>
                          <a:ln w="6350">
                            <a:solidFill>
                              <a:srgbClr val="000000"/>
                            </a:solidFill>
                            <a:round/>
                            <a:tailEnd type="triangle" w="med" len="med"/>
                          </a:ln>
                        </wps:spPr>
                        <wps:bodyPr/>
                      </wps:wsp>
                      <wps:wsp>
                        <wps:cNvPr id="54" name="AutoShape 396"/>
                        <wps:cNvCnPr>
                          <a:cxnSpLocks noChangeShapeType="1"/>
                        </wps:cNvCnPr>
                        <wps:spPr bwMode="auto">
                          <a:xfrm>
                            <a:off x="1252" y="2068"/>
                            <a:ext cx="2" cy="272"/>
                          </a:xfrm>
                          <a:prstGeom prst="straightConnector1">
                            <a:avLst/>
                          </a:prstGeom>
                          <a:noFill/>
                          <a:ln w="6350">
                            <a:solidFill>
                              <a:srgbClr val="000000"/>
                            </a:solidFill>
                            <a:round/>
                            <a:tailEnd type="triangle" w="med" len="med"/>
                          </a:ln>
                        </wps:spPr>
                        <wps:bodyPr/>
                      </wps:wsp>
                      <wps:wsp>
                        <wps:cNvPr id="55" name="AutoShape 397"/>
                        <wps:cNvCnPr>
                          <a:cxnSpLocks noChangeShapeType="1"/>
                        </wps:cNvCnPr>
                        <wps:spPr bwMode="auto">
                          <a:xfrm>
                            <a:off x="3409" y="2069"/>
                            <a:ext cx="1" cy="273"/>
                          </a:xfrm>
                          <a:prstGeom prst="straightConnector1">
                            <a:avLst/>
                          </a:prstGeom>
                          <a:noFill/>
                          <a:ln w="6350">
                            <a:solidFill>
                              <a:srgbClr val="000000"/>
                            </a:solidFill>
                            <a:round/>
                            <a:tailEnd type="triangle" w="med" len="med"/>
                          </a:ln>
                        </wps:spPr>
                        <wps:bodyPr/>
                      </wps:wsp>
                      <wps:wsp>
                        <wps:cNvPr id="56" name="AutoShape 398"/>
                        <wps:cNvCnPr>
                          <a:cxnSpLocks noChangeShapeType="1"/>
                        </wps:cNvCnPr>
                        <wps:spPr bwMode="auto">
                          <a:xfrm>
                            <a:off x="4448" y="1610"/>
                            <a:ext cx="1" cy="273"/>
                          </a:xfrm>
                          <a:prstGeom prst="straightConnector1">
                            <a:avLst/>
                          </a:prstGeom>
                          <a:noFill/>
                          <a:ln w="6350">
                            <a:solidFill>
                              <a:srgbClr val="000000"/>
                            </a:solidFill>
                            <a:round/>
                            <a:tailEnd type="triangle" w="med" len="med"/>
                          </a:ln>
                        </wps:spPr>
                        <wps:bodyPr/>
                      </wps:wsp>
                      <wps:wsp>
                        <wps:cNvPr id="57" name="AutoShape 399"/>
                        <wps:cNvCnPr>
                          <a:cxnSpLocks noChangeShapeType="1"/>
                        </wps:cNvCnPr>
                        <wps:spPr bwMode="auto">
                          <a:xfrm>
                            <a:off x="1263" y="404"/>
                            <a:ext cx="1" cy="353"/>
                          </a:xfrm>
                          <a:prstGeom prst="straightConnector1">
                            <a:avLst/>
                          </a:prstGeom>
                          <a:noFill/>
                          <a:ln w="6350">
                            <a:solidFill>
                              <a:srgbClr val="000000"/>
                            </a:solidFill>
                            <a:round/>
                            <a:headEnd type="triangle" w="med" len="med"/>
                            <a:tailEnd type="triangle" w="med" len="med"/>
                          </a:ln>
                        </wps:spPr>
                        <wps:bodyPr/>
                      </wps:wsp>
                      <wps:wsp>
                        <wps:cNvPr id="58" name="AutoShape 400"/>
                        <wps:cNvCnPr>
                          <a:cxnSpLocks noChangeShapeType="1"/>
                        </wps:cNvCnPr>
                        <wps:spPr bwMode="auto">
                          <a:xfrm>
                            <a:off x="1269" y="1104"/>
                            <a:ext cx="2" cy="353"/>
                          </a:xfrm>
                          <a:prstGeom prst="straightConnector1">
                            <a:avLst/>
                          </a:prstGeom>
                          <a:noFill/>
                          <a:ln w="6350">
                            <a:solidFill>
                              <a:srgbClr val="000000"/>
                            </a:solidFill>
                            <a:round/>
                            <a:headEnd type="triangle" w="med" len="med"/>
                            <a:tailEnd type="triangle" w="med" len="med"/>
                          </a:ln>
                        </wps:spPr>
                        <wps:bodyPr/>
                      </wps:wsp>
                      <wps:wsp>
                        <wps:cNvPr id="59" name="AutoShape 401"/>
                        <wps:cNvCnPr>
                          <a:cxnSpLocks noChangeShapeType="1"/>
                        </wps:cNvCnPr>
                        <wps:spPr bwMode="auto">
                          <a:xfrm>
                            <a:off x="3047" y="1104"/>
                            <a:ext cx="2" cy="353"/>
                          </a:xfrm>
                          <a:prstGeom prst="straightConnector1">
                            <a:avLst/>
                          </a:prstGeom>
                          <a:noFill/>
                          <a:ln w="6350">
                            <a:solidFill>
                              <a:srgbClr val="000000"/>
                            </a:solidFill>
                            <a:round/>
                            <a:headEnd type="triangle" w="med" len="med"/>
                            <a:tailEnd type="triangle" w="med" len="med"/>
                          </a:ln>
                        </wps:spPr>
                        <wps:bodyPr/>
                      </wps:wsp>
                      <wps:wsp>
                        <wps:cNvPr id="60" name="AutoShape 402"/>
                        <wps:cNvCnPr>
                          <a:cxnSpLocks noChangeShapeType="1"/>
                        </wps:cNvCnPr>
                        <wps:spPr bwMode="auto">
                          <a:xfrm>
                            <a:off x="4449" y="1108"/>
                            <a:ext cx="2" cy="353"/>
                          </a:xfrm>
                          <a:prstGeom prst="straightConnector1">
                            <a:avLst/>
                          </a:prstGeom>
                          <a:noFill/>
                          <a:ln w="6350">
                            <a:solidFill>
                              <a:srgbClr val="000000"/>
                            </a:solidFill>
                            <a:round/>
                            <a:headEnd type="triangle" w="med" len="med"/>
                            <a:tailEnd type="triangle" w="med" len="med"/>
                          </a:ln>
                        </wps:spPr>
                        <wps:bodyPr/>
                      </wps:wsp>
                      <wps:wsp>
                        <wps:cNvPr id="61" name="AutoShape 403"/>
                        <wps:cNvCnPr>
                          <a:cxnSpLocks noChangeShapeType="1"/>
                        </wps:cNvCnPr>
                        <wps:spPr bwMode="auto">
                          <a:xfrm>
                            <a:off x="3156" y="440"/>
                            <a:ext cx="1" cy="353"/>
                          </a:xfrm>
                          <a:prstGeom prst="straightConnector1">
                            <a:avLst/>
                          </a:prstGeom>
                          <a:noFill/>
                          <a:ln w="6350">
                            <a:solidFill>
                              <a:srgbClr val="000000"/>
                            </a:solidFill>
                            <a:round/>
                            <a:headEnd type="triangle" w="med" len="med"/>
                            <a:tailEnd type="triangle" w="med" len="med"/>
                          </a:ln>
                        </wps:spPr>
                        <wps:bodyPr/>
                      </wps:wsp>
                      <wps:wsp>
                        <wps:cNvPr id="62" name="AutoShape 404"/>
                        <wps:cNvCnPr>
                          <a:cxnSpLocks noChangeShapeType="1"/>
                        </wps:cNvCnPr>
                        <wps:spPr bwMode="auto">
                          <a:xfrm>
                            <a:off x="4451" y="404"/>
                            <a:ext cx="2" cy="353"/>
                          </a:xfrm>
                          <a:prstGeom prst="straightConnector1">
                            <a:avLst/>
                          </a:prstGeom>
                          <a:noFill/>
                          <a:ln w="6350">
                            <a:solidFill>
                              <a:srgbClr val="000000"/>
                            </a:solidFill>
                            <a:round/>
                            <a:headEnd type="triangle" w="med" len="med"/>
                            <a:tailEnd type="triangle" w="med" len="med"/>
                          </a:ln>
                        </wps:spPr>
                        <wps:bodyPr/>
                      </wps:wsp>
                      <wps:wsp>
                        <wps:cNvPr id="63" name="AutoShape 406"/>
                        <wps:cNvCnPr>
                          <a:cxnSpLocks noChangeShapeType="1"/>
                        </wps:cNvCnPr>
                        <wps:spPr bwMode="auto">
                          <a:xfrm>
                            <a:off x="433" y="2488"/>
                            <a:ext cx="441" cy="0"/>
                          </a:xfrm>
                          <a:prstGeom prst="straightConnector1">
                            <a:avLst/>
                          </a:prstGeom>
                          <a:noFill/>
                          <a:ln w="6350">
                            <a:solidFill>
                              <a:srgbClr val="000000"/>
                            </a:solidFill>
                            <a:round/>
                            <a:tailEnd type="triangle" w="med" len="med"/>
                          </a:ln>
                        </wps:spPr>
                        <wps:bodyPr/>
                      </wps:wsp>
                      <wps:wsp>
                        <wps:cNvPr id="64" name="Text Box 407"/>
                        <wps:cNvSpPr txBox="1">
                          <a:spLocks noChangeArrowheads="1"/>
                        </wps:cNvSpPr>
                        <wps:spPr bwMode="auto">
                          <a:xfrm>
                            <a:off x="874" y="2268"/>
                            <a:ext cx="932" cy="364"/>
                          </a:xfrm>
                          <a:prstGeom prst="rect">
                            <a:avLst/>
                          </a:prstGeom>
                          <a:noFill/>
                          <a:ln>
                            <a:noFill/>
                          </a:ln>
                        </wps:spPr>
                        <wps:txbx>
                          <w:txbxContent>
                            <w:p w:rsidR="005F2290" w:rsidRDefault="005F2290">
                              <w:pPr>
                                <w:snapToGrid w:val="0"/>
                                <w:spacing w:line="240" w:lineRule="atLeast"/>
                                <w:rPr>
                                  <w:rFonts w:cs="宋体"/>
                                  <w:sz w:val="15"/>
                                  <w:szCs w:val="15"/>
                                </w:rPr>
                              </w:pPr>
                              <w:r>
                                <w:rPr>
                                  <w:rFonts w:cs="宋体" w:hint="eastAsia"/>
                                  <w:sz w:val="15"/>
                                  <w:szCs w:val="15"/>
                                </w:rPr>
                                <w:t>平流</w:t>
                              </w:r>
                            </w:p>
                          </w:txbxContent>
                        </wps:txbx>
                        <wps:bodyPr rot="0" vert="horz" wrap="square" lIns="67300" tIns="60941" rIns="67300" bIns="33650" anchor="t" anchorCtr="0" upright="1">
                          <a:noAutofit/>
                        </wps:bodyPr>
                      </wps:wsp>
                      <wps:wsp>
                        <wps:cNvPr id="65" name="AutoShape 408"/>
                        <wps:cNvCnPr>
                          <a:cxnSpLocks noChangeShapeType="1"/>
                        </wps:cNvCnPr>
                        <wps:spPr bwMode="auto">
                          <a:xfrm>
                            <a:off x="1971" y="2488"/>
                            <a:ext cx="439" cy="1"/>
                          </a:xfrm>
                          <a:prstGeom prst="straightConnector1">
                            <a:avLst/>
                          </a:prstGeom>
                          <a:noFill/>
                          <a:ln w="6350">
                            <a:solidFill>
                              <a:srgbClr val="000000"/>
                            </a:solidFill>
                            <a:round/>
                            <a:headEnd type="triangle" w="med" len="med"/>
                            <a:tailEnd type="triangle" w="med" len="med"/>
                          </a:ln>
                        </wps:spPr>
                        <wps:bodyPr/>
                      </wps:wsp>
                      <wps:wsp>
                        <wps:cNvPr id="66" name="Oval 409"/>
                        <wps:cNvSpPr>
                          <a:spLocks noChangeArrowheads="1"/>
                        </wps:cNvSpPr>
                        <wps:spPr bwMode="auto">
                          <a:xfrm>
                            <a:off x="3755" y="2488"/>
                            <a:ext cx="364" cy="245"/>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67" name="Oval 410"/>
                        <wps:cNvSpPr>
                          <a:spLocks noChangeArrowheads="1"/>
                        </wps:cNvSpPr>
                        <wps:spPr bwMode="auto">
                          <a:xfrm>
                            <a:off x="4009" y="2535"/>
                            <a:ext cx="172" cy="169"/>
                          </a:xfrm>
                          <a:prstGeom prst="ellipse">
                            <a:avLst/>
                          </a:prstGeom>
                          <a:solidFill>
                            <a:srgbClr val="FFFFFF"/>
                          </a:solidFill>
                          <a:ln>
                            <a:noFill/>
                          </a:ln>
                        </wps:spPr>
                        <wps:bodyPr rot="0" vert="horz" wrap="square" lIns="91440" tIns="45720" rIns="91440" bIns="45720" anchor="t" anchorCtr="0" upright="1">
                          <a:noAutofit/>
                        </wps:bodyPr>
                      </wps:wsp>
                      <wps:wsp>
                        <wps:cNvPr id="68" name="AutoShape 411"/>
                        <wps:cNvCnPr>
                          <a:cxnSpLocks noChangeShapeType="1"/>
                        </wps:cNvCnPr>
                        <wps:spPr bwMode="auto">
                          <a:xfrm flipV="1">
                            <a:off x="3935" y="2535"/>
                            <a:ext cx="135" cy="96"/>
                          </a:xfrm>
                          <a:prstGeom prst="straightConnector1">
                            <a:avLst/>
                          </a:prstGeom>
                          <a:noFill/>
                          <a:ln w="9525">
                            <a:solidFill>
                              <a:srgbClr val="000000"/>
                            </a:solidFill>
                            <a:round/>
                          </a:ln>
                        </wps:spPr>
                        <wps:bodyPr/>
                      </wps:wsp>
                      <wps:wsp>
                        <wps:cNvPr id="69" name="AutoShape 412"/>
                        <wps:cNvCnPr>
                          <a:cxnSpLocks noChangeShapeType="1"/>
                        </wps:cNvCnPr>
                        <wps:spPr bwMode="auto">
                          <a:xfrm>
                            <a:off x="3937" y="2631"/>
                            <a:ext cx="133" cy="73"/>
                          </a:xfrm>
                          <a:prstGeom prst="straightConnector1">
                            <a:avLst/>
                          </a:prstGeom>
                          <a:noFill/>
                          <a:ln w="9525">
                            <a:solidFill>
                              <a:srgbClr val="000000"/>
                            </a:solidFill>
                            <a:round/>
                          </a:ln>
                        </wps:spPr>
                        <wps:bodyPr/>
                      </wps:wsp>
                      <wps:wsp>
                        <wps:cNvPr id="70" name="Oval 413"/>
                        <wps:cNvSpPr>
                          <a:spLocks noChangeArrowheads="1"/>
                        </wps:cNvSpPr>
                        <wps:spPr bwMode="auto">
                          <a:xfrm>
                            <a:off x="3828" y="2535"/>
                            <a:ext cx="76" cy="52"/>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71" name="Text Box 414"/>
                        <wps:cNvSpPr txBox="1">
                          <a:spLocks noChangeArrowheads="1"/>
                        </wps:cNvSpPr>
                        <wps:spPr bwMode="auto">
                          <a:xfrm>
                            <a:off x="4119" y="2402"/>
                            <a:ext cx="1111" cy="366"/>
                          </a:xfrm>
                          <a:prstGeom prst="rect">
                            <a:avLst/>
                          </a:prstGeom>
                          <a:solidFill>
                            <a:srgbClr val="FFFFFF"/>
                          </a:solidFill>
                          <a:ln>
                            <a:noFill/>
                          </a:ln>
                        </wps:spPr>
                        <wps:txbx>
                          <w:txbxContent>
                            <w:p w:rsidR="005F2290" w:rsidRDefault="005F2290">
                              <w:pPr>
                                <w:snapToGrid w:val="0"/>
                                <w:spacing w:line="240" w:lineRule="atLeast"/>
                                <w:rPr>
                                  <w:rFonts w:cs="宋体"/>
                                  <w:sz w:val="15"/>
                                  <w:szCs w:val="15"/>
                                </w:rPr>
                              </w:pPr>
                              <w:r>
                                <w:rPr>
                                  <w:rFonts w:cs="宋体" w:hint="eastAsia"/>
                                  <w:sz w:val="15"/>
                                  <w:szCs w:val="15"/>
                                </w:rPr>
                                <w:t>降解</w:t>
                              </w:r>
                            </w:p>
                          </w:txbxContent>
                        </wps:txbx>
                        <wps:bodyPr rot="0" vert="horz" wrap="square" lIns="67300" tIns="33650" rIns="67300" bIns="33650" anchor="t" anchorCtr="0" upright="1">
                          <a:noAutofit/>
                        </wps:bodyPr>
                      </wps:wsp>
                      <wps:wsp>
                        <wps:cNvPr id="72" name="Text Box 415"/>
                        <wps:cNvSpPr txBox="1">
                          <a:spLocks noChangeArrowheads="1"/>
                        </wps:cNvSpPr>
                        <wps:spPr bwMode="auto">
                          <a:xfrm>
                            <a:off x="2438" y="2302"/>
                            <a:ext cx="1112" cy="361"/>
                          </a:xfrm>
                          <a:prstGeom prst="rect">
                            <a:avLst/>
                          </a:prstGeom>
                          <a:solidFill>
                            <a:srgbClr val="FFFFFF"/>
                          </a:solidFill>
                          <a:ln>
                            <a:noFill/>
                          </a:ln>
                        </wps:spPr>
                        <wps:txbx>
                          <w:txbxContent>
                            <w:p w:rsidR="005F2290" w:rsidRDefault="005F2290">
                              <w:pPr>
                                <w:snapToGrid w:val="0"/>
                                <w:spacing w:line="240" w:lineRule="atLeast"/>
                                <w:rPr>
                                  <w:rFonts w:cs="宋体"/>
                                  <w:sz w:val="15"/>
                                  <w:szCs w:val="15"/>
                                </w:rPr>
                              </w:pPr>
                              <w:r>
                                <w:rPr>
                                  <w:rFonts w:cs="宋体" w:hint="eastAsia"/>
                                  <w:sz w:val="15"/>
                                  <w:szCs w:val="15"/>
                                </w:rPr>
                                <w:t>扩散流</w:t>
                              </w:r>
                            </w:p>
                          </w:txbxContent>
                        </wps:txbx>
                        <wps:bodyPr rot="0" vert="horz" wrap="square" lIns="67300" tIns="33650" rIns="67300" bIns="33650" anchor="t" anchorCtr="0" upright="1">
                          <a:noAutofit/>
                        </wps:bodyPr>
                      </wps:wsp>
                      <wps:wsp>
                        <wps:cNvPr id="73" name="Text Box 416"/>
                        <wps:cNvSpPr txBox="1">
                          <a:spLocks noChangeArrowheads="1"/>
                        </wps:cNvSpPr>
                        <wps:spPr bwMode="auto">
                          <a:xfrm>
                            <a:off x="1524" y="157"/>
                            <a:ext cx="711" cy="428"/>
                          </a:xfrm>
                          <a:prstGeom prst="rect">
                            <a:avLst/>
                          </a:prstGeom>
                          <a:noFill/>
                          <a:ln>
                            <a:noFill/>
                          </a:ln>
                        </wps:spPr>
                        <wps:txbx>
                          <w:txbxContent>
                            <w:p w:rsidR="005F2290" w:rsidRDefault="005F2290">
                              <w:pPr>
                                <w:snapToGrid w:val="0"/>
                                <w:spacing w:line="240" w:lineRule="atLeast"/>
                                <w:rPr>
                                  <w:sz w:val="15"/>
                                  <w:szCs w:val="15"/>
                                </w:rPr>
                              </w:pPr>
                              <w:r>
                                <w:rPr>
                                  <w:rFonts w:hint="eastAsia"/>
                                  <w:sz w:val="15"/>
                                  <w:szCs w:val="15"/>
                                </w:rPr>
                                <w:t>大气</w:t>
                              </w:r>
                            </w:p>
                          </w:txbxContent>
                        </wps:txbx>
                        <wps:bodyPr rot="0" vert="horz" wrap="square" lIns="67300" tIns="33650" rIns="67300" bIns="33650" anchor="t" anchorCtr="0" upright="1">
                          <a:noAutofit/>
                        </wps:bodyPr>
                      </wps:wsp>
                      <wps:wsp>
                        <wps:cNvPr id="74" name="Oval 417"/>
                        <wps:cNvSpPr>
                          <a:spLocks noChangeArrowheads="1"/>
                        </wps:cNvSpPr>
                        <wps:spPr bwMode="auto">
                          <a:xfrm>
                            <a:off x="866" y="941"/>
                            <a:ext cx="295" cy="210"/>
                          </a:xfrm>
                          <a:prstGeom prst="ellipse">
                            <a:avLst/>
                          </a:prstGeom>
                          <a:noFill/>
                          <a:ln w="6350">
                            <a:solidFill>
                              <a:srgbClr val="000000"/>
                            </a:solidFill>
                            <a:round/>
                          </a:ln>
                        </wps:spPr>
                        <wps:txbx>
                          <w:txbxContent>
                            <w:p w:rsidR="005F2290" w:rsidRDefault="005F2290">
                              <w:pPr>
                                <w:snapToGrid w:val="0"/>
                                <w:spacing w:line="240" w:lineRule="atLeast"/>
                                <w:rPr>
                                  <w:sz w:val="19"/>
                                </w:rPr>
                              </w:pPr>
                              <w:r>
                                <w:rPr>
                                  <w:rFonts w:hint="eastAsia"/>
                                  <w:sz w:val="19"/>
                                </w:rPr>
                                <w:t>2</w:t>
                              </w:r>
                            </w:p>
                          </w:txbxContent>
                        </wps:txbx>
                        <wps:bodyPr rot="0" vert="horz" wrap="square" lIns="84125" tIns="42062" rIns="84125" bIns="42062" anchor="t" anchorCtr="0" upright="1">
                          <a:noAutofit/>
                        </wps:bodyPr>
                      </wps:wsp>
                      <wps:wsp>
                        <wps:cNvPr id="75" name="Text Box 418"/>
                        <wps:cNvSpPr txBox="1">
                          <a:spLocks noChangeArrowheads="1"/>
                        </wps:cNvSpPr>
                        <wps:spPr bwMode="auto">
                          <a:xfrm>
                            <a:off x="846" y="805"/>
                            <a:ext cx="472" cy="454"/>
                          </a:xfrm>
                          <a:prstGeom prst="rect">
                            <a:avLst/>
                          </a:prstGeom>
                          <a:noFill/>
                          <a:ln>
                            <a:noFill/>
                          </a:ln>
                        </wps:spPr>
                        <wps:txbx>
                          <w:txbxContent>
                            <w:p w:rsidR="005F2290" w:rsidRDefault="005F2290">
                              <w:pPr>
                                <w:snapToGrid w:val="0"/>
                                <w:spacing w:line="240" w:lineRule="atLeast"/>
                                <w:rPr>
                                  <w:sz w:val="15"/>
                                  <w:szCs w:val="15"/>
                                </w:rPr>
                              </w:pPr>
                              <w:r>
                                <w:rPr>
                                  <w:sz w:val="15"/>
                                  <w:szCs w:val="15"/>
                                </w:rPr>
                                <w:t>2</w:t>
                              </w:r>
                            </w:p>
                          </w:txbxContent>
                        </wps:txbx>
                        <wps:bodyPr rot="0" vert="horz" wrap="square" lIns="84125" tIns="42062" rIns="84125" bIns="42062" anchor="t" anchorCtr="0" upright="1">
                          <a:noAutofit/>
                        </wps:bodyPr>
                      </wps:wsp>
                      <wps:wsp>
                        <wps:cNvPr id="76" name="AutoShape 405"/>
                        <wps:cNvCnPr>
                          <a:cxnSpLocks noChangeShapeType="1"/>
                        </wps:cNvCnPr>
                        <wps:spPr bwMode="auto">
                          <a:xfrm>
                            <a:off x="3407" y="2069"/>
                            <a:ext cx="2" cy="273"/>
                          </a:xfrm>
                          <a:prstGeom prst="straightConnector1">
                            <a:avLst/>
                          </a:prstGeom>
                          <a:noFill/>
                          <a:ln w="6350">
                            <a:solidFill>
                              <a:srgbClr val="000000"/>
                            </a:solidFill>
                            <a:round/>
                            <a:tailEnd type="triangle" w="med" len="med"/>
                          </a:ln>
                        </wps:spPr>
                        <wps:bodyPr/>
                      </wps:wsp>
                    </wpg:wgp>
                  </a:graphicData>
                </a:graphic>
              </wp:inline>
            </w:drawing>
          </mc:Choice>
          <mc:Fallback>
            <w:pict>
              <v:group id="Group 343" o:spid="_x0000_s1145" style="width:275.6pt;height:158.95pt;mso-position-horizontal-relative:char;mso-position-vertical-relative:line" coordsize="5512,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">
                <o:lock v:ext="edit" rotation="t" position="t"/>
                <v:rect id="Picture 344" o:spid="_x0000_s1146" style="position:absolute;width:5512;height:3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345" o:spid="_x0000_s1147" style="position:absolute;left:288;top:1725;width:136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vjMMA&#10;AADaAAAADwAAAGRycy9kb3ducmV2LnhtbESP3YrCMBSE74V9h3AW9k5Tf5ClGkUXFGHBn64PcGiO&#10;bbE56TZprW9vBMHLYWa+YebLzpSipdoVlhUMBxEI4tTqgjMF579N/xuE88gaS8uk4E4OlouP3hxj&#10;bW98ojbxmQgQdjEqyL2vYildmpNBN7AVcfAutjbog6wzqWu8Bbgp5SiKptJgwWEhx4p+ckqvSWMU&#10;bNe0OW6T++++Gf5Pmt36UJxWrVJfn91qBsJT59/hV3unFYzheSXc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PvjMMAAADaAAAADwAAAAAAAAAAAAAAAACYAgAAZHJzL2Rv&#10;d25yZXYueG1sUEsFBgAAAAAEAAQA9QAAAIgDAAAAAA==&#10;" fillcolor="#969696" strokeweight=".5pt"/>
                <v:rect id="Rectangle 346" o:spid="_x0000_s1148" style="position:absolute;left:288;top:1259;width:1366;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Ir0A&#10;AADaAAAADwAAAGRycy9kb3ducmV2LnhtbESPwQrCMBBE74L/EFbwpqlSRKpRRBA8CVov3pZmbYvN&#10;piRRq19vBMHjMDNvmOW6M414kPO1ZQWTcQKCuLC65lLBOd+N5iB8QNbYWCYFL/KwXvV7S8y0ffKR&#10;HqdQighhn6GCKoQ2k9IXFRn0Y9sSR+9qncEQpSuldviMcNPIaZLMpMGa40KFLW0rKm6nu1HgLrk5&#10;bFunrS3nN7yk73ST5koNB91mASJQF/7hX3uvFaTwvRJv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WoIr0AAADaAAAADwAAAAAAAAAAAAAAAACYAgAAZHJzL2Rvd25yZXYu&#10;eG1sUEsFBgAAAAAEAAQA9QAAAIIDAAAAAA==&#10;" fillcolor="#d8d8d8" strokeweight=".5pt"/>
                <v:rect id="Rectangle 347" o:spid="_x0000_s1149" style="position:absolute;left:288;top:585;width:1366;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H+8EA&#10;AADaAAAADwAAAGRycy9kb3ducmV2LnhtbESP0WoCMRRE3wv+Q7iCL0WzurSW1SgiCH0qrPUDLpvb&#10;zWJys2yiG//eFAp9HGbmDLPdJ2fFnYbQeVawXBQgiBuvO24VXL5P8w8QISJrtJ5JwYMC7HeTly1W&#10;2o9c0/0cW5EhHCpUYGLsKylDY8hhWPieOHs/fnAYsxxaqQccM9xZuSqKd+mw47xgsKejoeZ6vjkF&#10;r8EmZ+q2XNXrdDncRluWX1ap2TQdNiAipfgf/mt/agVv8Hsl3w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HB/vBAAAA2gAAAA8AAAAAAAAAAAAAAAAAmAIAAGRycy9kb3du&#10;cmV2LnhtbFBLBQYAAAAABAAEAPUAAACGAwAAAAA=&#10;" filled="f" strokeweight=".5pt"/>
                <v:rect id="Rectangle 348" o:spid="_x0000_s1150" style="position:absolute;left:1934;top:1737;width:296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xasMA&#10;AADaAAAADwAAAGRycy9kb3ducmV2LnhtbESPQWvCQBSE7wX/w/IEb3WjB1NiNiEIWqn1oO0PeGaf&#10;STD7NmS3Sfrvu4VCj8PMfMOk+WRaMVDvGssKVssIBHFpdcOVgs+P/fMLCOeRNbaWScE3Ociz2VOK&#10;ibYjX2i4+koECLsEFdTed4mUrqzJoFvajjh4d9sb9EH2ldQ9jgFuWrmOoo002HBYqLGjXU3l4/pl&#10;FMT72+vpfeL43L7FujizOV34oNRiPhVbEJ4m/x/+ax+1gg38Xg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HxasMAAADaAAAADwAAAAAAAAAAAAAAAACYAgAAZHJzL2Rv&#10;d25yZXYueG1sUEsFBgAAAAAEAAQA9QAAAIgDAAAAAA==&#10;" fillcolor="#a5a5a5" strokeweight=".5pt"/>
                <v:rect id="Rectangle 349" o:spid="_x0000_s1151" style="position:absolute;left:1934;top:1259;width:1367;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2VcEA&#10;AADaAAAADwAAAGRycy9kb3ducmV2LnhtbESPQWvCQBSE7wX/w/KE3urGElSiq4SA0FOhxou3R/aZ&#10;BLNvw+6apP31XUHwOMzMN8zuMJlODOR8a1nBcpGAIK6sbrlWcC6PHxsQPiBr7CyTgl/ycNjP3naY&#10;aTvyDw2nUIsIYZ+hgiaEPpPSVw0Z9AvbE0fvap3BEKWrpXY4Rrjp5GeSrKTBluNCgz0VDVW3090o&#10;cJfSfBe909bWmxte0r80T0ul3udTvgURaAqv8LP9pRWs4XEl3gC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3NlXBAAAA2gAAAA8AAAAAAAAAAAAAAAAAmAIAAGRycy9kb3du&#10;cmV2LnhtbFBLBQYAAAAABAAEAPUAAACGAwAAAAA=&#10;" fillcolor="#d8d8d8" strokeweight=".5pt"/>
                <v:rect id="Rectangle 350" o:spid="_x0000_s1152" style="position:absolute;left:1934;top:585;width:1367;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pAr4A&#10;AADaAAAADwAAAGRycy9kb3ducmV2LnhtbERPy4rCMBTdC/5DuMLsNFVBpJqKigOCKx/Q7bW5fcw0&#10;NyXJaMevN4uBWR7Oe73pTSse5HxjWcF0koAgLqxuuFJwu36OlyB8QNbYWiYFv+Rhkw0Ha0y1ffKZ&#10;HpdQiRjCPkUFdQhdKqUvajLoJ7YjjlxpncEQoaukdviM4aaVsyRZSIMNx4YaO9rXVHxffowC+7U7&#10;5M0233cnJ+fm9ZLhXpRKfYz67QpEoD78i//cR60gbo1X4g2Q2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8p6QK+AAAA2gAAAA8AAAAAAAAAAAAAAAAAmAIAAGRycy9kb3ducmV2&#10;LnhtbFBLBQYAAAAABAAEAPUAAACDAwAAAAA=&#10;" strokeweight=".5pt"/>
                <v:rect id="Rectangle 351" o:spid="_x0000_s1153" style="position:absolute;left:3526;top:1259;width:136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HvMIA&#10;AADaAAAADwAAAGRycy9kb3ducmV2LnhtbESPQWvCQBSE7wX/w/KE3upGCUVTV5GA0JNg0ktuj+xr&#10;Esy+Dbtrkvrru0Khx2FmvmH2x9n0YiTnO8sK1qsEBHFtdceNgq/y/LYF4QOyxt4yKfghD8fD4mWP&#10;mbYTX2ksQiMihH2GCtoQhkxKX7dk0K/sQBy9b+sMhihdI7XDKcJNLzdJ8i4NdhwXWhwob6m+FXej&#10;wFWlueSD09Y22xtW6SM9paVSr8v59AEi0Bz+w3/tT61gB88r8Qb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e8wgAAANoAAAAPAAAAAAAAAAAAAAAAAJgCAABkcnMvZG93&#10;bnJldi54bWxQSwUGAAAAAAQABAD1AAAAhwMAAAAA&#10;" fillcolor="#d8d8d8" strokeweight=".5pt"/>
                <v:rect id="Rectangle 352" o:spid="_x0000_s1154" style="position:absolute;left:3527;top:585;width:136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FQ8MA&#10;AADbAAAADwAAAGRycy9kb3ducmV2LnhtbESPT2sCQQzF7wW/wxChtzqrgsjqKCoWBE/+Aa9xJ+5u&#10;u5NZZqa69dObQ6G3hPfy3i/zZecadacQa88GhoMMFHHhbc2lgfPp82MKKiZki41nMvBLEZaL3tsc&#10;c+sffKD7MZVKQjjmaKBKqc21jkVFDuPAt8Si3XxwmGQNpbYBHxLuGj3Ksol2WLM0VNjSpqLi+/jj&#10;DPiv9fZSry6bdh/02D2fOl2LmzHv/W41A5WoS//mv+udFXyhl19kAL1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XFQ8MAAADbAAAADwAAAAAAAAAAAAAAAACYAgAAZHJzL2Rv&#10;d25yZXYueG1sUEsFBgAAAAAEAAQA9QAAAIgDAAAAAA==&#10;" strokeweight=".5pt"/>
                <v:rect id="Rectangle 353" o:spid="_x0000_s1155" style="position:absolute;left:288;top:194;width:4606;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g2MAA&#10;AADbAAAADwAAAGRycy9kb3ducmV2LnhtbERPTYvCMBC9L/gfwgh7W1NdEKmmRUVB2NOq4HVsxrba&#10;TEoSteuv3wiCt3m8z5nlnWnEjZyvLSsYDhIQxIXVNZcK9rv11wSED8gaG8uk4I885FnvY4aptnf+&#10;pds2lCKGsE9RQRVCm0rpi4oM+oFtiSN3ss5giNCVUju8x3DTyFGSjKXBmmNDhS0tKyou26tRYM+L&#10;1aGeH5btj5Pf5vGQ4ViclPrsd/MpiEBdeItf7o2O84fw/CUe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lg2MAAAADbAAAADwAAAAAAAAAAAAAAAACYAgAAZHJzL2Rvd25y&#10;ZXYueG1sUEsFBgAAAAAEAAQA9QAAAIUDAAAAAA==&#10;" strokeweight=".5pt"/>
                <v:shape id="Text Box 354" o:spid="_x0000_s1156" type="#_x0000_t202" style="position:absolute;left:2535;top:178;width:329;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Nvb4A&#10;AADbAAAADwAAAGRycy9kb3ducmV2LnhtbERPy6rCMBDdX/AfwgjurqkuRKpRRLHqzheux2Zsi82k&#10;NNHWvzeC4G4O5znTeWtK8aTaFZYVDPoRCOLU6oIzBefT+n8MwnlkjaVlUvAiB/NZ52+KsbYNH+h5&#10;9JkIIexiVJB7X8VSujQng65vK+LA3Wxt0AdYZ1LX2IRwU8phFI2kwYJDQ44VLXNK78eHUdAediNz&#10;vuyTZnPdJ6vrerHcJJlSvW67mIDw1Pqf+Ove6jB/CJ9fwgFy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1Db2+AAAA2wAAAA8AAAAAAAAAAAAAAAAAmAIAAGRycy9kb3ducmV2&#10;LnhtbFBLBQYAAAAABAAEAPUAAACDAwAAAAA=&#10;" filled="f" stroked="f">
                  <v:textbox inset="1.86944mm,.93472mm,1.86944mm,.93472mm">
                    <w:txbxContent>
                      <w:p w:rsidR="005F2290" w:rsidRDefault="005F2290">
                        <w:pPr>
                          <w:snapToGrid w:val="0"/>
                          <w:spacing w:line="240" w:lineRule="atLeast"/>
                          <w:rPr>
                            <w:sz w:val="15"/>
                            <w:szCs w:val="15"/>
                          </w:rPr>
                        </w:pPr>
                        <w:r>
                          <w:rPr>
                            <w:sz w:val="15"/>
                            <w:szCs w:val="15"/>
                          </w:rPr>
                          <w:t>1</w:t>
                        </w:r>
                      </w:p>
                    </w:txbxContent>
                  </v:textbox>
                </v:shape>
                <v:oval id="Oval 355" o:spid="_x0000_s1157" style="position:absolute;left:2527;top:295;width:295;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MMb0A&#10;AADbAAAADwAAAGRycy9kb3ducmV2LnhtbERPvQrCMBDeBd8hnOCmqQoi1SgiKOJmdXE7m7MpNpfS&#10;RK1vbwTB7T6+31usWluJJzW+dKxgNExAEOdOl1woOJ+2gxkIH5A1Vo5JwZs8rJbdzgJT7V58pGcW&#10;ChFD2KeowIRQp1L63JBFP3Q1ceRurrEYImwKqRt8xXBbyXGSTKXFkmODwZo2hvJ79rAKxmZf7e7b&#10;dVbUZnO7nHeHa5gdlOr32vUcRKA2/MU/917H+RP4/h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riMMb0AAADbAAAADwAAAAAAAAAAAAAAAACYAgAAZHJzL2Rvd25yZXYu&#10;eG1sUEsFBgAAAAAEAAQA9QAAAIIDAAAAAA==&#10;" filled="f" strokeweight=".5pt"/>
                <v:shape id="Text Box 356" o:spid="_x0000_s1158" type="#_x0000_t202" style="position:absolute;left:874;top:1278;width:328;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wUsAA&#10;AADbAAAADwAAAGRycy9kb3ducmV2LnhtbERPS4vCMBC+C/sfwix4s+mKyNI1irhY9eaLPU+bsS02&#10;k9JEW/+9EYS9zcf3nNmiN7W4U+sqywq+ohgEcW51xYWC82k9+gbhPLLG2jIpeJCDxfxjMMNE244P&#10;dD/6QoQQdgkqKL1vEildXpJBF9mGOHAX2xr0AbaF1C12IdzUchzHU2mw4tBQYkOrkvLr8WYU9Ifd&#10;1Jz/9mm3yfbpb7ZerjZpodTws1/+gPDU+3/x273VYf4EXr+E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wUsAAAADbAAAADwAAAAAAAAAAAAAAAACYAgAAZHJzL2Rvd25y&#10;ZXYueG1sUEsFBgAAAAAEAAQA9QAAAIUDAAAAAA==&#10;" filled="f" stroked="f">
                  <v:textbox inset="1.86944mm,.93472mm,1.86944mm,.93472mm">
                    <w:txbxContent>
                      <w:p w:rsidR="005F2290" w:rsidRDefault="005F2290">
                        <w:pPr>
                          <w:snapToGrid w:val="0"/>
                          <w:spacing w:line="240" w:lineRule="atLeast"/>
                          <w:rPr>
                            <w:sz w:val="15"/>
                            <w:szCs w:val="15"/>
                          </w:rPr>
                        </w:pPr>
                        <w:r>
                          <w:rPr>
                            <w:sz w:val="15"/>
                            <w:szCs w:val="15"/>
                          </w:rPr>
                          <w:t>3</w:t>
                        </w:r>
                      </w:p>
                    </w:txbxContent>
                  </v:textbox>
                </v:shape>
                <v:oval id="Oval 357" o:spid="_x0000_s1159" style="position:absolute;left:874;top:1399;width:287;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2x3r0A&#10;AADbAAAADwAAAGRycy9kb3ducmV2LnhtbERPvQrCMBDeBd8hnOCmqYIi1SgiKOJmdXE7m7MpNpfS&#10;RK1vbwTB7T6+31usWluJJzW+dKxgNExAEOdOl1woOJ+2gxkIH5A1Vo5JwZs8rJbdzgJT7V58pGcW&#10;ChFD2KeowIRQp1L63JBFP3Q1ceRurrEYImwKqRt8xXBbyXGSTKXFkmODwZo2hvJ79rAKxmZf7e7b&#10;dVbUZnO7nHeHa5gdlOr32vUcRKA2/MU/917H+RP4/h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2x3r0AAADbAAAADwAAAAAAAAAAAAAAAACYAgAAZHJzL2Rvd25yZXYu&#10;eG1sUEsFBgAAAAAEAAQA9QAAAIIDAAAAAA==&#10;" filled="f" strokeweight=".5pt"/>
                <v:shape id="Text Box 358" o:spid="_x0000_s1160" type="#_x0000_t202" style="position:absolute;left:884;top:1739;width:328;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Lvr8A&#10;AADbAAAADwAAAGRycy9kb3ducmV2LnhtbERPy6rCMBDdC/5DGMGdprooUo0iitW784XrsRnbYjMp&#10;TbT172+EC3c3h/OcxaozlXhT40rLCibjCARxZnXJuYLrZTeagXAeWWNlmRR8yMFq2e8tMNG25RO9&#10;zz4XIYRdggoK7+tESpcVZNCNbU0cuIdtDPoAm1zqBtsQbio5jaJYGiw5NBRY06ag7Hl+GQXd6Sc2&#10;19sxbff3Y7q979abfZorNRx06zkIT53/F/+5DzrMj+H7Szh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jgu+vwAAANsAAAAPAAAAAAAAAAAAAAAAAJgCAABkcnMvZG93bnJl&#10;di54bWxQSwUGAAAAAAQABAD1AAAAhAMAAAAA&#10;" filled="f" stroked="f">
                  <v:textbox inset="1.86944mm,.93472mm,1.86944mm,.93472mm">
                    <w:txbxContent>
                      <w:p w:rsidR="005F2290" w:rsidRDefault="005F2290">
                        <w:pPr>
                          <w:snapToGrid w:val="0"/>
                          <w:spacing w:line="240" w:lineRule="atLeast"/>
                          <w:rPr>
                            <w:sz w:val="15"/>
                            <w:szCs w:val="15"/>
                          </w:rPr>
                        </w:pPr>
                        <w:r>
                          <w:rPr>
                            <w:sz w:val="15"/>
                            <w:szCs w:val="15"/>
                          </w:rPr>
                          <w:t>4</w:t>
                        </w:r>
                      </w:p>
                    </w:txbxContent>
                  </v:textbox>
                </v:shape>
                <v:oval id="Oval 359" o:spid="_x0000_s1161" style="position:absolute;left:890;top:1862;width:28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KMr0A&#10;AADbAAAADwAAAGRycy9kb3ducmV2LnhtbERPvQrCMBDeBd8hnOCmqQ4q1SgiKOJmdXE7m7MpNpfS&#10;RK1vbwTB7T6+31usWluJJzW+dKxgNExAEOdOl1woOJ+2gxkIH5A1Vo5JwZs8rJbdzgJT7V58pGcW&#10;ChFD2KeowIRQp1L63JBFP3Q1ceRurrEYImwKqRt8xXBbyXGSTKTFkmODwZo2hvJ79rAKxmZf7e7b&#10;dVbUZnO7nHeHa5gdlOr32vUcRKA2/MU/917H+VP4/h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YOKMr0AAADbAAAADwAAAAAAAAAAAAAAAACYAgAAZHJzL2Rvd25yZXYu&#10;eG1sUEsFBgAAAAAEAAQA9QAAAIIDAAAAAA==&#10;" filled="f" strokeweight=".5pt"/>
                <v:shape id="Text Box 360" o:spid="_x0000_s1162" type="#_x0000_t202" style="position:absolute;left:2518;top:860;width:329;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06V8MA&#10;AADbAAAADwAAAGRycy9kb3ducmV2LnhtbESPzW7CQAyE75V4h5WRuJUNHFCVsiAEIsCNP/Vssm4S&#10;NeuNsgsJb18fkLjZmvHM5/myd7V6UBsqzwYm4wQUce5txYWB62X7+QUqRGSLtWcy8KQAy8XgY46p&#10;9R2f6HGOhZIQDikaKGNsUq1DXpLDMPYNsWi/vnUYZW0LbVvsJNzVepokM+2wYmkosaF1Sfnf+e4M&#10;9KfDzF1/jlm3ux2zzW27Wu+ywpjRsF99g4rUx7f5db23gi+w8osM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06V8MAAADbAAAADwAAAAAAAAAAAAAAAACYAgAAZHJzL2Rv&#10;d25yZXYueG1sUEsFBgAAAAAEAAQA9QAAAIgDAAAAAA==&#10;" filled="f" stroked="f">
                  <v:textbox inset="1.86944mm,.93472mm,1.86944mm,.93472mm">
                    <w:txbxContent>
                      <w:p w:rsidR="005F2290" w:rsidRDefault="005F2290">
                        <w:pPr>
                          <w:snapToGrid w:val="0"/>
                          <w:spacing w:line="240" w:lineRule="atLeast"/>
                          <w:rPr>
                            <w:sz w:val="15"/>
                            <w:szCs w:val="15"/>
                          </w:rPr>
                        </w:pPr>
                        <w:r>
                          <w:rPr>
                            <w:sz w:val="15"/>
                            <w:szCs w:val="15"/>
                          </w:rPr>
                          <w:t>5</w:t>
                        </w:r>
                      </w:p>
                    </w:txbxContent>
                  </v:textbox>
                </v:shape>
                <v:oval id="Oval 361" o:spid="_x0000_s1163" style="position:absolute;left:2519;top:981;width:287;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C7270A&#10;AADbAAAADwAAAGRycy9kb3ducmV2LnhtbERPvQrCMBDeBd8hnOCmqQ6i1SgiKOJmdXE7m7MpNpfS&#10;RK1vbwTB7T6+31usWluJJzW+dKxgNExAEOdOl1woOJ+2gykIH5A1Vo5JwZs8rJbdzgJT7V58pGcW&#10;ChFD2KeowIRQp1L63JBFP3Q1ceRurrEYImwKqRt8xXBbyXGSTKTFkmODwZo2hvJ79rAKxmZf7e7b&#10;dVbUZnO7nHeHa5gelOr32vUcRKA2/MU/917H+TP4/h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1C7270AAADbAAAADwAAAAAAAAAAAAAAAACYAgAAZHJzL2Rvd25yZXYu&#10;eG1sUEsFBgAAAAAEAAQA9QAAAIIDAAAAAA==&#10;" filled="f" strokeweight=".5pt"/>
                <v:shape id="Text Box 362" o:spid="_x0000_s1164" type="#_x0000_t202" style="position:absolute;left:2518;top:1333;width:329;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87L0A&#10;AADbAAAADwAAAGRycy9kb3ducmV2LnhtbERPuwrCMBTdBf8hXMFNUx1EqlFEsermC+drc22LzU1p&#10;oq1/bwbB8XDe82VrSvGm2hWWFYyGEQji1OqCMwXXy3YwBeE8ssbSMin4kIPlotuZY6xtwyd6n30m&#10;Qgi7GBXk3lexlC7NyaAb2oo4cA9bG/QB1pnUNTYh3JRyHEUTabDg0JBjReuc0uf5ZRS0p8PEXG/H&#10;pNndj8nmvl2td0mmVL/XrmYgPLX+L/6591rBOKwPX8IP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0f87L0AAADbAAAADwAAAAAAAAAAAAAAAACYAgAAZHJzL2Rvd25yZXYu&#10;eG1sUEsFBgAAAAAEAAQA9QAAAIIDAAAAAA==&#10;" filled="f" stroked="f">
                  <v:textbox inset="1.86944mm,.93472mm,1.86944mm,.93472mm">
                    <w:txbxContent>
                      <w:p w:rsidR="005F2290" w:rsidRDefault="005F2290">
                        <w:pPr>
                          <w:snapToGrid w:val="0"/>
                          <w:spacing w:line="240" w:lineRule="atLeast"/>
                          <w:rPr>
                            <w:sz w:val="15"/>
                            <w:szCs w:val="15"/>
                          </w:rPr>
                        </w:pPr>
                        <w:r>
                          <w:rPr>
                            <w:sz w:val="15"/>
                            <w:szCs w:val="15"/>
                          </w:rPr>
                          <w:t>6</w:t>
                        </w:r>
                      </w:p>
                    </w:txbxContent>
                  </v:textbox>
                </v:shape>
                <v:oval id="Oval 363" o:spid="_x0000_s1165" style="position:absolute;left:2535;top:1457;width:287;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9YL4A&#10;AADbAAAADwAAAGRycy9kb3ducmV2LnhtbESPwQrCMBBE74L/EFbwZlM9iFSjiKCIN6sXb2uzNsVm&#10;U5qo9e+NIHgcZt4Ms1h1thZPan3lWME4SUEQF05XXCo4n7ajGQgfkDXWjknBmzyslv3eAjPtXnyk&#10;Zx5KEUvYZ6jAhNBkUvrCkEWfuIY4ejfXWgxRtqXULb5iua3lJE2n0mLFccFgQxtDxT1/WAUTs693&#10;9+06LxuzuV3Ou8M1zA5KDQfdeg4iUBf+4R+915Ebw/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KfWC+AAAA2wAAAA8AAAAAAAAAAAAAAAAAmAIAAGRycy9kb3ducmV2&#10;LnhtbFBLBQYAAAAABAAEAPUAAACDAwAAAAA=&#10;" filled="f" strokeweight=".5pt"/>
                <v:shape id="Text Box 364" o:spid="_x0000_s1166" type="#_x0000_t202" style="position:absolute;left:2552;top:1777;width:328;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HAMEA&#10;AADbAAAADwAAAGRycy9kb3ducmV2LnhtbESPzarCMBSE94LvEI7gTlO7EKlGEcXq3fmH62Nzbltu&#10;c1KaaOvb3wiCy2FmvmEWq85U4kmNKy0rmIwjEMSZ1SXnCq6X3WgGwnlkjZVlUvAiB6tlv7fARNuW&#10;T/Q8+1wECLsEFRTe14mULivIoBvbmjh4v7Yx6INscqkbbAPcVDKOoqk0WHJYKLCmTUHZ3/lhFHSn&#10;n6m53o5pu78f0+19t97s01yp4aBbz0F46vw3/GkftII4hve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ZxwDBAAAA2wAAAA8AAAAAAAAAAAAAAAAAmAIAAGRycy9kb3du&#10;cmV2LnhtbFBLBQYAAAAABAAEAPUAAACGAwAAAAA=&#10;" filled="f" stroked="f">
                  <v:textbox inset="1.86944mm,.93472mm,1.86944mm,.93472mm">
                    <w:txbxContent>
                      <w:p w:rsidR="005F2290" w:rsidRDefault="005F2290">
                        <w:pPr>
                          <w:snapToGrid w:val="0"/>
                          <w:spacing w:line="240" w:lineRule="atLeast"/>
                          <w:rPr>
                            <w:sz w:val="15"/>
                            <w:szCs w:val="15"/>
                          </w:rPr>
                        </w:pPr>
                        <w:r>
                          <w:rPr>
                            <w:sz w:val="15"/>
                            <w:szCs w:val="15"/>
                          </w:rPr>
                          <w:t>9</w:t>
                        </w:r>
                      </w:p>
                    </w:txbxContent>
                  </v:textbox>
                </v:shape>
                <v:oval id="Oval 365" o:spid="_x0000_s1167" style="position:absolute;left:2535;top:1883;width:287;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GjL4A&#10;AADbAAAADwAAAGRycy9kb3ducmV2LnhtbESPwQrCMBBE74L/EFbwpqkKItUoIijizerF29qsTbHZ&#10;lCZq/XsjCB6HmTfDLFatrcSTGl86VjAaJiCIc6dLLhScT9vBDIQPyBorx6TgTR5Wy25ngal2Lz7S&#10;MwuFiCXsU1RgQqhTKX1uyKIfupo4ejfXWAxRNoXUDb5iua3kOEmm0mLJccFgTRtD+T17WAVjs692&#10;9+06K2qzuV3Ou8M1zA5K9Xvteg4iUBv+4R+915GbwP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Roy+AAAA2wAAAA8AAAAAAAAAAAAAAAAAmAIAAGRycy9kb3ducmV2&#10;LnhtbFBLBQYAAAAABAAEAPUAAACDAwAAAAA=&#10;" filled="f" strokeweight=".5pt"/>
                <v:shape id="Text Box 366" o:spid="_x0000_s1168" type="#_x0000_t202" style="position:absolute;left:4040;top:870;width:328;height: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z678MA&#10;AADbAAAADwAAAGRycy9kb3ducmV2LnhtbESPT4vCMBTE78J+h/AWvGmqiEi3qYiLdb35D8/P5m1b&#10;bF5Kk7Xdb28EweMwM79hkmVvanGn1lWWFUzGEQji3OqKCwXn02a0AOE8ssbaMin4JwfL9GOQYKxt&#10;xwe6H30hAoRdjApK75tYSpeXZNCNbUMcvF/bGvRBtoXULXYBbmo5jaK5NFhxWCixoXVJ+e34ZxT0&#10;h93cnC/7rNte99n3dbNab7NCqeFnv/oC4an37/Cr/aMVTGfw/BJ+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z678MAAADbAAAADwAAAAAAAAAAAAAAAACYAgAAZHJzL2Rv&#10;d25yZXYueG1sUEsFBgAAAAAEAAQA9QAAAIgDAAAAAA==&#10;" filled="f" stroked="f">
                  <v:textbox inset="1.86944mm,.93472mm,1.86944mm,.93472mm">
                    <w:txbxContent>
                      <w:p w:rsidR="005F2290" w:rsidRDefault="005F2290">
                        <w:pPr>
                          <w:snapToGrid w:val="0"/>
                          <w:spacing w:line="240" w:lineRule="atLeast"/>
                          <w:rPr>
                            <w:sz w:val="15"/>
                            <w:szCs w:val="15"/>
                          </w:rPr>
                        </w:pPr>
                        <w:r>
                          <w:rPr>
                            <w:sz w:val="15"/>
                            <w:szCs w:val="15"/>
                          </w:rPr>
                          <w:t>7</w:t>
                        </w:r>
                      </w:p>
                    </w:txbxContent>
                  </v:textbox>
                </v:shape>
                <v:oval id="Oval 367" o:spid="_x0000_s1169" style="position:absolute;left:4055;top:981;width:287;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7Y74A&#10;AADbAAAADwAAAGRycy9kb3ducmV2LnhtbESPwQrCMBBE74L/EFbwpqmCItUoIijizerF29qsTbHZ&#10;lCZq/XsjCB6HmTfDLFatrcSTGl86VjAaJiCIc6dLLhScT9vBDIQPyBorx6TgTR5Wy25ngal2Lz7S&#10;MwuFiCXsU1RgQqhTKX1uyKIfupo4ejfXWAxRNoXUDb5iua3kOEmm0mLJccFgTRtD+T17WAVjs692&#10;9+06K2qzuV3Ou8M1zA5K9Xvteg4iUBv+4R+915GbwP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xe2O+AAAA2wAAAA8AAAAAAAAAAAAAAAAAmAIAAGRycy9kb3ducmV2&#10;LnhtbFBLBQYAAAAABAAEAPUAAACDAwAAAAA=&#10;" filled="f" strokeweight=".5pt"/>
                <v:shape id="Text Box 368" o:spid="_x0000_s1170" type="#_x0000_t202" style="position:absolute;left:4035;top:1286;width:3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A8EA&#10;AADbAAAADwAAAGRycy9kb3ducmV2LnhtbESPzarCMBSE9xd8h3AEd9dUF+VSjSKKVXf+4frYHNti&#10;c1KaaOvbmwuCy2FmvmGm885U4kmNKy0rGA0jEMSZ1SXnCs6n9e8fCOeRNVaWScGLHMxnvZ8pJtq2&#10;fKDn0eciQNglqKDwvk6kdFlBBt3Q1sTBu9nGoA+yyaVusA1wU8lxFMXSYMlhocCalgVl9+PDKOgO&#10;u9icL/u03Vz36eq6Xiw3aa7UoN8tJiA8df4b/rS3WsE4hv8v4Q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wQPBAAAA2wAAAA8AAAAAAAAAAAAAAAAAmAIAAGRycy9kb3du&#10;cmV2LnhtbFBLBQYAAAAABAAEAPUAAACGAwAAAAA=&#10;" filled="f" stroked="f">
                  <v:textbox inset="1.86944mm,.93472mm,1.86944mm,.93472mm">
                    <w:txbxContent>
                      <w:p w:rsidR="005F2290" w:rsidRDefault="005F2290">
                        <w:pPr>
                          <w:snapToGrid w:val="0"/>
                          <w:spacing w:line="240" w:lineRule="atLeast"/>
                          <w:rPr>
                            <w:sz w:val="15"/>
                            <w:szCs w:val="15"/>
                          </w:rPr>
                        </w:pPr>
                        <w:r>
                          <w:rPr>
                            <w:sz w:val="15"/>
                            <w:szCs w:val="15"/>
                          </w:rPr>
                          <w:t>8</w:t>
                        </w:r>
                      </w:p>
                    </w:txbxContent>
                  </v:textbox>
                </v:shape>
                <v:oval id="Oval 369" o:spid="_x0000_s1171" style="position:absolute;left:4055;top:1399;width:28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Aj74A&#10;AADbAAAADwAAAGRycy9kb3ducmV2LnhtbESPwQrCMBBE74L/EFbwpqkeVKpRRFDEm9WLt7VZm2Kz&#10;KU3U+vdGEDwOM2+GWaxaW4knNb50rGA0TEAQ506XXCg4n7aDGQgfkDVWjknBmzyslt3OAlPtXnyk&#10;ZxYKEUvYp6jAhFCnUvrckEU/dDVx9G6usRiibAqpG3zFclvJcZJMpMWS44LBmjaG8nv2sArGZl/t&#10;7tt1VtRmc7ucd4drmB2U6vfa9RxEoDb8wz96ryM3he+X+AP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vQI++AAAA2wAAAA8AAAAAAAAAAAAAAAAAmAIAAGRycy9kb3ducmV2&#10;LnhtbFBLBQYAAAAABAAEAPUAAACDAwAAAAA=&#10;" filled="f" strokeweight=".5pt"/>
                <v:shape id="Text Box 370" o:spid="_x0000_s1172" type="#_x0000_t202" style="position:absolute;left:4055;top:1749;width:328;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w6r0A&#10;AADbAAAADwAAAGRycy9kb3ducmV2LnhtbERPuwrCMBTdBf8hXMFNUx1EqlFEsermC+drc22LzU1p&#10;oq1/bwbB8XDe82VrSvGm2hWWFYyGEQji1OqCMwXXy3YwBeE8ssbSMin4kIPlotuZY6xtwyd6n30m&#10;Qgi7GBXk3lexlC7NyaAb2oo4cA9bG/QB1pnUNTYh3JRyHEUTabDg0JBjReuc0uf5ZRS0p8PEXG/H&#10;pNndj8nmvl2td0mmVL/XrmYgPLX+L/6591rBOIwNX8IP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THw6r0AAADbAAAADwAAAAAAAAAAAAAAAACYAgAAZHJzL2Rvd25yZXYu&#10;eG1sUEsFBgAAAAAEAAQA9QAAAIIDAAAAAA==&#10;" filled="f" stroked="f">
                  <v:textbox inset="1.86944mm,.93472mm,1.86944mm,.93472mm">
                    <w:txbxContent>
                      <w:p w:rsidR="005F2290" w:rsidRDefault="005F2290">
                        <w:pPr>
                          <w:snapToGrid w:val="0"/>
                          <w:spacing w:line="240" w:lineRule="atLeast"/>
                          <w:rPr>
                            <w:sz w:val="15"/>
                            <w:szCs w:val="15"/>
                          </w:rPr>
                        </w:pPr>
                        <w:r>
                          <w:rPr>
                            <w:sz w:val="15"/>
                            <w:szCs w:val="15"/>
                          </w:rPr>
                          <w:t>9</w:t>
                        </w:r>
                      </w:p>
                    </w:txbxContent>
                  </v:textbox>
                </v:shape>
                <v:oval id="Oval 371" o:spid="_x0000_s1173" style="position:absolute;left:4055;top:1862;width:28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xZr4A&#10;AADbAAAADwAAAGRycy9kb3ducmV2LnhtbESPwQrCMBBE74L/EFbwpqkeRKtRRFDEm9WLt7VZm2Kz&#10;KU3U+vdGEDwOM2+GWaxaW4knNb50rGA0TEAQ506XXCg4n7aDKQgfkDVWjknBmzyslt3OAlPtXnyk&#10;ZxYKEUvYp6jAhFCnUvrckEU/dDVx9G6usRiibAqpG3zFclvJcZJMpMWS44LBmjaG8nv2sArGZl/t&#10;7tt1VtRmc7ucd4drmB6U6vfa9RxEoDb8wz96ryM3g++X+AP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08cWa+AAAA2wAAAA8AAAAAAAAAAAAAAAAAmAIAAGRycy9kb3ducmV2&#10;LnhtbFBLBQYAAAAABAAEAPUAAACDAwAAAAA=&#10;" filled="f" strokeweight=".5pt"/>
                <v:shape id="Text Box 372" o:spid="_x0000_s1174" type="#_x0000_t202" style="position:absolute;left:403;top:570;width:931;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rPMAA&#10;AADbAAAADwAAAGRycy9kb3ducmV2LnhtbERPzWrCQBC+C77DMgVvumkLVVI3QUyL0lP9eYAhO02C&#10;u7Mhu2p8+86h0OPH978uR+/UjYbYBTbwvMhAEdfBdtwYOJ8+5ytQMSFbdIHJwIMilMV0ssbchjsf&#10;6HZMjZIQjjkaaFPqc61j3ZLHuAg9sXA/YfCYBA6NtgPeJdw7/ZJlb9pjx9LQYk/blurL8eql5HtZ&#10;7TIb9tVYnT+q5cp9XR/OmNnTuHkHlWhM/+I/994aeJX18k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AlrPMAAAADbAAAADwAAAAAAAAAAAAAAAACYAgAAZHJzL2Rvd25y&#10;ZXYueG1sUEsFBgAAAAAEAAQA9QAAAIUDAAAAAA==&#10;" filled="f" stroked="f">
                  <v:textbox inset="1.86944mm,0,1.86944mm,0">
                    <w:txbxContent>
                      <w:p w:rsidR="005F2290" w:rsidRDefault="005F2290">
                        <w:pPr>
                          <w:snapToGrid w:val="0"/>
                          <w:spacing w:line="240" w:lineRule="atLeast"/>
                          <w:rPr>
                            <w:sz w:val="15"/>
                            <w:szCs w:val="15"/>
                          </w:rPr>
                        </w:pPr>
                        <w:r>
                          <w:rPr>
                            <w:rFonts w:hint="eastAsia"/>
                            <w:sz w:val="15"/>
                            <w:szCs w:val="15"/>
                          </w:rPr>
                          <w:t>初沉池</w:t>
                        </w:r>
                      </w:p>
                    </w:txbxContent>
                  </v:textbox>
                </v:shape>
                <v:shape id="Text Box 373" o:spid="_x0000_s1175" type="#_x0000_t202" style="position:absolute;left:2088;top:570;width:660;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5F2290" w:rsidRDefault="005F2290">
                        <w:pPr>
                          <w:snapToGrid w:val="0"/>
                          <w:spacing w:line="240" w:lineRule="atLeast"/>
                          <w:rPr>
                            <w:sz w:val="15"/>
                            <w:szCs w:val="15"/>
                          </w:rPr>
                        </w:pPr>
                        <w:r>
                          <w:rPr>
                            <w:rFonts w:hint="eastAsia"/>
                            <w:sz w:val="15"/>
                            <w:szCs w:val="15"/>
                          </w:rPr>
                          <w:t>曝气池</w:t>
                        </w:r>
                      </w:p>
                    </w:txbxContent>
                  </v:textbox>
                </v:shape>
                <v:shape id="Text Box 374" o:spid="_x0000_s1176" type="#_x0000_t202" style="position:absolute;left:3693;top:535;width:1087;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5F2290" w:rsidRDefault="005F2290">
                        <w:pPr>
                          <w:snapToGrid w:val="0"/>
                          <w:spacing w:line="240" w:lineRule="atLeast"/>
                          <w:rPr>
                            <w:sz w:val="15"/>
                            <w:szCs w:val="15"/>
                          </w:rPr>
                        </w:pPr>
                        <w:proofErr w:type="gramStart"/>
                        <w:r>
                          <w:rPr>
                            <w:rFonts w:hint="eastAsia"/>
                            <w:sz w:val="15"/>
                            <w:szCs w:val="15"/>
                          </w:rPr>
                          <w:t>二沉池</w:t>
                        </w:r>
                        <w:proofErr w:type="gramEnd"/>
                      </w:p>
                    </w:txbxContent>
                  </v:textbox>
                </v:shape>
                <v:oval id="Oval 375" o:spid="_x0000_s1177" style="position:absolute;left:2731;top:695;width:36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K+xsIA&#10;AADbAAAADwAAAGRycy9kb3ducmV2LnhtbESPT2vCQBTE74LfYXmCN7P5AyKpq4ggeGubFuzxkX1N&#10;QrNv4+5G47fvCoUeh5n5DbPdT6YXN3K+s6wgS1IQxLXVHTcKPj9Oqw0IH5A19pZJwYM87Hfz2RZL&#10;be/8TrcqNCJC2JeooA1hKKX0dUsGfWIH4uh9W2cwROkaqR3eI9z0Mk/TtTTYcVxocaBjS/VPNRoF&#10;+ahdtjmGvHp9476+psX4lV2UWi6mwwuIQFP4D/+1z1pBUcDzS/w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r7GwgAAANsAAAAPAAAAAAAAAAAAAAAAAJgCAABkcnMvZG93&#10;bnJldi54bWxQSwUGAAAAAAQABAD1AAAAhwMAAAAA&#10;" strokeweight=".5pt"/>
                <v:oval id="Oval 376" o:spid="_x0000_s1178" style="position:absolute;left:2985;top:741;width:172;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tF8IA&#10;AADbAAAADwAAAGRycy9kb3ducmV2LnhtbESPQWsCMRSE7wX/Q3hCL6VmdUstq1FEW+i1Vjy/bl53&#10;g5uXJYlr9t83hUKPw8x8w6y3yXZiIB+MYwXzWQGCuHbacKPg9Pn2+AIiRGSNnWNSMFKA7WZyt8ZK&#10;uxt/0HCMjcgQDhUqaGPsKylD3ZLFMHM9cfa+nbcYs/SN1B5vGW47uSiKZ2nRcF5osad9S/XleLUK&#10;hpM/Jz8as+zHMn0dylf7gIVS99O0W4GIlOJ/+K/9rhWUT/D7Jf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i0XwgAAANsAAAAPAAAAAAAAAAAAAAAAAJgCAABkcnMvZG93&#10;bnJldi54bWxQSwUGAAAAAAQABAD1AAAAhwMAAAAA&#10;" stroked="f"/>
                <v:shape id="AutoShape 377" o:spid="_x0000_s1179" type="#_x0000_t32" style="position:absolute;left:2913;top:741;width:1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378" o:spid="_x0000_s1180" type="#_x0000_t32" style="position:absolute;left:2913;top:836;width:134;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oval id="Oval 379" o:spid="_x0000_s1181" style="position:absolute;left:2806;top:741;width:75;height: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2AcIA&#10;AADbAAAADwAAAGRycy9kb3ducmV2LnhtbESPQWvCQBSE7wX/w/IEL0U3WqoSXUUCitemHnp8Zp9J&#10;MPs27K4m+fduodDjMDPfMNt9bxrxJOdrywrmswQEcWF1zaWCy/dxugbhA7LGxjIpGMjDfjd622Kq&#10;bcdf9MxDKSKEfYoKqhDaVEpfVGTQz2xLHL2bdQZDlK6U2mEX4aaRiyRZSoM1x4UKW8oqKu75wyhw&#10;7+2QDefsOL/yKf/s1vpnedFKTcb9YQMiUB/+w3/ts1bwsYLfL/EH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DYBwgAAANsAAAAPAAAAAAAAAAAAAAAAAJgCAABkcnMvZG93&#10;bnJldi54bWxQSwUGAAAAAAQABAD1AAAAhwMAAAAA&#10;" fillcolor="black"/>
                <v:rect id="Rectangle 380" o:spid="_x0000_s1182" style="position:absolute;left:403;top:2704;width:48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tTbsA&#10;AADbAAAADwAAAGRycy9kb3ducmV2LnhtbERPvQrCMBDeBd8hnOCmqVpEqlFEEJwErYvb0ZxtsbmU&#10;JGr16c0gOH58/6tNZxrxJOdrywom4wQEcWF1zaWCS74fLUD4gKyxsUwK3uRhs+73Vphp++ITPc+h&#10;FDGEfYYKqhDaTEpfVGTQj21LHLmbdQZDhK6U2uErhptGTpNkLg3WHBsqbGlXUXE/P4wCd83Ncdc6&#10;bW25uOM1/aTbNFdqOOi2SxCBuvAX/9wHrWAWx8Yv8QfI9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f+bU27AAAA2wAAAA8AAAAAAAAAAAAAAAAAmAIAAGRycy9kb3ducmV2Lnht&#10;bFBLBQYAAAAABAAEAPUAAACAAwAAAAA=&#10;" fillcolor="#d8d8d8" strokeweight=".5pt"/>
                <v:shape id="Text Box 381" o:spid="_x0000_s1183" type="#_x0000_t202" style="position:absolute;left:939;top:2631;width:824;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BcQA&#10;AADbAAAADwAAAGRycy9kb3ducmV2LnhtbESPT2vCQBTE7wW/w/IEb82mCqWmWYMKgodC8c+lt0f2&#10;NYnJvo3Z1aR+elcQehxm5jdMmg2mEVfqXGVZwVsUgyDOra64UHA8bF4/QDiPrLGxTAr+yEG2GL2k&#10;mGjb846ue1+IAGGXoILS+zaR0uUlGXSRbYmD92s7gz7IrpC6wz7ATSOncfwuDVYcFkpsaV1SXu8v&#10;RgGtTj/n29eJZVPr5beOh+rWr5SajIflJwhPg/8PP9tbrWA2h8eX8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eDwXEAAAA2wAAAA8AAAAAAAAAAAAAAAAAmAIAAGRycy9k&#10;b3ducmV2LnhtbFBLBQYAAAAABAAEAPUAAACJAwAAAAA=&#10;" filled="f" stroked="f">
                  <v:textbox inset=".368mm,.93472mm,.368mm,.93472mm">
                    <w:txbxContent>
                      <w:p w:rsidR="005F2290" w:rsidRDefault="005F2290">
                        <w:pPr>
                          <w:snapToGrid w:val="0"/>
                          <w:spacing w:line="240" w:lineRule="atLeast"/>
                          <w:rPr>
                            <w:rFonts w:cs="宋体"/>
                            <w:sz w:val="15"/>
                            <w:szCs w:val="15"/>
                          </w:rPr>
                        </w:pPr>
                        <w:r>
                          <w:rPr>
                            <w:rFonts w:cs="宋体" w:hint="eastAsia"/>
                            <w:sz w:val="15"/>
                            <w:szCs w:val="15"/>
                          </w:rPr>
                          <w:t>悬浮物</w:t>
                        </w:r>
                      </w:p>
                    </w:txbxContent>
                  </v:textbox>
                </v:shape>
                <v:rect id="Rectangle 382" o:spid="_x0000_s1184" style="position:absolute;left:1934;top:2703;width:48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9nl8AA&#10;AADbAAAADwAAAGRycy9kb3ducmV2LnhtbERPy4rCMBTdC/MP4Q6403RErFTTIgM+ULvQmQ+4Nte2&#10;2NyUJmr9+8liwOXhvJdZbxrxoM7VlhV8jSMQxIXVNZcKfn/WozkI55E1NpZJwYscZOnHYImJtk8+&#10;0ePsSxFC2CWooPK+TaR0RUUG3di2xIG72s6gD7Arpe7wGcJNIydRNJMGaw4NFbb0XVFxO9+Ngnh9&#10;2R6OPcd5s4/1KmdzOPFGqeFnv1qA8NT7t/jfvdMKpmF9+BJ+gE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9nl8AAAADbAAAADwAAAAAAAAAAAAAAAACYAgAAZHJzL2Rvd25y&#10;ZXYueG1sUEsFBgAAAAAEAAQA9QAAAIUDAAAAAA==&#10;" fillcolor="#a5a5a5" strokeweight=".5pt"/>
                <v:shape id="Text Box 383" o:spid="_x0000_s1185" type="#_x0000_t202" style="position:absolute;left:2422;top:2632;width:1110;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S818MA&#10;AADbAAAADwAAAGRycy9kb3ducmV2LnhtbESPQYvCMBSE7wv7H8ITvK2pIiLdpiIuVr2pK3t+Nm/b&#10;YvNSmmjrvzeC4HGYmW+YZNGbWtyodZVlBeNRBII4t7riQsHpd/01B+E8ssbaMim4k4NF+vmRYKxt&#10;xwe6HX0hAoRdjApK75tYSpeXZNCNbEMcvH/bGvRBtoXULXYBbmo5iaKZNFhxWCixoVVJ+eV4NQr6&#10;w25mTn/7rNuc99nPeb1cbbJCqeGgX36D8NT7d/jV3moF0zE8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S818MAAADbAAAADwAAAAAAAAAAAAAAAACYAgAAZHJzL2Rv&#10;d25yZXYueG1sUEsFBgAAAAAEAAQA9QAAAIgDAAAAAA==&#10;" filled="f" stroked="f">
                  <v:textbox inset="1.86944mm,.93472mm,1.86944mm,.93472mm">
                    <w:txbxContent>
                      <w:p w:rsidR="005F2290" w:rsidRDefault="005F2290">
                        <w:pPr>
                          <w:snapToGrid w:val="0"/>
                          <w:spacing w:line="240" w:lineRule="atLeast"/>
                          <w:rPr>
                            <w:rFonts w:cs="宋体"/>
                            <w:sz w:val="15"/>
                            <w:szCs w:val="15"/>
                          </w:rPr>
                        </w:pPr>
                        <w:r>
                          <w:rPr>
                            <w:rFonts w:cs="宋体" w:hint="eastAsia"/>
                            <w:sz w:val="15"/>
                            <w:szCs w:val="15"/>
                          </w:rPr>
                          <w:t>沉积污泥</w:t>
                        </w:r>
                      </w:p>
                    </w:txbxContent>
                  </v:textbox>
                </v:shape>
                <v:shape id="AutoShape 384" o:spid="_x0000_s1186" type="#_x0000_t32" style="position:absolute;top:379;width:5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2GrMUAAADbAAAADwAAAGRycy9kb3ducmV2LnhtbESPT2vCQBTE7wW/w/KE3pqNoZQSXcUK&#10;Ylvpwfjn/Mg+k9Ds23R3q9FP7xYKHoeZ+Q0zmfWmFSdyvrGsYJSkIIhLqxuuFOy2y6dXED4ga2wt&#10;k4ILeZhNBw8TzLU984ZORahEhLDPUUEdQpdL6cuaDPrEdsTRO1pnMETpKqkdniPctDJL0xdpsOG4&#10;UGNHi5rK7+LXKPhcd032s/pyH22gQ6Gv+7fVaK/U47Cfj0EE6sM9/N9+1wqeM/j7En+A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2GrMUAAADbAAAADwAAAAAAAAAA&#10;AAAAAAChAgAAZHJzL2Rvd25yZXYueG1sUEsFBgAAAAAEAAQA+QAAAJMDAAAAAA==&#10;" strokeweight=".5pt">
                  <v:stroke endarrow="block"/>
                </v:shape>
                <v:shape id="AutoShape 385" o:spid="_x0000_s1187" type="#_x0000_t32" style="position:absolute;top:981;width:5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EjN8QAAADbAAAADwAAAGRycy9kb3ducmV2LnhtbESPQWsCMRSE74L/ITzBW81qpchqFBWK&#10;rcWD2+r5sXndXbp5WZOoq7++KRQ8DjPzDTNbtKYWF3K+sqxgOEhAEOdWV1wo+Pp8fZqA8AFZY22Z&#10;FNzIw2Le7cww1fbKe7pkoRARwj5FBWUITSqlz0sy6Ae2IY7et3UGQ5SukNrhNcJNLUdJ8iINVhwX&#10;SmxoXVL+k52Ngu1HU41Om517rwMdM30/rDbDg1L9XrucggjUhkf4v/2mFYyf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M3xAAAANsAAAAPAAAAAAAAAAAA&#10;AAAAAKECAABkcnMvZG93bnJldi54bWxQSwUGAAAAAAQABAD5AAAAkgMAAAAA&#10;" strokeweight=".5pt">
                  <v:stroke endarrow="block"/>
                </v:shape>
                <v:shape id="AutoShape 386" o:spid="_x0000_s1188" type="#_x0000_t32" style="position:absolute;top:1551;width:53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i7Q8QAAADbAAAADwAAAGRycy9kb3ducmV2LnhtbESPT2sCMRTE7wW/Q3iCt5pVpMhqFBWK&#10;tqUH1z/nx+a5u7h52Saprn76piB4HGbmN8x03ppaXMj5yrKCQT8BQZxbXXGhYL97fx2D8AFZY22Z&#10;FNzIw3zWeZliqu2Vt3TJQiEihH2KCsoQmlRKn5dk0PdtQxy9k3UGQ5SukNrhNcJNLYdJ8iYNVhwX&#10;SmxoVVJ+zn6Ngs+vphr+rL/dRx3omOn7YbkeHJTqddvFBESgNjzDj/ZGKxiN4P9L/AF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LtDxAAAANsAAAAPAAAAAAAAAAAA&#10;AAAAAKECAABkcnMvZG93bnJldi54bWxQSwUGAAAAAAQABAD5AAAAkgMAAAAA&#10;" strokeweight=".5pt">
                  <v:stroke endarrow="block"/>
                </v:shape>
                <v:shape id="AutoShape 387" o:spid="_x0000_s1189" type="#_x0000_t32" style="position:absolute;left:1524;top:982;width:53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Qe2MQAAADbAAAADwAAAGRycy9kb3ducmV2LnhtbESPQWsCMRSE74L/ITzBW80qtchqFBWK&#10;rcWD2+r5sXndXbp5WZOoq7++KRQ8DjPzDTNbtKYWF3K+sqxgOEhAEOdWV1wo+Pp8fZqA8AFZY22Z&#10;FNzIw2Le7cww1fbKe7pkoRARwj5FBWUITSqlz0sy6Ae2IY7et3UGQ5SukNrhNcJNLUdJ8iINVhwX&#10;SmxoXVL+k52Ngu1HU41Om517rwMdM30/rDbDg1L9XrucggjUhkf4v/2mFTyP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JB7YxAAAANsAAAAPAAAAAAAAAAAA&#10;AAAAAKECAABkcnMvZG93bnJldi54bWxQSwUGAAAAAAQABAD5AAAAkgMAAAAA&#10;" strokeweight=".5pt">
                  <v:stroke endarrow="block"/>
                </v:shape>
                <v:shape id="AutoShape 388" o:spid="_x0000_s1190" type="#_x0000_t32" style="position:absolute;left:1524;top:1549;width:53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Ar8QAAADbAAAADwAAAGRycy9kb3ducmV2LnhtbESPQWsCMRSE70L/Q3iF3jSriJTVKLYg&#10;2ooHt+r5sXnuLm5e1iTV1V9vhEKPw8x8w0xmranFhZyvLCvo9xIQxLnVFRcKdj+L7jsIH5A11pZJ&#10;wY08zKYvnQmm2l55S5csFCJC2KeooAyhSaX0eUkGfc82xNE7WmcwROkKqR1eI9zUcpAkI2mw4rhQ&#10;YkOfJeWn7Nco+F431eC83LivOtAh0/f9x7K/V+rttZ2PQQRqw3/4r73SCoYjeH6JP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9oCvxAAAANsAAAAPAAAAAAAAAAAA&#10;AAAAAKECAABkcnMvZG93bnJldi54bWxQSwUGAAAAAAQABAD5AAAAkgMAAAAA&#10;" strokeweight=".5pt">
                  <v:stroke endarrow="block"/>
                </v:shape>
                <v:shape id="AutoShape 389" o:spid="_x0000_s1191" type="#_x0000_t32" style="position:absolute;left:3157;top:984;width:53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lNMQAAADbAAAADwAAAGRycy9kb3ducmV2LnhtbESPQWsCMRSE74L/ITzBW80qxcpqFBWK&#10;rcWD2+r5sXndXbp5WZOoq7++KRQ8DjPzDTNbtKYWF3K+sqxgOEhAEOdWV1wo+Pp8fZqA8AFZY22Z&#10;FNzIw2Le7cww1fbKe7pkoRARwj5FBWUITSqlz0sy6Ae2IY7et3UGQ5SukNrhNcJNLUdJMpYGK44L&#10;JTa0Lin/yc5GwfajqUanzc6914GOmb4fVpvhQal+r11OQQRqwyP8337TCp5f4O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iU0xAAAANsAAAAPAAAAAAAAAAAA&#10;AAAAAKECAABkcnMvZG93bnJldi54bWxQSwUGAAAAAAQABAD5AAAAkgMAAAAA&#10;" strokeweight=".5pt">
                  <v:stroke endarrow="block"/>
                </v:shape>
                <v:shape id="AutoShape 390" o:spid="_x0000_s1192" type="#_x0000_t32" style="position:absolute;left:3157;top:1505;width:536;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391" o:spid="_x0000_s1193" type="#_x0000_t32" style="position:absolute;left:4702;top:380;width:5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kU3cQAAADbAAAADwAAAGRycy9kb3ducmV2LnhtbESPQWsCMRSE74L/ITzBW80qRepqFBWK&#10;rcWD2+r5sXndXbp5WZOoq7++KRQ8DjPzDTNbtKYWF3K+sqxgOEhAEOdWV1wo+Pp8fXoB4QOyxtoy&#10;KbiRh8W825lhqu2V93TJQiEihH2KCsoQmlRKn5dk0A9sQxy9b+sMhihdIbXDa4SbWo6SZCwNVhwX&#10;SmxoXVL+k52Ngu1HU41Om517rwMdM30/rDbDg1L9XrucggjUhkf4v/2mFTxP4O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RTdxAAAANsAAAAPAAAAAAAAAAAA&#10;AAAAAKECAABkcnMvZG93bnJldi54bWxQSwUGAAAAAAQABAD5AAAAkgMAAAAA&#10;" strokeweight=".5pt">
                  <v:stroke endarrow="block"/>
                </v:shape>
                <v:shape id="AutoShape 392" o:spid="_x0000_s1194" type="#_x0000_t32" style="position:absolute;left:4702;top:980;width:5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orncIAAADbAAAADwAAAGRycy9kb3ducmV2LnhtbERPz2vCMBS+C/4P4QnebKqwMTrTMgVx&#10;Ojysmzs/mre2rHmpSdRuf705DDx+fL+XxWA6cSHnW8sK5kkKgriyuuVawefHZvYEwgdkjZ1lUvBL&#10;Hop8PFpipu2V3+lShlrEEPYZKmhC6DMpfdWQQZ/Ynjhy39YZDBG6WmqH1xhuOrlI00dpsOXY0GBP&#10;64aqn/JsFOzf+nZx2h7crgv0Veq/42o7Pyo1nQwvzyACDeEu/ne/agUPcX38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orncIAAADbAAAADwAAAAAAAAAAAAAA&#10;AAChAgAAZHJzL2Rvd25yZXYueG1sUEsFBgAAAAAEAAQA+QAAAJADAAAAAA==&#10;" strokeweight=".5pt">
                  <v:stroke endarrow="block"/>
                </v:shape>
                <v:shape id="AutoShape 393" o:spid="_x0000_s1195" type="#_x0000_t32" style="position:absolute;left:4736;top:1507;width:5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aOBsUAAADbAAAADwAAAGRycy9kb3ducmV2LnhtbESPT2vCQBTE74LfYXmCN91EUCS6Slso&#10;/ikemlbPj+xrEpp9G3dXTfvpu4LQ4zAzv2GW68404krO15YVpOMEBHFhdc2lgs+P19EchA/IGhvL&#10;pOCHPKxX/d4SM21v/E7XPJQiQthnqKAKoc2k9EVFBv3YtsTR+7LOYIjSlVI7vEW4aeQkSWbSYM1x&#10;ocKWXioqvvOLUbB/a+vJeXNwuybQKde/x+dNelRqOOieFiACdeE//GhvtYJpCvc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aOBsUAAADbAAAADwAAAAAAAAAA&#10;AAAAAAChAgAAZHJzL2Rvd25yZXYueG1sUEsFBgAAAAAEAAQA+QAAAJMDAAAAAA==&#10;" strokeweight=".5pt">
                  <v:stroke endarrow="block"/>
                </v:shape>
                <v:shape id="AutoShape 394" o:spid="_x0000_s1196" type="#_x0000_t32" style="position:absolute;left:3046;top:1606;width:1;height: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lEp8AAAADbAAAADwAAAGRycy9kb3ducmV2LnhtbESP0YrCMBRE3wX/IVxh3zS1q7JUoyyC&#10;sPhm3Q+4NNem2tyUJmvj328EwcdhZs4wm120rbhT7xvHCuazDARx5XTDtYLf82H6BcIHZI2tY1Lw&#10;IA+77Xi0wUK7gU90L0MtEoR9gQpMCF0hpa8MWfQz1xEn7+J6iyHJvpa6xyHBbSvzLFtJiw2nBYMd&#10;7Q1Vt/LPKsjNPC4OV+w+j2W85ZeyXrlqUOpjEr/XIALF8A6/2j9awTKH55f0A+T2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5pRKfAAAAA2wAAAA8AAAAAAAAAAAAAAAAA&#10;oQIAAGRycy9kb3ducmV2LnhtbFBLBQYAAAAABAAEAPkAAACOAwAAAAA=&#10;" strokeweight=".5pt">
                  <v:stroke endarrow="block"/>
                </v:shape>
                <v:shape id="AutoShape 395" o:spid="_x0000_s1197" type="#_x0000_t32" style="position:absolute;left:1263;top:1606;width:2;height: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6sQAAADbAAAADwAAAGRycy9kb3ducmV2LnhtbESPQWsCMRSE74L/ITzBW81qschqFBWK&#10;rcWD2+r5sXndXbp5WZOoq7++KRQ8DjPzDTNbtKYWF3K+sqxgOEhAEOdWV1wo+Pp8fZqA8AFZY22Z&#10;FNzIw2Le7cww1fbKe7pkoRARwj5FBWUITSqlz0sy6Ae2IY7et3UGQ5SukNrhNcJNLUdJ8iINVhwX&#10;SmxoXVL+k52Ngu1HU41Om517rwMdM30/rDbDg1L9XrucggjUhkf4v/2mFYyf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WLXqxAAAANsAAAAPAAAAAAAAAAAA&#10;AAAAAKECAABkcnMvZG93bnJldi54bWxQSwUGAAAAAAQABAD5AAAAkgMAAAAA&#10;" strokeweight=".5pt">
                  <v:stroke endarrow="block"/>
                </v:shape>
                <v:shape id="AutoShape 396" o:spid="_x0000_s1198" type="#_x0000_t32" style="position:absolute;left:1252;top:2068;width:2;height: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tnsQAAADbAAAADwAAAGRycy9kb3ducmV2LnhtbESPQWsCMRSE74L/ITzBW80qtchqFBWK&#10;rcWD2+r5sXndXbp5WZOoq7++KRQ8DjPzDTNbtKYWF3K+sqxgOEhAEOdWV1wo+Pp8fZqA8AFZY22Z&#10;FNzIw2Le7cww1fbKe7pkoRARwj5FBWUITSqlz0sy6Ae2IY7et3UGQ5SukNrhNcJNLUdJ8iINVhwX&#10;SmxoXVL+k52Ngu1HU41Om517rwMdM30/rDbDg1L9XrucggjUhkf4v/2mFYyf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S2exAAAANsAAAAPAAAAAAAAAAAA&#10;AAAAAKECAABkcnMvZG93bnJldi54bWxQSwUGAAAAAAQABAD5AAAAkgMAAAAA&#10;" strokeweight=".5pt">
                  <v:stroke endarrow="block"/>
                </v:shape>
                <v:shape id="AutoShape 397" o:spid="_x0000_s1199" type="#_x0000_t32" style="position:absolute;left:3409;top:2069;width:1;height: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2IBcQAAADbAAAADwAAAGRycy9kb3ducmV2LnhtbESPT2sCMRTE7wW/Q3iCt5pVsMhqFBWK&#10;tqUH1z/nx+a5u7h52Saprn76piB4HGbmN8x03ppaXMj5yrKCQT8BQZxbXXGhYL97fx2D8AFZY22Z&#10;FNzIw3zWeZliqu2Vt3TJQiEihH2KCsoQmlRKn5dk0PdtQxy9k3UGQ5SukNrhNcJNLYdJ8iYNVhwX&#10;SmxoVVJ+zn6Ngs+vphr+rL/dRx3omOn7YbkeHJTqddvFBESgNjzDj/ZGKxiN4P9L/AF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gFxAAAANsAAAAPAAAAAAAAAAAA&#10;AAAAAKECAABkcnMvZG93bnJldi54bWxQSwUGAAAAAAQABAD5AAAAkgMAAAAA&#10;" strokeweight=".5pt">
                  <v:stroke endarrow="block"/>
                </v:shape>
                <v:shape id="AutoShape 398" o:spid="_x0000_s1200" type="#_x0000_t32" style="position:absolute;left:4448;top:1610;width:1;height: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8WcsQAAADbAAAADwAAAGRycy9kb3ducmV2LnhtbESPQWsCMRSE70L/Q3iF3jSroJTVKLYg&#10;2ooHt+r5sXnuLm5e1iTV1V9vhEKPw8x8w0xmranFhZyvLCvo9xIQxLnVFRcKdj+L7jsIH5A11pZJ&#10;wY08zKYvnQmm2l55S5csFCJC2KeooAyhSaX0eUkGfc82xNE7WmcwROkKqR1eI9zUcpAkI2mw4rhQ&#10;YkOfJeWn7Nco+F431eC83LivOtAh0/f9x7K/V+rttZ2PQQRqw3/4r73SCoYjeH6JP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LxZyxAAAANsAAAAPAAAAAAAAAAAA&#10;AAAAAKECAABkcnMvZG93bnJldi54bWxQSwUGAAAAAAQABAD5AAAAkgMAAAAA&#10;" strokeweight=".5pt">
                  <v:stroke endarrow="block"/>
                </v:shape>
                <v:shape id="AutoShape 399" o:spid="_x0000_s1201" type="#_x0000_t32" style="position:absolute;left:1263;top:404;width:1;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6k/8QAAADbAAAADwAAAGRycy9kb3ducmV2LnhtbESP3WoCMRSE7wu+QziCN6JZhapsjSKC&#10;ICiKP7S3h83pZnFzsiRRt29vCoVeDjPzDTNftrYWD/KhcqxgNMxAEBdOV1wquF42gxmIEJE11o5J&#10;wQ8FWC46b3PMtXvyiR7nWIoE4ZCjAhNjk0sZCkMWw9A1xMn7dt5iTNKXUnt8Jrit5TjLJtJixWnB&#10;YENrQ8XtfLcK9qYfjp+77aQ5rItV5Ud7/3WZKdXrtqsPEJHa+B/+a2+1gvcp/H5JP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LqT/xAAAANsAAAAPAAAAAAAAAAAA&#10;AAAAAKECAABkcnMvZG93bnJldi54bWxQSwUGAAAAAAQABAD5AAAAkgMAAAAA&#10;" strokeweight=".5pt">
                  <v:stroke startarrow="block" endarrow="block"/>
                </v:shape>
                <v:shape id="AutoShape 400" o:spid="_x0000_s1202" type="#_x0000_t32" style="position:absolute;left:1269;top:1104;width:2;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wjcAAAADbAAAADwAAAGRycy9kb3ducmV2LnhtbERPTYvCMBC9C/sfwizsRdbUBUWqUURY&#10;EBTFKu51aMambDMpSdT6781B8Ph437NFZxtxIx9qxwqGgwwEcel0zZWC0/H3ewIiRGSNjWNS8KAA&#10;i/lHb4a5dnc+0K2IlUghHHJUYGJscylDachiGLiWOHEX5y3GBH0ltcd7CreN/MmysbRYc2ow2NLK&#10;UPlfXK2CremH/XmzHre7Vbms/XDr/44Tpb4+u+UURKQuvsUv91orGKWx6Uv6AXL+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xMI3AAAAA2wAAAA8AAAAAAAAAAAAAAAAA&#10;oQIAAGRycy9kb3ducmV2LnhtbFBLBQYAAAAABAAEAPkAAACOAwAAAAA=&#10;" strokeweight=".5pt">
                  <v:stroke startarrow="block" endarrow="block"/>
                </v:shape>
                <v:shape id="AutoShape 401" o:spid="_x0000_s1203" type="#_x0000_t32" style="position:absolute;left:3047;top:1104;width:2;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2VFsQAAADbAAAADwAAAGRycy9kb3ducmV2LnhtbESPQWsCMRSE74X+h/AKvRTNWlDsanYR&#10;QRCUFrXo9bF53SzdvCxJ1PXfm0LB4zAz3zDzsretuJAPjWMFo2EGgrhyuuFawfdhNZiCCBFZY+uY&#10;FNwoQFk8P80x1+7KO7rsYy0ShEOOCkyMXS5lqAxZDEPXESfvx3mLMUlfS+3xmuC2le9ZNpEWG04L&#10;BjtaGqp+92erYGvewtdxs550n8tq0fjR1p8OU6VeX/rFDESkPj7C/+21VjD+gL8v6QfI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UWxAAAANsAAAAPAAAAAAAAAAAA&#10;AAAAAKECAABkcnMvZG93bnJldi54bWxQSwUGAAAAAAQABAD5AAAAkgMAAAAA&#10;" strokeweight=".5pt">
                  <v:stroke startarrow="block" endarrow="block"/>
                </v:shape>
                <v:shape id="AutoShape 402" o:spid="_x0000_s1204" type="#_x0000_t32" style="position:absolute;left:4449;top:1108;width:2;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v2NsEAAADbAAAADwAAAGRycy9kb3ducmV2LnhtbERPz2vCMBS+D/wfwhN2GTPVQymdUUpB&#10;ECwbU9Hro3lrypqXkkTt/vvlMNjx4/u93k52EHfyoXesYLnIQBC3TvfcKTifdq8FiBCRNQ6OScEP&#10;BdhuZk9rLLV78Cfdj7ETKYRDiQpMjGMpZWgNWQwLNxIn7st5izFB30nt8ZHC7SBXWZZLiz2nBoMj&#10;1Yba7+PNKmjMS/i4HPb5+F63Ve+Xjb+eCqWe51P1BiLSFP/Ff+69VpCn9elL+g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q/Y2wQAAANsAAAAPAAAAAAAAAAAAAAAA&#10;AKECAABkcnMvZG93bnJldi54bWxQSwUGAAAAAAQABAD5AAAAjwMAAAAA&#10;" strokeweight=".5pt">
                  <v:stroke startarrow="block" endarrow="block"/>
                </v:shape>
                <v:shape id="AutoShape 403" o:spid="_x0000_s1205" type="#_x0000_t32" style="position:absolute;left:3156;top:440;width:1;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dTrcMAAADbAAAADwAAAGRycy9kb3ducmV2LnhtbESPQWsCMRSE74L/ITzBi2h2PSyyGkUE&#10;QahYqqVeH5vnZnHzsiSprv++KRR6HGbmG2a16W0rHuRD41hBPstAEFdON1wr+LzspwsQISJrbB2T&#10;ghcF2KyHgxWW2j35gx7nWIsE4VCiAhNjV0oZKkMWw8x1xMm7OW8xJulrqT0+E9y2cp5lhbTYcFow&#10;2NHOUHU/f1sFRzMJ719vh6I77apt4/Ojv14WSo1H/XYJIlIf/8N/7YNWUOTw+yX9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nU63DAAAA2wAAAA8AAAAAAAAAAAAA&#10;AAAAoQIAAGRycy9kb3ducmV2LnhtbFBLBQYAAAAABAAEAPkAAACRAwAAAAA=&#10;" strokeweight=".5pt">
                  <v:stroke startarrow="block" endarrow="block"/>
                </v:shape>
                <v:shape id="AutoShape 404" o:spid="_x0000_s1206" type="#_x0000_t32" style="position:absolute;left:4451;top:404;width:2;height: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XN2sMAAADbAAAADwAAAGRycy9kb3ducmV2LnhtbESPQYvCMBSE74L/ITzBi2iqhyLVKCIs&#10;CIrLquxeH82zKTYvJclq/fcbQdjjMDPfMMt1ZxtxJx9qxwqmkwwEcel0zZWCy/ljPAcRIrLGxjEp&#10;eFKA9arfW2Kh3YO/6H6KlUgQDgUqMDG2hZShNGQxTFxLnLyr8xZjkr6S2uMjwW0jZ1mWS4s1pwWD&#10;LW0NlbfTr1VwMKPw+b3f5e1xW25qPz34n/NcqeGg2yxAROrif/jd3mkF+Qxe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1zdrDAAAA2wAAAA8AAAAAAAAAAAAA&#10;AAAAoQIAAGRycy9kb3ducmV2LnhtbFBLBQYAAAAABAAEAPkAAACRAwAAAAA=&#10;" strokeweight=".5pt">
                  <v:stroke startarrow="block" endarrow="block"/>
                </v:shape>
                <v:shape id="AutoShape 406" o:spid="_x0000_s1207" type="#_x0000_t32" style="position:absolute;left:433;top:2488;width:4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R/V8QAAADbAAAADwAAAGRycy9kb3ducmV2LnhtbESPQWsCMRSE70L/Q3iF3jSrgpTVKLYg&#10;2ooHt+r5sXnuLm5e1iTV1V9vhEKPw8x8w0xmranFhZyvLCvo9xIQxLnVFRcKdj+L7jsIH5A11pZJ&#10;wY08zKYvnQmm2l55S5csFCJC2KeooAyhSaX0eUkGfc82xNE7WmcwROkKqR1eI9zUcpAkI2mw4rhQ&#10;YkOfJeWn7Nco+F431eC83LivOtAh0/f9x7K/V+rttZ2PQQRqw3/4r73SCkZDeH6JP0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NH9XxAAAANsAAAAPAAAAAAAAAAAA&#10;AAAAAKECAABkcnMvZG93bnJldi54bWxQSwUGAAAAAAQABAD5AAAAkgMAAAAA&#10;" strokeweight=".5pt">
                  <v:stroke endarrow="block"/>
                </v:shape>
                <v:shape id="Text Box 407" o:spid="_x0000_s1208" type="#_x0000_t202" style="position:absolute;left:874;top:2268;width:932;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bg8UA&#10;AADbAAAADwAAAGRycy9kb3ducmV2LnhtbESPQWvCQBSE70L/w/IKXqRuLBpL6ipSKIjiIeqhx9fs&#10;MwnNvg272xj/vSsIHoeZ+YZZrHrTiI6cry0rmIwTEMSF1TWXCk7H77cPED4ga2wsk4IreVgtXwYL&#10;zLS9cE7dIZQiQthnqKAKoc2k9EVFBv3YtsTRO1tnMETpSqkdXiLcNPI9SVJpsOa4UGFLXxUVf4d/&#10;o+C8nY/mxazJ9+5n3ZnT5Dfn7U6p4Wu//gQRqA/P8KO90QrSKdy/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1BuDxQAAANsAAAAPAAAAAAAAAAAAAAAAAJgCAABkcnMv&#10;ZG93bnJldi54bWxQSwUGAAAAAAQABAD1AAAAigMAAAAA&#10;" filled="f" stroked="f">
                  <v:textbox inset="1.86944mm,1.69281mm,1.86944mm,.93472mm">
                    <w:txbxContent>
                      <w:p w:rsidR="005F2290" w:rsidRDefault="005F2290">
                        <w:pPr>
                          <w:snapToGrid w:val="0"/>
                          <w:spacing w:line="240" w:lineRule="atLeast"/>
                          <w:rPr>
                            <w:rFonts w:cs="宋体"/>
                            <w:sz w:val="15"/>
                            <w:szCs w:val="15"/>
                          </w:rPr>
                        </w:pPr>
                        <w:r>
                          <w:rPr>
                            <w:rFonts w:cs="宋体" w:hint="eastAsia"/>
                            <w:sz w:val="15"/>
                            <w:szCs w:val="15"/>
                          </w:rPr>
                          <w:t>平流</w:t>
                        </w:r>
                      </w:p>
                    </w:txbxContent>
                  </v:textbox>
                </v:shape>
                <v:shape id="AutoShape 408" o:spid="_x0000_s1209" type="#_x0000_t32" style="position:absolute;left:1971;top:2488;width:4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xVrsMAAADbAAAADwAAAGRycy9kb3ducmV2LnhtbESPQWsCMRSE7wX/Q3hCL0WzCl1kNYoI&#10;gqBYqqLXx+a5Wdy8LEnU7b83hUKPw8x8w8wWnW3Eg3yoHSsYDTMQxKXTNVcKTsf1YAIiRGSNjWNS&#10;8EMBFvPe2wwL7Z78TY9DrESCcChQgYmxLaQMpSGLYeha4uRdnbcYk/SV1B6fCW4bOc6yXFqsOS0Y&#10;bGllqLwd7lbBznyEr/N2k7f7Vbms/WjnL8eJUu/9bjkFEamL/+G/9kYryD/h90v6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cVa7DAAAA2wAAAA8AAAAAAAAAAAAA&#10;AAAAoQIAAGRycy9kb3ducmV2LnhtbFBLBQYAAAAABAAEAPkAAACRAwAAAAA=&#10;" strokeweight=".5pt">
                  <v:stroke startarrow="block" endarrow="block"/>
                </v:shape>
                <v:oval id="Oval 409" o:spid="_x0000_s1210" style="position:absolute;left:3755;top:2488;width:36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YyQ8IA&#10;AADbAAAADwAAAGRycy9kb3ducmV2LnhtbESPQWvCQBSE7wX/w/IEb80mEYKkriKC4E2bFuzxkX1N&#10;QrNv4+5G4793C4Ueh5n5hllvJ9OLGznfWVaQJSkI4trqjhsFnx+H1xUIH5A19pZJwYM8bDezlzWW&#10;2t75nW5VaESEsC9RQRvCUErp65YM+sQOxNH7ts5giNI1Uju8R7jpZZ6mhTTYcVxocaB9S/VPNRoF&#10;+ahdttqHvDqdua+v6XL8yi5KLebT7g1EoCn8h//aR62gKOD3S/wB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pjJDwgAAANsAAAAPAAAAAAAAAAAAAAAAAJgCAABkcnMvZG93&#10;bnJldi54bWxQSwUGAAAAAAQABAD1AAAAhwMAAAAA&#10;" strokeweight=".5pt"/>
                <v:oval id="Oval 410" o:spid="_x0000_s1211" style="position:absolute;left:4009;top:2535;width:172;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OcfcIA&#10;AADbAAAADwAAAGRycy9kb3ducmV2LnhtbESPT2sCMRTE70K/Q3gFL1KzraCyNUppK3j1D55fN6+7&#10;oZuXJUnX7Lc3guBxmJnfMKtNsq3oyQfjWMHrtABBXDltuFZwOm5fliBCRNbYOiYFAwXYrJ9GKyy1&#10;u/Ce+kOsRYZwKFFBE2NXShmqhiyGqeuIs/frvMWYpa+l9njJcNvKt6KYS4uG80KDHX02VP0d/q2C&#10;/uTPyQ/GLLphln6+Zt92goVS4+f08Q4iUoqP8L290wrmC7h9y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5x9wgAAANsAAAAPAAAAAAAAAAAAAAAAAJgCAABkcnMvZG93&#10;bnJldi54bWxQSwUGAAAAAAQABAD1AAAAhwMAAAAA&#10;" stroked="f"/>
                <v:shape id="AutoShape 411" o:spid="_x0000_s1212" type="#_x0000_t32" style="position:absolute;left:3935;top:2535;width:135;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shape id="AutoShape 412" o:spid="_x0000_s1213" type="#_x0000_t32" style="position:absolute;left:3937;top:2631;width:133;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oval id="Oval 413" o:spid="_x0000_s1214" style="position:absolute;left:3828;top:2535;width:76;height: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XtcAA&#10;AADbAAAADwAAAGRycy9kb3ducmV2LnhtbERPz2uDMBS+D/Y/hDfYZazRQW1xTWUILV7rPPT4Zt5U&#10;Zl4kSav+98thsOPH9/tQLGYUd3J+sKwg3SQgiFurB+4UNJ+n1z0IH5A1jpZJwUoeiuPjwwFzbWe+&#10;0L0OnYgh7HNU0Icw5VL6tieDfmMn4sh9W2cwROg6qR3OMdyM8i1JMmlw4NjQ40RlT+1PfTMK3Mu0&#10;lmtVntIvPtfbea+vWaOVen5aPt5BBFrCv/jPXWkFu7g+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sXtcAAAADbAAAADwAAAAAAAAAAAAAAAACYAgAAZHJzL2Rvd25y&#10;ZXYueG1sUEsFBgAAAAAEAAQA9QAAAIUDAAAAAA==&#10;" fillcolor="black"/>
                <v:shape id="Text Box 414" o:spid="_x0000_s1215" type="#_x0000_t202" style="position:absolute;left:4119;top:2402;width:1111;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8LsUA&#10;AADbAAAADwAAAGRycy9kb3ducmV2LnhtbESPQWvCQBSE70L/w/IKvelGkVhSVylFpfQgakppb4/s&#10;MwnNvo272xj/vSsIPQ4z8w0zX/amER05X1tWMB4lIIgLq2suFXzm6+EzCB+QNTaWScGFPCwXD4M5&#10;ZtqeeU/dIZQiQthnqKAKoc2k9EVFBv3ItsTRO1pnMETpSqkdniPcNHKSJKk0WHNcqLClt4qK38Of&#10;UXD8yql3dPpepbuu3Gwpnf1MP5R6euxfX0AE6sN/+N5+1wpmY7h9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rwuxQAAANsAAAAPAAAAAAAAAAAAAAAAAJgCAABkcnMv&#10;ZG93bnJldi54bWxQSwUGAAAAAAQABAD1AAAAigMAAAAA&#10;" stroked="f">
                  <v:textbox inset="1.86944mm,.93472mm,1.86944mm,.93472mm">
                    <w:txbxContent>
                      <w:p w:rsidR="005F2290" w:rsidRDefault="005F2290">
                        <w:pPr>
                          <w:snapToGrid w:val="0"/>
                          <w:spacing w:line="240" w:lineRule="atLeast"/>
                          <w:rPr>
                            <w:rFonts w:cs="宋体"/>
                            <w:sz w:val="15"/>
                            <w:szCs w:val="15"/>
                          </w:rPr>
                        </w:pPr>
                        <w:r>
                          <w:rPr>
                            <w:rFonts w:cs="宋体" w:hint="eastAsia"/>
                            <w:sz w:val="15"/>
                            <w:szCs w:val="15"/>
                          </w:rPr>
                          <w:t>降解</w:t>
                        </w:r>
                      </w:p>
                    </w:txbxContent>
                  </v:textbox>
                </v:shape>
                <v:shape id="Text Box 415" o:spid="_x0000_s1216" type="#_x0000_t202" style="position:absolute;left:2438;top:2302;width:1112;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iWcUA&#10;AADbAAAADwAAAGRycy9kb3ducmV2LnhtbESPQWvCQBSE74X+h+UVvNVNRWJJXaWIingoakppb4/s&#10;MwnNvo27a0z/vSsIPQ4z8w0znfemER05X1tW8DJMQBAXVtdcKvjMV8+vIHxA1thYJgV/5GE+e3yY&#10;YqbthffUHUIpIoR9hgqqENpMSl9UZNAPbUscvaN1BkOUrpTa4SXCTSNHSZJKgzXHhQpbWlRU/B7O&#10;RsHxK6fe0el7me66cv1B6eRnvFVq8NS/v4EI1If/8L290QomI7h9iT9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CJZxQAAANsAAAAPAAAAAAAAAAAAAAAAAJgCAABkcnMv&#10;ZG93bnJldi54bWxQSwUGAAAAAAQABAD1AAAAigMAAAAA&#10;" stroked="f">
                  <v:textbox inset="1.86944mm,.93472mm,1.86944mm,.93472mm">
                    <w:txbxContent>
                      <w:p w:rsidR="005F2290" w:rsidRDefault="005F2290">
                        <w:pPr>
                          <w:snapToGrid w:val="0"/>
                          <w:spacing w:line="240" w:lineRule="atLeast"/>
                          <w:rPr>
                            <w:rFonts w:cs="宋体"/>
                            <w:sz w:val="15"/>
                            <w:szCs w:val="15"/>
                          </w:rPr>
                        </w:pPr>
                        <w:r>
                          <w:rPr>
                            <w:rFonts w:cs="宋体" w:hint="eastAsia"/>
                            <w:sz w:val="15"/>
                            <w:szCs w:val="15"/>
                          </w:rPr>
                          <w:t>扩散流</w:t>
                        </w:r>
                      </w:p>
                    </w:txbxContent>
                  </v:textbox>
                </v:shape>
                <v:shape id="Text Box 416" o:spid="_x0000_s1217" type="#_x0000_t202" style="position:absolute;left:1524;top:157;width:711;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NhsQA&#10;AADbAAAADwAAAGRycy9kb3ducmV2LnhtbESPQWvCQBSE74X+h+UVvDWbVkgluopYTOxNbej5mX0m&#10;odm3Ibua+O/dQsHjMDPfMIvVaFpxpd41lhW8RTEI4tLqhisFxff2dQbCeWSNrWVScCMHq+Xz0wJT&#10;bQc+0PXoKxEg7FJUUHvfpVK6siaDLrIdcfDOtjfog+wrqXscAty08j2OE2mw4bBQY0ebmsrf48Uo&#10;GA9fiSl+9tmQn/bZ52m73uRZpdTkZVzPQXga/SP8395pBR9T+PsSf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mTYbEAAAA2wAAAA8AAAAAAAAAAAAAAAAAmAIAAGRycy9k&#10;b3ducmV2LnhtbFBLBQYAAAAABAAEAPUAAACJAwAAAAA=&#10;" filled="f" stroked="f">
                  <v:textbox inset="1.86944mm,.93472mm,1.86944mm,.93472mm">
                    <w:txbxContent>
                      <w:p w:rsidR="005F2290" w:rsidRDefault="005F2290">
                        <w:pPr>
                          <w:snapToGrid w:val="0"/>
                          <w:spacing w:line="240" w:lineRule="atLeast"/>
                          <w:rPr>
                            <w:sz w:val="15"/>
                            <w:szCs w:val="15"/>
                          </w:rPr>
                        </w:pPr>
                        <w:r>
                          <w:rPr>
                            <w:rFonts w:hint="eastAsia"/>
                            <w:sz w:val="15"/>
                            <w:szCs w:val="15"/>
                          </w:rPr>
                          <w:t>大气</w:t>
                        </w:r>
                      </w:p>
                    </w:txbxContent>
                  </v:textbox>
                </v:shape>
                <v:oval id="Oval 417" o:spid="_x0000_s1218" style="position:absolute;left:866;top:941;width:295;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7z8QA&#10;AADbAAAADwAAAGRycy9kb3ducmV2LnhtbESPQWvCQBSE7wX/w/IEb3WjaJXUVWxDIfTWqAdvj93X&#10;JG32bciuSfrvu4WCx2FmvmF2h9E2oqfO144VLOYJCGLtTM2lgvPp7XELwgdkg41jUvBDHg77ycMO&#10;U+MG/qC+CKWIEPYpKqhCaFMpva7Iop+7ljh6n66zGKLsSmk6HCLcNnKZJE/SYs1xocKWXivS38XN&#10;Knjny+a8ztYZ36758oUuuvjaaqVm0/H4DCLQGO7h/3ZuFGx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e8/EAAAA2wAAAA8AAAAAAAAAAAAAAAAAmAIAAGRycy9k&#10;b3ducmV2LnhtbFBLBQYAAAAABAAEAPUAAACJAwAAAAA=&#10;" filled="f" strokeweight=".5pt">
                  <v:textbox inset="2.33681mm,1.1684mm,2.33681mm,1.1684mm">
                    <w:txbxContent>
                      <w:p w:rsidR="005F2290" w:rsidRDefault="005F2290">
                        <w:pPr>
                          <w:snapToGrid w:val="0"/>
                          <w:spacing w:line="240" w:lineRule="atLeast"/>
                          <w:rPr>
                            <w:sz w:val="19"/>
                          </w:rPr>
                        </w:pPr>
                        <w:r>
                          <w:rPr>
                            <w:rFonts w:hint="eastAsia"/>
                            <w:sz w:val="19"/>
                          </w:rPr>
                          <w:t>2</w:t>
                        </w:r>
                      </w:p>
                    </w:txbxContent>
                  </v:textbox>
                </v:oval>
                <v:shape id="Text Box 418" o:spid="_x0000_s1219" type="#_x0000_t202" style="position:absolute;left:846;top:805;width:47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BxtcUA&#10;AADbAAAADwAAAGRycy9kb3ducmV2LnhtbESPQWvCQBSE70L/w/IKvekmJdoSXaUUCj2IVNOC3p7Z&#10;12ww+zZktyb+e7cgeBxm5htmsRpsI87U+dqxgnSSgCAuna65UvBdfIxfQfiArLFxTAou5GG1fBgt&#10;MNeu5y2dd6ESEcI+RwUmhDaX0peGLPqJa4mj9+s6iyHKrpK6wz7CbSOfk2QmLdYcFwy29G6oPO3+&#10;rIK+Ou4xu3Cx/tmcptnGbNPDl1Hq6XF4m4MINIR7+Nb+1ApepvD/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HG1xQAAANsAAAAPAAAAAAAAAAAAAAAAAJgCAABkcnMv&#10;ZG93bnJldi54bWxQSwUGAAAAAAQABAD1AAAAigMAAAAA&#10;" filled="f" stroked="f">
                  <v:textbox inset="2.33681mm,1.1684mm,2.33681mm,1.1684mm">
                    <w:txbxContent>
                      <w:p w:rsidR="005F2290" w:rsidRDefault="005F2290">
                        <w:pPr>
                          <w:snapToGrid w:val="0"/>
                          <w:spacing w:line="240" w:lineRule="atLeast"/>
                          <w:rPr>
                            <w:sz w:val="15"/>
                            <w:szCs w:val="15"/>
                          </w:rPr>
                        </w:pPr>
                        <w:r>
                          <w:rPr>
                            <w:sz w:val="15"/>
                            <w:szCs w:val="15"/>
                          </w:rPr>
                          <w:t>2</w:t>
                        </w:r>
                      </w:p>
                    </w:txbxContent>
                  </v:textbox>
                </v:shape>
                <v:shape id="AutoShape 405" o:spid="_x0000_s1220" type="#_x0000_t32" style="position:absolute;left:3407;top:2069;width:2;height: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pKEsQAAADbAAAADwAAAGRycy9kb3ducmV2LnhtbESPT2sCMRTE7wW/Q3iCt5rVg5XVKCoU&#10;bUsPrn/Oj81zd3Hzsk1SXf30TUHwOMzMb5jpvDW1uJDzlWUFg34Cgji3uuJCwX73/joG4QOyxtoy&#10;KbiRh/ms8zLFVNsrb+mShUJECPsUFZQhNKmUPi/JoO/bhjh6J+sMhihdIbXDa4SbWg6TZCQNVhwX&#10;SmxoVVJ+zn6Ngs+vphr+rL/dRx3omOn7YbkeHJTqddvFBESgNjzDj/ZGK3gbwf+X+A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mkoSxAAAANsAAAAPAAAAAAAAAAAA&#10;AAAAAKECAABkcnMvZG93bnJldi54bWxQSwUGAAAAAAQABAD5AAAAkgMAAAAA&#10;" strokeweight=".5pt">
                  <v:stroke endarrow="block"/>
                </v:shape>
                <w10:anchorlock/>
              </v:group>
            </w:pict>
          </mc:Fallback>
        </mc:AlternateContent>
      </w:r>
    </w:p>
    <w:p w:rsidR="003C4FE5" w:rsidRDefault="008D45DD">
      <w:pPr>
        <w:pStyle w:val="afa"/>
        <w:spacing w:beforeLines="50" w:before="120" w:afterLines="50" w:after="120" w:line="240" w:lineRule="auto"/>
        <w:rPr>
          <w:rFonts w:eastAsia="黑体" w:cs="Times New Roman"/>
        </w:rPr>
      </w:pPr>
      <w:r>
        <w:rPr>
          <w:rFonts w:eastAsia="黑体" w:cs="Times New Roman"/>
        </w:rPr>
        <w:t>图</w:t>
      </w:r>
      <w:r>
        <w:rPr>
          <w:rFonts w:eastAsia="黑体" w:cs="Times New Roman"/>
        </w:rPr>
        <w:t>D.2  STP</w:t>
      </w:r>
      <w:r>
        <w:rPr>
          <w:rFonts w:eastAsia="黑体" w:cs="Times New Roman"/>
        </w:rPr>
        <w:t>（</w:t>
      </w:r>
      <w:r>
        <w:rPr>
          <w:rFonts w:eastAsia="黑体" w:cs="Times New Roman"/>
        </w:rPr>
        <w:t>O</w:t>
      </w:r>
      <w:r>
        <w:rPr>
          <w:rFonts w:eastAsia="黑体" w:cs="Times New Roman"/>
        </w:rPr>
        <w:t>）化学物质暴露评估概念模型</w:t>
      </w:r>
    </w:p>
    <w:p w:rsidR="003C4FE5" w:rsidRPr="00886B58" w:rsidRDefault="008D45DD" w:rsidP="00886B58">
      <w:pPr>
        <w:autoSpaceDE w:val="0"/>
        <w:autoSpaceDN w:val="0"/>
        <w:adjustRightInd w:val="0"/>
        <w:spacing w:line="360" w:lineRule="auto"/>
        <w:ind w:firstLineChars="200" w:firstLine="420"/>
        <w:rPr>
          <w:rFonts w:ascii="仿宋_GB2312" w:eastAsia="仿宋_GB2312" w:cs="Times New Roman"/>
          <w:kern w:val="0"/>
        </w:rPr>
      </w:pPr>
      <w:r w:rsidRPr="00886B58">
        <w:rPr>
          <w:rFonts w:ascii="仿宋_GB2312" w:eastAsia="仿宋_GB2312" w:cs="Times New Roman" w:hint="eastAsia"/>
          <w:kern w:val="0"/>
        </w:rPr>
        <w:t>概念模型按照O型工艺流程，</w:t>
      </w:r>
      <w:proofErr w:type="gramStart"/>
      <w:r w:rsidRPr="00886B58">
        <w:rPr>
          <w:rFonts w:ascii="仿宋_GB2312" w:eastAsia="仿宋_GB2312" w:cs="Times New Roman" w:hint="eastAsia"/>
          <w:kern w:val="0"/>
        </w:rPr>
        <w:t>将各池体</w:t>
      </w:r>
      <w:proofErr w:type="gramEnd"/>
      <w:r w:rsidRPr="00886B58">
        <w:rPr>
          <w:rFonts w:ascii="仿宋_GB2312" w:eastAsia="仿宋_GB2312" w:cs="Times New Roman" w:hint="eastAsia"/>
          <w:kern w:val="0"/>
        </w:rPr>
        <w:t>拆分为</w:t>
      </w:r>
      <w:proofErr w:type="gramStart"/>
      <w:r w:rsidRPr="00886B58">
        <w:rPr>
          <w:rFonts w:ascii="仿宋_GB2312" w:eastAsia="仿宋_GB2312" w:cs="Times New Roman" w:hint="eastAsia"/>
          <w:kern w:val="0"/>
        </w:rPr>
        <w:t>为</w:t>
      </w:r>
      <w:proofErr w:type="gramEnd"/>
      <w:r w:rsidRPr="00886B58">
        <w:rPr>
          <w:rFonts w:ascii="仿宋_GB2312" w:eastAsia="仿宋_GB2312" w:cs="Times New Roman" w:hint="eastAsia"/>
          <w:kern w:val="0"/>
        </w:rPr>
        <w:t>大气、水相、</w:t>
      </w:r>
      <w:bookmarkStart w:id="943" w:name="OLE_LINK19"/>
      <w:bookmarkStart w:id="944" w:name="OLE_LINK20"/>
      <w:r w:rsidRPr="00886B58">
        <w:rPr>
          <w:rFonts w:ascii="仿宋_GB2312" w:eastAsia="仿宋_GB2312" w:cs="Times New Roman" w:hint="eastAsia"/>
          <w:kern w:val="0"/>
        </w:rPr>
        <w:t>悬浮物相</w:t>
      </w:r>
      <w:bookmarkEnd w:id="943"/>
      <w:bookmarkEnd w:id="944"/>
      <w:r w:rsidRPr="00886B58">
        <w:rPr>
          <w:rFonts w:ascii="仿宋_GB2312" w:eastAsia="仿宋_GB2312" w:cs="Times New Roman" w:hint="eastAsia"/>
          <w:kern w:val="0"/>
        </w:rPr>
        <w:t>、沉积污泥相。图D.2中单向箭头表示从i箱到j箱的平流过程，包括水、水中悬浮物、大气的流动以及初沉</w:t>
      </w:r>
      <w:r w:rsidRPr="00886B58">
        <w:rPr>
          <w:rFonts w:ascii="仿宋_GB2312" w:eastAsia="仿宋_GB2312" w:cs="Times New Roman" w:hint="eastAsia"/>
          <w:kern w:val="0"/>
        </w:rPr>
        <w:lastRenderedPageBreak/>
        <w:t>池和</w:t>
      </w:r>
      <w:proofErr w:type="gramStart"/>
      <w:r w:rsidRPr="00886B58">
        <w:rPr>
          <w:rFonts w:ascii="仿宋_GB2312" w:eastAsia="仿宋_GB2312" w:cs="Times New Roman" w:hint="eastAsia"/>
          <w:kern w:val="0"/>
        </w:rPr>
        <w:t>二沉池</w:t>
      </w:r>
      <w:proofErr w:type="gramEnd"/>
      <w:r w:rsidRPr="00886B58">
        <w:rPr>
          <w:rFonts w:ascii="仿宋_GB2312" w:eastAsia="仿宋_GB2312" w:cs="Times New Roman" w:hint="eastAsia"/>
          <w:kern w:val="0"/>
        </w:rPr>
        <w:t>污泥的去除，平流过程不可逆；双向箭头代表相邻介质i和j间的扩散，由介质i和j的非稳态浓度驱动，包括吸附和挥发；假定降解过程主要发生在曝气池。</w:t>
      </w:r>
    </w:p>
    <w:p w:rsidR="003C4FE5" w:rsidRPr="00886B58" w:rsidRDefault="008D45DD" w:rsidP="00886B58">
      <w:pPr>
        <w:autoSpaceDE w:val="0"/>
        <w:autoSpaceDN w:val="0"/>
        <w:adjustRightInd w:val="0"/>
        <w:spacing w:line="360" w:lineRule="auto"/>
        <w:ind w:firstLineChars="200" w:firstLine="420"/>
        <w:rPr>
          <w:rFonts w:ascii="仿宋_GB2312" w:eastAsia="仿宋_GB2312" w:cs="Times New Roman"/>
        </w:rPr>
      </w:pPr>
      <w:r w:rsidRPr="00886B58">
        <w:rPr>
          <w:rFonts w:ascii="仿宋_GB2312" w:eastAsia="仿宋_GB2312" w:cs="Times New Roman" w:hint="eastAsia"/>
          <w:kern w:val="0"/>
        </w:rPr>
        <w:t>综上，概念模型由9相、15个平流过程、6个扩散过程和1个降解过程组成。</w:t>
      </w:r>
    </w:p>
    <w:p w:rsidR="003C4FE5" w:rsidRDefault="008D45DD">
      <w:pPr>
        <w:pStyle w:val="8"/>
        <w:rPr>
          <w:rFonts w:ascii="Times New Roman" w:hAnsi="Times New Roman" w:cs="Times New Roman"/>
        </w:rPr>
      </w:pPr>
      <w:bookmarkStart w:id="945" w:name="_Toc32659995"/>
      <w:bookmarkStart w:id="946" w:name="_Toc32520631"/>
      <w:bookmarkStart w:id="947" w:name="_Toc32520698"/>
      <w:bookmarkStart w:id="948" w:name="_Toc32520765"/>
      <w:r>
        <w:rPr>
          <w:rFonts w:ascii="Times New Roman" w:hAnsi="Times New Roman" w:cs="Times New Roman"/>
        </w:rPr>
        <w:t>模型主要计算过程</w:t>
      </w:r>
      <w:bookmarkEnd w:id="945"/>
      <w:bookmarkEnd w:id="946"/>
      <w:bookmarkEnd w:id="947"/>
      <w:bookmarkEnd w:id="948"/>
    </w:p>
    <w:p w:rsidR="003C4FE5" w:rsidRDefault="008D45DD">
      <w:pPr>
        <w:pStyle w:val="9"/>
        <w:rPr>
          <w:rFonts w:ascii="Times New Roman" w:hAnsi="Times New Roman" w:cs="Times New Roman"/>
        </w:rPr>
      </w:pPr>
      <w:r>
        <w:rPr>
          <w:rFonts w:ascii="Times New Roman" w:hAnsi="Times New Roman" w:cs="Times New Roman"/>
        </w:rPr>
        <w:t>质量守恒方程</w:t>
      </w:r>
    </w:p>
    <w:p w:rsidR="003C4FE5" w:rsidRPr="00886B58" w:rsidRDefault="008D45DD" w:rsidP="00886B58">
      <w:pPr>
        <w:autoSpaceDE w:val="0"/>
        <w:autoSpaceDN w:val="0"/>
        <w:adjustRightInd w:val="0"/>
        <w:spacing w:line="360" w:lineRule="auto"/>
        <w:ind w:firstLineChars="200" w:firstLine="420"/>
        <w:jc w:val="left"/>
        <w:rPr>
          <w:rFonts w:ascii="仿宋_GB2312" w:eastAsia="仿宋_GB2312" w:cs="Times New Roman"/>
          <w:kern w:val="0"/>
        </w:rPr>
      </w:pPr>
      <w:r w:rsidRPr="00886B58">
        <w:rPr>
          <w:rFonts w:ascii="仿宋_GB2312" w:eastAsia="仿宋_GB2312" w:cs="Times New Roman" w:hint="eastAsia"/>
          <w:kern w:val="0"/>
        </w:rPr>
        <w:t>稳态条件下，</w:t>
      </w:r>
      <w:proofErr w:type="gramStart"/>
      <w:r w:rsidRPr="00886B58">
        <w:rPr>
          <w:rFonts w:ascii="仿宋_GB2312" w:eastAsia="仿宋_GB2312" w:cs="Times New Roman" w:hint="eastAsia"/>
          <w:kern w:val="0"/>
        </w:rPr>
        <w:t>各箱质量守恒</w:t>
      </w:r>
      <w:proofErr w:type="gramEnd"/>
      <w:r w:rsidRPr="00886B58">
        <w:rPr>
          <w:rFonts w:ascii="仿宋_GB2312" w:eastAsia="仿宋_GB2312" w:cs="Times New Roman" w:hint="eastAsia"/>
          <w:kern w:val="0"/>
        </w:rPr>
        <w:t>方程见公式</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REF _Ref32694569  \* MERGEFORMAT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1）</w:t>
      </w:r>
      <w:r w:rsidRPr="00886B58">
        <w:rPr>
          <w:rFonts w:ascii="仿宋_GB2312" w:eastAsia="仿宋_GB2312" w:cs="Times New Roman" w:hint="eastAsia"/>
        </w:rPr>
        <w:fldChar w:fldCharType="end"/>
      </w:r>
      <w:r w:rsidRPr="00886B58">
        <w:rPr>
          <w:rFonts w:ascii="仿宋_GB2312" w:eastAsia="仿宋_GB2312" w:cs="Times New Roman" w:hint="eastAsia"/>
          <w:kern w:val="0"/>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w:r w:rsidRPr="00886B58">
        <w:rPr>
          <w:rFonts w:ascii="仿宋_GB2312" w:eastAsia="仿宋_GB2312" w:cs="Times New Roman" w:hint="eastAsia"/>
        </w:rPr>
        <w:object w:dxaOrig="4320" w:dyaOrig="352">
          <v:shape id="_x0000_i1028" type="#_x0000_t75" style="width:3in;height:17.55pt" o:ole="">
            <v:imagedata r:id="rId21" o:title=""/>
          </v:shape>
          <o:OLEObject Type="Embed" ProgID="Equation.3" ShapeID="_x0000_i1028" DrawAspect="Content" ObjectID="_1660977658" r:id="rId22"/>
        </w:objec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49" w:name="_Ref32694569"/>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49"/>
    </w:p>
    <w:p w:rsidR="003C4FE5" w:rsidRPr="00886B58" w:rsidRDefault="008D45DD" w:rsidP="00886B58">
      <w:pPr>
        <w:spacing w:line="360" w:lineRule="auto"/>
        <w:ind w:left="1260" w:hangingChars="600" w:hanging="1260"/>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rPr>
        <w:t>k</w:t>
      </w:r>
      <w:r w:rsidRPr="00886B58">
        <w:rPr>
          <w:rFonts w:ascii="仿宋_GB2312" w:eastAsia="仿宋_GB2312" w:cs="Times New Roman" w:hint="eastAsia"/>
          <w:i/>
          <w:vertAlign w:val="subscript"/>
        </w:rPr>
        <w:t>i</w:t>
      </w:r>
      <w:r w:rsidRPr="00886B58">
        <w:rPr>
          <w:rFonts w:ascii="仿宋_GB2312" w:eastAsia="仿宋_GB2312" w:cs="Times New Roman" w:hint="eastAsia"/>
        </w:rPr>
        <w:t>——第i箱中降解一级动力学常数，s</w:t>
      </w:r>
      <w:r w:rsidRPr="00886B58">
        <w:rPr>
          <w:rFonts w:ascii="仿宋_GB2312" w:eastAsia="仿宋_GB2312" w:cs="Times New Roman" w:hint="eastAsia"/>
          <w:vertAlign w:val="superscript"/>
        </w:rPr>
        <w:t>-1</w:t>
      </w:r>
      <w:r w:rsidRPr="00886B58">
        <w:rPr>
          <w:rFonts w:ascii="仿宋_GB2312" w:eastAsia="仿宋_GB2312" w:cs="Times New Roman" w:hint="eastAsia"/>
        </w:rPr>
        <w:t>。仅考虑第5箱的降解，数值为</w:t>
      </w:r>
      <w:r w:rsidRPr="00886B58">
        <w:rPr>
          <w:rFonts w:ascii="仿宋_GB2312" w:eastAsia="仿宋_GB2312" w:cs="Times New Roman" w:hint="eastAsia"/>
          <w:i/>
        </w:rPr>
        <w:t>k</w:t>
      </w:r>
      <w:r w:rsidRPr="00886B58">
        <w:rPr>
          <w:rFonts w:ascii="仿宋_GB2312" w:eastAsia="仿宋_GB2312" w:cs="Times New Roman" w:hint="eastAsia"/>
          <w:vertAlign w:val="subscript"/>
        </w:rPr>
        <w:t>deg.stp</w:t>
      </w:r>
      <w:r w:rsidRPr="00886B58">
        <w:rPr>
          <w:rFonts w:ascii="仿宋_GB2312" w:eastAsia="仿宋_GB2312" w:cs="Times New Roman" w:hint="eastAsia"/>
        </w:rPr>
        <w:t>/3600，</w:t>
      </w:r>
      <w:r w:rsidRPr="00886B58">
        <w:rPr>
          <w:rFonts w:ascii="仿宋_GB2312" w:eastAsia="仿宋_GB2312" w:cs="Times New Roman" w:hint="eastAsia"/>
          <w:i/>
        </w:rPr>
        <w:t>k</w:t>
      </w:r>
      <w:r w:rsidRPr="00886B58">
        <w:rPr>
          <w:rFonts w:ascii="仿宋_GB2312" w:eastAsia="仿宋_GB2312" w:cs="Times New Roman" w:hint="eastAsia"/>
          <w:vertAlign w:val="subscript"/>
        </w:rPr>
        <w:t>deg.stp</w:t>
      </w:r>
      <w:r w:rsidRPr="00886B58">
        <w:rPr>
          <w:rFonts w:ascii="仿宋_GB2312" w:eastAsia="仿宋_GB2312" w:cs="Times New Roman" w:hint="eastAsia"/>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_Ref43977609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（C</w:t>
      </w:r>
      <w:r w:rsidR="00C41123" w:rsidRPr="00886B58">
        <w:rPr>
          <w:rFonts w:ascii="仿宋_GB2312" w:eastAsia="仿宋_GB2312" w:cs="Times New Roman" w:hint="eastAsia"/>
        </w:rPr>
        <w:noBreakHyphen/>
        <w:t>13）</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c</w:t>
      </w:r>
      <w:r w:rsidRPr="00886B58">
        <w:rPr>
          <w:rFonts w:ascii="仿宋_GB2312" w:eastAsia="仿宋_GB2312" w:cs="Times New Roman" w:hint="eastAsia"/>
          <w:i/>
          <w:vertAlign w:val="subscript"/>
        </w:rPr>
        <w:t>i</w:t>
      </w:r>
      <w:r w:rsidRPr="00886B58">
        <w:rPr>
          <w:rFonts w:ascii="仿宋_GB2312" w:eastAsia="仿宋_GB2312" w:cs="Times New Roman" w:hint="eastAsia"/>
        </w:rPr>
        <w:t>——第i箱中化学物质浓度，g</w:t>
      </w:r>
      <w:r w:rsidRPr="00886B58">
        <w:rPr>
          <w:rFonts w:ascii="仿宋_GB2312" w:eastAsia="仿宋_GB2312" w:cs="Times New Roman" w:hint="eastAsia"/>
          <w:color w:val="000000"/>
        </w:rPr>
        <w:t>·</w:t>
      </w:r>
      <w:r w:rsidRPr="00886B58">
        <w:rPr>
          <w:rFonts w:ascii="仿宋_GB2312" w:eastAsia="仿宋_GB2312" w:cs="Times New Roman" w:hint="eastAsia"/>
        </w:rPr>
        <w:t>m</w:t>
      </w:r>
      <w:r w:rsidRPr="00886B58">
        <w:rPr>
          <w:rFonts w:ascii="仿宋_GB2312" w:eastAsia="仿宋_GB2312" w:cs="Times New Roman" w:hint="eastAsia"/>
          <w:vertAlign w:val="superscript"/>
        </w:rPr>
        <w:t>-3</w:t>
      </w:r>
      <w:r w:rsidRPr="00886B58">
        <w:rPr>
          <w:rFonts w:ascii="仿宋_GB2312" w:eastAsia="仿宋_GB2312" w:cs="Times New Roman" w:hint="eastAsia"/>
        </w:rPr>
        <w:t>；</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V</w:t>
      </w:r>
      <w:r w:rsidRPr="00886B58">
        <w:rPr>
          <w:rFonts w:ascii="仿宋_GB2312" w:eastAsia="仿宋_GB2312" w:cs="Times New Roman" w:hint="eastAsia"/>
          <w:i/>
          <w:vertAlign w:val="subscript"/>
        </w:rPr>
        <w:t>i</w:t>
      </w:r>
      <w:r w:rsidRPr="00886B58">
        <w:rPr>
          <w:rFonts w:ascii="仿宋_GB2312" w:eastAsia="仿宋_GB2312" w:cs="Times New Roman" w:hint="eastAsia"/>
        </w:rPr>
        <w:t>——第i箱的体积，m</w:t>
      </w:r>
      <w:r w:rsidRPr="00886B58">
        <w:rPr>
          <w:rFonts w:ascii="仿宋_GB2312" w:eastAsia="仿宋_GB2312" w:cs="Times New Roman" w:hint="eastAsia"/>
          <w:vertAlign w:val="superscript"/>
        </w:rPr>
        <w:t>3</w:t>
      </w:r>
      <w:r w:rsidRPr="00886B58">
        <w:rPr>
          <w:rFonts w:ascii="仿宋_GB2312" w:eastAsia="仿宋_GB2312" w:cs="Times New Roman" w:hint="eastAsia"/>
        </w:rPr>
        <w:t>；</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A</w:t>
      </w:r>
      <w:r w:rsidRPr="00886B58">
        <w:rPr>
          <w:rFonts w:ascii="仿宋_GB2312" w:eastAsia="仿宋_GB2312" w:cs="Times New Roman" w:hint="eastAsia"/>
        </w:rPr>
        <w:t>(i,j)——环境介质从i箱到j箱的平流流速，m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pacing w:line="360" w:lineRule="auto"/>
        <w:ind w:firstLineChars="300" w:firstLine="630"/>
        <w:rPr>
          <w:rFonts w:ascii="仿宋_GB2312" w:eastAsia="仿宋_GB2312" w:cs="Times New Roman"/>
        </w:rPr>
      </w:pPr>
      <w:r w:rsidRPr="00886B58">
        <w:rPr>
          <w:rFonts w:ascii="仿宋_GB2312" w:eastAsia="仿宋_GB2312" w:cs="Times New Roman" w:hint="eastAsia"/>
          <w:i/>
        </w:rPr>
        <w:t>X</w:t>
      </w:r>
      <w:r w:rsidRPr="00886B58">
        <w:rPr>
          <w:rFonts w:ascii="仿宋_GB2312" w:eastAsia="仿宋_GB2312" w:cs="Times New Roman" w:hint="eastAsia"/>
        </w:rPr>
        <w:t>(i,j)——环境介质从i箱到j箱的扩散流速，m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adjustRightInd w:val="0"/>
        <w:spacing w:line="360" w:lineRule="auto"/>
        <w:ind w:firstLineChars="200" w:firstLine="420"/>
        <w:rPr>
          <w:rFonts w:ascii="仿宋_GB2312" w:eastAsia="仿宋_GB2312" w:cs="Times New Roman"/>
        </w:rPr>
      </w:pPr>
      <w:r w:rsidRPr="00886B58">
        <w:rPr>
          <w:rFonts w:ascii="仿宋_GB2312" w:eastAsia="仿宋_GB2312" w:cs="Times New Roman" w:hint="eastAsia"/>
        </w:rPr>
        <w:t>根据概念模型的9个箱体，建立9元一次总质量守恒方程，具体见表D.1。如果</w:t>
      </w:r>
      <w:r w:rsidRPr="00886B58">
        <w:rPr>
          <w:rFonts w:ascii="仿宋_GB2312" w:eastAsia="仿宋_GB2312" w:cs="Times New Roman" w:hint="eastAsia"/>
          <w:i/>
        </w:rPr>
        <w:t>A</w:t>
      </w:r>
      <w:r w:rsidRPr="00886B58">
        <w:rPr>
          <w:rFonts w:ascii="仿宋_GB2312" w:eastAsia="仿宋_GB2312" w:cs="Times New Roman" w:hint="eastAsia"/>
        </w:rPr>
        <w:t>(i,j)、</w:t>
      </w:r>
      <w:r w:rsidRPr="00886B58">
        <w:rPr>
          <w:rFonts w:ascii="仿宋_GB2312" w:eastAsia="仿宋_GB2312" w:cs="Times New Roman" w:hint="eastAsia"/>
          <w:i/>
        </w:rPr>
        <w:t>X</w:t>
      </w:r>
      <w:r w:rsidRPr="00886B58">
        <w:rPr>
          <w:rFonts w:ascii="仿宋_GB2312" w:eastAsia="仿宋_GB2312" w:cs="Times New Roman" w:hint="eastAsia"/>
        </w:rPr>
        <w:t>(i,j)、</w:t>
      </w:r>
      <w:r w:rsidRPr="00886B58">
        <w:rPr>
          <w:rFonts w:ascii="仿宋_GB2312" w:eastAsia="仿宋_GB2312" w:cs="Times New Roman" w:hint="eastAsia"/>
          <w:i/>
        </w:rPr>
        <w:t>c</w:t>
      </w:r>
      <w:r w:rsidRPr="00886B58">
        <w:rPr>
          <w:rFonts w:ascii="仿宋_GB2312" w:eastAsia="仿宋_GB2312" w:cs="Times New Roman" w:hint="eastAsia"/>
        </w:rPr>
        <w:t>(0,2)和</w:t>
      </w:r>
      <w:r w:rsidRPr="00886B58">
        <w:rPr>
          <w:rFonts w:ascii="仿宋_GB2312" w:eastAsia="仿宋_GB2312" w:cs="Times New Roman" w:hint="eastAsia"/>
          <w:i/>
        </w:rPr>
        <w:t>c</w:t>
      </w:r>
      <w:r w:rsidRPr="00886B58">
        <w:rPr>
          <w:rFonts w:ascii="仿宋_GB2312" w:eastAsia="仿宋_GB2312" w:cs="Times New Roman" w:hint="eastAsia"/>
        </w:rPr>
        <w:t>(0,3)已知，解9元一次方程即可求解各箱中化学物质浓度，进而计算化学物质经污水处理后向大气、地表水、污泥的排放比例及降解比例。</w:t>
      </w:r>
    </w:p>
    <w:p w:rsidR="003C4FE5" w:rsidRDefault="008D45DD">
      <w:pPr>
        <w:spacing w:beforeLines="50" w:before="120" w:afterLines="50" w:after="120"/>
        <w:ind w:firstLineChars="200" w:firstLine="420"/>
        <w:jc w:val="center"/>
        <w:rPr>
          <w:rFonts w:eastAsia="黑体" w:cs="Times New Roman"/>
        </w:rPr>
      </w:pPr>
      <w:r>
        <w:rPr>
          <w:rFonts w:eastAsia="黑体" w:cs="Times New Roman"/>
        </w:rPr>
        <w:t>表</w:t>
      </w:r>
      <w:r>
        <w:rPr>
          <w:rFonts w:eastAsia="黑体" w:cs="Times New Roman"/>
        </w:rPr>
        <w:t xml:space="preserve">D.1  </w:t>
      </w:r>
      <w:r>
        <w:rPr>
          <w:rFonts w:eastAsia="黑体" w:cs="Times New Roman"/>
        </w:rPr>
        <w:t>总质量守恒方程</w:t>
      </w:r>
      <w:r>
        <w:rPr>
          <w:rFonts w:eastAsia="黑体" w:cs="Times New Roman" w:hint="eastAsia"/>
        </w:rPr>
        <w:t>组</w:t>
      </w:r>
    </w:p>
    <w:tbl>
      <w:tblPr>
        <w:tblW w:w="9300" w:type="dxa"/>
        <w:jc w:val="center"/>
        <w:tblBorders>
          <w:top w:val="single" w:sz="4" w:space="0" w:color="auto"/>
          <w:bottom w:val="single" w:sz="4" w:space="0" w:color="auto"/>
        </w:tblBorders>
        <w:tblLook w:val="04A0" w:firstRow="1" w:lastRow="0" w:firstColumn="1" w:lastColumn="0" w:noHBand="0" w:noVBand="1"/>
      </w:tblPr>
      <w:tblGrid>
        <w:gridCol w:w="3584"/>
        <w:gridCol w:w="4056"/>
        <w:gridCol w:w="1660"/>
      </w:tblGrid>
      <w:tr w:rsidR="003C4FE5" w:rsidRPr="00864535" w:rsidTr="00156735">
        <w:trPr>
          <w:jc w:val="center"/>
        </w:trPr>
        <w:tc>
          <w:tcPr>
            <w:tcW w:w="3576" w:type="dxa"/>
            <w:tcBorders>
              <w:top w:val="single" w:sz="12" w:space="0" w:color="auto"/>
              <w:left w:val="single" w:sz="12" w:space="0" w:color="auto"/>
              <w:bottom w:val="single" w:sz="12" w:space="0" w:color="auto"/>
            </w:tcBorders>
            <w:shd w:val="clear" w:color="auto" w:fill="auto"/>
          </w:tcPr>
          <w:p w:rsidR="003C4FE5" w:rsidRPr="00864535" w:rsidRDefault="008D45DD">
            <w:pPr>
              <w:spacing w:line="360" w:lineRule="atLeast"/>
              <w:jc w:val="center"/>
              <w:rPr>
                <w:rFonts w:cs="Times New Roman"/>
                <w:sz w:val="18"/>
                <w:szCs w:val="18"/>
              </w:rPr>
            </w:pPr>
            <w:r w:rsidRPr="00864535">
              <w:rPr>
                <w:rFonts w:cs="Times New Roman"/>
                <w:sz w:val="18"/>
                <w:szCs w:val="18"/>
              </w:rPr>
              <w:t>输出</w:t>
            </w:r>
          </w:p>
        </w:tc>
        <w:tc>
          <w:tcPr>
            <w:tcW w:w="4064" w:type="dxa"/>
            <w:tcBorders>
              <w:top w:val="single" w:sz="12" w:space="0" w:color="auto"/>
              <w:bottom w:val="single" w:sz="12" w:space="0" w:color="auto"/>
            </w:tcBorders>
            <w:shd w:val="clear" w:color="auto" w:fill="auto"/>
          </w:tcPr>
          <w:p w:rsidR="003C4FE5" w:rsidRPr="00864535" w:rsidRDefault="008D45DD">
            <w:pPr>
              <w:spacing w:line="360" w:lineRule="atLeast"/>
              <w:jc w:val="center"/>
              <w:rPr>
                <w:rFonts w:cs="Times New Roman"/>
                <w:sz w:val="18"/>
                <w:szCs w:val="18"/>
              </w:rPr>
            </w:pPr>
            <w:r w:rsidRPr="00864535">
              <w:rPr>
                <w:rFonts w:cs="Times New Roman"/>
                <w:sz w:val="18"/>
                <w:szCs w:val="18"/>
              </w:rPr>
              <w:t>输入量</w:t>
            </w:r>
            <w:r w:rsidRPr="00864535">
              <w:rPr>
                <w:rFonts w:cs="Times New Roman"/>
                <w:sz w:val="18"/>
                <w:szCs w:val="18"/>
              </w:rPr>
              <w:t>(</w:t>
            </w:r>
            <w:r w:rsidRPr="00864535">
              <w:rPr>
                <w:rFonts w:cs="Times New Roman"/>
                <w:sz w:val="18"/>
                <w:szCs w:val="18"/>
              </w:rPr>
              <w:t>未知</w:t>
            </w:r>
            <w:r w:rsidRPr="00864535">
              <w:rPr>
                <w:rFonts w:cs="Times New Roman"/>
                <w:sz w:val="18"/>
                <w:szCs w:val="18"/>
              </w:rPr>
              <w:t>)</w:t>
            </w:r>
          </w:p>
        </w:tc>
        <w:tc>
          <w:tcPr>
            <w:tcW w:w="1660" w:type="dxa"/>
            <w:tcBorders>
              <w:top w:val="single" w:sz="12" w:space="0" w:color="auto"/>
              <w:bottom w:val="single" w:sz="12" w:space="0" w:color="auto"/>
              <w:right w:val="single" w:sz="12" w:space="0" w:color="auto"/>
            </w:tcBorders>
            <w:shd w:val="clear" w:color="auto" w:fill="auto"/>
          </w:tcPr>
          <w:p w:rsidR="003C4FE5" w:rsidRPr="00864535" w:rsidRDefault="008D45DD">
            <w:pPr>
              <w:spacing w:line="360" w:lineRule="atLeast"/>
              <w:jc w:val="center"/>
              <w:rPr>
                <w:rFonts w:cs="Times New Roman"/>
                <w:sz w:val="18"/>
                <w:szCs w:val="18"/>
              </w:rPr>
            </w:pPr>
            <w:r w:rsidRPr="00864535">
              <w:rPr>
                <w:rFonts w:cs="Times New Roman"/>
                <w:sz w:val="18"/>
                <w:szCs w:val="18"/>
              </w:rPr>
              <w:t>输入量</w:t>
            </w:r>
            <w:r w:rsidRPr="00864535">
              <w:rPr>
                <w:rFonts w:cs="Times New Roman"/>
                <w:sz w:val="18"/>
                <w:szCs w:val="18"/>
              </w:rPr>
              <w:t>(</w:t>
            </w:r>
            <w:r w:rsidRPr="00864535">
              <w:rPr>
                <w:rFonts w:cs="Times New Roman"/>
                <w:sz w:val="18"/>
                <w:szCs w:val="18"/>
              </w:rPr>
              <w:t>已知</w:t>
            </w:r>
            <w:r w:rsidRPr="00864535">
              <w:rPr>
                <w:rFonts w:cs="Times New Roman"/>
                <w:sz w:val="18"/>
                <w:szCs w:val="18"/>
              </w:rPr>
              <w:t>)</w:t>
            </w:r>
          </w:p>
        </w:tc>
      </w:tr>
      <w:tr w:rsidR="003C4FE5" w:rsidRPr="00864535" w:rsidTr="00156735">
        <w:trPr>
          <w:jc w:val="center"/>
        </w:trPr>
        <w:tc>
          <w:tcPr>
            <w:tcW w:w="3576" w:type="dxa"/>
            <w:tcBorders>
              <w:top w:val="single" w:sz="12" w:space="0" w:color="auto"/>
              <w:left w:val="single" w:sz="12"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0"/>
                <w:sz w:val="18"/>
                <w:szCs w:val="18"/>
              </w:rPr>
              <w:object w:dxaOrig="3008" w:dyaOrig="248">
                <v:shape id="_x0000_i1029" type="#_x0000_t75" style="width:150.45pt;height:12.45pt" o:ole="">
                  <v:imagedata r:id="rId23" o:title=""/>
                </v:shape>
                <o:OLEObject Type="Embed" ProgID="Equation.3" ShapeID="_x0000_i1029" DrawAspect="Content" ObjectID="_1660977659" r:id="rId24"/>
              </w:object>
            </w:r>
          </w:p>
        </w:tc>
        <w:tc>
          <w:tcPr>
            <w:tcW w:w="4064" w:type="dxa"/>
            <w:tcBorders>
              <w:top w:val="single" w:sz="12" w:space="0" w:color="auto"/>
            </w:tcBorders>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3232" w:dyaOrig="248">
                <v:shape id="_x0000_i1030" type="#_x0000_t75" style="width:161.55pt;height:12.45pt" o:ole="">
                  <v:imagedata r:id="rId25" o:title=""/>
                </v:shape>
                <o:OLEObject Type="Embed" ProgID="Equation.3" ShapeID="_x0000_i1030" DrawAspect="Content" ObjectID="_1660977660" r:id="rId26"/>
              </w:object>
            </w:r>
          </w:p>
        </w:tc>
        <w:tc>
          <w:tcPr>
            <w:tcW w:w="1660" w:type="dxa"/>
            <w:tcBorders>
              <w:top w:val="single" w:sz="12" w:space="0" w:color="auto"/>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sz w:val="18"/>
                <w:szCs w:val="18"/>
              </w:rPr>
              <w:t>=0</w:t>
            </w:r>
          </w:p>
        </w:tc>
      </w:tr>
      <w:tr w:rsidR="003C4FE5" w:rsidRPr="00864535">
        <w:trPr>
          <w:jc w:val="center"/>
        </w:trPr>
        <w:tc>
          <w:tcPr>
            <w:tcW w:w="3576" w:type="dxa"/>
            <w:tcBorders>
              <w:left w:val="single" w:sz="12"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0"/>
                <w:sz w:val="18"/>
                <w:szCs w:val="18"/>
              </w:rPr>
              <w:object w:dxaOrig="2632" w:dyaOrig="248">
                <v:shape id="_x0000_i1031" type="#_x0000_t75" style="width:131.55pt;height:12.45pt" o:ole="">
                  <v:imagedata r:id="rId27" o:title=""/>
                </v:shape>
                <o:OLEObject Type="Embed" ProgID="Equation.3" ShapeID="_x0000_i1031" DrawAspect="Content" ObjectID="_1660977661" r:id="rId28"/>
              </w:object>
            </w:r>
          </w:p>
        </w:tc>
        <w:tc>
          <w:tcPr>
            <w:tcW w:w="4064" w:type="dxa"/>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2392" w:dyaOrig="352">
                <v:shape id="_x0000_i1032" type="#_x0000_t75" style="width:119.55pt;height:17.55pt" o:ole="">
                  <v:imagedata r:id="rId29" o:title=""/>
                </v:shape>
                <o:OLEObject Type="Embed" ProgID="Equation.3" ShapeID="_x0000_i1032" DrawAspect="Content" ObjectID="_1660977662" r:id="rId30"/>
              </w:object>
            </w:r>
          </w:p>
        </w:tc>
        <w:tc>
          <w:tcPr>
            <w:tcW w:w="1660" w:type="dxa"/>
            <w:tcBorders>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position w:val="-10"/>
                <w:sz w:val="18"/>
                <w:szCs w:val="18"/>
              </w:rPr>
              <w:object w:dxaOrig="1336" w:dyaOrig="248">
                <v:shape id="_x0000_i1033" type="#_x0000_t75" style="width:66.85pt;height:12.45pt" o:ole="">
                  <v:imagedata r:id="rId31" o:title=""/>
                </v:shape>
                <o:OLEObject Type="Embed" ProgID="Equation.3" ShapeID="_x0000_i1033" DrawAspect="Content" ObjectID="_1660977663" r:id="rId32"/>
              </w:object>
            </w:r>
          </w:p>
        </w:tc>
      </w:tr>
      <w:tr w:rsidR="003C4FE5" w:rsidRPr="00864535">
        <w:trPr>
          <w:jc w:val="center"/>
        </w:trPr>
        <w:tc>
          <w:tcPr>
            <w:tcW w:w="3576" w:type="dxa"/>
            <w:tcBorders>
              <w:left w:val="single" w:sz="12"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2"/>
                <w:sz w:val="18"/>
                <w:szCs w:val="18"/>
              </w:rPr>
              <w:object w:dxaOrig="2632" w:dyaOrig="352">
                <v:shape id="_x0000_i1034" type="#_x0000_t75" style="width:131.55pt;height:17.55pt" o:ole="">
                  <v:imagedata r:id="rId33" o:title=""/>
                </v:shape>
                <o:OLEObject Type="Embed" ProgID="Equation.3" ShapeID="_x0000_i1034" DrawAspect="Content" ObjectID="_1660977664" r:id="rId34"/>
              </w:object>
            </w:r>
          </w:p>
        </w:tc>
        <w:tc>
          <w:tcPr>
            <w:tcW w:w="4064" w:type="dxa"/>
            <w:shd w:val="clear" w:color="auto" w:fill="auto"/>
          </w:tcPr>
          <w:p w:rsidR="003C4FE5" w:rsidRPr="00864535" w:rsidRDefault="008D45DD">
            <w:pPr>
              <w:spacing w:line="360" w:lineRule="auto"/>
              <w:rPr>
                <w:rFonts w:cs="Times New Roman"/>
                <w:sz w:val="18"/>
                <w:szCs w:val="18"/>
              </w:rPr>
            </w:pPr>
            <w:r w:rsidRPr="00864535">
              <w:rPr>
                <w:rFonts w:cs="Times New Roman"/>
                <w:position w:val="-10"/>
                <w:sz w:val="18"/>
                <w:szCs w:val="18"/>
              </w:rPr>
              <w:object w:dxaOrig="1192" w:dyaOrig="352">
                <v:shape id="_x0000_i1035" type="#_x0000_t75" style="width:59.55pt;height:17.55pt" o:ole="">
                  <v:imagedata r:id="rId35" o:title=""/>
                </v:shape>
                <o:OLEObject Type="Embed" ProgID="Equation.3" ShapeID="_x0000_i1035" DrawAspect="Content" ObjectID="_1660977665" r:id="rId36"/>
              </w:object>
            </w:r>
          </w:p>
        </w:tc>
        <w:tc>
          <w:tcPr>
            <w:tcW w:w="1660" w:type="dxa"/>
            <w:tcBorders>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position w:val="-10"/>
                <w:sz w:val="18"/>
                <w:szCs w:val="18"/>
              </w:rPr>
              <w:object w:dxaOrig="1440" w:dyaOrig="248">
                <v:shape id="_x0000_i1036" type="#_x0000_t75" style="width:1in;height:12.45pt" o:ole="">
                  <v:imagedata r:id="rId37" o:title=""/>
                </v:shape>
                <o:OLEObject Type="Embed" ProgID="Equation.3" ShapeID="_x0000_i1036" DrawAspect="Content" ObjectID="_1660977666" r:id="rId38"/>
              </w:object>
            </w:r>
          </w:p>
        </w:tc>
      </w:tr>
      <w:tr w:rsidR="003C4FE5" w:rsidRPr="00864535">
        <w:trPr>
          <w:jc w:val="center"/>
        </w:trPr>
        <w:tc>
          <w:tcPr>
            <w:tcW w:w="3576" w:type="dxa"/>
            <w:tcBorders>
              <w:left w:val="single" w:sz="12"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0"/>
                <w:sz w:val="18"/>
                <w:szCs w:val="18"/>
              </w:rPr>
              <w:object w:dxaOrig="952" w:dyaOrig="248">
                <v:shape id="_x0000_i1037" type="#_x0000_t75" style="width:47.55pt;height:12.45pt" o:ole="">
                  <v:imagedata r:id="rId39" o:title=""/>
                </v:shape>
                <o:OLEObject Type="Embed" ProgID="Equation.3" ShapeID="_x0000_i1037" DrawAspect="Content" ObjectID="_1660977667" r:id="rId40"/>
              </w:object>
            </w:r>
          </w:p>
        </w:tc>
        <w:tc>
          <w:tcPr>
            <w:tcW w:w="4064" w:type="dxa"/>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1088" w:dyaOrig="352">
                <v:shape id="_x0000_i1038" type="#_x0000_t75" style="width:54.45pt;height:17.55pt" o:ole="">
                  <v:imagedata r:id="rId41" o:title=""/>
                </v:shape>
                <o:OLEObject Type="Embed" ProgID="Equation.3" ShapeID="_x0000_i1038" DrawAspect="Content" ObjectID="_1660977668" r:id="rId42"/>
              </w:object>
            </w:r>
          </w:p>
        </w:tc>
        <w:tc>
          <w:tcPr>
            <w:tcW w:w="1660" w:type="dxa"/>
            <w:tcBorders>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sz w:val="18"/>
                <w:szCs w:val="18"/>
              </w:rPr>
              <w:t>=0</w:t>
            </w:r>
          </w:p>
        </w:tc>
      </w:tr>
      <w:tr w:rsidR="003C4FE5" w:rsidRPr="00864535">
        <w:trPr>
          <w:jc w:val="center"/>
        </w:trPr>
        <w:tc>
          <w:tcPr>
            <w:tcW w:w="3576" w:type="dxa"/>
            <w:tcBorders>
              <w:left w:val="single" w:sz="12"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2"/>
                <w:sz w:val="18"/>
                <w:szCs w:val="18"/>
              </w:rPr>
              <w:object w:dxaOrig="3368" w:dyaOrig="352">
                <v:shape id="_x0000_i1039" type="#_x0000_t75" style="width:168.45pt;height:17.55pt" o:ole="">
                  <v:imagedata r:id="rId43" o:title=""/>
                </v:shape>
                <o:OLEObject Type="Embed" ProgID="Equation.3" ShapeID="_x0000_i1039" DrawAspect="Content" ObjectID="_1660977669" r:id="rId44"/>
              </w:object>
            </w:r>
          </w:p>
        </w:tc>
        <w:tc>
          <w:tcPr>
            <w:tcW w:w="4064" w:type="dxa"/>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3360" w:dyaOrig="352">
                <v:shape id="_x0000_i1040" type="#_x0000_t75" style="width:168pt;height:17.55pt" o:ole="">
                  <v:imagedata r:id="rId45" o:title=""/>
                </v:shape>
                <o:OLEObject Type="Embed" ProgID="Equation.3" ShapeID="_x0000_i1040" DrawAspect="Content" ObjectID="_1660977670" r:id="rId46"/>
              </w:object>
            </w:r>
          </w:p>
        </w:tc>
        <w:tc>
          <w:tcPr>
            <w:tcW w:w="1660" w:type="dxa"/>
            <w:tcBorders>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sz w:val="18"/>
                <w:szCs w:val="18"/>
              </w:rPr>
              <w:t>=0</w:t>
            </w:r>
          </w:p>
        </w:tc>
      </w:tr>
      <w:tr w:rsidR="003C4FE5" w:rsidRPr="00864535">
        <w:trPr>
          <w:jc w:val="center"/>
        </w:trPr>
        <w:tc>
          <w:tcPr>
            <w:tcW w:w="3576" w:type="dxa"/>
            <w:tcBorders>
              <w:left w:val="single" w:sz="12"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2"/>
                <w:sz w:val="18"/>
                <w:szCs w:val="18"/>
              </w:rPr>
              <w:object w:dxaOrig="1688" w:dyaOrig="248">
                <v:shape id="_x0000_i1041" type="#_x0000_t75" style="width:84.45pt;height:12.45pt" o:ole="">
                  <v:imagedata r:id="rId47" o:title=""/>
                </v:shape>
                <o:OLEObject Type="Embed" ProgID="Equation.3" ShapeID="_x0000_i1041" DrawAspect="Content" ObjectID="_1660977671" r:id="rId48"/>
              </w:object>
            </w:r>
          </w:p>
        </w:tc>
        <w:tc>
          <w:tcPr>
            <w:tcW w:w="4064" w:type="dxa"/>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3360" w:dyaOrig="352">
                <v:shape id="_x0000_i1042" type="#_x0000_t75" style="width:168pt;height:17.55pt" o:ole="">
                  <v:imagedata r:id="rId49" o:title=""/>
                </v:shape>
                <o:OLEObject Type="Embed" ProgID="Equation.3" ShapeID="_x0000_i1042" DrawAspect="Content" ObjectID="_1660977672" r:id="rId50"/>
              </w:object>
            </w:r>
          </w:p>
        </w:tc>
        <w:tc>
          <w:tcPr>
            <w:tcW w:w="1660" w:type="dxa"/>
            <w:tcBorders>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sz w:val="18"/>
                <w:szCs w:val="18"/>
              </w:rPr>
              <w:t>=0</w:t>
            </w:r>
          </w:p>
        </w:tc>
      </w:tr>
      <w:tr w:rsidR="003C4FE5" w:rsidRPr="00864535">
        <w:trPr>
          <w:jc w:val="center"/>
        </w:trPr>
        <w:tc>
          <w:tcPr>
            <w:tcW w:w="3576" w:type="dxa"/>
            <w:tcBorders>
              <w:left w:val="single" w:sz="12"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2"/>
                <w:sz w:val="18"/>
                <w:szCs w:val="18"/>
              </w:rPr>
              <w:object w:dxaOrig="2632" w:dyaOrig="352">
                <v:shape id="_x0000_i1043" type="#_x0000_t75" style="width:131.55pt;height:17.55pt" o:ole="">
                  <v:imagedata r:id="rId51" o:title=""/>
                </v:shape>
                <o:OLEObject Type="Embed" ProgID="Equation.3" ShapeID="_x0000_i1043" DrawAspect="Content" ObjectID="_1660977673" r:id="rId52"/>
              </w:object>
            </w:r>
          </w:p>
        </w:tc>
        <w:tc>
          <w:tcPr>
            <w:tcW w:w="4064" w:type="dxa"/>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3576" w:dyaOrig="352">
                <v:shape id="_x0000_i1044" type="#_x0000_t75" style="width:179.15pt;height:17.55pt" o:ole="">
                  <v:imagedata r:id="rId53" o:title=""/>
                </v:shape>
                <o:OLEObject Type="Embed" ProgID="Equation.3" ShapeID="_x0000_i1044" DrawAspect="Content" ObjectID="_1660977674" r:id="rId54"/>
              </w:object>
            </w:r>
          </w:p>
        </w:tc>
        <w:tc>
          <w:tcPr>
            <w:tcW w:w="1660" w:type="dxa"/>
            <w:tcBorders>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sz w:val="18"/>
                <w:szCs w:val="18"/>
              </w:rPr>
              <w:t>=0</w:t>
            </w:r>
          </w:p>
        </w:tc>
      </w:tr>
      <w:tr w:rsidR="003C4FE5" w:rsidRPr="00864535">
        <w:trPr>
          <w:jc w:val="center"/>
        </w:trPr>
        <w:tc>
          <w:tcPr>
            <w:tcW w:w="3576" w:type="dxa"/>
            <w:tcBorders>
              <w:left w:val="single" w:sz="12" w:space="0" w:color="auto"/>
              <w:bottom w:val="nil"/>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2"/>
                <w:sz w:val="18"/>
                <w:szCs w:val="18"/>
              </w:rPr>
              <w:object w:dxaOrig="2528" w:dyaOrig="352">
                <v:shape id="_x0000_i1045" type="#_x0000_t75" style="width:126.45pt;height:17.55pt" o:ole="">
                  <v:imagedata r:id="rId55" o:title=""/>
                </v:shape>
                <o:OLEObject Type="Embed" ProgID="Equation.3" ShapeID="_x0000_i1045" DrawAspect="Content" ObjectID="_1660977675" r:id="rId56"/>
              </w:object>
            </w:r>
          </w:p>
        </w:tc>
        <w:tc>
          <w:tcPr>
            <w:tcW w:w="4064" w:type="dxa"/>
            <w:tcBorders>
              <w:bottom w:val="nil"/>
            </w:tcBorders>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2280" w:dyaOrig="352">
                <v:shape id="_x0000_i1046" type="#_x0000_t75" style="width:114pt;height:17.55pt" o:ole="">
                  <v:imagedata r:id="rId57" o:title=""/>
                </v:shape>
                <o:OLEObject Type="Embed" ProgID="Equation.3" ShapeID="_x0000_i1046" DrawAspect="Content" ObjectID="_1660977676" r:id="rId58"/>
              </w:object>
            </w:r>
          </w:p>
        </w:tc>
        <w:tc>
          <w:tcPr>
            <w:tcW w:w="1660" w:type="dxa"/>
            <w:tcBorders>
              <w:bottom w:val="nil"/>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sz w:val="18"/>
                <w:szCs w:val="18"/>
              </w:rPr>
              <w:t>=0</w:t>
            </w:r>
          </w:p>
        </w:tc>
      </w:tr>
      <w:tr w:rsidR="003C4FE5" w:rsidRPr="00864535">
        <w:trPr>
          <w:jc w:val="center"/>
        </w:trPr>
        <w:tc>
          <w:tcPr>
            <w:tcW w:w="3576" w:type="dxa"/>
            <w:tcBorders>
              <w:top w:val="nil"/>
              <w:left w:val="single" w:sz="12" w:space="0" w:color="auto"/>
              <w:bottom w:val="single" w:sz="8" w:space="0" w:color="auto"/>
            </w:tcBorders>
            <w:shd w:val="clear" w:color="auto" w:fill="auto"/>
          </w:tcPr>
          <w:p w:rsidR="003C4FE5" w:rsidRPr="00864535" w:rsidRDefault="008D45DD">
            <w:pPr>
              <w:spacing w:line="360" w:lineRule="auto"/>
              <w:jc w:val="right"/>
              <w:rPr>
                <w:rFonts w:cs="Times New Roman"/>
                <w:sz w:val="18"/>
                <w:szCs w:val="18"/>
              </w:rPr>
            </w:pPr>
            <w:r w:rsidRPr="00864535">
              <w:rPr>
                <w:rFonts w:cs="Times New Roman"/>
                <w:position w:val="-12"/>
                <w:sz w:val="18"/>
                <w:szCs w:val="18"/>
              </w:rPr>
              <w:object w:dxaOrig="1688" w:dyaOrig="352">
                <v:shape id="_x0000_i1047" type="#_x0000_t75" style="width:84.45pt;height:17.55pt" o:ole="">
                  <v:imagedata r:id="rId59" o:title=""/>
                </v:shape>
                <o:OLEObject Type="Embed" ProgID="Equation.3" ShapeID="_x0000_i1047" DrawAspect="Content" ObjectID="_1660977677" r:id="rId60"/>
              </w:object>
            </w:r>
          </w:p>
        </w:tc>
        <w:tc>
          <w:tcPr>
            <w:tcW w:w="4064" w:type="dxa"/>
            <w:tcBorders>
              <w:top w:val="nil"/>
              <w:bottom w:val="single" w:sz="8" w:space="0" w:color="auto"/>
            </w:tcBorders>
            <w:shd w:val="clear" w:color="auto" w:fill="auto"/>
          </w:tcPr>
          <w:p w:rsidR="003C4FE5" w:rsidRPr="00864535" w:rsidRDefault="008D45DD">
            <w:pPr>
              <w:spacing w:line="360" w:lineRule="auto"/>
              <w:rPr>
                <w:rFonts w:cs="Times New Roman"/>
                <w:sz w:val="18"/>
                <w:szCs w:val="18"/>
              </w:rPr>
            </w:pPr>
            <w:r w:rsidRPr="00864535">
              <w:rPr>
                <w:rFonts w:cs="Times New Roman"/>
                <w:position w:val="-12"/>
                <w:sz w:val="18"/>
                <w:szCs w:val="18"/>
              </w:rPr>
              <w:object w:dxaOrig="1200" w:dyaOrig="352">
                <v:shape id="_x0000_i1048" type="#_x0000_t75" style="width:60pt;height:17.55pt" o:ole="">
                  <v:imagedata r:id="rId61" o:title=""/>
                </v:shape>
                <o:OLEObject Type="Embed" ProgID="Equation.3" ShapeID="_x0000_i1048" DrawAspect="Content" ObjectID="_1660977678" r:id="rId62"/>
              </w:object>
            </w:r>
          </w:p>
        </w:tc>
        <w:tc>
          <w:tcPr>
            <w:tcW w:w="1660" w:type="dxa"/>
            <w:tcBorders>
              <w:top w:val="nil"/>
              <w:bottom w:val="single" w:sz="8" w:space="0" w:color="auto"/>
              <w:right w:val="single" w:sz="12" w:space="0" w:color="auto"/>
            </w:tcBorders>
            <w:shd w:val="clear" w:color="auto" w:fill="auto"/>
            <w:vAlign w:val="center"/>
          </w:tcPr>
          <w:p w:rsidR="003C4FE5" w:rsidRPr="00864535" w:rsidRDefault="008D45DD">
            <w:pPr>
              <w:spacing w:line="360" w:lineRule="auto"/>
              <w:rPr>
                <w:rFonts w:cs="Times New Roman"/>
                <w:sz w:val="18"/>
                <w:szCs w:val="18"/>
              </w:rPr>
            </w:pPr>
            <w:r w:rsidRPr="00864535">
              <w:rPr>
                <w:rFonts w:cs="Times New Roman"/>
                <w:sz w:val="18"/>
                <w:szCs w:val="18"/>
              </w:rPr>
              <w:t>=0</w:t>
            </w:r>
          </w:p>
        </w:tc>
      </w:tr>
      <w:tr w:rsidR="003C4FE5" w:rsidRPr="00864535">
        <w:trPr>
          <w:jc w:val="center"/>
        </w:trPr>
        <w:tc>
          <w:tcPr>
            <w:tcW w:w="9297" w:type="dxa"/>
            <w:gridSpan w:val="3"/>
            <w:tcBorders>
              <w:top w:val="single" w:sz="8" w:space="0" w:color="auto"/>
              <w:left w:val="single" w:sz="12" w:space="0" w:color="auto"/>
              <w:bottom w:val="single" w:sz="12" w:space="0" w:color="auto"/>
              <w:right w:val="single" w:sz="12" w:space="0" w:color="auto"/>
            </w:tcBorders>
            <w:shd w:val="clear" w:color="auto" w:fill="auto"/>
          </w:tcPr>
          <w:p w:rsidR="003C4FE5" w:rsidRPr="00864535" w:rsidRDefault="008D45DD">
            <w:pPr>
              <w:autoSpaceDE w:val="0"/>
              <w:autoSpaceDN w:val="0"/>
              <w:adjustRightInd w:val="0"/>
              <w:spacing w:line="360" w:lineRule="auto"/>
              <w:rPr>
                <w:rFonts w:cs="Times New Roman"/>
                <w:sz w:val="18"/>
                <w:szCs w:val="18"/>
              </w:rPr>
            </w:pPr>
            <w:r w:rsidRPr="00864535">
              <w:rPr>
                <w:rFonts w:cs="Times New Roman"/>
                <w:sz w:val="18"/>
                <w:szCs w:val="18"/>
              </w:rPr>
              <w:t>注：</w:t>
            </w:r>
            <w:r w:rsidRPr="00864535">
              <w:rPr>
                <w:rFonts w:cs="Times New Roman"/>
                <w:i/>
                <w:sz w:val="18"/>
                <w:szCs w:val="18"/>
                <w:lang w:val="nl-NL"/>
              </w:rPr>
              <w:t>c</w:t>
            </w:r>
            <w:r w:rsidRPr="00864535">
              <w:rPr>
                <w:rFonts w:cs="Times New Roman"/>
                <w:sz w:val="18"/>
                <w:szCs w:val="18"/>
                <w:lang w:val="nl-NL"/>
              </w:rPr>
              <w:t>(0,2)</w:t>
            </w:r>
            <w:r w:rsidRPr="00864535">
              <w:rPr>
                <w:rFonts w:cs="Times New Roman"/>
                <w:sz w:val="18"/>
                <w:szCs w:val="18"/>
                <w:lang w:val="nl-NL"/>
              </w:rPr>
              <w:t>为</w:t>
            </w:r>
            <w:r w:rsidRPr="00864535">
              <w:rPr>
                <w:rFonts w:cs="Times New Roman"/>
                <w:sz w:val="18"/>
                <w:szCs w:val="18"/>
                <w:lang w:val="nl-NL"/>
              </w:rPr>
              <w:t>STP</w:t>
            </w:r>
            <w:r w:rsidRPr="00864535">
              <w:rPr>
                <w:rFonts w:cs="Times New Roman"/>
                <w:sz w:val="18"/>
                <w:szCs w:val="18"/>
                <w:lang w:val="nl-NL"/>
              </w:rPr>
              <w:t>进水中化学物质溶解态浓度，</w:t>
            </w:r>
            <w:r w:rsidRPr="00864535">
              <w:rPr>
                <w:rFonts w:cs="Times New Roman"/>
                <w:sz w:val="18"/>
                <w:szCs w:val="18"/>
              </w:rPr>
              <w:t>g</w:t>
            </w:r>
            <w:r w:rsidRPr="00864535">
              <w:rPr>
                <w:rFonts w:cs="Times New Roman"/>
                <w:color w:val="000000"/>
                <w:sz w:val="18"/>
                <w:szCs w:val="18"/>
              </w:rPr>
              <w:t>·</w:t>
            </w: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rPr>
              <w:t>；</w:t>
            </w:r>
            <w:r w:rsidRPr="00864535">
              <w:rPr>
                <w:rFonts w:cs="Times New Roman"/>
                <w:i/>
                <w:sz w:val="18"/>
                <w:szCs w:val="18"/>
                <w:lang w:val="nl-NL"/>
              </w:rPr>
              <w:t>c</w:t>
            </w:r>
            <w:r w:rsidRPr="00864535">
              <w:rPr>
                <w:rFonts w:cs="Times New Roman"/>
                <w:sz w:val="18"/>
                <w:szCs w:val="18"/>
                <w:lang w:val="nl-NL"/>
              </w:rPr>
              <w:t>(0,3)</w:t>
            </w:r>
            <w:r w:rsidRPr="00864535">
              <w:rPr>
                <w:rFonts w:cs="Times New Roman"/>
                <w:sz w:val="18"/>
                <w:szCs w:val="18"/>
                <w:lang w:val="nl-NL"/>
              </w:rPr>
              <w:t>为</w:t>
            </w:r>
            <w:r w:rsidRPr="00864535">
              <w:rPr>
                <w:rFonts w:cs="Times New Roman"/>
                <w:sz w:val="18"/>
                <w:szCs w:val="18"/>
                <w:lang w:val="nl-NL"/>
              </w:rPr>
              <w:t>STP</w:t>
            </w:r>
            <w:r w:rsidRPr="00864535">
              <w:rPr>
                <w:rFonts w:cs="Times New Roman"/>
                <w:sz w:val="18"/>
                <w:szCs w:val="18"/>
                <w:lang w:val="nl-NL"/>
              </w:rPr>
              <w:t>进水中化学物质吸附态浓度，</w:t>
            </w:r>
            <w:r w:rsidRPr="00864535">
              <w:rPr>
                <w:rFonts w:cs="Times New Roman"/>
                <w:sz w:val="18"/>
                <w:szCs w:val="18"/>
              </w:rPr>
              <w:t>g</w:t>
            </w:r>
            <w:r w:rsidRPr="00864535">
              <w:rPr>
                <w:rFonts w:cs="Times New Roman"/>
                <w:color w:val="000000"/>
                <w:sz w:val="18"/>
                <w:szCs w:val="18"/>
              </w:rPr>
              <w:t>·</w:t>
            </w:r>
            <w:r w:rsidRPr="00864535">
              <w:rPr>
                <w:rFonts w:cs="Times New Roman"/>
                <w:sz w:val="18"/>
                <w:szCs w:val="18"/>
              </w:rPr>
              <w:t>m</w:t>
            </w:r>
            <w:r w:rsidRPr="00864535">
              <w:rPr>
                <w:rFonts w:cs="Times New Roman"/>
                <w:sz w:val="18"/>
                <w:szCs w:val="18"/>
                <w:vertAlign w:val="superscript"/>
              </w:rPr>
              <w:t>-3</w:t>
            </w:r>
            <w:r w:rsidRPr="00864535">
              <w:rPr>
                <w:rFonts w:cs="Times New Roman"/>
                <w:sz w:val="18"/>
                <w:szCs w:val="18"/>
              </w:rPr>
              <w:t>。</w:t>
            </w:r>
          </w:p>
        </w:tc>
      </w:tr>
    </w:tbl>
    <w:p w:rsidR="003C4FE5" w:rsidRDefault="008D45DD">
      <w:pPr>
        <w:pStyle w:val="9"/>
        <w:rPr>
          <w:rFonts w:ascii="Times New Roman" w:hAnsi="Times New Roman" w:cs="Times New Roman"/>
        </w:rPr>
      </w:pPr>
      <w:r>
        <w:rPr>
          <w:rFonts w:ascii="Times New Roman" w:hAnsi="Times New Roman" w:cs="Times New Roman"/>
        </w:rPr>
        <w:t>容积参数</w:t>
      </w:r>
    </w:p>
    <w:p w:rsidR="003C4FE5" w:rsidRPr="00886B58" w:rsidRDefault="008D45DD" w:rsidP="00886B58">
      <w:pPr>
        <w:autoSpaceDE w:val="0"/>
        <w:autoSpaceDN w:val="0"/>
        <w:adjustRightInd w:val="0"/>
        <w:snapToGrid w:val="0"/>
        <w:spacing w:line="360" w:lineRule="auto"/>
        <w:ind w:firstLineChars="200" w:firstLine="420"/>
        <w:rPr>
          <w:rFonts w:ascii="仿宋_GB2312" w:eastAsia="仿宋_GB2312" w:cs="Times New Roman"/>
        </w:rPr>
      </w:pPr>
      <w:proofErr w:type="gramStart"/>
      <w:r w:rsidRPr="00886B58">
        <w:rPr>
          <w:rFonts w:ascii="仿宋_GB2312" w:eastAsia="仿宋_GB2312" w:cs="Times New Roman" w:hint="eastAsia"/>
        </w:rPr>
        <w:t>各池体积</w:t>
      </w:r>
      <w:proofErr w:type="gramEnd"/>
      <w:r w:rsidRPr="00886B58">
        <w:rPr>
          <w:rFonts w:ascii="仿宋_GB2312" w:eastAsia="仿宋_GB2312" w:cs="Times New Roman" w:hint="eastAsia"/>
        </w:rPr>
        <w:t>（</w:t>
      </w:r>
      <w:r w:rsidRPr="00886B58">
        <w:rPr>
          <w:rFonts w:ascii="仿宋_GB2312" w:eastAsia="仿宋_GB2312" w:cs="Times New Roman" w:hint="eastAsia"/>
          <w:i/>
        </w:rPr>
        <w:t>Volume</w:t>
      </w:r>
      <w:r w:rsidRPr="00886B58">
        <w:rPr>
          <w:rFonts w:ascii="仿宋_GB2312" w:eastAsia="仿宋_GB2312" w:cs="Times New Roman" w:hint="eastAsia"/>
          <w:vertAlign w:val="subscript"/>
        </w:rPr>
        <w:t>n</w:t>
      </w:r>
      <w:r w:rsidRPr="00886B58">
        <w:rPr>
          <w:rFonts w:ascii="仿宋_GB2312" w:eastAsia="仿宋_GB2312" w:cs="Times New Roman" w:hint="eastAsia"/>
        </w:rPr>
        <w:t>）、面积（</w:t>
      </w:r>
      <w:r w:rsidRPr="00886B58">
        <w:rPr>
          <w:rFonts w:ascii="仿宋_GB2312" w:eastAsia="仿宋_GB2312" w:cs="Times New Roman" w:hint="eastAsia"/>
          <w:i/>
        </w:rPr>
        <w:t>Area</w:t>
      </w:r>
      <w:r w:rsidRPr="00886B58">
        <w:rPr>
          <w:rFonts w:ascii="仿宋_GB2312" w:eastAsia="仿宋_GB2312" w:cs="Times New Roman" w:hint="eastAsia"/>
          <w:vertAlign w:val="subscript"/>
        </w:rPr>
        <w:t>n</w:t>
      </w:r>
      <w:r w:rsidRPr="00886B58">
        <w:rPr>
          <w:rFonts w:ascii="仿宋_GB2312" w:eastAsia="仿宋_GB2312" w:cs="Times New Roman" w:hint="eastAsia"/>
        </w:rPr>
        <w:t>）以及STP总面积（</w:t>
      </w:r>
      <w:r w:rsidRPr="00886B58">
        <w:rPr>
          <w:rFonts w:ascii="仿宋_GB2312" w:eastAsia="仿宋_GB2312" w:cs="Times New Roman" w:hint="eastAsia"/>
          <w:i/>
        </w:rPr>
        <w:t>A</w:t>
      </w:r>
      <w:r w:rsidRPr="00886B58">
        <w:rPr>
          <w:rFonts w:ascii="仿宋_GB2312" w:eastAsia="仿宋_GB2312" w:cs="Times New Roman" w:hint="eastAsia"/>
        </w:rPr>
        <w:t>rea</w:t>
      </w:r>
      <w:r w:rsidRPr="00886B58">
        <w:rPr>
          <w:rFonts w:ascii="仿宋_GB2312" w:eastAsia="仿宋_GB2312" w:cs="Times New Roman" w:hint="eastAsia"/>
          <w:vertAlign w:val="subscript"/>
        </w:rPr>
        <w:t>stp</w:t>
      </w:r>
      <w:r w:rsidRPr="00886B58">
        <w:rPr>
          <w:rFonts w:ascii="仿宋_GB2312" w:eastAsia="仿宋_GB2312" w:cs="Times New Roman" w:hint="eastAsia"/>
        </w:rPr>
        <w:t>）计算方法：</w:t>
      </w:r>
    </w:p>
    <w:p w:rsidR="003C4FE5" w:rsidRPr="00886B58" w:rsidRDefault="008D45DD" w:rsidP="00886B58">
      <w:pPr>
        <w:pStyle w:val="affffff4"/>
        <w:rPr>
          <w:rFonts w:ascii="仿宋_GB2312" w:eastAsia="仿宋_GB2312" w:cs="Times New Roman"/>
          <w:vanish/>
          <w:szCs w:val="21"/>
          <w:specVanish/>
        </w:rPr>
      </w:pPr>
      <w:r w:rsidRPr="00886B58">
        <w:rPr>
          <w:rFonts w:ascii="仿宋_GB2312" w:eastAsia="仿宋_GB2312" w:cs="Times New Roman" w:hint="eastAsia"/>
          <w:i/>
          <w:szCs w:val="21"/>
        </w:rPr>
        <w:tab/>
        <w:t>Volume</w:t>
      </w:r>
      <w:r w:rsidRPr="00886B58">
        <w:rPr>
          <w:rFonts w:ascii="仿宋_GB2312" w:eastAsia="仿宋_GB2312" w:cs="Times New Roman" w:hint="eastAsia"/>
          <w:szCs w:val="21"/>
          <w:vertAlign w:val="subscript"/>
        </w:rPr>
        <w:t>n</w:t>
      </w:r>
      <w:r w:rsidRPr="00886B58">
        <w:rPr>
          <w:rFonts w:ascii="仿宋_GB2312" w:eastAsia="仿宋_GB2312" w:cs="Times New Roman" w:hint="eastAsia"/>
          <w:szCs w:val="21"/>
        </w:rPr>
        <w:t>=</w:t>
      </w:r>
      <w:r w:rsidRPr="00886B58">
        <w:rPr>
          <w:rFonts w:ascii="仿宋_GB2312" w:eastAsia="仿宋_GB2312" w:cs="Times New Roman" w:hint="eastAsia"/>
          <w:i/>
          <w:szCs w:val="21"/>
        </w:rPr>
        <w:t>EFFLUENT</w:t>
      </w:r>
      <w:r w:rsidRPr="00886B58">
        <w:rPr>
          <w:rFonts w:ascii="仿宋_GB2312" w:eastAsia="仿宋_GB2312" w:cs="Times New Roman" w:hint="eastAsia"/>
          <w:i/>
          <w:szCs w:val="21"/>
          <w:vertAlign w:val="subscript"/>
        </w:rPr>
        <w:t>stp</w:t>
      </w:r>
      <w:r w:rsidRPr="00886B58">
        <w:rPr>
          <w:rFonts w:ascii="仿宋_GB2312" w:eastAsia="仿宋_GB2312" w:cs="Times New Roman" w:hint="eastAsia"/>
          <w:szCs w:val="21"/>
        </w:rPr>
        <w:t>×</w:t>
      </w:r>
      <w:r w:rsidRPr="00886B58">
        <w:rPr>
          <w:rFonts w:ascii="仿宋_GB2312" w:eastAsia="仿宋_GB2312" w:cs="Times New Roman" w:hint="eastAsia"/>
          <w:i/>
          <w:szCs w:val="21"/>
        </w:rPr>
        <w:t>HRT</w:t>
      </w:r>
      <w:r w:rsidRPr="00886B58">
        <w:rPr>
          <w:rFonts w:ascii="仿宋_GB2312" w:eastAsia="仿宋_GB2312" w:cs="Times New Roman" w:hint="eastAsia"/>
          <w:szCs w:val="21"/>
          <w:vertAlign w:val="subscript"/>
        </w:rPr>
        <w:t>n</w:t>
      </w:r>
      <w:r w:rsidRPr="00886B58">
        <w:rPr>
          <w:rFonts w:ascii="仿宋_GB2312" w:eastAsia="仿宋_GB2312" w:cs="Times New Roman" w:hint="eastAsia"/>
          <w:szCs w:val="21"/>
        </w:rPr>
        <w:t xml:space="preserve">/24 </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50" w:name="_Ref33534650"/>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0"/>
    </w:p>
    <w:p w:rsidR="003C4FE5" w:rsidRPr="00886B58" w:rsidRDefault="008D45DD" w:rsidP="00886B58">
      <w:pPr>
        <w:pStyle w:val="affffff4"/>
        <w:rPr>
          <w:rFonts w:ascii="仿宋_GB2312" w:eastAsia="仿宋_GB2312" w:cs="Times New Roman"/>
          <w:i/>
          <w:vanish/>
          <w:specVanish/>
        </w:rPr>
      </w:pPr>
      <w:r w:rsidRPr="00886B58">
        <w:rPr>
          <w:rFonts w:ascii="仿宋_GB2312" w:eastAsia="仿宋_GB2312" w:cs="Times New Roman" w:hint="eastAsia"/>
          <w:i/>
        </w:rPr>
        <w:lastRenderedPageBreak/>
        <w:tab/>
        <w:t>Area</w:t>
      </w:r>
      <w:r w:rsidRPr="00886B58">
        <w:rPr>
          <w:rFonts w:ascii="仿宋_GB2312" w:eastAsia="仿宋_GB2312" w:cs="Times New Roman" w:hint="eastAsia"/>
          <w:vertAlign w:val="subscript"/>
        </w:rPr>
        <w:t>n</w:t>
      </w:r>
      <w:r w:rsidRPr="00886B58">
        <w:rPr>
          <w:rFonts w:ascii="仿宋_GB2312" w:eastAsia="仿宋_GB2312" w:cs="Times New Roman" w:hint="eastAsia"/>
        </w:rPr>
        <w:t>=</w:t>
      </w:r>
      <w:r w:rsidRPr="00886B58">
        <w:rPr>
          <w:rFonts w:ascii="仿宋_GB2312" w:eastAsia="仿宋_GB2312" w:cs="Times New Roman" w:hint="eastAsia"/>
          <w:i/>
        </w:rPr>
        <w:t>Volume</w:t>
      </w:r>
      <w:r w:rsidRPr="00886B58">
        <w:rPr>
          <w:rFonts w:ascii="仿宋_GB2312" w:eastAsia="仿宋_GB2312" w:cs="Times New Roman" w:hint="eastAsia"/>
          <w:vertAlign w:val="subscript"/>
        </w:rPr>
        <w:t>n</w:t>
      </w:r>
      <w:r w:rsidRPr="00886B58">
        <w:rPr>
          <w:rFonts w:ascii="仿宋_GB2312" w:eastAsia="仿宋_GB2312" w:cs="Times New Roman" w:hint="eastAsia"/>
        </w:rPr>
        <w:t>/</w:t>
      </w:r>
      <w:r w:rsidRPr="00886B58">
        <w:rPr>
          <w:rFonts w:ascii="仿宋_GB2312" w:eastAsia="仿宋_GB2312" w:cs="Times New Roman" w:hint="eastAsia"/>
          <w:i/>
        </w:rPr>
        <w:t>Depth</w:t>
      </w:r>
      <w:r w:rsidRPr="00886B58">
        <w:rPr>
          <w:rFonts w:ascii="仿宋_GB2312" w:eastAsia="仿宋_GB2312" w:cs="Times New Roman" w:hint="eastAsia"/>
          <w:vertAlign w:val="subscript"/>
        </w:rPr>
        <w:t>n</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51" w:name="_Ref33535311"/>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1"/>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szCs w:val="21"/>
        </w:rPr>
        <w:tab/>
      </w:r>
      <m:oMath>
        <m:sSub>
          <m:sSubPr>
            <m:ctrlPr>
              <w:rPr>
                <w:rFonts w:ascii="Cambria Math" w:eastAsia="仿宋_GB2312" w:hAnsi="Cambria Math" w:cs="Times New Roman" w:hint="eastAsia"/>
                <w:szCs w:val="21"/>
              </w:rPr>
            </m:ctrlPr>
          </m:sSubPr>
          <m:e>
            <m:r>
              <w:rPr>
                <w:rFonts w:ascii="Cambria Math" w:eastAsia="仿宋_GB2312" w:hAnsi="Cambria Math" w:cs="Times New Roman" w:hint="eastAsia"/>
              </w:rPr>
              <m:t>Area</m:t>
            </m:r>
          </m:e>
          <m:sub>
            <m:r>
              <m:rPr>
                <m:sty m:val="p"/>
              </m:rPr>
              <w:rPr>
                <w:rFonts w:ascii="Cambria Math" w:eastAsia="仿宋_GB2312" w:hAnsi="Cambria Math" w:cs="Times New Roman" w:hint="eastAsia"/>
              </w:rPr>
              <m:t>stp</m:t>
            </m:r>
          </m:sub>
        </m:sSub>
        <m:r>
          <m:rPr>
            <m:sty m:val="p"/>
          </m:rPr>
          <w:rPr>
            <w:rFonts w:ascii="Cambria Math" w:eastAsia="仿宋_GB2312" w:hAnsi="Cambria Math" w:cs="Times New Roman" w:hint="eastAsia"/>
          </w:rPr>
          <m:t>=</m:t>
        </m:r>
        <m:nary>
          <m:naryPr>
            <m:chr m:val="∑"/>
            <m:limLoc m:val="undOvr"/>
            <m:subHide m:val="1"/>
            <m:supHide m:val="1"/>
            <m:ctrlPr>
              <w:rPr>
                <w:rFonts w:ascii="Cambria Math" w:eastAsia="仿宋_GB2312" w:hAnsi="Cambria Math" w:cs="Times New Roman" w:hint="eastAsia"/>
                <w:szCs w:val="21"/>
              </w:rPr>
            </m:ctrlPr>
          </m:naryPr>
          <m:sub/>
          <m:sup/>
          <m:e>
            <m:sSub>
              <m:sSubPr>
                <m:ctrlPr>
                  <w:rPr>
                    <w:rFonts w:ascii="Cambria Math" w:eastAsia="仿宋_GB2312" w:hAnsi="Cambria Math" w:cs="Times New Roman" w:hint="eastAsia"/>
                    <w:szCs w:val="21"/>
                  </w:rPr>
                </m:ctrlPr>
              </m:sSubPr>
              <m:e>
                <m:r>
                  <w:rPr>
                    <w:rFonts w:ascii="Cambria Math" w:eastAsia="仿宋_GB2312" w:hAnsi="Cambria Math" w:cs="Times New Roman" w:hint="eastAsia"/>
                  </w:rPr>
                  <m:t>Area</m:t>
                </m:r>
              </m:e>
              <m:sub>
                <m:r>
                  <m:rPr>
                    <m:sty m:val="p"/>
                  </m:rPr>
                  <w:rPr>
                    <w:rFonts w:ascii="Cambria Math" w:eastAsia="仿宋_GB2312" w:hAnsi="Cambria Math" w:cs="Times New Roman" w:hint="eastAsia"/>
                  </w:rPr>
                  <m:t>n</m:t>
                </m:r>
              </m:sub>
            </m:sSub>
          </m:e>
        </m:nary>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52" w:name="_Ref33536019"/>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4</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2"/>
    </w:p>
    <w:p w:rsidR="003C4FE5" w:rsidRPr="00886B58" w:rsidRDefault="008D45DD" w:rsidP="00886B58">
      <w:pPr>
        <w:pStyle w:val="affffff4"/>
        <w:jc w:val="both"/>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rPr>
        <w:t>Volume</w:t>
      </w:r>
      <w:r w:rsidRPr="00886B58">
        <w:rPr>
          <w:rFonts w:ascii="仿宋_GB2312" w:eastAsia="仿宋_GB2312" w:cs="Times New Roman" w:hint="eastAsia"/>
          <w:vertAlign w:val="subscript"/>
        </w:rPr>
        <w:t>n</w:t>
      </w:r>
      <w:r w:rsidRPr="00886B58">
        <w:rPr>
          <w:rFonts w:ascii="仿宋_GB2312" w:eastAsia="仿宋_GB2312" w:cs="Times New Roman" w:hint="eastAsia"/>
        </w:rPr>
        <w:t>——n池（初沉池、曝气池、</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）体积，</w:t>
      </w:r>
      <w:r w:rsidRPr="00886B58">
        <w:rPr>
          <w:rFonts w:ascii="仿宋_GB2312" w:eastAsia="仿宋_GB2312" w:cs="Times New Roman" w:hint="eastAsia"/>
          <w:color w:val="000000"/>
          <w:kern w:val="0"/>
        </w:rPr>
        <w:t>m</w:t>
      </w:r>
      <w:r w:rsidRPr="00886B58">
        <w:rPr>
          <w:rFonts w:ascii="仿宋_GB2312" w:eastAsia="仿宋_GB2312" w:cs="Times New Roman" w:hint="eastAsia"/>
          <w:color w:val="000000"/>
          <w:kern w:val="0"/>
          <w:vertAlign w:val="superscript"/>
        </w:rPr>
        <w:t>3</w:t>
      </w:r>
      <w:r w:rsidRPr="00886B58">
        <w:rPr>
          <w:rFonts w:ascii="仿宋_GB2312" w:eastAsia="仿宋_GB2312" w:cs="Times New Roman" w:hint="eastAsia"/>
          <w:color w:val="000000"/>
          <w:kern w:val="0"/>
        </w:rPr>
        <w:t>；</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EFFLUENT</w:t>
      </w:r>
      <w:r w:rsidRPr="00886B58">
        <w:rPr>
          <w:rFonts w:ascii="仿宋_GB2312" w:eastAsia="仿宋_GB2312" w:cs="Times New Roman" w:hint="eastAsia"/>
          <w:vertAlign w:val="subscript"/>
        </w:rPr>
        <w:t>stp</w:t>
      </w:r>
      <w:r w:rsidRPr="00886B58">
        <w:rPr>
          <w:rFonts w:ascii="仿宋_GB2312" w:eastAsia="仿宋_GB2312" w:cs="Times New Roman" w:hint="eastAsia"/>
        </w:rPr>
        <w:t>——污水日处理量，m</w:t>
      </w:r>
      <w:r w:rsidRPr="00886B58">
        <w:rPr>
          <w:rFonts w:ascii="仿宋_GB2312" w:eastAsia="仿宋_GB2312" w:cs="Times New Roman" w:hint="eastAsia"/>
          <w:vertAlign w:val="superscript"/>
        </w:rPr>
        <w:t>3</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，推荐值见表B.1；</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HRT</w:t>
      </w:r>
      <w:r w:rsidRPr="00886B58">
        <w:rPr>
          <w:rFonts w:ascii="仿宋_GB2312" w:eastAsia="仿宋_GB2312" w:cs="Times New Roman" w:hint="eastAsia"/>
          <w:vertAlign w:val="subscript"/>
        </w:rPr>
        <w:t>n</w:t>
      </w:r>
      <w:r w:rsidRPr="00886B58">
        <w:rPr>
          <w:rFonts w:ascii="仿宋_GB2312" w:eastAsia="仿宋_GB2312" w:cs="Times New Roman" w:hint="eastAsia"/>
        </w:rPr>
        <w:t>——n池（初沉池、曝气池、</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）水力停留时间，h，推荐值见表B.1；</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Area</w:t>
      </w:r>
      <w:r w:rsidRPr="00886B58">
        <w:rPr>
          <w:rFonts w:ascii="仿宋_GB2312" w:eastAsia="仿宋_GB2312" w:cs="Times New Roman" w:hint="eastAsia"/>
          <w:vertAlign w:val="subscript"/>
        </w:rPr>
        <w:t>n</w:t>
      </w:r>
      <w:r w:rsidRPr="00886B58">
        <w:rPr>
          <w:rFonts w:ascii="仿宋_GB2312" w:eastAsia="仿宋_GB2312" w:cs="Times New Roman" w:hint="eastAsia"/>
        </w:rPr>
        <w:t>——n池（初沉池、曝气池、</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）表面积，</w:t>
      </w:r>
      <w:r w:rsidRPr="00886B58">
        <w:rPr>
          <w:rFonts w:ascii="仿宋_GB2312" w:eastAsia="仿宋_GB2312" w:cs="Times New Roman" w:hint="eastAsia"/>
          <w:color w:val="000000"/>
          <w:kern w:val="0"/>
        </w:rPr>
        <w:t>m</w:t>
      </w:r>
      <w:r w:rsidRPr="00886B58">
        <w:rPr>
          <w:rFonts w:ascii="仿宋_GB2312" w:eastAsia="仿宋_GB2312" w:cs="Times New Roman" w:hint="eastAsia"/>
          <w:color w:val="000000"/>
          <w:kern w:val="0"/>
          <w:vertAlign w:val="superscript"/>
        </w:rPr>
        <w:t>2</w:t>
      </w:r>
      <w:r w:rsidRPr="00886B58">
        <w:rPr>
          <w:rFonts w:ascii="仿宋_GB2312" w:eastAsia="仿宋_GB2312" w:cs="Times New Roman" w:hint="eastAsia"/>
        </w:rPr>
        <w:t>；</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Depth</w:t>
      </w:r>
      <w:r w:rsidRPr="00886B58">
        <w:rPr>
          <w:rFonts w:ascii="仿宋_GB2312" w:eastAsia="仿宋_GB2312" w:cs="Times New Roman" w:hint="eastAsia"/>
          <w:vertAlign w:val="subscript"/>
        </w:rPr>
        <w:t>n</w:t>
      </w:r>
      <w:r w:rsidRPr="00886B58">
        <w:rPr>
          <w:rFonts w:ascii="仿宋_GB2312" w:eastAsia="仿宋_GB2312" w:cs="Times New Roman" w:hint="eastAsia"/>
        </w:rPr>
        <w:t>——n池（初沉池、曝气池、</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）深度，m，默认初沉池为4 m，曝气池为3 m，</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为3 m；</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Area</w:t>
      </w:r>
      <w:r w:rsidRPr="00886B58">
        <w:rPr>
          <w:rFonts w:ascii="仿宋_GB2312" w:eastAsia="仿宋_GB2312" w:cs="Times New Roman" w:hint="eastAsia"/>
          <w:vertAlign w:val="subscript"/>
        </w:rPr>
        <w:t>stp</w:t>
      </w:r>
      <w:r w:rsidRPr="00886B58">
        <w:rPr>
          <w:rFonts w:ascii="仿宋_GB2312" w:eastAsia="仿宋_GB2312" w:cs="Times New Roman" w:hint="eastAsia"/>
        </w:rPr>
        <w:t>——STP总面积，m</w:t>
      </w:r>
      <w:r w:rsidRPr="00886B58">
        <w:rPr>
          <w:rFonts w:ascii="仿宋_GB2312" w:eastAsia="仿宋_GB2312" w:cs="Times New Roman" w:hint="eastAsia"/>
          <w:vertAlign w:val="superscript"/>
        </w:rPr>
        <w:t>2</w:t>
      </w:r>
      <w:r w:rsidRPr="00886B58">
        <w:rPr>
          <w:rFonts w:ascii="仿宋_GB2312" w:eastAsia="仿宋_GB2312" w:cs="Times New Roman" w:hint="eastAsia"/>
        </w:rPr>
        <w:t>。</w:t>
      </w:r>
    </w:p>
    <w:p w:rsidR="003C4FE5" w:rsidRPr="00886B58" w:rsidRDefault="008D45DD" w:rsidP="00886B58">
      <w:pPr>
        <w:pStyle w:val="affffff4"/>
        <w:ind w:firstLineChars="200" w:firstLine="420"/>
        <w:jc w:val="both"/>
        <w:rPr>
          <w:rFonts w:ascii="仿宋_GB2312" w:eastAsia="仿宋_GB2312" w:cs="Times New Roman"/>
        </w:rPr>
      </w:pPr>
      <w:r w:rsidRPr="00886B58">
        <w:rPr>
          <w:rFonts w:ascii="仿宋_GB2312" w:eastAsia="仿宋_GB2312" w:cs="Times New Roman" w:hint="eastAsia"/>
        </w:rPr>
        <w:t>各箱体积（</w:t>
      </w:r>
      <w:r w:rsidRPr="00886B58">
        <w:rPr>
          <w:rFonts w:ascii="仿宋_GB2312" w:eastAsia="仿宋_GB2312" w:cs="Times New Roman" w:hint="eastAsia"/>
          <w:i/>
        </w:rPr>
        <w:t>V</w:t>
      </w:r>
      <w:r w:rsidRPr="00886B58">
        <w:rPr>
          <w:rFonts w:ascii="仿宋_GB2312" w:eastAsia="仿宋_GB2312" w:cs="Times New Roman" w:hint="eastAsia"/>
          <w:vertAlign w:val="subscript"/>
        </w:rPr>
        <w:t>i</w:t>
      </w:r>
      <w:r w:rsidRPr="00886B58">
        <w:rPr>
          <w:rFonts w:ascii="仿宋_GB2312" w:eastAsia="仿宋_GB2312" w:cs="Times New Roman" w:hint="eastAsia"/>
        </w:rPr>
        <w:t>）计算方法：</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1</w:t>
      </w:r>
      <w:r w:rsidRPr="00886B58">
        <w:rPr>
          <w:rFonts w:ascii="仿宋_GB2312" w:eastAsia="仿宋_GB2312" w:cs="Times New Roman" w:hint="eastAsia"/>
        </w:rPr>
        <w:t>=</w:t>
      </w:r>
      <w:r w:rsidRPr="00886B58">
        <w:rPr>
          <w:rFonts w:ascii="仿宋_GB2312" w:eastAsia="仿宋_GB2312" w:cs="Times New Roman" w:hint="eastAsia"/>
          <w:i/>
        </w:rPr>
        <w:t>Area</w:t>
      </w:r>
      <w:r w:rsidRPr="00886B58">
        <w:rPr>
          <w:rFonts w:ascii="仿宋_GB2312" w:eastAsia="仿宋_GB2312" w:cs="Times New Roman" w:hint="eastAsia"/>
          <w:vertAlign w:val="subscript"/>
        </w:rPr>
        <w:t>stp</w:t>
      </w:r>
      <w:r w:rsidRPr="00886B58">
        <w:rPr>
          <w:rFonts w:ascii="仿宋_GB2312" w:eastAsia="仿宋_GB2312" w:cs="Times New Roman" w:hint="eastAsia"/>
        </w:rPr>
        <w:t>×</w:t>
      </w:r>
      <w:r w:rsidRPr="00886B58">
        <w:rPr>
          <w:rFonts w:ascii="仿宋_GB2312" w:eastAsia="仿宋_GB2312" w:cs="Times New Roman" w:hint="eastAsia"/>
          <w:i/>
        </w:rPr>
        <w:t>h</w:t>
      </w:r>
      <w:r w:rsidRPr="00886B58">
        <w:rPr>
          <w:rFonts w:ascii="仿宋_GB2312" w:eastAsia="仿宋_GB2312" w:cs="Times New Roman" w:hint="eastAsia"/>
          <w:vertAlign w:val="subscript"/>
        </w:rPr>
        <w:t>air</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r>
      <w:bookmarkStart w:id="953" w:name="_Ref33697141"/>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5</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3"/>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2</w:t>
      </w:r>
      <w:r w:rsidRPr="00886B58">
        <w:rPr>
          <w:rFonts w:ascii="仿宋_GB2312" w:eastAsia="仿宋_GB2312" w:cs="Times New Roman" w:hint="eastAsia"/>
        </w:rPr>
        <w:t>=</w:t>
      </w:r>
      <w:r w:rsidRPr="00886B58">
        <w:rPr>
          <w:rFonts w:ascii="仿宋_GB2312" w:eastAsia="仿宋_GB2312" w:cs="Times New Roman" w:hint="eastAsia"/>
          <w:i/>
        </w:rPr>
        <w:t>Volume</w:t>
      </w:r>
      <w:r w:rsidRPr="00886B58">
        <w:rPr>
          <w:rFonts w:ascii="仿宋_GB2312" w:eastAsia="仿宋_GB2312" w:cs="Times New Roman" w:hint="eastAsia"/>
          <w:vertAlign w:val="subscript"/>
        </w:rPr>
        <w:t>PS</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6</w:t>
      </w:r>
      <w:r w:rsidRPr="00886B58">
        <w:rPr>
          <w:rFonts w:ascii="仿宋_GB2312" w:eastAsia="仿宋_GB2312" w:cs="Times New Roman"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5</w:t>
      </w:r>
      <w:r w:rsidRPr="00886B58">
        <w:rPr>
          <w:rFonts w:ascii="仿宋_GB2312" w:eastAsia="仿宋_GB2312" w:cs="Times New Roman" w:hint="eastAsia"/>
        </w:rPr>
        <w:t>=</w:t>
      </w:r>
      <w:r w:rsidRPr="00886B58">
        <w:rPr>
          <w:rFonts w:ascii="仿宋_GB2312" w:eastAsia="仿宋_GB2312" w:cs="Times New Roman" w:hint="eastAsia"/>
          <w:i/>
        </w:rPr>
        <w:t>Volume</w:t>
      </w:r>
      <w:r w:rsidRPr="00886B58">
        <w:rPr>
          <w:rFonts w:ascii="仿宋_GB2312" w:eastAsia="仿宋_GB2312" w:cs="Times New Roman" w:hint="eastAsia"/>
          <w:vertAlign w:val="subscript"/>
        </w:rPr>
        <w:t>O</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7</w:t>
      </w:r>
      <w:r w:rsidRPr="00886B58">
        <w:rPr>
          <w:rFonts w:ascii="仿宋_GB2312" w:eastAsia="仿宋_GB2312" w:cs="Times New Roman"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7</w:t>
      </w:r>
      <w:r w:rsidRPr="00886B58">
        <w:rPr>
          <w:rFonts w:ascii="仿宋_GB2312" w:eastAsia="仿宋_GB2312" w:cs="Times New Roman" w:hint="eastAsia"/>
        </w:rPr>
        <w:t>=</w:t>
      </w:r>
      <w:r w:rsidRPr="00886B58">
        <w:rPr>
          <w:rFonts w:ascii="仿宋_GB2312" w:eastAsia="仿宋_GB2312" w:cs="Times New Roman" w:hint="eastAsia"/>
          <w:i/>
        </w:rPr>
        <w:t>Volume</w:t>
      </w:r>
      <w:r w:rsidRPr="00886B58">
        <w:rPr>
          <w:rFonts w:ascii="仿宋_GB2312" w:eastAsia="仿宋_GB2312" w:cs="Times New Roman" w:hint="eastAsia"/>
          <w:vertAlign w:val="subscript"/>
        </w:rPr>
        <w:t>SLS</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8</w:t>
      </w:r>
      <w:r w:rsidRPr="00886B58">
        <w:rPr>
          <w:rFonts w:ascii="仿宋_GB2312" w:eastAsia="仿宋_GB2312" w:cs="Times New Roman"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3</w:t>
      </w:r>
      <w:r w:rsidRPr="00886B58">
        <w:rPr>
          <w:rFonts w:ascii="仿宋_GB2312" w:eastAsia="仿宋_GB2312" w:cs="Times New Roman" w:hint="eastAsia"/>
        </w:rPr>
        <w:t>=</w:t>
      </w:r>
      <w:r w:rsidRPr="00886B58">
        <w:rPr>
          <w:rFonts w:ascii="仿宋_GB2312" w:eastAsia="仿宋_GB2312" w:cs="Times New Roman" w:hint="eastAsia"/>
          <w:i/>
        </w:rPr>
        <w:t>V</w:t>
      </w:r>
      <w:r w:rsidRPr="00886B58">
        <w:rPr>
          <w:rFonts w:ascii="仿宋_GB2312" w:eastAsia="仿宋_GB2312" w:cs="Times New Roman" w:hint="eastAsia"/>
          <w:vertAlign w:val="subscript"/>
        </w:rPr>
        <w:t>2</w:t>
      </w:r>
      <w:r w:rsidRPr="00886B58">
        <w:rPr>
          <w:rFonts w:ascii="仿宋_GB2312" w:eastAsia="仿宋_GB2312" w:cs="Times New Roman" w:hint="eastAsia"/>
        </w:rPr>
        <w:t>×1/3×</w:t>
      </w:r>
      <w:r w:rsidRPr="00886B58">
        <w:rPr>
          <w:rFonts w:ascii="仿宋_GB2312" w:eastAsia="仿宋_GB2312" w:cs="Times New Roman" w:hint="eastAsia"/>
          <w:i/>
        </w:rPr>
        <w:t>SS</w:t>
      </w:r>
      <w:r w:rsidRPr="00886B58">
        <w:rPr>
          <w:rFonts w:ascii="仿宋_GB2312" w:eastAsia="仿宋_GB2312" w:cs="Times New Roman" w:hint="eastAsia"/>
          <w:vertAlign w:val="subscript"/>
        </w:rPr>
        <w:t>PS</w:t>
      </w:r>
      <w:r w:rsidRPr="00886B58">
        <w:rPr>
          <w:rFonts w:ascii="仿宋_GB2312" w:eastAsia="仿宋_GB2312" w:cs="Times New Roman" w:hint="eastAsia"/>
        </w:rPr>
        <w:t>/(</w:t>
      </w:r>
      <w:r w:rsidRPr="00886B58">
        <w:rPr>
          <w:rFonts w:ascii="仿宋_GB2312" w:eastAsia="仿宋_GB2312" w:cs="Times New Roman" w:hint="eastAsia"/>
          <w:i/>
        </w:rPr>
        <w:t>ρ</w:t>
      </w:r>
      <w:r w:rsidRPr="00886B58">
        <w:rPr>
          <w:rFonts w:ascii="仿宋_GB2312" w:eastAsia="仿宋_GB2312" w:cs="Times New Roman" w:hint="eastAsia"/>
          <w:vertAlign w:val="subscript"/>
        </w:rPr>
        <w:t>O</w:t>
      </w:r>
      <w:r w:rsidRPr="00886B58">
        <w:rPr>
          <w:rFonts w:ascii="仿宋_GB2312" w:eastAsia="仿宋_GB2312" w:cs="Times New Roman" w:hint="eastAsia"/>
        </w:rPr>
        <w:t>×1000)</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9</w:t>
      </w:r>
      <w:r w:rsidRPr="00886B58">
        <w:rPr>
          <w:rFonts w:ascii="仿宋_GB2312" w:eastAsia="仿宋_GB2312" w:cs="Times New Roman"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6</w:t>
      </w:r>
      <w:r w:rsidRPr="00886B58">
        <w:rPr>
          <w:rFonts w:ascii="仿宋_GB2312" w:eastAsia="仿宋_GB2312" w:cs="Times New Roman" w:hint="eastAsia"/>
        </w:rPr>
        <w:t>=</w:t>
      </w:r>
      <w:r w:rsidRPr="00886B58">
        <w:rPr>
          <w:rFonts w:ascii="仿宋_GB2312" w:eastAsia="仿宋_GB2312" w:cs="Times New Roman" w:hint="eastAsia"/>
          <w:i/>
        </w:rPr>
        <w:t>V</w:t>
      </w:r>
      <w:r w:rsidRPr="00886B58">
        <w:rPr>
          <w:rFonts w:ascii="仿宋_GB2312" w:eastAsia="仿宋_GB2312" w:cs="Times New Roman" w:hint="eastAsia"/>
          <w:vertAlign w:val="subscript"/>
        </w:rPr>
        <w:t>5</w:t>
      </w:r>
      <w:r w:rsidRPr="00886B58">
        <w:rPr>
          <w:rFonts w:ascii="仿宋_GB2312" w:eastAsia="仿宋_GB2312" w:cs="Times New Roman" w:hint="eastAsia"/>
        </w:rPr>
        <w:t>×</w:t>
      </w:r>
      <w:r w:rsidRPr="00886B58">
        <w:rPr>
          <w:rFonts w:ascii="仿宋_GB2312" w:eastAsia="仿宋_GB2312" w:cs="Times New Roman" w:hint="eastAsia"/>
          <w:i/>
        </w:rPr>
        <w:t>MLSS</w:t>
      </w:r>
      <w:r w:rsidRPr="00886B58">
        <w:rPr>
          <w:rFonts w:ascii="仿宋_GB2312" w:eastAsia="仿宋_GB2312" w:cs="Times New Roman" w:hint="eastAsia"/>
          <w:vertAlign w:val="subscript"/>
        </w:rPr>
        <w:t>SLS</w:t>
      </w:r>
      <w:r w:rsidRPr="00886B58">
        <w:rPr>
          <w:rFonts w:ascii="仿宋_GB2312" w:eastAsia="仿宋_GB2312" w:cs="Times New Roman" w:hint="eastAsia"/>
        </w:rPr>
        <w:t>/(</w:t>
      </w:r>
      <w:r w:rsidRPr="00886B58">
        <w:rPr>
          <w:rFonts w:ascii="仿宋_GB2312" w:eastAsia="仿宋_GB2312" w:cs="Times New Roman" w:hint="eastAsia"/>
          <w:i/>
        </w:rPr>
        <w:t>ρ</w:t>
      </w:r>
      <w:r w:rsidRPr="00886B58">
        <w:rPr>
          <w:rFonts w:ascii="仿宋_GB2312" w:eastAsia="仿宋_GB2312" w:cs="Times New Roman" w:hint="eastAsia"/>
          <w:vertAlign w:val="subscript"/>
        </w:rPr>
        <w:t>SLS</w:t>
      </w:r>
      <w:r w:rsidRPr="00886B58">
        <w:rPr>
          <w:rFonts w:ascii="仿宋_GB2312" w:eastAsia="仿宋_GB2312" w:cs="Times New Roman" w:hint="eastAsia"/>
        </w:rPr>
        <w:t>×1000)</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10</w:t>
      </w:r>
      <w:r w:rsidRPr="00886B58">
        <w:rPr>
          <w:rFonts w:ascii="仿宋_GB2312" w:eastAsia="仿宋_GB2312" w:cs="Times New Roman"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8</w:t>
      </w:r>
      <w:r w:rsidRPr="00886B58">
        <w:rPr>
          <w:rFonts w:ascii="仿宋_GB2312" w:eastAsia="仿宋_GB2312" w:cs="Times New Roman" w:hint="eastAsia"/>
        </w:rPr>
        <w:t>=</w:t>
      </w:r>
      <w:r w:rsidRPr="00886B58">
        <w:rPr>
          <w:rFonts w:ascii="仿宋_GB2312" w:eastAsia="仿宋_GB2312" w:cs="Times New Roman" w:hint="eastAsia"/>
          <w:i/>
        </w:rPr>
        <w:t>V</w:t>
      </w:r>
      <w:r w:rsidRPr="00886B58">
        <w:rPr>
          <w:rFonts w:ascii="仿宋_GB2312" w:eastAsia="仿宋_GB2312" w:cs="Times New Roman" w:hint="eastAsia"/>
          <w:vertAlign w:val="subscript"/>
        </w:rPr>
        <w:t>7</w:t>
      </w:r>
      <w:r w:rsidRPr="00886B58">
        <w:rPr>
          <w:rFonts w:ascii="仿宋_GB2312" w:eastAsia="仿宋_GB2312" w:cs="Times New Roman" w:hint="eastAsia"/>
        </w:rPr>
        <w:t>×SS</w:t>
      </w:r>
      <w:r w:rsidRPr="00886B58">
        <w:rPr>
          <w:rFonts w:ascii="仿宋_GB2312" w:eastAsia="仿宋_GB2312" w:cs="Times New Roman" w:hint="eastAsia"/>
          <w:vertAlign w:val="subscript"/>
        </w:rPr>
        <w:t>SLS</w:t>
      </w:r>
      <w:r w:rsidRPr="00886B58">
        <w:rPr>
          <w:rFonts w:ascii="仿宋_GB2312" w:eastAsia="仿宋_GB2312" w:cs="Times New Roman" w:hint="eastAsia"/>
        </w:rPr>
        <w:t>/(</w:t>
      </w:r>
      <w:r w:rsidRPr="00886B58">
        <w:rPr>
          <w:rFonts w:ascii="仿宋_GB2312" w:eastAsia="仿宋_GB2312" w:cs="Times New Roman" w:hint="eastAsia"/>
          <w:i/>
        </w:rPr>
        <w:t>ρ</w:t>
      </w:r>
      <w:r w:rsidRPr="00886B58">
        <w:rPr>
          <w:rFonts w:ascii="仿宋_GB2312" w:eastAsia="仿宋_GB2312" w:cs="Times New Roman" w:hint="eastAsia"/>
          <w:vertAlign w:val="subscript"/>
        </w:rPr>
        <w:t>SLS</w:t>
      </w:r>
      <w:r w:rsidRPr="00886B58">
        <w:rPr>
          <w:rFonts w:ascii="仿宋_GB2312" w:eastAsia="仿宋_GB2312" w:cs="Times New Roman" w:hint="eastAsia"/>
        </w:rPr>
        <w:t>×1000)</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11</w:t>
      </w:r>
      <w:r w:rsidRPr="00886B58">
        <w:rPr>
          <w:rFonts w:ascii="仿宋_GB2312" w:eastAsia="仿宋_GB2312" w:cs="Times New Roman"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4</w:t>
      </w:r>
      <w:r w:rsidRPr="00886B58">
        <w:rPr>
          <w:rFonts w:ascii="仿宋_GB2312" w:eastAsia="仿宋_GB2312" w:cs="Times New Roman" w:hint="eastAsia"/>
        </w:rPr>
        <w:t>=</w:t>
      </w:r>
      <w:r w:rsidRPr="00886B58">
        <w:rPr>
          <w:rFonts w:ascii="仿宋_GB2312" w:eastAsia="仿宋_GB2312" w:cs="Times New Roman" w:hint="eastAsia"/>
          <w:i/>
        </w:rPr>
        <w:t>Area</w:t>
      </w:r>
      <w:r w:rsidRPr="00886B58">
        <w:rPr>
          <w:rFonts w:ascii="仿宋_GB2312" w:eastAsia="仿宋_GB2312" w:cs="Times New Roman" w:hint="eastAsia"/>
          <w:vertAlign w:val="subscript"/>
        </w:rPr>
        <w:t>PS</w:t>
      </w:r>
      <w:r w:rsidRPr="00886B58">
        <w:rPr>
          <w:rFonts w:ascii="仿宋_GB2312" w:eastAsia="仿宋_GB2312" w:cs="Times New Roman" w:hint="eastAsia"/>
        </w:rPr>
        <w:t>×0.1</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12</w:t>
      </w:r>
      <w:r w:rsidRPr="00886B58">
        <w:rPr>
          <w:rFonts w:ascii="仿宋_GB2312" w:eastAsia="仿宋_GB2312" w:cs="Times New Roman"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V</w:t>
      </w:r>
      <w:r w:rsidRPr="00886B58">
        <w:rPr>
          <w:rFonts w:ascii="仿宋_GB2312" w:eastAsia="仿宋_GB2312" w:cs="Times New Roman" w:hint="eastAsia"/>
          <w:vertAlign w:val="subscript"/>
        </w:rPr>
        <w:t>9</w:t>
      </w:r>
      <w:r w:rsidRPr="00886B58">
        <w:rPr>
          <w:rFonts w:ascii="仿宋_GB2312" w:eastAsia="仿宋_GB2312" w:cs="Times New Roman" w:hint="eastAsia"/>
        </w:rPr>
        <w:t>=</w:t>
      </w:r>
      <w:r w:rsidRPr="00886B58">
        <w:rPr>
          <w:rFonts w:ascii="仿宋_GB2312" w:eastAsia="仿宋_GB2312" w:cs="Times New Roman" w:hint="eastAsia"/>
          <w:i/>
        </w:rPr>
        <w:t>Area</w:t>
      </w:r>
      <w:r w:rsidRPr="00886B58">
        <w:rPr>
          <w:rFonts w:ascii="仿宋_GB2312" w:eastAsia="仿宋_GB2312" w:cs="Times New Roman" w:hint="eastAsia"/>
          <w:vertAlign w:val="subscript"/>
        </w:rPr>
        <w:t>SLS</w:t>
      </w:r>
      <w:r w:rsidRPr="00886B58">
        <w:rPr>
          <w:rFonts w:ascii="仿宋_GB2312" w:eastAsia="仿宋_GB2312" w:cs="Times New Roman" w:hint="eastAsia"/>
        </w:rPr>
        <w:t>×0.1</w:t>
      </w:r>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r>
      <w:bookmarkStart w:id="954" w:name="_Ref33697143"/>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13</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4"/>
    </w:p>
    <w:p w:rsidR="003C4FE5" w:rsidRPr="00886B58" w:rsidRDefault="008D45DD" w:rsidP="00886B58">
      <w:pPr>
        <w:pStyle w:val="affffff4"/>
        <w:jc w:val="both"/>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rPr>
        <w:t>V</w:t>
      </w:r>
      <w:r w:rsidRPr="00886B58">
        <w:rPr>
          <w:rFonts w:ascii="仿宋_GB2312" w:eastAsia="仿宋_GB2312" w:cs="Times New Roman" w:hint="eastAsia"/>
          <w:vertAlign w:val="subscript"/>
        </w:rPr>
        <w:t>i</w:t>
      </w:r>
      <w:r w:rsidRPr="00886B58">
        <w:rPr>
          <w:rFonts w:ascii="仿宋_GB2312" w:eastAsia="仿宋_GB2312" w:cs="Times New Roman" w:hint="eastAsia"/>
        </w:rPr>
        <w:t>——各箱体积，m；</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h</w:t>
      </w:r>
      <w:r w:rsidRPr="00886B58">
        <w:rPr>
          <w:rFonts w:ascii="仿宋_GB2312" w:eastAsia="仿宋_GB2312" w:cs="Times New Roman" w:hint="eastAsia"/>
          <w:vertAlign w:val="subscript"/>
        </w:rPr>
        <w:t>air</w:t>
      </w:r>
      <w:r w:rsidRPr="00886B58">
        <w:rPr>
          <w:rFonts w:ascii="仿宋_GB2312" w:eastAsia="仿宋_GB2312" w:cs="Times New Roman" w:hint="eastAsia"/>
        </w:rPr>
        <w:t>——STP上方大气高度，m，默认为10；</w:t>
      </w:r>
    </w:p>
    <w:p w:rsidR="003C4FE5" w:rsidRPr="00886B58" w:rsidRDefault="008D45DD" w:rsidP="00886B58">
      <w:pPr>
        <w:autoSpaceDE w:val="0"/>
        <w:autoSpaceDN w:val="0"/>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SS</w:t>
      </w:r>
      <w:r w:rsidRPr="00886B58">
        <w:rPr>
          <w:rFonts w:ascii="仿宋_GB2312" w:eastAsia="仿宋_GB2312" w:cs="Times New Roman" w:hint="eastAsia"/>
          <w:vertAlign w:val="subscript"/>
        </w:rPr>
        <w:t>PS</w:t>
      </w:r>
      <w:r w:rsidRPr="00886B58">
        <w:rPr>
          <w:rFonts w:ascii="仿宋_GB2312" w:eastAsia="仿宋_GB2312" w:cs="Times New Roman" w:hint="eastAsia"/>
        </w:rPr>
        <w:t>、</w:t>
      </w:r>
      <w:r w:rsidRPr="00886B58">
        <w:rPr>
          <w:rFonts w:ascii="仿宋_GB2312" w:eastAsia="仿宋_GB2312" w:cs="Times New Roman" w:hint="eastAsia"/>
          <w:i/>
        </w:rPr>
        <w:t>MLSS</w:t>
      </w:r>
      <w:r w:rsidRPr="00886B58">
        <w:rPr>
          <w:rFonts w:ascii="仿宋_GB2312" w:eastAsia="仿宋_GB2312" w:cs="Times New Roman" w:hint="eastAsia"/>
          <w:vertAlign w:val="subscript"/>
        </w:rPr>
        <w:t>O</w:t>
      </w:r>
      <w:r w:rsidRPr="00886B58">
        <w:rPr>
          <w:rFonts w:ascii="仿宋_GB2312" w:eastAsia="仿宋_GB2312" w:cs="Times New Roman" w:hint="eastAsia"/>
        </w:rPr>
        <w:t>、</w:t>
      </w:r>
      <w:r w:rsidRPr="00886B58">
        <w:rPr>
          <w:rFonts w:ascii="仿宋_GB2312" w:eastAsia="仿宋_GB2312" w:cs="Times New Roman" w:hint="eastAsia"/>
          <w:i/>
        </w:rPr>
        <w:t>SS</w:t>
      </w:r>
      <w:r w:rsidRPr="00886B58">
        <w:rPr>
          <w:rFonts w:ascii="仿宋_GB2312" w:eastAsia="仿宋_GB2312" w:cs="Times New Roman" w:hint="eastAsia"/>
          <w:vertAlign w:val="subscript"/>
        </w:rPr>
        <w:t>SLS</w:t>
      </w:r>
      <w:r w:rsidRPr="00886B58">
        <w:rPr>
          <w:rFonts w:ascii="仿宋_GB2312" w:eastAsia="仿宋_GB2312" w:cs="Times New Roman" w:hint="eastAsia"/>
          <w:i/>
        </w:rPr>
        <w:t>——</w:t>
      </w:r>
      <w:r w:rsidRPr="00886B58">
        <w:rPr>
          <w:rFonts w:ascii="仿宋_GB2312" w:eastAsia="仿宋_GB2312" w:cs="Times New Roman" w:hint="eastAsia"/>
        </w:rPr>
        <w:t>分别为初沉池、曝气池</w:t>
      </w:r>
      <w:proofErr w:type="gramStart"/>
      <w:r w:rsidRPr="00886B58">
        <w:rPr>
          <w:rFonts w:ascii="仿宋_GB2312" w:eastAsia="仿宋_GB2312" w:cs="Times New Roman" w:hint="eastAsia"/>
        </w:rPr>
        <w:t>和沉池悬浮物</w:t>
      </w:r>
      <w:proofErr w:type="gramEnd"/>
      <w:r w:rsidRPr="00886B58">
        <w:rPr>
          <w:rFonts w:ascii="仿宋_GB2312" w:eastAsia="仿宋_GB2312" w:cs="Times New Roman" w:hint="eastAsia"/>
        </w:rPr>
        <w:t>浓度，</w:t>
      </w:r>
      <w:r w:rsidRPr="00886B58">
        <w:rPr>
          <w:rFonts w:ascii="仿宋_GB2312" w:eastAsia="仿宋_GB2312" w:cs="Times New Roman" w:hint="eastAsia"/>
          <w:color w:val="000000"/>
          <w:kern w:val="0"/>
        </w:rPr>
        <w:t>kg</w:t>
      </w:r>
      <w:r w:rsidRPr="00886B58">
        <w:rPr>
          <w:rFonts w:ascii="仿宋_GB2312" w:eastAsia="仿宋_GB2312" w:cs="Times New Roman" w:hint="eastAsia"/>
          <w:color w:val="000000"/>
        </w:rPr>
        <w:t>·</w:t>
      </w:r>
      <w:r w:rsidRPr="00886B58">
        <w:rPr>
          <w:rFonts w:ascii="仿宋_GB2312" w:eastAsia="仿宋_GB2312" w:cs="Times New Roman" w:hint="eastAsia"/>
          <w:color w:val="000000"/>
          <w:kern w:val="0"/>
        </w:rPr>
        <w:t>m</w:t>
      </w:r>
      <w:r w:rsidRPr="00886B58">
        <w:rPr>
          <w:rFonts w:ascii="仿宋_GB2312" w:eastAsia="仿宋_GB2312" w:cs="Times New Roman" w:hint="eastAsia"/>
          <w:color w:val="000000"/>
          <w:kern w:val="0"/>
          <w:vertAlign w:val="superscript"/>
        </w:rPr>
        <w:t>-3</w:t>
      </w:r>
      <w:r w:rsidRPr="00886B58">
        <w:rPr>
          <w:rFonts w:ascii="仿宋_GB2312" w:eastAsia="仿宋_GB2312" w:cs="Times New Roman" w:hint="eastAsia"/>
          <w:color w:val="000000"/>
          <w:kern w:val="0"/>
        </w:rPr>
        <w:t>，推荐值见表B.1</w:t>
      </w:r>
      <w:r w:rsidRPr="00886B58">
        <w:rPr>
          <w:rFonts w:ascii="仿宋_GB2312" w:eastAsia="仿宋_GB2312" w:cs="Times New Roman" w:hint="eastAsia"/>
        </w:rPr>
        <w:t>；</w:t>
      </w:r>
    </w:p>
    <w:p w:rsidR="003C4FE5" w:rsidRPr="00886B58" w:rsidRDefault="008D45DD" w:rsidP="00886B58">
      <w:pPr>
        <w:pStyle w:val="affffff4"/>
        <w:ind w:firstLineChars="300" w:firstLine="630"/>
        <w:jc w:val="both"/>
        <w:rPr>
          <w:rFonts w:ascii="仿宋_GB2312" w:eastAsia="仿宋_GB2312" w:cs="Times New Roman"/>
          <w:szCs w:val="21"/>
        </w:rPr>
      </w:pPr>
      <w:r w:rsidRPr="00886B58">
        <w:rPr>
          <w:rFonts w:ascii="仿宋_GB2312" w:eastAsia="仿宋_GB2312" w:cs="Times New Roman" w:hint="eastAsia"/>
          <w:i/>
        </w:rPr>
        <w:t>ρ</w:t>
      </w:r>
      <w:r w:rsidRPr="00886B58">
        <w:rPr>
          <w:rFonts w:ascii="仿宋_GB2312" w:eastAsia="仿宋_GB2312" w:cs="Times New Roman" w:hint="eastAsia"/>
          <w:szCs w:val="21"/>
          <w:vertAlign w:val="subscript"/>
        </w:rPr>
        <w:t>O</w:t>
      </w:r>
      <w:r w:rsidRPr="00886B58">
        <w:rPr>
          <w:rFonts w:ascii="仿宋_GB2312" w:eastAsia="仿宋_GB2312" w:cs="Times New Roman" w:hint="eastAsia"/>
          <w:i/>
          <w:szCs w:val="21"/>
        </w:rPr>
        <w:t>、</w:t>
      </w:r>
      <w:r w:rsidRPr="00886B58">
        <w:rPr>
          <w:rFonts w:ascii="仿宋_GB2312" w:eastAsia="仿宋_GB2312" w:cs="Times New Roman" w:hint="eastAsia"/>
          <w:i/>
        </w:rPr>
        <w:t>ρ</w:t>
      </w:r>
      <w:r w:rsidRPr="00886B58">
        <w:rPr>
          <w:rFonts w:ascii="仿宋_GB2312" w:eastAsia="仿宋_GB2312" w:cs="Times New Roman" w:hint="eastAsia"/>
          <w:szCs w:val="21"/>
          <w:vertAlign w:val="subscript"/>
        </w:rPr>
        <w:t>SLS</w:t>
      </w:r>
      <w:r w:rsidRPr="00886B58">
        <w:rPr>
          <w:rFonts w:ascii="仿宋_GB2312" w:eastAsia="仿宋_GB2312" w:cs="Times New Roman" w:hint="eastAsia"/>
          <w:szCs w:val="21"/>
        </w:rPr>
        <w:t>——分别为进水</w:t>
      </w:r>
      <w:proofErr w:type="gramStart"/>
      <w:r w:rsidRPr="00886B58">
        <w:rPr>
          <w:rFonts w:ascii="仿宋_GB2312" w:eastAsia="仿宋_GB2312" w:cs="Times New Roman" w:hint="eastAsia"/>
          <w:szCs w:val="21"/>
        </w:rPr>
        <w:t>和二沉池中</w:t>
      </w:r>
      <w:proofErr w:type="gramEnd"/>
      <w:r w:rsidRPr="00886B58">
        <w:rPr>
          <w:rFonts w:ascii="仿宋_GB2312" w:eastAsia="仿宋_GB2312" w:cs="Times New Roman" w:hint="eastAsia"/>
          <w:szCs w:val="21"/>
        </w:rPr>
        <w:t>悬浮物密度，kg</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L</w:t>
      </w:r>
      <w:r w:rsidRPr="00886B58">
        <w:rPr>
          <w:rFonts w:ascii="仿宋_GB2312" w:eastAsia="仿宋_GB2312" w:cs="Times New Roman" w:hint="eastAsia"/>
          <w:szCs w:val="21"/>
          <w:vertAlign w:val="superscript"/>
        </w:rPr>
        <w:t>-3</w:t>
      </w:r>
      <w:r w:rsidRPr="00886B58">
        <w:rPr>
          <w:rFonts w:ascii="仿宋_GB2312" w:eastAsia="仿宋_GB2312" w:cs="Times New Roman" w:hint="eastAsia"/>
          <w:szCs w:val="21"/>
        </w:rPr>
        <w:t>，</w:t>
      </w:r>
      <w:r w:rsidRPr="00886B58">
        <w:rPr>
          <w:rFonts w:ascii="仿宋_GB2312" w:eastAsia="仿宋_GB2312" w:cs="Times New Roman" w:hint="eastAsia"/>
        </w:rPr>
        <w:t>推荐值见表B.1</w:t>
      </w:r>
      <w:r w:rsidR="001C32FE" w:rsidRPr="00886B58">
        <w:rPr>
          <w:rFonts w:ascii="仿宋_GB2312" w:eastAsia="仿宋_GB2312" w:cs="Times New Roman" w:hint="eastAsia"/>
          <w:szCs w:val="21"/>
        </w:rPr>
        <w:t>。</w:t>
      </w:r>
    </w:p>
    <w:p w:rsidR="003C4FE5" w:rsidRDefault="008D45DD">
      <w:pPr>
        <w:pStyle w:val="9"/>
        <w:rPr>
          <w:rFonts w:ascii="Times New Roman" w:hAnsi="Times New Roman" w:cs="Times New Roman"/>
        </w:rPr>
      </w:pPr>
      <w:r>
        <w:rPr>
          <w:rFonts w:ascii="Times New Roman" w:hAnsi="Times New Roman" w:cs="Times New Roman"/>
        </w:rPr>
        <w:t>平流</w:t>
      </w:r>
    </w:p>
    <w:p w:rsidR="003C4FE5" w:rsidRPr="00886B58" w:rsidRDefault="008D45DD" w:rsidP="00886B58">
      <w:pPr>
        <w:pStyle w:val="affffff4"/>
        <w:ind w:firstLineChars="200" w:firstLine="420"/>
        <w:jc w:val="both"/>
        <w:rPr>
          <w:rFonts w:ascii="仿宋_GB2312" w:eastAsia="仿宋_GB2312" w:cs="Times New Roman"/>
        </w:rPr>
      </w:pPr>
      <w:r w:rsidRPr="00886B58">
        <w:rPr>
          <w:rFonts w:ascii="仿宋_GB2312" w:eastAsia="仿宋_GB2312" w:cs="Times New Roman" w:hint="eastAsia"/>
        </w:rPr>
        <w:t>1）平流过程包括大气流、水流、悬浮物流和污泥流。假设在初沉池中有2/3的悬浮物沉降下来，其余1/3的悬浮物进入曝气池，假定STP上方大气流入速度和流出速度相同，平流流量A（i,j）计算方法见公式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_Ref33540868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14）</w:t>
      </w:r>
      <w:r w:rsidRPr="00886B58">
        <w:rPr>
          <w:rFonts w:ascii="仿宋_GB2312" w:eastAsia="仿宋_GB2312" w:hint="eastAsia"/>
        </w:rPr>
        <w:fldChar w:fldCharType="end"/>
      </w:r>
      <w:r w:rsidRPr="00886B58">
        <w:rPr>
          <w:rFonts w:ascii="仿宋_GB2312" w:eastAsia="仿宋_GB2312" w:cs="Times New Roman" w:hint="eastAsia"/>
        </w:rPr>
        <w:t>至</w:t>
      </w:r>
      <w:r w:rsidRPr="00886B58">
        <w:rPr>
          <w:rFonts w:ascii="仿宋_GB2312" w:eastAsia="仿宋_GB2312" w:hint="eastAsia"/>
        </w:rPr>
        <w:fldChar w:fldCharType="begin"/>
      </w:r>
      <w:r w:rsidRPr="00886B58">
        <w:rPr>
          <w:rFonts w:ascii="仿宋_GB2312" w:eastAsia="仿宋_GB2312" w:hint="eastAsia"/>
        </w:rPr>
        <w:instrText xml:space="preserve"> REF _Ref32699244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21）</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bookmarkStart w:id="955" w:name="_Ref32695258"/>
      <w:r w:rsidRPr="00886B58">
        <w:rPr>
          <w:rFonts w:ascii="仿宋_GB2312" w:eastAsia="仿宋_GB2312" w:cs="Times New Roman" w:hint="eastAsia"/>
        </w:rPr>
        <w:tab/>
      </w:r>
      <m:oMath>
        <m:r>
          <m:rPr>
            <m:sty m:val="p"/>
          </m:rPr>
          <w:rPr>
            <w:rFonts w:ascii="Cambria Math" w:eastAsia="仿宋_GB2312" w:hAnsi="Cambria Math" w:cs="Times New Roman" w:hint="eastAsia"/>
          </w:rPr>
          <m:t>A</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0,1</m:t>
            </m:r>
          </m:e>
        </m:d>
        <m:r>
          <m:rPr>
            <m:sty m:val="p"/>
          </m:rPr>
          <w:rPr>
            <w:rFonts w:ascii="Cambria Math" w:eastAsia="仿宋_GB2312" w:hAnsi="Cambria Math" w:cs="Times New Roman" w:hint="eastAsia"/>
          </w:rPr>
          <m:t>=A</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1,0</m:t>
            </m:r>
          </m:e>
        </m:d>
        <m:r>
          <m:rPr>
            <m:sty m:val="p"/>
          </m:rPr>
          <w:rPr>
            <w:rFonts w:ascii="Cambria Math" w:eastAsia="仿宋_GB2312" w:hAnsi="Cambria Math" w:cs="Times New Roman" w:hint="eastAsia"/>
          </w:rPr>
          <m:t>=</m:t>
        </m:r>
        <m:rad>
          <m:radPr>
            <m:degHide m:val="1"/>
            <m:ctrlPr>
              <w:rPr>
                <w:rFonts w:ascii="Cambria Math" w:eastAsia="仿宋_GB2312" w:hAnsi="Cambria Math" w:cs="Times New Roman" w:hint="eastAsia"/>
              </w:rPr>
            </m:ctrlPr>
          </m:radPr>
          <m:deg/>
          <m:e>
            <m:sSub>
              <m:sSubPr>
                <m:ctrlPr>
                  <w:rPr>
                    <w:rFonts w:ascii="Cambria Math" w:eastAsia="仿宋_GB2312" w:hAnsi="Cambria Math" w:cs="Times New Roman" w:hint="eastAsia"/>
                  </w:rPr>
                </m:ctrlPr>
              </m:sSubPr>
              <m:e>
                <m:r>
                  <w:rPr>
                    <w:rFonts w:ascii="Cambria Math" w:eastAsia="仿宋_GB2312" w:hAnsi="Cambria Math" w:cs="Times New Roman" w:hint="eastAsia"/>
                  </w:rPr>
                  <m:t>Area</m:t>
                </m:r>
              </m:e>
              <m:sub>
                <m:r>
                  <m:rPr>
                    <m:sty m:val="p"/>
                  </m:rPr>
                  <w:rPr>
                    <w:rFonts w:ascii="Cambria Math" w:eastAsia="仿宋_GB2312" w:hAnsi="Cambria Math" w:cs="Times New Roman" w:hint="eastAsia"/>
                  </w:rPr>
                  <m:t>stp</m:t>
                </m:r>
              </m:sub>
            </m:sSub>
          </m:e>
        </m:rad>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MS Gothic" w:eastAsia="MS Gothic" w:hAnsi="MS Gothic" w:cs="MS Gothic" w:hint="eastAsia"/>
              </w:rPr>
              <m:t>h</m:t>
            </m:r>
          </m:e>
          <m:sub>
            <m:r>
              <m:rPr>
                <m:sty m:val="p"/>
              </m:rPr>
              <w:rPr>
                <w:rFonts w:ascii="Cambria Math" w:eastAsia="仿宋_GB2312" w:hAnsi="Cambria Math" w:cs="Times New Roman" w:hint="eastAsia"/>
              </w:rPr>
              <m:t>air</m:t>
            </m:r>
          </m:sub>
        </m:sSub>
        <m:r>
          <m:rPr>
            <m:sty m:val="p"/>
          </m:rPr>
          <w:rPr>
            <w:rFonts w:ascii="Cambria Math" w:eastAsia="仿宋_GB2312" w:hAnsi="Cambria Math" w:cs="Times New Roman" w:hint="eastAsia"/>
          </w:rPr>
          <m:t>×</m:t>
        </m:r>
        <m:r>
          <w:rPr>
            <w:rFonts w:ascii="Cambria Math" w:eastAsia="仿宋_GB2312" w:hAnsi="Cambria Math" w:cs="Times New Roman" w:hint="eastAsia"/>
          </w:rPr>
          <m:t>WINDspeed</m:t>
        </m:r>
      </m:oMath>
      <w:bookmarkStart w:id="956" w:name="_Ref32695333"/>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57" w:name="_Ref33540868"/>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14</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5"/>
      <w:bookmarkEnd w:id="956"/>
      <w:bookmarkEnd w:id="957"/>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A</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0,2</m:t>
            </m:r>
          </m:e>
        </m:d>
        <m:r>
          <m:rPr>
            <m:sty m:val="p"/>
          </m:rPr>
          <w:rPr>
            <w:rFonts w:ascii="Cambria Math" w:eastAsia="仿宋_GB2312" w:hAnsi="Cambria Math" w:cs="Times New Roman" w:hint="eastAsia"/>
          </w:rPr>
          <m:t>=</m:t>
        </m:r>
        <m:r>
          <w:rPr>
            <w:rFonts w:ascii="Cambria Math" w:eastAsia="仿宋_GB2312" w:hAnsi="Cambria Math" w:cs="Times New Roman" w:hint="eastAsia"/>
          </w:rPr>
          <m:t>A</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2.5</m:t>
            </m:r>
          </m:e>
        </m:d>
        <m:r>
          <m:rPr>
            <m:sty m:val="p"/>
          </m:rPr>
          <w:rPr>
            <w:rFonts w:ascii="Cambria Math" w:eastAsia="仿宋_GB2312" w:hAnsi="Cambria Math" w:cs="Times New Roman" w:hint="eastAsia"/>
          </w:rPr>
          <m:t>=</m:t>
        </m:r>
        <m:r>
          <w:rPr>
            <w:rFonts w:ascii="Cambria Math" w:eastAsia="仿宋_GB2312" w:hAnsi="Cambria Math" w:cs="Times New Roman" w:hint="eastAsia"/>
          </w:rPr>
          <m:t>A</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5,7</m:t>
            </m:r>
          </m:e>
        </m:d>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EFFLUENT</m:t>
            </m:r>
          </m:e>
          <m:sub>
            <m:r>
              <m:rPr>
                <m:sty m:val="p"/>
              </m:rPr>
              <w:rPr>
                <w:rFonts w:ascii="Cambria Math" w:eastAsia="仿宋_GB2312" w:hAnsi="Cambria Math" w:cs="Times New Roman" w:hint="eastAsia"/>
              </w:rPr>
              <m:t>STP</m:t>
            </m:r>
          </m:sub>
        </m:sSub>
        <m:r>
          <w:rPr>
            <w:rFonts w:ascii="Cambria Math" w:eastAsia="仿宋_GB2312" w:hAnsi="Cambria Math" w:cs="Times New Roman" w:hint="eastAsia"/>
          </w:rPr>
          <m:t>/(24</m:t>
        </m:r>
        <m:r>
          <w:rPr>
            <w:rFonts w:ascii="Cambria Math" w:eastAsia="仿宋_GB2312" w:hAnsi="Cambria Math" w:cs="Times New Roman" w:hint="eastAsia"/>
          </w:rPr>
          <m:t>×</m:t>
        </m:r>
        <m:r>
          <w:rPr>
            <w:rFonts w:ascii="Cambria Math" w:eastAsia="仿宋_GB2312" w:hAnsi="Cambria Math" w:cs="Times New Roman" w:hint="eastAsia"/>
          </w:rPr>
          <m:t>3600)</m:t>
        </m:r>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58" w:name="_Ref32695593"/>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15</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8"/>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A(0,3)=A(0,2)</m:t>
        </m:r>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SS</m:t>
                </m:r>
              </m:e>
              <m:sub>
                <m:r>
                  <m:rPr>
                    <m:sty m:val="p"/>
                  </m:rPr>
                  <w:rPr>
                    <w:rFonts w:ascii="Cambria Math" w:eastAsia="仿宋_GB2312" w:hAnsi="Cambria Math" w:cs="Times New Roman" w:hint="eastAsia"/>
                  </w:rPr>
                  <m:t>RS</m:t>
                </m:r>
              </m:sub>
            </m:sSub>
          </m:num>
          <m:den>
            <m:r>
              <w:rPr>
                <w:rFonts w:ascii="Cambria Math" w:eastAsia="仿宋_GB2312" w:hAnsi="Cambria Math" w:cs="Times New Roman" w:hint="eastAsia"/>
              </w:rPr>
              <m:t>RH</m:t>
            </m:r>
            <m:sSub>
              <m:sSubPr>
                <m:ctrlPr>
                  <w:rPr>
                    <w:rFonts w:ascii="Cambria Math" w:eastAsia="仿宋_GB2312" w:hAnsi="Cambria Math" w:cs="Times New Roman" w:hint="eastAsia"/>
                  </w:rPr>
                </m:ctrlPr>
              </m:sSubPr>
              <m:e>
                <m:r>
                  <w:rPr>
                    <w:rFonts w:ascii="Cambria Math" w:eastAsia="仿宋_GB2312" w:hAnsi="Cambria Math" w:cs="Times New Roman" w:hint="eastAsia"/>
                  </w:rPr>
                  <m:t>O</m:t>
                </m:r>
              </m:e>
              <m:sub>
                <m:r>
                  <m:rPr>
                    <m:nor/>
                  </m:rPr>
                  <w:rPr>
                    <w:rFonts w:ascii="仿宋_GB2312" w:eastAsia="仿宋_GB2312" w:cs="Times New Roman" w:hint="eastAsia"/>
                  </w:rPr>
                  <m:t>RS</m:t>
                </m:r>
              </m:sub>
            </m:sSub>
            <m:r>
              <w:rPr>
                <w:rFonts w:ascii="Cambria Math" w:eastAsia="仿宋_GB2312" w:hAnsi="Cambria Math" w:cs="Times New Roman" w:hint="eastAsia"/>
              </w:rPr>
              <m:t>×</m:t>
            </m:r>
            <m:r>
              <w:rPr>
                <w:rFonts w:ascii="Cambria Math" w:eastAsia="仿宋_GB2312" w:hAnsi="Cambria Math" w:cs="Times New Roman" w:hint="eastAsia"/>
              </w:rPr>
              <m:t>1000</m:t>
            </m:r>
          </m:den>
        </m:f>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59" w:name="_Ref32697369"/>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16</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59"/>
    </w:p>
    <w:p w:rsidR="003C4FE5" w:rsidRPr="00886B58" w:rsidRDefault="008D45DD" w:rsidP="00886B58">
      <w:pPr>
        <w:pStyle w:val="affffff4"/>
        <w:jc w:val="right"/>
        <w:rPr>
          <w:rFonts w:ascii="仿宋_GB2312" w:eastAsia="仿宋_GB2312" w:cs="Times New Roman"/>
          <w:vanish/>
          <w:specVanish/>
        </w:rPr>
      </w:pPr>
      <w:r w:rsidRPr="00886B58">
        <w:rPr>
          <w:rFonts w:ascii="仿宋_GB2312" w:eastAsia="仿宋_GB2312" w:cs="Times New Roman" w:hint="eastAsia"/>
        </w:rPr>
        <w:lastRenderedPageBreak/>
        <w:tab/>
      </w:r>
      <w:bookmarkStart w:id="960" w:name="_Ref32697856"/>
      <m:oMath>
        <m:r>
          <w:rPr>
            <w:rFonts w:ascii="Cambria Math" w:eastAsia="仿宋_GB2312" w:hAnsi="Cambria Math" w:cs="Times New Roman" w:hint="eastAsia"/>
          </w:rPr>
          <m:t>A(3,6)=A(0,3)</m:t>
        </m:r>
      </m:oMath>
    </w:p>
    <w:p w:rsidR="003C4FE5" w:rsidRPr="00886B58" w:rsidRDefault="008D45DD" w:rsidP="00886B58">
      <w:pPr>
        <w:pStyle w:val="affffff4"/>
        <w:jc w:val="right"/>
        <w:rPr>
          <w:rFonts w:ascii="仿宋_GB2312" w:eastAsia="仿宋_GB2312" w:cs="Times New Roman"/>
        </w:rPr>
      </w:pPr>
      <w:r w:rsidRPr="00886B58">
        <w:rPr>
          <w:rFonts w:ascii="仿宋_GB2312" w:eastAsia="仿宋_GB2312" w:cs="Times New Roman" w:hint="eastAsia"/>
        </w:rPr>
        <w:tab/>
      </w:r>
      <w:bookmarkStart w:id="961" w:name="_Ref32697888"/>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17</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60"/>
      <w:bookmarkEnd w:id="961"/>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A(3,4)=A(4,0)=2/3</m:t>
        </m:r>
        <m:r>
          <w:rPr>
            <w:rFonts w:ascii="Cambria Math" w:eastAsia="仿宋_GB2312" w:hAnsi="Cambria Math" w:cs="Times New Roman" w:hint="eastAsia"/>
          </w:rPr>
          <m:t>×</m:t>
        </m:r>
        <m:r>
          <w:rPr>
            <w:rFonts w:ascii="Cambria Math" w:eastAsia="仿宋_GB2312" w:hAnsi="Cambria Math" w:cs="Times New Roman" w:hint="eastAsia"/>
          </w:rPr>
          <m:t>A(0,3)</m:t>
        </m:r>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62" w:name="_Ref32699207"/>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18</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62"/>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A</m:t>
        </m:r>
        <m:d>
          <m:dPr>
            <m:ctrlPr>
              <w:rPr>
                <w:rFonts w:ascii="Cambria Math" w:eastAsia="仿宋_GB2312" w:hAnsi="Cambria Math" w:cs="Times New Roman" w:hint="eastAsia"/>
                <w:i/>
              </w:rPr>
            </m:ctrlPr>
          </m:dPr>
          <m:e>
            <m:r>
              <w:rPr>
                <w:rFonts w:ascii="Cambria Math" w:eastAsia="仿宋_GB2312" w:hAnsi="Cambria Math" w:cs="Times New Roman" w:hint="eastAsia"/>
              </w:rPr>
              <m:t>8,9</m:t>
            </m:r>
          </m:e>
        </m:d>
        <m:r>
          <w:rPr>
            <w:rFonts w:ascii="Cambria Math" w:eastAsia="仿宋_GB2312" w:hAnsi="Cambria Math" w:cs="Times New Roman" w:hint="eastAsia"/>
          </w:rPr>
          <m:t>=A</m:t>
        </m:r>
        <m:d>
          <m:dPr>
            <m:ctrlPr>
              <w:rPr>
                <w:rFonts w:ascii="Cambria Math" w:eastAsia="仿宋_GB2312" w:hAnsi="Cambria Math" w:cs="Times New Roman" w:hint="eastAsia"/>
                <w:i/>
              </w:rPr>
            </m:ctrlPr>
          </m:dPr>
          <m:e>
            <m:r>
              <w:rPr>
                <w:rFonts w:ascii="Cambria Math" w:eastAsia="仿宋_GB2312" w:hAnsi="Cambria Math" w:cs="Times New Roman" w:hint="eastAsia"/>
              </w:rPr>
              <m:t>6,8</m:t>
            </m:r>
          </m:e>
        </m:d>
        <m:r>
          <w:rPr>
            <w:rFonts w:ascii="微软雅黑" w:eastAsia="微软雅黑" w:hAnsi="微软雅黑" w:cs="微软雅黑" w:hint="eastAsia"/>
          </w:rPr>
          <m:t>-</m:t>
        </m:r>
        <m:r>
          <w:rPr>
            <w:rFonts w:ascii="Cambria Math" w:eastAsia="仿宋_GB2312" w:hAnsi="Cambria Math" w:cs="Times New Roman" w:hint="eastAsia"/>
          </w:rPr>
          <m:t>A(8,0)</m:t>
        </m:r>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63" w:name="_Ref32697525"/>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19</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63"/>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A</m:t>
        </m:r>
        <m:d>
          <m:dPr>
            <m:ctrlPr>
              <w:rPr>
                <w:rFonts w:ascii="Cambria Math" w:eastAsia="仿宋_GB2312" w:hAnsi="Cambria Math" w:cs="Times New Roman" w:hint="eastAsia"/>
                <w:i/>
              </w:rPr>
            </m:ctrlPr>
          </m:dPr>
          <m:e>
            <m:r>
              <w:rPr>
                <w:rFonts w:ascii="Cambria Math" w:eastAsia="仿宋_GB2312" w:hAnsi="Cambria Math" w:cs="Times New Roman" w:hint="eastAsia"/>
              </w:rPr>
              <m:t>9,6</m:t>
            </m:r>
          </m:e>
        </m:d>
        <m:r>
          <w:rPr>
            <w:rFonts w:ascii="Cambria Math" w:eastAsia="仿宋_GB2312" w:hAnsi="Cambria Math" w:cs="Times New Roman" w:hint="eastAsia"/>
          </w:rPr>
          <m:t>=A</m:t>
        </m:r>
        <m:d>
          <m:dPr>
            <m:ctrlPr>
              <w:rPr>
                <w:rFonts w:ascii="Cambria Math" w:eastAsia="仿宋_GB2312" w:hAnsi="Cambria Math" w:cs="Times New Roman" w:hint="eastAsia"/>
                <w:i/>
              </w:rPr>
            </m:ctrlPr>
          </m:dPr>
          <m:e>
            <m:r>
              <w:rPr>
                <w:rFonts w:ascii="Cambria Math" w:eastAsia="仿宋_GB2312" w:hAnsi="Cambria Math" w:cs="Times New Roman" w:hint="eastAsia"/>
              </w:rPr>
              <m:t>8,9</m:t>
            </m:r>
          </m:e>
        </m:d>
        <m:r>
          <w:rPr>
            <w:rFonts w:ascii="微软雅黑" w:eastAsia="微软雅黑" w:hAnsi="微软雅黑" w:cs="微软雅黑" w:hint="eastAsia"/>
          </w:rPr>
          <m:t>-</m:t>
        </m:r>
        <m:r>
          <w:rPr>
            <w:rFonts w:ascii="Cambria Math" w:eastAsia="仿宋_GB2312" w:hAnsi="Cambria Math" w:cs="Times New Roman" w:hint="eastAsia"/>
          </w:rPr>
          <m:t>A(9,0)</m:t>
        </m:r>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64" w:name="_Ref32697535"/>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20</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64"/>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A(9,0)=</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S</m:t>
                </m:r>
              </m:e>
              <m:sub>
                <m:r>
                  <m:rPr>
                    <m:sty m:val="p"/>
                  </m:rPr>
                  <w:rPr>
                    <w:rFonts w:ascii="Cambria Math" w:eastAsia="仿宋_GB2312" w:hAnsi="Cambria Math" w:cs="Times New Roman" w:hint="eastAsia"/>
                  </w:rPr>
                  <m:t>sludge</m:t>
                </m:r>
              </m:sub>
            </m:sSub>
          </m:num>
          <m:den>
            <m:r>
              <m:rPr>
                <m:nor/>
              </m:rPr>
              <w:rPr>
                <w:rFonts w:ascii="仿宋_GB2312" w:eastAsia="仿宋_GB2312" w:cs="Times New Roman" w:hint="eastAsia"/>
              </w:rPr>
              <m:t>24</m:t>
            </m:r>
            <m:r>
              <w:rPr>
                <w:rFonts w:ascii="Cambria Math" w:eastAsia="仿宋_GB2312" w:hAnsi="Cambria Math" w:cs="Times New Roman" w:hint="eastAsia"/>
              </w:rPr>
              <m:t>×</m:t>
            </m:r>
            <m:r>
              <m:rPr>
                <m:nor/>
              </m:rPr>
              <w:rPr>
                <w:rFonts w:ascii="仿宋_GB2312" w:eastAsia="仿宋_GB2312" w:cs="Times New Roman" w:hint="eastAsia"/>
              </w:rPr>
              <m:t>3600</m:t>
            </m:r>
            <m:r>
              <w:rPr>
                <w:rFonts w:ascii="Cambria Math" w:eastAsia="仿宋_GB2312" w:hAnsi="Cambria Math" w:cs="Times New Roman" w:hint="eastAsia"/>
              </w:rPr>
              <m:t>×</m:t>
            </m:r>
            <m:r>
              <m:rPr>
                <m:nor/>
              </m:rPr>
              <w:rPr>
                <w:rFonts w:ascii="仿宋_GB2312" w:eastAsia="仿宋_GB2312" w:cs="Times New Roman" w:hint="eastAsia"/>
              </w:rPr>
              <m:t>1000</m:t>
            </m:r>
            <m:r>
              <w:rPr>
                <w:rFonts w:ascii="Cambria Math" w:eastAsia="仿宋_GB2312" w:hAnsi="Cambria Math" w:cs="Times New Roman" w:hint="eastAsia"/>
              </w:rPr>
              <m:t>×</m:t>
            </m:r>
            <m:r>
              <w:rPr>
                <w:rFonts w:ascii="Cambria Math" w:eastAsia="仿宋_GB2312" w:hAnsi="Cambria Math" w:cs="Times New Roman" w:hint="eastAsia"/>
              </w:rPr>
              <m:t>RH</m:t>
            </m:r>
            <m:sSub>
              <m:sSubPr>
                <m:ctrlPr>
                  <w:rPr>
                    <w:rFonts w:ascii="Cambria Math" w:eastAsia="仿宋_GB2312" w:hAnsi="Cambria Math" w:cs="Times New Roman" w:hint="eastAsia"/>
                  </w:rPr>
                </m:ctrlPr>
              </m:sSubPr>
              <m:e>
                <m:r>
                  <w:rPr>
                    <w:rFonts w:ascii="Cambria Math" w:eastAsia="仿宋_GB2312" w:hAnsi="Cambria Math" w:cs="Times New Roman" w:hint="eastAsia"/>
                  </w:rPr>
                  <m:t>O</m:t>
                </m:r>
              </m:e>
              <m:sub>
                <m:r>
                  <m:rPr>
                    <m:nor/>
                  </m:rPr>
                  <w:rPr>
                    <w:rFonts w:ascii="仿宋_GB2312" w:eastAsia="仿宋_GB2312" w:cs="Times New Roman" w:hint="eastAsia"/>
                  </w:rPr>
                  <m:t>SLS</m:t>
                </m:r>
              </m:sub>
            </m:sSub>
          </m:den>
        </m:f>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65" w:name="_Ref32699244"/>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21</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65"/>
    </w:p>
    <w:p w:rsidR="003C4FE5" w:rsidRPr="00886B58" w:rsidRDefault="008D45DD" w:rsidP="00886B58">
      <w:pPr>
        <w:snapToGrid w:val="0"/>
        <w:spacing w:line="360" w:lineRule="auto"/>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rPr>
        <w:t>A</w:t>
      </w:r>
      <w:r w:rsidRPr="00886B58">
        <w:rPr>
          <w:rFonts w:ascii="仿宋_GB2312" w:eastAsia="仿宋_GB2312" w:cs="Times New Roman" w:hint="eastAsia"/>
        </w:rPr>
        <w:t>(i,j)——环境介质从i箱到j箱的平流流速，m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Area</w:t>
      </w:r>
      <w:r w:rsidRPr="00886B58">
        <w:rPr>
          <w:rFonts w:ascii="仿宋_GB2312" w:eastAsia="仿宋_GB2312" w:cs="Times New Roman" w:hint="eastAsia"/>
          <w:vertAlign w:val="subscript"/>
        </w:rPr>
        <w:t>stp</w:t>
      </w:r>
      <w:r w:rsidRPr="00886B58">
        <w:rPr>
          <w:rFonts w:ascii="仿宋_GB2312" w:eastAsia="仿宋_GB2312" w:cs="Times New Roman" w:hint="eastAsia"/>
        </w:rPr>
        <w:t>——STP总面积，m</w:t>
      </w:r>
      <w:r w:rsidRPr="00886B58">
        <w:rPr>
          <w:rFonts w:ascii="仿宋_GB2312" w:eastAsia="仿宋_GB2312" w:cs="Times New Roman" w:hint="eastAsia"/>
          <w:vertAlign w:val="superscript"/>
        </w:rPr>
        <w:t>2</w:t>
      </w:r>
      <w:r w:rsidRPr="00886B58">
        <w:rPr>
          <w:rFonts w:ascii="仿宋_GB2312" w:eastAsia="仿宋_GB2312" w:cs="Times New Roman" w:hint="eastAsia"/>
        </w:rPr>
        <w:t>，计算方法见</w:t>
      </w:r>
      <w:r w:rsidRPr="00886B58">
        <w:rPr>
          <w:rFonts w:ascii="仿宋_GB2312" w:eastAsia="仿宋_GB2312" w:hint="eastAsia"/>
        </w:rPr>
        <w:fldChar w:fldCharType="begin"/>
      </w:r>
      <w:r w:rsidRPr="00886B58">
        <w:rPr>
          <w:rFonts w:ascii="仿宋_GB2312" w:eastAsia="仿宋_GB2312" w:hint="eastAsia"/>
        </w:rPr>
        <w:instrText xml:space="preserve"> REF _Ref33536019 \h  \* MERGEFORMAT </w:instrText>
      </w:r>
      <w:r w:rsidRPr="00886B58">
        <w:rPr>
          <w:rFonts w:ascii="仿宋_GB2312" w:eastAsia="仿宋_GB2312" w:hint="eastAsia"/>
        </w:rPr>
      </w:r>
      <w:r w:rsidRPr="00886B58">
        <w:rPr>
          <w:rFonts w:ascii="仿宋_GB2312" w:eastAsia="仿宋_GB2312" w:hint="eastAsia"/>
        </w:rPr>
        <w:fldChar w:fldCharType="separate"/>
      </w:r>
      <w:r w:rsidR="001C32FE" w:rsidRPr="00886B58">
        <w:rPr>
          <w:rFonts w:ascii="仿宋_GB2312" w:eastAsia="仿宋_GB2312" w:cs="Times New Roman" w:hint="eastAsia"/>
        </w:rPr>
        <w:t>（D</w:t>
      </w:r>
      <w:r w:rsidR="001C32FE" w:rsidRPr="00886B58">
        <w:rPr>
          <w:rFonts w:ascii="仿宋_GB2312" w:eastAsia="仿宋_GB2312" w:cs="Times New Roman" w:hint="eastAsia"/>
        </w:rPr>
        <w:noBreakHyphen/>
        <w:t>4）</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h</w:t>
      </w:r>
      <w:r w:rsidRPr="00886B58">
        <w:rPr>
          <w:rFonts w:ascii="仿宋_GB2312" w:eastAsia="仿宋_GB2312" w:cs="Times New Roman" w:hint="eastAsia"/>
          <w:vertAlign w:val="subscript"/>
        </w:rPr>
        <w:t>air</w:t>
      </w:r>
      <w:r w:rsidRPr="00886B58">
        <w:rPr>
          <w:rFonts w:ascii="仿宋_GB2312" w:eastAsia="仿宋_GB2312" w:cs="Times New Roman" w:hint="eastAsia"/>
        </w:rPr>
        <w:t>——STP上方大气高度，m，默认为10；</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WINDspeed</w:t>
      </w:r>
      <w:r w:rsidRPr="00886B58">
        <w:rPr>
          <w:rFonts w:ascii="仿宋_GB2312" w:eastAsia="仿宋_GB2312" w:cs="Times New Roman" w:hint="eastAsia"/>
        </w:rPr>
        <w:t>——风速，m</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，推荐值见表B.1；</w:t>
      </w:r>
    </w:p>
    <w:p w:rsidR="003C4FE5" w:rsidRPr="00886B58" w:rsidRDefault="008D45DD" w:rsidP="00886B58">
      <w:pPr>
        <w:pStyle w:val="affffff4"/>
        <w:ind w:firstLineChars="300" w:firstLine="630"/>
        <w:jc w:val="both"/>
        <w:rPr>
          <w:rFonts w:ascii="仿宋_GB2312" w:eastAsia="仿宋_GB2312" w:cs="Times New Roman"/>
        </w:rPr>
      </w:pPr>
      <w:r w:rsidRPr="00886B58">
        <w:rPr>
          <w:rFonts w:ascii="仿宋_GB2312" w:eastAsia="仿宋_GB2312" w:cs="Times New Roman" w:hint="eastAsia"/>
          <w:i/>
        </w:rPr>
        <w:t>EFFLUENT</w:t>
      </w:r>
      <w:r w:rsidRPr="00886B58">
        <w:rPr>
          <w:rFonts w:ascii="仿宋_GB2312" w:eastAsia="仿宋_GB2312" w:cs="Times New Roman" w:hint="eastAsia"/>
          <w:vertAlign w:val="subscript"/>
        </w:rPr>
        <w:t>stp</w:t>
      </w:r>
      <w:r w:rsidRPr="00886B58">
        <w:rPr>
          <w:rFonts w:ascii="仿宋_GB2312" w:eastAsia="仿宋_GB2312" w:cs="Times New Roman" w:hint="eastAsia"/>
        </w:rPr>
        <w:t>——污水日处理量，</w:t>
      </w:r>
      <w:r w:rsidRPr="00886B58">
        <w:rPr>
          <w:rFonts w:ascii="仿宋_GB2312" w:eastAsia="仿宋_GB2312" w:cs="Times New Roman" w:hint="eastAsia"/>
          <w:szCs w:val="21"/>
        </w:rPr>
        <w:t>m</w:t>
      </w:r>
      <w:r w:rsidRPr="00886B58">
        <w:rPr>
          <w:rFonts w:ascii="仿宋_GB2312" w:eastAsia="仿宋_GB2312" w:cs="Times New Roman" w:hint="eastAsia"/>
          <w:szCs w:val="21"/>
          <w:vertAlign w:val="superscript"/>
        </w:rPr>
        <w:t>3</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d</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w:t>
      </w:r>
      <w:r w:rsidRPr="00886B58">
        <w:rPr>
          <w:rFonts w:ascii="仿宋_GB2312" w:eastAsia="仿宋_GB2312" w:cs="Times New Roman" w:hint="eastAsia"/>
        </w:rPr>
        <w:t>推荐值见表B.1</w:t>
      </w:r>
      <w:r w:rsidRPr="00886B58">
        <w:rPr>
          <w:rFonts w:ascii="仿宋_GB2312" w:eastAsia="仿宋_GB2312" w:cs="Times New Roman" w:hint="eastAsia"/>
          <w:szCs w:val="21"/>
        </w:rPr>
        <w:t>；</w:t>
      </w:r>
    </w:p>
    <w:p w:rsidR="003C4FE5" w:rsidRPr="00886B58" w:rsidRDefault="008D45DD" w:rsidP="00886B58">
      <w:pPr>
        <w:pStyle w:val="affffff4"/>
        <w:ind w:firstLineChars="300" w:firstLine="630"/>
        <w:jc w:val="both"/>
        <w:rPr>
          <w:rFonts w:ascii="仿宋_GB2312" w:eastAsia="仿宋_GB2312" w:cs="Times New Roman"/>
          <w:szCs w:val="21"/>
        </w:rPr>
      </w:pPr>
      <w:r w:rsidRPr="00886B58">
        <w:rPr>
          <w:rFonts w:ascii="仿宋_GB2312" w:eastAsia="仿宋_GB2312" w:cs="Times New Roman" w:hint="eastAsia"/>
          <w:i/>
        </w:rPr>
        <w:t>SS</w:t>
      </w:r>
      <w:r w:rsidRPr="00886B58">
        <w:rPr>
          <w:rFonts w:ascii="仿宋_GB2312" w:eastAsia="仿宋_GB2312" w:cs="Times New Roman" w:hint="eastAsia"/>
          <w:vertAlign w:val="subscript"/>
        </w:rPr>
        <w:t>RS</w:t>
      </w:r>
      <w:r w:rsidRPr="00886B58">
        <w:rPr>
          <w:rFonts w:ascii="仿宋_GB2312" w:eastAsia="仿宋_GB2312" w:cs="Times New Roman" w:hint="eastAsia"/>
        </w:rPr>
        <w:t>——原水中悬浮物浓度，</w:t>
      </w:r>
      <w:r w:rsidRPr="00886B58">
        <w:rPr>
          <w:rFonts w:ascii="仿宋_GB2312" w:eastAsia="仿宋_GB2312" w:cs="Times New Roman" w:hint="eastAsia"/>
          <w:szCs w:val="21"/>
        </w:rPr>
        <w:t>mg</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L</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w:t>
      </w:r>
      <w:r w:rsidRPr="00886B58">
        <w:rPr>
          <w:rFonts w:ascii="仿宋_GB2312" w:eastAsia="仿宋_GB2312" w:cs="Times New Roman" w:hint="eastAsia"/>
        </w:rPr>
        <w:t>推荐值见表B.1</w:t>
      </w:r>
      <w:r w:rsidRPr="00886B58">
        <w:rPr>
          <w:rFonts w:ascii="仿宋_GB2312" w:eastAsia="仿宋_GB2312" w:cs="Times New Roman" w:hint="eastAsia"/>
          <w:szCs w:val="21"/>
        </w:rPr>
        <w:t>；</w:t>
      </w:r>
    </w:p>
    <w:p w:rsidR="003C4FE5" w:rsidRPr="00886B58" w:rsidRDefault="008D45DD" w:rsidP="00886B58">
      <w:pPr>
        <w:pStyle w:val="affffff4"/>
        <w:ind w:firstLineChars="300" w:firstLine="630"/>
        <w:jc w:val="both"/>
        <w:rPr>
          <w:rFonts w:ascii="仿宋_GB2312" w:eastAsia="仿宋_GB2312" w:cs="Times New Roman"/>
          <w:szCs w:val="21"/>
        </w:rPr>
      </w:pPr>
      <w:r w:rsidRPr="00886B58">
        <w:rPr>
          <w:rFonts w:ascii="仿宋_GB2312" w:eastAsia="仿宋_GB2312" w:cs="Times New Roman" w:hint="eastAsia"/>
          <w:i/>
        </w:rPr>
        <w:t>ρ</w:t>
      </w:r>
      <w:r w:rsidRPr="00886B58">
        <w:rPr>
          <w:rFonts w:ascii="仿宋_GB2312" w:eastAsia="仿宋_GB2312" w:cs="Times New Roman" w:hint="eastAsia"/>
          <w:szCs w:val="21"/>
          <w:vertAlign w:val="subscript"/>
        </w:rPr>
        <w:t>RS</w:t>
      </w:r>
      <w:r w:rsidRPr="00886B58">
        <w:rPr>
          <w:rFonts w:ascii="仿宋_GB2312" w:eastAsia="仿宋_GB2312" w:cs="Times New Roman" w:hint="eastAsia"/>
          <w:szCs w:val="21"/>
        </w:rPr>
        <w:t>、</w:t>
      </w:r>
      <w:r w:rsidRPr="00886B58">
        <w:rPr>
          <w:rFonts w:ascii="仿宋_GB2312" w:eastAsia="仿宋_GB2312" w:cs="Times New Roman" w:hint="eastAsia"/>
          <w:i/>
        </w:rPr>
        <w:t>ρ</w:t>
      </w:r>
      <w:r w:rsidRPr="00886B58">
        <w:rPr>
          <w:rFonts w:ascii="仿宋_GB2312" w:eastAsia="仿宋_GB2312" w:cs="Times New Roman" w:hint="eastAsia"/>
          <w:szCs w:val="21"/>
          <w:vertAlign w:val="subscript"/>
        </w:rPr>
        <w:t>SLS</w:t>
      </w:r>
      <w:r w:rsidRPr="00886B58">
        <w:rPr>
          <w:rFonts w:ascii="仿宋_GB2312" w:eastAsia="仿宋_GB2312" w:cs="Times New Roman" w:hint="eastAsia"/>
          <w:szCs w:val="21"/>
        </w:rPr>
        <w:t>——分别为进水</w:t>
      </w:r>
      <w:proofErr w:type="gramStart"/>
      <w:r w:rsidRPr="00886B58">
        <w:rPr>
          <w:rFonts w:ascii="仿宋_GB2312" w:eastAsia="仿宋_GB2312" w:cs="Times New Roman" w:hint="eastAsia"/>
          <w:szCs w:val="21"/>
        </w:rPr>
        <w:t>和二沉池中</w:t>
      </w:r>
      <w:proofErr w:type="gramEnd"/>
      <w:r w:rsidRPr="00886B58">
        <w:rPr>
          <w:rFonts w:ascii="仿宋_GB2312" w:eastAsia="仿宋_GB2312" w:cs="Times New Roman" w:hint="eastAsia"/>
          <w:szCs w:val="21"/>
        </w:rPr>
        <w:t>悬浮物密度，kg</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L</w:t>
      </w:r>
      <w:r w:rsidRPr="00886B58">
        <w:rPr>
          <w:rFonts w:ascii="仿宋_GB2312" w:eastAsia="仿宋_GB2312" w:cs="Times New Roman" w:hint="eastAsia"/>
          <w:szCs w:val="21"/>
          <w:vertAlign w:val="superscript"/>
        </w:rPr>
        <w:t>-3</w:t>
      </w:r>
      <w:r w:rsidRPr="00886B58">
        <w:rPr>
          <w:rFonts w:ascii="仿宋_GB2312" w:eastAsia="仿宋_GB2312" w:cs="Times New Roman" w:hint="eastAsia"/>
          <w:szCs w:val="21"/>
        </w:rPr>
        <w:t>，</w:t>
      </w:r>
      <w:r w:rsidRPr="00886B58">
        <w:rPr>
          <w:rFonts w:ascii="仿宋_GB2312" w:eastAsia="仿宋_GB2312" w:cs="Times New Roman" w:hint="eastAsia"/>
        </w:rPr>
        <w:t>推荐值见表B.1</w:t>
      </w:r>
      <w:r w:rsidRPr="00886B58">
        <w:rPr>
          <w:rFonts w:ascii="仿宋_GB2312" w:eastAsia="仿宋_GB2312" w:cs="Times New Roman" w:hint="eastAsia"/>
          <w:szCs w:val="21"/>
        </w:rPr>
        <w:t>；</w:t>
      </w:r>
    </w:p>
    <w:p w:rsidR="003C4FE5" w:rsidRPr="00886B58" w:rsidRDefault="008D45DD" w:rsidP="00886B58">
      <w:pPr>
        <w:pStyle w:val="affffff4"/>
        <w:ind w:leftChars="300" w:left="1260" w:hangingChars="300" w:hanging="630"/>
        <w:jc w:val="both"/>
        <w:rPr>
          <w:rFonts w:ascii="仿宋_GB2312" w:eastAsia="仿宋_GB2312" w:cs="Times New Roman"/>
          <w:szCs w:val="21"/>
        </w:rPr>
      </w:pPr>
      <w:r w:rsidRPr="00886B58">
        <w:rPr>
          <w:rFonts w:ascii="仿宋_GB2312" w:eastAsia="仿宋_GB2312" w:cs="Times New Roman" w:hint="eastAsia"/>
          <w:i/>
          <w:szCs w:val="21"/>
        </w:rPr>
        <w:t>S</w:t>
      </w:r>
      <w:r w:rsidRPr="00886B58">
        <w:rPr>
          <w:rFonts w:ascii="仿宋_GB2312" w:eastAsia="仿宋_GB2312" w:cs="Times New Roman" w:hint="eastAsia"/>
          <w:szCs w:val="21"/>
          <w:vertAlign w:val="subscript"/>
        </w:rPr>
        <w:t>sludge</w:t>
      </w:r>
      <w:r w:rsidRPr="00886B58">
        <w:rPr>
          <w:rFonts w:ascii="仿宋_GB2312" w:eastAsia="仿宋_GB2312" w:cs="Times New Roman" w:hint="eastAsia"/>
          <w:szCs w:val="21"/>
        </w:rPr>
        <w:t>——每日产生的剩余污泥量，kg</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d</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w:t>
      </w:r>
      <w:r w:rsidRPr="00886B58">
        <w:rPr>
          <w:rFonts w:ascii="仿宋_GB2312" w:eastAsia="仿宋_GB2312" w:cs="Times New Roman" w:hint="eastAsia"/>
        </w:rPr>
        <w:t>计算方法见</w:t>
      </w:r>
      <w:r w:rsidRPr="00886B58">
        <w:rPr>
          <w:rFonts w:ascii="仿宋_GB2312" w:eastAsia="仿宋_GB2312" w:hint="eastAsia"/>
        </w:rPr>
        <w:fldChar w:fldCharType="begin"/>
      </w:r>
      <w:r w:rsidRPr="00886B58">
        <w:rPr>
          <w:rFonts w:ascii="仿宋_GB2312" w:eastAsia="仿宋_GB2312" w:hint="eastAsia"/>
        </w:rPr>
        <w:instrText xml:space="preserve"> REF _Ref33696933 \h  \* MERGEFORMAT </w:instrText>
      </w:r>
      <w:r w:rsidRPr="00886B58">
        <w:rPr>
          <w:rFonts w:ascii="仿宋_GB2312" w:eastAsia="仿宋_GB2312" w:hint="eastAsia"/>
        </w:rPr>
      </w:r>
      <w:r w:rsidRPr="00886B58">
        <w:rPr>
          <w:rFonts w:ascii="仿宋_GB2312" w:eastAsia="仿宋_GB2312" w:hint="eastAsia"/>
        </w:rPr>
        <w:fldChar w:fldCharType="separate"/>
      </w:r>
      <w:r w:rsidR="001C32FE" w:rsidRPr="00886B58">
        <w:rPr>
          <w:rFonts w:ascii="仿宋_GB2312" w:eastAsia="仿宋_GB2312" w:cs="Times New Roman" w:hint="eastAsia"/>
        </w:rPr>
        <w:t>（D</w:t>
      </w:r>
      <w:r w:rsidR="001C32FE" w:rsidRPr="00886B58">
        <w:rPr>
          <w:rFonts w:ascii="仿宋_GB2312" w:eastAsia="仿宋_GB2312" w:cs="Times New Roman" w:hint="eastAsia"/>
        </w:rPr>
        <w:noBreakHyphen/>
        <w:t>22）</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pStyle w:val="affffff4"/>
        <w:ind w:firstLineChars="300" w:firstLine="630"/>
        <w:jc w:val="both"/>
        <w:rPr>
          <w:rFonts w:ascii="仿宋_GB2312" w:eastAsia="仿宋_GB2312" w:cs="Times New Roman"/>
          <w:szCs w:val="21"/>
        </w:rPr>
      </w:pPr>
      <w:r w:rsidRPr="00886B58">
        <w:rPr>
          <w:rFonts w:ascii="仿宋_GB2312" w:eastAsia="仿宋_GB2312" w:cs="Times New Roman" w:hint="eastAsia"/>
          <w:szCs w:val="21"/>
        </w:rPr>
        <w:t>2）每日产生的剩余污泥量（</w:t>
      </w:r>
      <w:r w:rsidRPr="00886B58">
        <w:rPr>
          <w:rFonts w:ascii="仿宋_GB2312" w:eastAsia="仿宋_GB2312" w:cs="Times New Roman" w:hint="eastAsia"/>
          <w:i/>
          <w:szCs w:val="21"/>
        </w:rPr>
        <w:t>S</w:t>
      </w:r>
      <w:r w:rsidRPr="00886B58">
        <w:rPr>
          <w:rFonts w:ascii="仿宋_GB2312" w:eastAsia="仿宋_GB2312" w:cs="Times New Roman" w:hint="eastAsia"/>
          <w:szCs w:val="21"/>
          <w:vertAlign w:val="subscript"/>
        </w:rPr>
        <w:t>sludge</w:t>
      </w:r>
      <w:r w:rsidRPr="00886B58">
        <w:rPr>
          <w:rFonts w:ascii="仿宋_GB2312" w:eastAsia="仿宋_GB2312" w:cs="Times New Roman" w:hint="eastAsia"/>
          <w:szCs w:val="21"/>
        </w:rPr>
        <w:t>），是</w:t>
      </w:r>
      <w:r w:rsidRPr="00886B58">
        <w:rPr>
          <w:rFonts w:ascii="仿宋_GB2312" w:eastAsia="仿宋_GB2312" w:cs="Times New Roman" w:hint="eastAsia"/>
        </w:rPr>
        <w:t>初沉池沉降、流入曝气池和曝气池污泥产生量之和减去二级出水中流出污泥量</w:t>
      </w:r>
      <w:r w:rsidRPr="00886B58">
        <w:rPr>
          <w:rFonts w:ascii="仿宋_GB2312" w:eastAsia="仿宋_GB2312" w:cs="Times New Roman" w:hint="eastAsia"/>
          <w:szCs w:val="21"/>
        </w:rPr>
        <w:t>：</w:t>
      </w:r>
    </w:p>
    <w:p w:rsidR="003C4FE5" w:rsidRPr="00886B58" w:rsidRDefault="00E51352" w:rsidP="00886B58">
      <w:pPr>
        <w:pStyle w:val="affffff4"/>
        <w:jc w:val="right"/>
        <w:rPr>
          <w:rFonts w:ascii="仿宋_GB2312" w:eastAsia="仿宋_GB2312" w:cs="Times New Roman"/>
        </w:rPr>
      </w:pPr>
      <m:oMath>
        <m:sSub>
          <m:sSubPr>
            <m:ctrlPr>
              <w:rPr>
                <w:rFonts w:ascii="Cambria Math" w:eastAsia="仿宋_GB2312" w:hAnsi="Cambria Math" w:cs="Times New Roman" w:hint="eastAsia"/>
                <w:i/>
                <w:vanish/>
              </w:rPr>
            </m:ctrlPr>
          </m:sSubPr>
          <m:e>
            <m:r>
              <w:rPr>
                <w:rFonts w:ascii="Cambria Math" w:eastAsia="仿宋_GB2312" w:hAnsi="Cambria Math" w:cs="Times New Roman" w:hint="eastAsia"/>
                <w:vanish/>
              </w:rPr>
              <m:t>S</m:t>
            </m:r>
          </m:e>
          <m:sub>
            <m:r>
              <m:rPr>
                <m:sty m:val="p"/>
              </m:rPr>
              <w:rPr>
                <w:rFonts w:ascii="Cambria Math" w:eastAsia="仿宋_GB2312" w:hAnsi="Cambria Math" w:cs="Times New Roman" w:hint="eastAsia"/>
                <w:vanish/>
              </w:rPr>
              <m:t>sludge</m:t>
            </m:r>
          </m:sub>
        </m:sSub>
        <m:r>
          <w:rPr>
            <w:rFonts w:ascii="Cambria Math" w:eastAsia="仿宋_GB2312" w:hAnsi="Cambria Math" w:cs="Times New Roman" w:hint="eastAsia"/>
            <w:vanish/>
          </w:rPr>
          <m:t>=</m:t>
        </m:r>
        <m:sSub>
          <m:sSubPr>
            <m:ctrlPr>
              <w:rPr>
                <w:rFonts w:ascii="Cambria Math" w:eastAsia="仿宋_GB2312" w:hAnsi="Cambria Math" w:cs="Times New Roman" w:hint="eastAsia"/>
                <w:vanish/>
              </w:rPr>
            </m:ctrlPr>
          </m:sSubPr>
          <m:e>
            <m:r>
              <w:rPr>
                <w:rFonts w:ascii="Cambria Math" w:eastAsia="仿宋_GB2312" w:hAnsi="Cambria Math" w:cs="Times New Roman" w:hint="eastAsia"/>
                <w:vanish/>
              </w:rPr>
              <m:t>P</m:t>
            </m:r>
          </m:e>
          <m:sub>
            <m:r>
              <m:rPr>
                <m:sty m:val="p"/>
              </m:rPr>
              <w:rPr>
                <w:rFonts w:ascii="Cambria Math" w:eastAsia="仿宋_GB2312" w:hAnsi="Cambria Math" w:cs="Times New Roman" w:hint="eastAsia"/>
                <w:vanish/>
              </w:rPr>
              <m:t>sludge</m:t>
            </m:r>
          </m:sub>
        </m:sSub>
        <m:r>
          <w:rPr>
            <w:rFonts w:ascii="Cambria Math" w:eastAsia="仿宋_GB2312" w:hAnsi="Cambria Math" w:cs="Times New Roman" w:hint="eastAsia"/>
            <w:vanish/>
          </w:rPr>
          <m:t>+1000</m:t>
        </m:r>
        <m:r>
          <w:rPr>
            <w:rFonts w:ascii="微软雅黑" w:eastAsia="微软雅黑" w:hAnsi="微软雅黑" w:cs="微软雅黑" w:hint="eastAsia"/>
            <w:vanish/>
          </w:rPr>
          <m:t>∙</m:t>
        </m:r>
        <m:r>
          <w:rPr>
            <w:rFonts w:ascii="Cambria Math" w:eastAsia="仿宋_GB2312" w:hAnsi="Cambria Math" w:cs="Times New Roman" w:hint="eastAsia"/>
            <w:vanish/>
          </w:rPr>
          <m:t>3600</m:t>
        </m:r>
        <m:r>
          <w:rPr>
            <w:rFonts w:ascii="微软雅黑" w:eastAsia="微软雅黑" w:hAnsi="微软雅黑" w:cs="微软雅黑" w:hint="eastAsia"/>
            <w:vanish/>
          </w:rPr>
          <m:t>∙</m:t>
        </m:r>
        <m:r>
          <w:rPr>
            <w:rFonts w:ascii="Cambria Math" w:eastAsia="仿宋_GB2312" w:hAnsi="Cambria Math" w:cs="Times New Roman" w:hint="eastAsia"/>
            <w:vanish/>
          </w:rPr>
          <m:t>24</m:t>
        </m:r>
        <m:r>
          <w:rPr>
            <w:rFonts w:ascii="微软雅黑" w:eastAsia="微软雅黑" w:hAnsi="微软雅黑" w:cs="微软雅黑" w:hint="eastAsia"/>
            <w:vanish/>
          </w:rPr>
          <m:t>∙</m:t>
        </m:r>
        <m:r>
          <w:rPr>
            <w:rFonts w:ascii="Cambria Math" w:eastAsia="仿宋_GB2312" w:hAnsi="Cambria Math" w:cs="Times New Roman" w:hint="eastAsia"/>
            <w:vanish/>
          </w:rPr>
          <m:t>[A(3,4)</m:t>
        </m:r>
        <m:r>
          <w:rPr>
            <w:rFonts w:ascii="Cambria Math" w:eastAsia="仿宋_GB2312" w:hAnsi="Cambria Math" w:cs="Times New Roman" w:hint="eastAsia"/>
            <w:vanish/>
          </w:rPr>
          <m:t>×</m:t>
        </m:r>
        <m:sSub>
          <m:sSubPr>
            <m:ctrlPr>
              <w:rPr>
                <w:rFonts w:ascii="Cambria Math" w:eastAsia="仿宋_GB2312" w:hAnsi="Cambria Math" w:cs="Times New Roman" w:hint="eastAsia"/>
                <w:i/>
                <w:vanish/>
              </w:rPr>
            </m:ctrlPr>
          </m:sSubPr>
          <m:e>
            <m:r>
              <w:rPr>
                <w:rFonts w:ascii="Cambria Math" w:eastAsia="仿宋_GB2312" w:hAnsi="Cambria Math" w:cs="Times New Roman" w:hint="eastAsia"/>
                <w:vanish/>
              </w:rPr>
              <m:t>ρ</m:t>
            </m:r>
          </m:e>
          <m:sub>
            <m:r>
              <m:rPr>
                <m:sty m:val="p"/>
              </m:rPr>
              <w:rPr>
                <w:rFonts w:ascii="Cambria Math" w:eastAsia="仿宋_GB2312" w:hAnsi="Cambria Math" w:cs="Times New Roman" w:hint="eastAsia"/>
                <w:vanish/>
              </w:rPr>
              <m:t>PS</m:t>
            </m:r>
          </m:sub>
        </m:sSub>
        <m:r>
          <w:rPr>
            <w:rFonts w:ascii="Cambria Math" w:eastAsia="仿宋_GB2312" w:hAnsi="Cambria Math" w:cs="Times New Roman" w:hint="eastAsia"/>
            <w:vanish/>
          </w:rPr>
          <m:t>+A(3,6)</m:t>
        </m:r>
        <m:r>
          <w:rPr>
            <w:rFonts w:ascii="Cambria Math" w:eastAsia="仿宋_GB2312" w:hAnsi="Cambria Math" w:cs="Times New Roman" w:hint="eastAsia"/>
            <w:vanish/>
          </w:rPr>
          <m:t>×</m:t>
        </m:r>
        <m:sSub>
          <m:sSubPr>
            <m:ctrlPr>
              <w:rPr>
                <w:rFonts w:ascii="Cambria Math" w:eastAsia="仿宋_GB2312" w:hAnsi="Cambria Math" w:cs="Times New Roman" w:hint="eastAsia"/>
                <w:i/>
                <w:vanish/>
              </w:rPr>
            </m:ctrlPr>
          </m:sSubPr>
          <m:e>
            <m:r>
              <w:rPr>
                <w:rFonts w:ascii="Cambria Math" w:eastAsia="仿宋_GB2312" w:hAnsi="Cambria Math" w:cs="Times New Roman" w:hint="eastAsia"/>
                <w:vanish/>
              </w:rPr>
              <m:t>ρ</m:t>
            </m:r>
          </m:e>
          <m:sub>
            <m:r>
              <m:rPr>
                <m:sty m:val="p"/>
              </m:rPr>
              <w:rPr>
                <w:rFonts w:ascii="Cambria Math" w:eastAsia="仿宋_GB2312" w:hAnsi="Cambria Math" w:cs="Times New Roman" w:hint="eastAsia"/>
                <w:vanish/>
              </w:rPr>
              <m:t>PS</m:t>
            </m:r>
          </m:sub>
        </m:sSub>
        <m:r>
          <w:rPr>
            <w:rFonts w:ascii="微软雅黑" w:eastAsia="微软雅黑" w:hAnsi="微软雅黑" w:cs="微软雅黑" w:hint="eastAsia"/>
            <w:vanish/>
          </w:rPr>
          <m:t>-</m:t>
        </m:r>
        <m:r>
          <w:rPr>
            <w:rFonts w:ascii="Cambria Math" w:eastAsia="仿宋_GB2312" w:hAnsi="Cambria Math" w:cs="Times New Roman" w:hint="eastAsia"/>
            <w:vanish/>
          </w:rPr>
          <m:t>A(8,0)</m:t>
        </m:r>
        <m:r>
          <w:rPr>
            <w:rFonts w:ascii="Cambria Math" w:eastAsia="仿宋_GB2312" w:hAnsi="Cambria Math" w:cs="Times New Roman" w:hint="eastAsia"/>
            <w:vanish/>
          </w:rPr>
          <m:t>×</m:t>
        </m:r>
        <m:sSub>
          <m:sSubPr>
            <m:ctrlPr>
              <w:rPr>
                <w:rFonts w:ascii="Cambria Math" w:eastAsia="仿宋_GB2312" w:hAnsi="Cambria Math" w:cs="Times New Roman" w:hint="eastAsia"/>
                <w:i/>
                <w:vanish/>
              </w:rPr>
            </m:ctrlPr>
          </m:sSubPr>
          <m:e>
            <m:r>
              <w:rPr>
                <w:rFonts w:ascii="Cambria Math" w:eastAsia="仿宋_GB2312" w:hAnsi="Cambria Math" w:cs="Times New Roman" w:hint="eastAsia"/>
                <w:vanish/>
              </w:rPr>
              <m:t>ρ</m:t>
            </m:r>
          </m:e>
          <m:sub>
            <m:r>
              <m:rPr>
                <m:sty m:val="p"/>
              </m:rPr>
              <w:rPr>
                <w:rFonts w:ascii="Cambria Math" w:eastAsia="仿宋_GB2312" w:hAnsi="Cambria Math" w:cs="Times New Roman" w:hint="eastAsia"/>
                <w:vanish/>
              </w:rPr>
              <m:t>SLS</m:t>
            </m:r>
          </m:sub>
        </m:sSub>
        <m:r>
          <w:rPr>
            <w:rFonts w:ascii="Cambria Math" w:eastAsia="仿宋_GB2312" w:hAnsi="Cambria Math" w:cs="Times New Roman" w:hint="eastAsia"/>
            <w:vanish/>
          </w:rPr>
          <m:t>]</m:t>
        </m:r>
      </m:oMath>
      <w:bookmarkStart w:id="966" w:name="_Ref32698426"/>
      <w:bookmarkStart w:id="967" w:name="_Ref33696933"/>
      <w:r w:rsidR="008D45DD" w:rsidRPr="00886B58">
        <w:rPr>
          <w:rFonts w:ascii="仿宋_GB2312" w:eastAsia="仿宋_GB2312" w:cs="Times New Roman" w:hint="eastAsia"/>
        </w:rPr>
        <w:t>（</w:t>
      </w:r>
      <w:r w:rsidR="008D45DD" w:rsidRPr="00886B58">
        <w:rPr>
          <w:rFonts w:ascii="仿宋_GB2312" w:eastAsia="仿宋_GB2312" w:cs="Times New Roman" w:hint="eastAsia"/>
        </w:rPr>
        <w:fldChar w:fldCharType="begin"/>
      </w:r>
      <w:r w:rsidR="008D45DD" w:rsidRPr="00886B58">
        <w:rPr>
          <w:rFonts w:ascii="仿宋_GB2312" w:eastAsia="仿宋_GB2312" w:cs="Times New Roman" w:hint="eastAsia"/>
        </w:rPr>
        <w:instrText xml:space="preserve"> STYLEREF 7 \s </w:instrText>
      </w:r>
      <w:r w:rsidR="008D45DD"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008D45DD" w:rsidRPr="00886B58">
        <w:rPr>
          <w:rFonts w:ascii="仿宋_GB2312" w:eastAsia="仿宋_GB2312" w:cs="Times New Roman" w:hint="eastAsia"/>
        </w:rPr>
        <w:fldChar w:fldCharType="end"/>
      </w:r>
      <w:r w:rsidR="008D45DD" w:rsidRPr="00886B58">
        <w:rPr>
          <w:rFonts w:ascii="仿宋_GB2312" w:eastAsia="仿宋_GB2312" w:cs="Times New Roman" w:hint="eastAsia"/>
        </w:rPr>
        <w:noBreakHyphen/>
      </w:r>
      <w:r w:rsidR="008D45DD" w:rsidRPr="00886B58">
        <w:rPr>
          <w:rFonts w:ascii="仿宋_GB2312" w:eastAsia="仿宋_GB2312" w:cs="Times New Roman" w:hint="eastAsia"/>
        </w:rPr>
        <w:fldChar w:fldCharType="begin"/>
      </w:r>
      <w:r w:rsidR="008D45DD" w:rsidRPr="00886B58">
        <w:rPr>
          <w:rFonts w:ascii="仿宋_GB2312" w:eastAsia="仿宋_GB2312" w:cs="Times New Roman" w:hint="eastAsia"/>
        </w:rPr>
        <w:instrText xml:space="preserve"> SEQ 公式 \* ARABIC \s 7 </w:instrText>
      </w:r>
      <w:r w:rsidR="008D45DD"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22</w:t>
      </w:r>
      <w:r w:rsidR="008D45DD" w:rsidRPr="00886B58">
        <w:rPr>
          <w:rFonts w:ascii="仿宋_GB2312" w:eastAsia="仿宋_GB2312" w:cs="Times New Roman" w:hint="eastAsia"/>
        </w:rPr>
        <w:fldChar w:fldCharType="end"/>
      </w:r>
      <w:r w:rsidR="008D45DD" w:rsidRPr="00886B58">
        <w:rPr>
          <w:rFonts w:ascii="仿宋_GB2312" w:eastAsia="仿宋_GB2312" w:cs="Times New Roman" w:hint="eastAsia"/>
        </w:rPr>
        <w:t>）</w:t>
      </w:r>
      <w:bookmarkEnd w:id="966"/>
      <w:bookmarkEnd w:id="967"/>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m:t>
            </m:r>
          </m:e>
          <m:sub>
            <m:r>
              <m:rPr>
                <m:sty m:val="p"/>
              </m:rPr>
              <w:rPr>
                <w:rFonts w:ascii="Cambria Math" w:eastAsia="仿宋_GB2312" w:hAnsi="Cambria Math" w:cs="Times New Roman" w:hint="eastAsia"/>
              </w:rPr>
              <m:t>sludge</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EFFLUENT</m:t>
            </m:r>
          </m:e>
          <m:sub>
            <m:r>
              <m:rPr>
                <m:sty m:val="p"/>
              </m:rPr>
              <w:rPr>
                <w:rFonts w:ascii="Cambria Math" w:eastAsia="仿宋_GB2312" w:hAnsi="Cambria Math" w:cs="Times New Roman" w:hint="eastAsia"/>
              </w:rPr>
              <m:t>stp</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BOD</m:t>
            </m:r>
          </m:e>
          <m:sub>
            <m:r>
              <m:rPr>
                <m:sty m:val="p"/>
              </m:rPr>
              <w:rPr>
                <w:rFonts w:ascii="Cambria Math" w:eastAsia="仿宋_GB2312" w:hAnsi="Cambria Math" w:cs="Times New Roman" w:hint="eastAsia"/>
              </w:rPr>
              <m:t>RS</m:t>
            </m:r>
          </m:sub>
        </m:sSub>
        <m:d>
          <m:dPr>
            <m:ctrlPr>
              <w:rPr>
                <w:rFonts w:ascii="Cambria Math" w:eastAsia="仿宋_GB2312" w:hAnsi="Cambria Math" w:cs="Times New Roman" w:hint="eastAsia"/>
              </w:rPr>
            </m:ctrlPr>
          </m:dPr>
          <m:e>
            <m:r>
              <w:rPr>
                <w:rFonts w:ascii="Cambria Math" w:eastAsia="仿宋_GB2312" w:hAnsi="Cambria Math" w:cs="Times New Roman" w:hint="eastAsia"/>
              </w:rPr>
              <m:t>1</m:t>
            </m:r>
            <m:r>
              <w:rPr>
                <w:rFonts w:ascii="微软雅黑" w:eastAsia="微软雅黑" w:hAnsi="微软雅黑" w:cs="微软雅黑"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BOD.PS</m:t>
                </m:r>
              </m:sub>
            </m:sSub>
          </m:e>
        </m:d>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BOD.O</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Y</m:t>
            </m:r>
          </m:e>
          <m:sub>
            <m:r>
              <m:rPr>
                <m:sty m:val="p"/>
              </m:rPr>
              <w:rPr>
                <w:rFonts w:ascii="Cambria Math" w:eastAsia="仿宋_GB2312" w:hAnsi="Cambria Math" w:cs="Times New Roman" w:hint="eastAsia"/>
              </w:rPr>
              <m:t>sludge</m:t>
            </m:r>
          </m:sub>
        </m:sSub>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68" w:name="_Ref32698798"/>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23</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68"/>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Y</m:t>
            </m:r>
          </m:e>
          <m:sub>
            <m:r>
              <m:rPr>
                <m:sty m:val="p"/>
              </m:rPr>
              <w:rPr>
                <w:rFonts w:ascii="Cambria Math" w:eastAsia="仿宋_GB2312" w:hAnsi="Cambria Math" w:cs="Times New Roman" w:hint="eastAsia"/>
              </w:rPr>
              <m:t>sludge</m:t>
            </m:r>
          </m:sub>
        </m:sSub>
        <m:r>
          <w:rPr>
            <w:rFonts w:ascii="Cambria Math" w:eastAsia="仿宋_GB2312" w:hAnsi="Cambria Math" w:cs="Times New Roman" w:hint="eastAsia"/>
          </w:rPr>
          <m:t>=0.947+0.0739</m:t>
        </m:r>
        <m:r>
          <w:rPr>
            <w:rFonts w:ascii="Cambria Math" w:eastAsia="仿宋_GB2312" w:hAnsi="Cambria Math" w:cs="Times New Roman" w:hint="eastAsia"/>
          </w:rPr>
          <m:t>×</m:t>
        </m:r>
        <m:r>
          <m:rPr>
            <m:sty m:val="p"/>
          </m:rPr>
          <w:rPr>
            <w:rFonts w:ascii="Cambria Math" w:eastAsia="仿宋_GB2312" w:hAnsi="Cambria Math" w:cs="Times New Roman" w:hint="eastAsia"/>
          </w:rPr>
          <m:t>ln</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SLR</m:t>
            </m:r>
          </m:sub>
        </m:sSub>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69" w:name="_Ref32698989"/>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24</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69"/>
    </w:p>
    <w:p w:rsidR="003C4FE5" w:rsidRPr="00886B58" w:rsidRDefault="008D45DD" w:rsidP="00886B58">
      <w:pPr>
        <w:pStyle w:val="affffff4"/>
        <w:ind w:left="1260" w:hangingChars="600" w:hanging="1260"/>
        <w:jc w:val="both"/>
        <w:rPr>
          <w:rFonts w:ascii="仿宋_GB2312" w:eastAsia="仿宋_GB2312" w:cs="Times New Roman"/>
          <w:szCs w:val="21"/>
        </w:rPr>
      </w:pPr>
      <w:r w:rsidRPr="00886B58">
        <w:rPr>
          <w:rFonts w:ascii="仿宋_GB2312" w:eastAsia="仿宋_GB2312" w:cs="Times New Roman" w:hint="eastAsia"/>
        </w:rPr>
        <w:t>式中：</w:t>
      </w:r>
      <w:r w:rsidRPr="00886B58">
        <w:rPr>
          <w:rFonts w:ascii="仿宋_GB2312" w:eastAsia="仿宋_GB2312" w:cs="Times New Roman" w:hint="eastAsia"/>
          <w:i/>
          <w:szCs w:val="21"/>
        </w:rPr>
        <w:t>S</w:t>
      </w:r>
      <w:r w:rsidRPr="00886B58">
        <w:rPr>
          <w:rFonts w:ascii="仿宋_GB2312" w:eastAsia="仿宋_GB2312" w:cs="Times New Roman" w:hint="eastAsia"/>
          <w:szCs w:val="21"/>
          <w:vertAlign w:val="subscript"/>
        </w:rPr>
        <w:t>sludge</w:t>
      </w:r>
      <w:r w:rsidRPr="00886B58">
        <w:rPr>
          <w:rFonts w:ascii="仿宋_GB2312" w:eastAsia="仿宋_GB2312" w:cs="Times New Roman" w:hint="eastAsia"/>
          <w:szCs w:val="21"/>
        </w:rPr>
        <w:t>——每日产生的剩余污泥量，kg</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d</w:t>
      </w:r>
      <w:r w:rsidRPr="00886B58">
        <w:rPr>
          <w:rFonts w:ascii="仿宋_GB2312" w:eastAsia="仿宋_GB2312" w:cs="Times New Roman" w:hint="eastAsia"/>
          <w:szCs w:val="21"/>
          <w:vertAlign w:val="superscript"/>
        </w:rPr>
        <w:t>-1</w:t>
      </w:r>
      <w:r w:rsidRPr="00886B58">
        <w:rPr>
          <w:rFonts w:ascii="仿宋_GB2312" w:eastAsia="仿宋_GB2312" w:cs="Times New Roman" w:hint="eastAsia"/>
        </w:rPr>
        <w:t>；</w:t>
      </w:r>
    </w:p>
    <w:p w:rsidR="003C4FE5" w:rsidRPr="00886B58" w:rsidRDefault="008D45DD" w:rsidP="00886B58">
      <w:pPr>
        <w:pStyle w:val="affffff4"/>
        <w:ind w:leftChars="300" w:left="1260" w:hangingChars="300" w:hanging="630"/>
        <w:jc w:val="both"/>
        <w:rPr>
          <w:rFonts w:ascii="仿宋_GB2312" w:eastAsia="仿宋_GB2312" w:cs="Times New Roman"/>
          <w:szCs w:val="21"/>
        </w:rPr>
      </w:pPr>
      <w:r w:rsidRPr="00886B58">
        <w:rPr>
          <w:rFonts w:ascii="仿宋_GB2312" w:eastAsia="仿宋_GB2312" w:cs="Times New Roman" w:hint="eastAsia"/>
          <w:i/>
        </w:rPr>
        <w:t>P</w:t>
      </w:r>
      <w:r w:rsidRPr="00886B58">
        <w:rPr>
          <w:rFonts w:ascii="仿宋_GB2312" w:eastAsia="仿宋_GB2312" w:cs="Times New Roman" w:hint="eastAsia"/>
          <w:vertAlign w:val="subscript"/>
        </w:rPr>
        <w:t>sludge</w:t>
      </w:r>
      <w:r w:rsidRPr="00886B58">
        <w:rPr>
          <w:rFonts w:ascii="仿宋_GB2312" w:eastAsia="仿宋_GB2312" w:cs="Times New Roman" w:hint="eastAsia"/>
          <w:szCs w:val="21"/>
        </w:rPr>
        <w:t>——</w:t>
      </w:r>
      <w:r w:rsidRPr="00886B58">
        <w:rPr>
          <w:rFonts w:ascii="仿宋_GB2312" w:eastAsia="仿宋_GB2312" w:cs="Times New Roman" w:hint="eastAsia"/>
        </w:rPr>
        <w:t>曝气池每日污泥产生量，</w:t>
      </w:r>
      <w:r w:rsidRPr="00886B58">
        <w:rPr>
          <w:rFonts w:ascii="仿宋_GB2312" w:eastAsia="仿宋_GB2312" w:cs="Times New Roman" w:hint="eastAsia"/>
          <w:szCs w:val="21"/>
        </w:rPr>
        <w:t>kg</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d</w:t>
      </w:r>
      <w:r w:rsidRPr="00886B58">
        <w:rPr>
          <w:rFonts w:ascii="仿宋_GB2312" w:eastAsia="仿宋_GB2312" w:cs="Times New Roman" w:hint="eastAsia"/>
          <w:szCs w:val="21"/>
          <w:vertAlign w:val="superscript"/>
        </w:rPr>
        <w:t>-1</w:t>
      </w:r>
      <w:r w:rsidRPr="00886B58">
        <w:rPr>
          <w:rFonts w:ascii="仿宋_GB2312" w:eastAsia="仿宋_GB2312" w:cs="Times New Roman" w:hint="eastAsia"/>
        </w:rPr>
        <w:t>；</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A</w:t>
      </w:r>
      <w:r w:rsidRPr="00886B58">
        <w:rPr>
          <w:rFonts w:ascii="仿宋_GB2312" w:eastAsia="仿宋_GB2312" w:cs="Times New Roman" w:hint="eastAsia"/>
        </w:rPr>
        <w:t>(i,j)——环境介质从i箱到j箱的平流流速，m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pStyle w:val="affffff4"/>
        <w:ind w:leftChars="300" w:left="1260" w:hangingChars="300" w:hanging="630"/>
        <w:jc w:val="both"/>
        <w:rPr>
          <w:rFonts w:ascii="仿宋_GB2312" w:eastAsia="仿宋_GB2312" w:cs="Times New Roman"/>
          <w:szCs w:val="21"/>
        </w:rPr>
      </w:pPr>
      <w:r w:rsidRPr="00886B58">
        <w:rPr>
          <w:rFonts w:ascii="仿宋_GB2312" w:eastAsia="仿宋_GB2312" w:cs="Times New Roman" w:hint="eastAsia"/>
          <w:i/>
        </w:rPr>
        <w:t>ρ</w:t>
      </w:r>
      <w:r w:rsidRPr="00886B58">
        <w:rPr>
          <w:rFonts w:ascii="仿宋_GB2312" w:eastAsia="仿宋_GB2312" w:cs="Times New Roman" w:hint="eastAsia"/>
          <w:szCs w:val="21"/>
          <w:vertAlign w:val="subscript"/>
        </w:rPr>
        <w:t>PS</w:t>
      </w:r>
      <w:r w:rsidRPr="00886B58">
        <w:rPr>
          <w:rFonts w:ascii="仿宋_GB2312" w:eastAsia="仿宋_GB2312" w:cs="Times New Roman" w:hint="eastAsia"/>
          <w:szCs w:val="21"/>
        </w:rPr>
        <w:t>、</w:t>
      </w:r>
      <w:r w:rsidRPr="00886B58">
        <w:rPr>
          <w:rFonts w:ascii="仿宋_GB2312" w:eastAsia="仿宋_GB2312" w:cs="Times New Roman" w:hint="eastAsia"/>
          <w:i/>
        </w:rPr>
        <w:t>ρ</w:t>
      </w:r>
      <w:r w:rsidRPr="00886B58">
        <w:rPr>
          <w:rFonts w:ascii="仿宋_GB2312" w:eastAsia="仿宋_GB2312" w:cs="Times New Roman" w:hint="eastAsia"/>
          <w:szCs w:val="21"/>
          <w:vertAlign w:val="subscript"/>
        </w:rPr>
        <w:t>SLS</w:t>
      </w:r>
      <w:r w:rsidRPr="00886B58">
        <w:rPr>
          <w:rFonts w:ascii="仿宋_GB2312" w:eastAsia="仿宋_GB2312" w:cs="Times New Roman" w:hint="eastAsia"/>
          <w:szCs w:val="21"/>
        </w:rPr>
        <w:t>——分别为初沉池、</w:t>
      </w:r>
      <w:proofErr w:type="gramStart"/>
      <w:r w:rsidRPr="00886B58">
        <w:rPr>
          <w:rFonts w:ascii="仿宋_GB2312" w:eastAsia="仿宋_GB2312" w:cs="Times New Roman" w:hint="eastAsia"/>
          <w:szCs w:val="21"/>
        </w:rPr>
        <w:t>二沉池</w:t>
      </w:r>
      <w:proofErr w:type="gramEnd"/>
      <w:r w:rsidRPr="00886B58">
        <w:rPr>
          <w:rFonts w:ascii="仿宋_GB2312" w:eastAsia="仿宋_GB2312" w:cs="Times New Roman" w:hint="eastAsia"/>
          <w:szCs w:val="21"/>
        </w:rPr>
        <w:t>悬浮物密度，kg</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L</w:t>
      </w:r>
      <w:r w:rsidRPr="00886B58">
        <w:rPr>
          <w:rFonts w:ascii="仿宋_GB2312" w:eastAsia="仿宋_GB2312" w:cs="Times New Roman" w:hint="eastAsia"/>
          <w:szCs w:val="21"/>
          <w:vertAlign w:val="superscript"/>
        </w:rPr>
        <w:t>-3</w:t>
      </w:r>
      <w:r w:rsidRPr="00886B58">
        <w:rPr>
          <w:rFonts w:ascii="仿宋_GB2312" w:eastAsia="仿宋_GB2312" w:cs="Times New Roman" w:hint="eastAsia"/>
          <w:szCs w:val="21"/>
        </w:rPr>
        <w:t>，</w:t>
      </w:r>
      <w:r w:rsidRPr="00886B58">
        <w:rPr>
          <w:rFonts w:ascii="仿宋_GB2312" w:eastAsia="仿宋_GB2312" w:cs="Times New Roman" w:hint="eastAsia"/>
        </w:rPr>
        <w:t>推荐值见表B.1</w:t>
      </w:r>
      <w:r w:rsidRPr="00886B58">
        <w:rPr>
          <w:rFonts w:ascii="仿宋_GB2312" w:eastAsia="仿宋_GB2312" w:cs="Times New Roman" w:hint="eastAsia"/>
          <w:szCs w:val="21"/>
        </w:rPr>
        <w:t>；</w:t>
      </w:r>
    </w:p>
    <w:p w:rsidR="003C4FE5" w:rsidRPr="00886B58" w:rsidRDefault="008D45DD" w:rsidP="00886B58">
      <w:pPr>
        <w:adjustRightInd w:val="0"/>
        <w:snapToGrid w:val="0"/>
        <w:spacing w:line="360" w:lineRule="auto"/>
        <w:ind w:leftChars="300" w:left="930" w:hanging="300"/>
        <w:rPr>
          <w:rFonts w:ascii="仿宋_GB2312" w:eastAsia="仿宋_GB2312" w:cs="Times New Roman"/>
        </w:rPr>
      </w:pPr>
      <w:r w:rsidRPr="00886B58">
        <w:rPr>
          <w:rFonts w:ascii="仿宋_GB2312" w:eastAsia="仿宋_GB2312" w:cs="Times New Roman" w:hint="eastAsia"/>
          <w:i/>
        </w:rPr>
        <w:t>EFFLUENT</w:t>
      </w:r>
      <w:r w:rsidRPr="00886B58">
        <w:rPr>
          <w:rFonts w:ascii="仿宋_GB2312" w:eastAsia="仿宋_GB2312" w:cs="Times New Roman" w:hint="eastAsia"/>
          <w:vertAlign w:val="subscript"/>
        </w:rPr>
        <w:t>stp</w:t>
      </w:r>
      <w:r w:rsidRPr="00886B58">
        <w:rPr>
          <w:rFonts w:ascii="仿宋_GB2312" w:eastAsia="仿宋_GB2312" w:cs="Times New Roman" w:hint="eastAsia"/>
        </w:rPr>
        <w:t>——污水日处理量，m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，推荐值见表B.1；</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BOD</w:t>
      </w:r>
      <w:r w:rsidRPr="00886B58">
        <w:rPr>
          <w:rFonts w:ascii="仿宋_GB2312" w:eastAsia="仿宋_GB2312" w:cs="Times New Roman" w:hint="eastAsia"/>
          <w:vertAlign w:val="subscript"/>
        </w:rPr>
        <w:t>RS</w:t>
      </w:r>
      <w:r w:rsidRPr="00886B58">
        <w:rPr>
          <w:rFonts w:ascii="仿宋_GB2312" w:eastAsia="仿宋_GB2312" w:cs="Times New Roman" w:hint="eastAsia"/>
        </w:rPr>
        <w:t>——进水BOD</w:t>
      </w:r>
      <w:r w:rsidRPr="00886B58">
        <w:rPr>
          <w:rFonts w:ascii="仿宋_GB2312" w:eastAsia="仿宋_GB2312" w:cs="Times New Roman" w:hint="eastAsia"/>
          <w:vertAlign w:val="subscript"/>
        </w:rPr>
        <w:t>5</w:t>
      </w:r>
      <w:r w:rsidRPr="00886B58">
        <w:rPr>
          <w:rFonts w:ascii="仿宋_GB2312" w:eastAsia="仿宋_GB2312" w:cs="Times New Roman" w:hint="eastAsia"/>
        </w:rPr>
        <w:t>，</w:t>
      </w:r>
      <w:r w:rsidRPr="00886B58">
        <w:rPr>
          <w:rFonts w:ascii="仿宋_GB2312" w:eastAsia="仿宋_GB2312" w:cs="Times New Roman" w:hint="eastAsia"/>
          <w:color w:val="000000"/>
          <w:kern w:val="0"/>
        </w:rPr>
        <w:t>g</w:t>
      </w:r>
      <w:r w:rsidRPr="00886B58">
        <w:rPr>
          <w:rFonts w:ascii="仿宋_GB2312" w:eastAsia="仿宋_GB2312" w:cs="Times New Roman" w:hint="eastAsia"/>
          <w:color w:val="000000"/>
        </w:rPr>
        <w:t>·</w:t>
      </w:r>
      <w:r w:rsidRPr="00886B58">
        <w:rPr>
          <w:rFonts w:ascii="仿宋_GB2312" w:eastAsia="仿宋_GB2312" w:cs="Times New Roman" w:hint="eastAsia"/>
          <w:color w:val="000000"/>
          <w:kern w:val="0"/>
        </w:rPr>
        <w:t>L</w:t>
      </w:r>
      <w:r w:rsidRPr="00886B58">
        <w:rPr>
          <w:rFonts w:ascii="仿宋_GB2312" w:eastAsia="仿宋_GB2312" w:cs="Times New Roman" w:hint="eastAsia"/>
          <w:color w:val="000000"/>
          <w:kern w:val="0"/>
          <w:vertAlign w:val="superscript"/>
        </w:rPr>
        <w:t>-1</w:t>
      </w:r>
      <w:r w:rsidRPr="00886B58">
        <w:rPr>
          <w:rFonts w:ascii="仿宋_GB2312" w:eastAsia="仿宋_GB2312" w:cs="Times New Roman" w:hint="eastAsia"/>
        </w:rPr>
        <w:t>，推荐值见表B.1；</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F</w:t>
      </w:r>
      <w:r w:rsidRPr="00886B58">
        <w:rPr>
          <w:rFonts w:ascii="仿宋_GB2312" w:eastAsia="仿宋_GB2312" w:cs="Times New Roman" w:hint="eastAsia"/>
          <w:vertAlign w:val="subscript"/>
        </w:rPr>
        <w:t>BOD.PS</w:t>
      </w:r>
      <w:r w:rsidRPr="00886B58">
        <w:rPr>
          <w:rFonts w:ascii="仿宋_GB2312" w:eastAsia="仿宋_GB2312" w:cs="Times New Roman" w:hint="eastAsia"/>
        </w:rPr>
        <w:t>、</w:t>
      </w:r>
      <w:r w:rsidRPr="00886B58">
        <w:rPr>
          <w:rFonts w:ascii="仿宋_GB2312" w:eastAsia="仿宋_GB2312" w:cs="Times New Roman" w:hint="eastAsia"/>
          <w:i/>
        </w:rPr>
        <w:t>F</w:t>
      </w:r>
      <w:r w:rsidRPr="00886B58">
        <w:rPr>
          <w:rFonts w:ascii="仿宋_GB2312" w:eastAsia="仿宋_GB2312" w:cs="Times New Roman" w:hint="eastAsia"/>
          <w:vertAlign w:val="subscript"/>
        </w:rPr>
        <w:t>BOD.O</w:t>
      </w:r>
      <w:r w:rsidRPr="00886B58">
        <w:rPr>
          <w:rFonts w:ascii="仿宋_GB2312" w:eastAsia="仿宋_GB2312" w:cs="Times New Roman" w:hint="eastAsia"/>
        </w:rPr>
        <w:t>——分别为初沉池和曝气池的BOD</w:t>
      </w:r>
      <w:r w:rsidRPr="00886B58">
        <w:rPr>
          <w:rFonts w:ascii="仿宋_GB2312" w:eastAsia="仿宋_GB2312" w:cs="Times New Roman" w:hint="eastAsia"/>
          <w:vertAlign w:val="subscript"/>
        </w:rPr>
        <w:t>5</w:t>
      </w:r>
      <w:r w:rsidRPr="00886B58">
        <w:rPr>
          <w:rFonts w:ascii="仿宋_GB2312" w:eastAsia="仿宋_GB2312" w:cs="Times New Roman" w:hint="eastAsia"/>
        </w:rPr>
        <w:t>去除率，无量纲，默认</w:t>
      </w:r>
      <w:r w:rsidRPr="00886B58">
        <w:rPr>
          <w:rFonts w:ascii="仿宋_GB2312" w:eastAsia="仿宋_GB2312" w:cs="Times New Roman" w:hint="eastAsia"/>
          <w:i/>
        </w:rPr>
        <w:t>F</w:t>
      </w:r>
      <w:r w:rsidRPr="00886B58">
        <w:rPr>
          <w:rFonts w:ascii="仿宋_GB2312" w:eastAsia="仿宋_GB2312" w:cs="Times New Roman" w:hint="eastAsia"/>
          <w:vertAlign w:val="subscript"/>
        </w:rPr>
        <w:t>BOD.PS</w:t>
      </w:r>
      <w:r w:rsidRPr="00886B58">
        <w:rPr>
          <w:rFonts w:ascii="仿宋_GB2312" w:eastAsia="仿宋_GB2312" w:cs="Times New Roman" w:hint="eastAsia"/>
        </w:rPr>
        <w:t>为36%，</w:t>
      </w:r>
      <w:r w:rsidRPr="00886B58">
        <w:rPr>
          <w:rFonts w:ascii="仿宋_GB2312" w:eastAsia="仿宋_GB2312" w:cs="Times New Roman" w:hint="eastAsia"/>
          <w:i/>
        </w:rPr>
        <w:t>F</w:t>
      </w:r>
      <w:r w:rsidRPr="00886B58">
        <w:rPr>
          <w:rFonts w:ascii="仿宋_GB2312" w:eastAsia="仿宋_GB2312" w:cs="Times New Roman" w:hint="eastAsia"/>
          <w:vertAlign w:val="subscript"/>
        </w:rPr>
        <w:t>BOD.O</w:t>
      </w:r>
      <w:r w:rsidRPr="00886B58">
        <w:rPr>
          <w:rFonts w:ascii="仿宋_GB2312" w:eastAsia="仿宋_GB2312" w:cs="Times New Roman" w:hint="eastAsia"/>
        </w:rPr>
        <w:t>为90%；</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Y</w:t>
      </w:r>
      <w:r w:rsidRPr="00886B58">
        <w:rPr>
          <w:rFonts w:ascii="仿宋_GB2312" w:eastAsia="仿宋_GB2312" w:cs="Times New Roman" w:hint="eastAsia"/>
          <w:vertAlign w:val="subscript"/>
        </w:rPr>
        <w:t>sludge</w:t>
      </w:r>
      <w:r w:rsidRPr="00886B58">
        <w:rPr>
          <w:rFonts w:ascii="仿宋_GB2312" w:eastAsia="仿宋_GB2312" w:cs="Times New Roman" w:hint="eastAsia"/>
        </w:rPr>
        <w:t>——污泥产率，</w:t>
      </w:r>
      <w:r w:rsidRPr="00886B58">
        <w:rPr>
          <w:rFonts w:ascii="仿宋_GB2312" w:eastAsia="仿宋_GB2312" w:cs="Times New Roman" w:hint="eastAsia"/>
          <w:color w:val="000000"/>
          <w:kern w:val="0"/>
        </w:rPr>
        <w:t>kg</w:t>
      </w:r>
      <w:r w:rsidRPr="00886B58">
        <w:rPr>
          <w:rFonts w:ascii="仿宋_GB2312" w:eastAsia="仿宋_GB2312" w:cs="Times New Roman" w:hint="eastAsia"/>
          <w:color w:val="000000"/>
        </w:rPr>
        <w:t>·</w:t>
      </w:r>
      <w:r w:rsidRPr="00886B58">
        <w:rPr>
          <w:rFonts w:ascii="仿宋_GB2312" w:eastAsia="仿宋_GB2312" w:cs="Times New Roman" w:hint="eastAsia"/>
          <w:color w:val="000000"/>
          <w:kern w:val="0"/>
        </w:rPr>
        <w:t>kg</w:t>
      </w:r>
      <w:r w:rsidRPr="00886B58">
        <w:rPr>
          <w:rFonts w:ascii="仿宋_GB2312" w:eastAsia="仿宋_GB2312" w:cs="Times New Roman" w:hint="eastAsia"/>
          <w:color w:val="000000"/>
          <w:kern w:val="0"/>
          <w:vertAlign w:val="superscript"/>
        </w:rPr>
        <w:t>-1</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930" w:hanging="300"/>
        <w:rPr>
          <w:rFonts w:ascii="仿宋_GB2312" w:eastAsia="仿宋_GB2312" w:cs="Times New Roman"/>
        </w:rPr>
      </w:pPr>
      <w:r w:rsidRPr="00886B58">
        <w:rPr>
          <w:rFonts w:ascii="仿宋_GB2312" w:eastAsia="仿宋_GB2312" w:cs="Times New Roman" w:hint="eastAsia"/>
          <w:i/>
        </w:rPr>
        <w:t>k</w:t>
      </w:r>
      <w:r w:rsidRPr="00886B58">
        <w:rPr>
          <w:rFonts w:ascii="仿宋_GB2312" w:eastAsia="仿宋_GB2312" w:cs="Times New Roman" w:hint="eastAsia"/>
          <w:vertAlign w:val="subscript"/>
        </w:rPr>
        <w:t>SLR</w:t>
      </w:r>
      <w:r w:rsidRPr="00886B58">
        <w:rPr>
          <w:rFonts w:ascii="仿宋_GB2312" w:eastAsia="仿宋_GB2312" w:cs="Times New Roman" w:hint="eastAsia"/>
        </w:rPr>
        <w:t>——污泥负荷，kg</w:t>
      </w:r>
      <w:r w:rsidRPr="00886B58">
        <w:rPr>
          <w:rFonts w:ascii="仿宋_GB2312" w:eastAsia="仿宋_GB2312" w:cs="Times New Roman" w:hint="eastAsia"/>
          <w:color w:val="000000"/>
        </w:rPr>
        <w:t>·</w:t>
      </w:r>
      <w:r w:rsidRPr="00886B58">
        <w:rPr>
          <w:rFonts w:ascii="仿宋_GB2312" w:eastAsia="仿宋_GB2312" w:cs="Times New Roman" w:hint="eastAsia"/>
        </w:rPr>
        <w:t>kg</w:t>
      </w:r>
      <w:r w:rsidRPr="00886B58">
        <w:rPr>
          <w:rFonts w:ascii="仿宋_GB2312" w:eastAsia="仿宋_GB2312" w:cs="Times New Roman" w:hint="eastAsia"/>
          <w:vertAlign w:val="superscript"/>
        </w:rPr>
        <w:t>-1</w:t>
      </w:r>
      <w:r w:rsidRPr="00886B58">
        <w:rPr>
          <w:rFonts w:ascii="仿宋_GB2312" w:eastAsia="仿宋_GB2312" w:cs="Times New Roman" w:hint="eastAsia"/>
        </w:rPr>
        <w:t>，默认为0.14。</w:t>
      </w:r>
    </w:p>
    <w:p w:rsidR="003C4FE5" w:rsidRDefault="008D45DD">
      <w:pPr>
        <w:pStyle w:val="9"/>
        <w:rPr>
          <w:rFonts w:ascii="Times New Roman" w:hAnsi="Times New Roman" w:cs="Times New Roman"/>
        </w:rPr>
      </w:pPr>
      <w:r>
        <w:rPr>
          <w:rFonts w:ascii="Times New Roman" w:hAnsi="Times New Roman" w:cs="Times New Roman"/>
        </w:rPr>
        <w:t>扩散</w:t>
      </w:r>
    </w:p>
    <w:p w:rsidR="003C4FE5" w:rsidRPr="00886B58" w:rsidRDefault="008D45DD" w:rsidP="00886B58">
      <w:pPr>
        <w:snapToGrid w:val="0"/>
        <w:spacing w:line="360" w:lineRule="auto"/>
        <w:ind w:firstLineChars="200" w:firstLine="420"/>
        <w:rPr>
          <w:rFonts w:ascii="仿宋_GB2312" w:eastAsia="仿宋_GB2312" w:cs="Times New Roman"/>
        </w:rPr>
      </w:pPr>
      <w:r w:rsidRPr="00886B58">
        <w:rPr>
          <w:rFonts w:ascii="仿宋_GB2312" w:eastAsia="仿宋_GB2312" w:cs="Times New Roman" w:hint="eastAsia"/>
        </w:rPr>
        <w:t>扩散过程由两个相邻的环境介质的非平衡浓度决定，STP中扩散过程包括污泥-水的吸附过程，及水向大气的挥发和曝气过程。扩散流量</w:t>
      </w:r>
      <w:r w:rsidRPr="00886B58">
        <w:rPr>
          <w:rFonts w:ascii="仿宋_GB2312" w:eastAsia="仿宋_GB2312" w:cs="Times New Roman" w:hint="eastAsia"/>
          <w:i/>
        </w:rPr>
        <w:t>X</w:t>
      </w:r>
      <w:r w:rsidRPr="00886B58">
        <w:rPr>
          <w:rFonts w:ascii="仿宋_GB2312" w:eastAsia="仿宋_GB2312" w:cs="Times New Roman" w:hint="eastAsia"/>
        </w:rPr>
        <w:t>(i,j)的计算方法：</w:t>
      </w:r>
    </w:p>
    <w:p w:rsidR="003C4FE5" w:rsidRPr="00886B58" w:rsidRDefault="008D45DD" w:rsidP="00886B58">
      <w:pPr>
        <w:pStyle w:val="affffff4"/>
        <w:spacing w:before="120" w:after="120"/>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X(</m:t>
        </m:r>
        <m:r>
          <m:rPr>
            <m:sty m:val="p"/>
          </m:rPr>
          <w:rPr>
            <w:rFonts w:ascii="Cambria Math" w:eastAsia="仿宋_GB2312" w:hAnsi="Cambria Math" w:cs="Times New Roman" w:hint="eastAsia"/>
          </w:rPr>
          <m:t>i,j</m:t>
        </m:r>
        <m:r>
          <w:rPr>
            <w:rFonts w:ascii="Cambria Math" w:eastAsia="仿宋_GB2312" w:hAnsi="Cambria Math" w:cs="Times New Roman" w:hint="eastAsia"/>
          </w:rPr>
          <m:t>)=D(</m:t>
        </m:r>
        <m:r>
          <m:rPr>
            <m:sty m:val="p"/>
          </m:rPr>
          <w:rPr>
            <w:rFonts w:ascii="Cambria Math" w:eastAsia="仿宋_GB2312" w:hAnsi="Cambria Math" w:cs="Times New Roman" w:hint="eastAsia"/>
          </w:rPr>
          <m:t>i,j</m:t>
        </m:r>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Z</m:t>
            </m:r>
          </m:e>
          <m:sub>
            <m:r>
              <m:rPr>
                <m:nor/>
              </m:rPr>
              <w:rPr>
                <w:rFonts w:ascii="仿宋_GB2312" w:eastAsia="仿宋_GB2312" w:cs="Times New Roman" w:hint="eastAsia"/>
              </w:rPr>
              <m:t>i</m:t>
            </m:r>
          </m:sub>
        </m:sSub>
      </m:oMath>
    </w:p>
    <w:p w:rsidR="003C4FE5" w:rsidRPr="00886B58" w:rsidRDefault="008D45DD" w:rsidP="00886B58">
      <w:pPr>
        <w:pStyle w:val="affffff4"/>
        <w:spacing w:before="120" w:after="120"/>
        <w:rPr>
          <w:rFonts w:ascii="仿宋_GB2312" w:eastAsia="仿宋_GB2312" w:cs="Times New Roman"/>
        </w:rPr>
      </w:pPr>
      <w:r w:rsidRPr="00886B58">
        <w:rPr>
          <w:rFonts w:ascii="仿宋_GB2312" w:eastAsia="仿宋_GB2312" w:cs="Times New Roman" w:hint="eastAsia"/>
        </w:rPr>
        <w:tab/>
      </w:r>
      <w:bookmarkStart w:id="970" w:name="_Ref32699524"/>
      <w:bookmarkStart w:id="971" w:name="_Ref32699544"/>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25</w:t>
      </w:r>
      <w:r w:rsidRPr="00886B58">
        <w:rPr>
          <w:rFonts w:ascii="仿宋_GB2312" w:eastAsia="仿宋_GB2312" w:cs="Times New Roman" w:hint="eastAsia"/>
        </w:rPr>
        <w:fldChar w:fldCharType="end"/>
      </w:r>
      <w:bookmarkEnd w:id="970"/>
      <w:r w:rsidRPr="00886B58">
        <w:rPr>
          <w:rFonts w:ascii="仿宋_GB2312" w:eastAsia="仿宋_GB2312" w:cs="Times New Roman" w:hint="eastAsia"/>
        </w:rPr>
        <w:t>）</w:t>
      </w:r>
      <w:bookmarkEnd w:id="971"/>
    </w:p>
    <w:p w:rsidR="003C4FE5" w:rsidRPr="00886B58" w:rsidRDefault="008D45DD" w:rsidP="00886B58">
      <w:pPr>
        <w:snapToGrid w:val="0"/>
        <w:spacing w:line="360" w:lineRule="auto"/>
        <w:ind w:left="1260" w:hangingChars="600" w:hanging="1260"/>
        <w:rPr>
          <w:rFonts w:ascii="仿宋_GB2312" w:eastAsia="仿宋_GB2312" w:cs="Times New Roman"/>
        </w:rPr>
      </w:pPr>
      <w:r w:rsidRPr="00886B58">
        <w:rPr>
          <w:rFonts w:ascii="仿宋_GB2312" w:eastAsia="仿宋_GB2312" w:cs="Times New Roman" w:hint="eastAsia"/>
        </w:rPr>
        <w:lastRenderedPageBreak/>
        <w:t>式中：</w:t>
      </w:r>
      <w:r w:rsidRPr="00886B58">
        <w:rPr>
          <w:rFonts w:ascii="仿宋_GB2312" w:eastAsia="仿宋_GB2312" w:cs="Times New Roman" w:hint="eastAsia"/>
          <w:i/>
        </w:rPr>
        <w:t>D</w:t>
      </w:r>
      <w:r w:rsidRPr="00886B58">
        <w:rPr>
          <w:rFonts w:ascii="仿宋_GB2312" w:eastAsia="仿宋_GB2312" w:cs="Times New Roman" w:hint="eastAsia"/>
        </w:rPr>
        <w:t>(i,j)——i箱到j箱的迁移系数，mol</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color w:val="000000"/>
        </w:rPr>
        <w:t>·</w:t>
      </w:r>
      <w:r w:rsidRPr="00886B58">
        <w:rPr>
          <w:rFonts w:ascii="仿宋_GB2312" w:eastAsia="仿宋_GB2312" w:cs="Times New Roman" w:hint="eastAsia"/>
        </w:rPr>
        <w:t>Pa</w:t>
      </w:r>
      <w:r w:rsidRPr="00886B58">
        <w:rPr>
          <w:rFonts w:ascii="仿宋_GB2312" w:eastAsia="仿宋_GB2312" w:cs="Times New Roman" w:hint="eastAsia"/>
          <w:vertAlign w:val="superscript"/>
        </w:rPr>
        <w:t>-1</w:t>
      </w:r>
      <w:r w:rsidRPr="00886B58">
        <w:rPr>
          <w:rFonts w:ascii="仿宋_GB2312" w:eastAsia="仿宋_GB2312" w:cs="Times New Roman" w:hint="eastAsia"/>
        </w:rPr>
        <w:t>，吸附D值计算方法见公式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_Ref33689583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26）</w:t>
      </w:r>
      <w:r w:rsidRPr="00886B58">
        <w:rPr>
          <w:rFonts w:ascii="仿宋_GB2312" w:eastAsia="仿宋_GB2312" w:hint="eastAsia"/>
        </w:rPr>
        <w:fldChar w:fldCharType="end"/>
      </w:r>
      <w:r w:rsidRPr="00886B58">
        <w:rPr>
          <w:rFonts w:ascii="仿宋_GB2312" w:eastAsia="仿宋_GB2312" w:cs="Times New Roman" w:hint="eastAsia"/>
        </w:rPr>
        <w:t>，初沉池和</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的挥发D值计算方法见公式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_Ref33689584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27）</w:t>
      </w:r>
      <w:r w:rsidRPr="00886B58">
        <w:rPr>
          <w:rFonts w:ascii="仿宋_GB2312" w:eastAsia="仿宋_GB2312" w:hint="eastAsia"/>
        </w:rPr>
        <w:fldChar w:fldCharType="end"/>
      </w:r>
      <w:r w:rsidRPr="00886B58">
        <w:rPr>
          <w:rFonts w:ascii="仿宋_GB2312" w:eastAsia="仿宋_GB2312" w:cs="Times New Roman" w:hint="eastAsia"/>
        </w:rPr>
        <w:t>，曝气池的挥发D值计算方法见公式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_Ref33689585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28）</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Z</w:t>
      </w:r>
      <w:r w:rsidRPr="00886B58">
        <w:rPr>
          <w:rFonts w:ascii="仿宋_GB2312" w:eastAsia="仿宋_GB2312" w:cs="Times New Roman" w:hint="eastAsia"/>
          <w:vertAlign w:val="subscript"/>
        </w:rPr>
        <w:t>i</w:t>
      </w:r>
      <w:r w:rsidRPr="00886B58">
        <w:rPr>
          <w:rFonts w:ascii="仿宋_GB2312" w:eastAsia="仿宋_GB2312" w:cs="Times New Roman" w:hint="eastAsia"/>
        </w:rPr>
        <w:t>——i箱的逸度容量，mol</w:t>
      </w:r>
      <w:r w:rsidRPr="00886B58">
        <w:rPr>
          <w:rFonts w:ascii="仿宋_GB2312" w:eastAsia="仿宋_GB2312" w:cs="Times New Roman" w:hint="eastAsia"/>
          <w:color w:val="000000"/>
        </w:rPr>
        <w:t>·</w:t>
      </w:r>
      <w:r w:rsidRPr="00886B58">
        <w:rPr>
          <w:rFonts w:ascii="仿宋_GB2312" w:eastAsia="仿宋_GB2312" w:cs="Times New Roman" w:hint="eastAsia"/>
        </w:rPr>
        <w:t>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Pa</w:t>
      </w:r>
      <w:r w:rsidRPr="00886B58">
        <w:rPr>
          <w:rFonts w:ascii="仿宋_GB2312" w:eastAsia="仿宋_GB2312" w:cs="Times New Roman" w:hint="eastAsia"/>
          <w:vertAlign w:val="superscript"/>
        </w:rPr>
        <w:t>-1</w:t>
      </w:r>
      <w:r w:rsidRPr="00886B58">
        <w:rPr>
          <w:rFonts w:ascii="仿宋_GB2312" w:eastAsia="仿宋_GB2312" w:cs="Times New Roman" w:hint="eastAsia"/>
        </w:rPr>
        <w:t>，计算方法分别见公式</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REF _Ref32699712  \* MERGEFORMAT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29）</w:t>
      </w:r>
      <w:r w:rsidRPr="00886B58">
        <w:rPr>
          <w:rFonts w:ascii="仿宋_GB2312" w:eastAsia="仿宋_GB2312" w:cs="Times New Roman" w:hint="eastAsia"/>
        </w:rPr>
        <w:fldChar w:fldCharType="end"/>
      </w:r>
      <w:r w:rsidRPr="00886B58">
        <w:rPr>
          <w:rFonts w:ascii="仿宋_GB2312" w:eastAsia="仿宋_GB2312" w:cs="Times New Roman" w:hint="eastAsia"/>
        </w:rPr>
        <w:t>、</w:t>
      </w:r>
      <w:r w:rsidRPr="00886B58">
        <w:rPr>
          <w:rFonts w:ascii="仿宋_GB2312" w:eastAsia="仿宋_GB2312" w:hint="eastAsia"/>
        </w:rPr>
        <w:fldChar w:fldCharType="begin"/>
      </w:r>
      <w:r w:rsidRPr="00886B58">
        <w:rPr>
          <w:rFonts w:ascii="仿宋_GB2312" w:eastAsia="仿宋_GB2312" w:hint="eastAsia"/>
        </w:rPr>
        <w:instrText xml:space="preserve"> REF _Ref33689586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30）</w:t>
      </w:r>
      <w:r w:rsidRPr="00886B58">
        <w:rPr>
          <w:rFonts w:ascii="仿宋_GB2312" w:eastAsia="仿宋_GB2312" w:hint="eastAsia"/>
        </w:rPr>
        <w:fldChar w:fldCharType="end"/>
      </w:r>
      <w:r w:rsidRPr="00886B58">
        <w:rPr>
          <w:rFonts w:ascii="仿宋_GB2312" w:eastAsia="仿宋_GB2312" w:cs="Times New Roman" w:hint="eastAsia"/>
        </w:rPr>
        <w:t>和</w:t>
      </w:r>
      <w:r w:rsidRPr="00886B58">
        <w:rPr>
          <w:rFonts w:ascii="仿宋_GB2312" w:eastAsia="仿宋_GB2312" w:hint="eastAsia"/>
        </w:rPr>
        <w:fldChar w:fldCharType="begin"/>
      </w:r>
      <w:r w:rsidRPr="00886B58">
        <w:rPr>
          <w:rFonts w:ascii="仿宋_GB2312" w:eastAsia="仿宋_GB2312" w:hint="eastAsia"/>
        </w:rPr>
        <w:instrText xml:space="preserve"> REF _Ref33689587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31）</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D(i,j)=D(j,i)=</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k</m:t>
                </m:r>
              </m:e>
              <m:sub>
                <m:r>
                  <w:rPr>
                    <w:rFonts w:ascii="Cambria Math" w:eastAsia="仿宋_GB2312" w:hAnsi="Cambria Math" w:cs="Times New Roman" w:hint="eastAsia"/>
                  </w:rPr>
                  <m:t>abs</m:t>
                </m:r>
              </m:sub>
            </m:sSub>
          </m:num>
          <m:den>
            <m:f>
              <m:fPr>
                <m:type m:val="lin"/>
                <m:ctrlPr>
                  <w:rPr>
                    <w:rFonts w:ascii="Cambria Math" w:eastAsia="仿宋_GB2312" w:hAnsi="Cambria Math" w:cs="Times New Roman" w:hint="eastAsia"/>
                  </w:rPr>
                </m:ctrlPr>
              </m:fPr>
              <m:num>
                <m:r>
                  <w:rPr>
                    <w:rFonts w:ascii="Cambria Math" w:eastAsia="仿宋_GB2312" w:hAnsi="Cambria Math" w:cs="Times New Roman" w:hint="eastAsia"/>
                  </w:rPr>
                  <m:t>1</m:t>
                </m:r>
              </m:num>
              <m:den>
                <m:d>
                  <m:dPr>
                    <m:ctrlPr>
                      <w:rPr>
                        <w:rFonts w:ascii="Cambria Math" w:eastAsia="仿宋_GB2312" w:hAnsi="Cambria Math" w:cs="Times New Roman" w:hint="eastAsia"/>
                      </w:rPr>
                    </m:ctrlPr>
                  </m:dPr>
                  <m:e>
                    <m:sSub>
                      <m:sSubPr>
                        <m:ctrlPr>
                          <w:rPr>
                            <w:rFonts w:ascii="Cambria Math" w:eastAsia="仿宋_GB2312" w:hAnsi="Cambria Math" w:cs="Times New Roman" w:hint="eastAsia"/>
                          </w:rPr>
                        </m:ctrlPr>
                      </m:sSubPr>
                      <m:e>
                        <m:r>
                          <w:rPr>
                            <w:rFonts w:ascii="Cambria Math" w:eastAsia="仿宋_GB2312" w:hAnsi="Cambria Math" w:cs="Times New Roman" w:hint="eastAsia"/>
                          </w:rPr>
                          <m:t>V</m:t>
                        </m:r>
                      </m:e>
                      <m:sub>
                        <m:r>
                          <w:rPr>
                            <w:rFonts w:ascii="Cambria Math" w:eastAsia="仿宋_GB2312" w:hAnsi="Cambria Math" w:cs="Times New Roman" w:hint="eastAsia"/>
                          </w:rPr>
                          <m:t>i</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Z</m:t>
                        </m:r>
                      </m:e>
                      <m:sub>
                        <m:r>
                          <w:rPr>
                            <w:rFonts w:ascii="Cambria Math" w:eastAsia="仿宋_GB2312" w:hAnsi="Cambria Math" w:cs="Times New Roman" w:hint="eastAsia"/>
                          </w:rPr>
                          <m:t>i</m:t>
                        </m:r>
                      </m:sub>
                    </m:sSub>
                  </m:e>
                </m:d>
              </m:den>
            </m:f>
            <m:r>
              <w:rPr>
                <w:rFonts w:ascii="Cambria Math" w:eastAsia="仿宋_GB2312" w:hAnsi="Cambria Math" w:cs="Times New Roman" w:hint="eastAsia"/>
              </w:rPr>
              <m:t>+</m:t>
            </m:r>
            <m:f>
              <m:fPr>
                <m:type m:val="lin"/>
                <m:ctrlPr>
                  <w:rPr>
                    <w:rFonts w:ascii="Cambria Math" w:eastAsia="仿宋_GB2312" w:hAnsi="Cambria Math" w:cs="Times New Roman" w:hint="eastAsia"/>
                  </w:rPr>
                </m:ctrlPr>
              </m:fPr>
              <m:num>
                <m:r>
                  <w:rPr>
                    <w:rFonts w:ascii="Cambria Math" w:eastAsia="仿宋_GB2312" w:hAnsi="Cambria Math" w:cs="Times New Roman" w:hint="eastAsia"/>
                  </w:rPr>
                  <m:t>1</m:t>
                </m:r>
              </m:num>
              <m:den>
                <m:d>
                  <m:dPr>
                    <m:ctrlPr>
                      <w:rPr>
                        <w:rFonts w:ascii="Cambria Math" w:eastAsia="仿宋_GB2312" w:hAnsi="Cambria Math" w:cs="Times New Roman" w:hint="eastAsia"/>
                      </w:rPr>
                    </m:ctrlPr>
                  </m:dPr>
                  <m:e>
                    <m:sSub>
                      <m:sSubPr>
                        <m:ctrlPr>
                          <w:rPr>
                            <w:rFonts w:ascii="Cambria Math" w:eastAsia="仿宋_GB2312" w:hAnsi="Cambria Math" w:cs="Times New Roman" w:hint="eastAsia"/>
                          </w:rPr>
                        </m:ctrlPr>
                      </m:sSubPr>
                      <m:e>
                        <m:r>
                          <w:rPr>
                            <w:rFonts w:ascii="Cambria Math" w:eastAsia="仿宋_GB2312" w:hAnsi="Cambria Math" w:cs="Times New Roman" w:hint="eastAsia"/>
                          </w:rPr>
                          <m:t>V</m:t>
                        </m:r>
                      </m:e>
                      <m:sub>
                        <m:r>
                          <w:rPr>
                            <w:rFonts w:ascii="Cambria Math" w:eastAsia="仿宋_GB2312" w:hAnsi="Cambria Math" w:cs="Times New Roman" w:hint="eastAsia"/>
                          </w:rPr>
                          <m:t>j</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Z</m:t>
                        </m:r>
                      </m:e>
                      <m:sub>
                        <m:r>
                          <w:rPr>
                            <w:rFonts w:ascii="Cambria Math" w:eastAsia="仿宋_GB2312" w:hAnsi="Cambria Math" w:cs="Times New Roman" w:hint="eastAsia"/>
                          </w:rPr>
                          <m:t>j</m:t>
                        </m:r>
                      </m:sub>
                    </m:sSub>
                  </m:e>
                </m:d>
              </m:den>
            </m:f>
          </m:den>
        </m:f>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72" w:name="_Ref33689583"/>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26</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2"/>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D</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i,j</m:t>
            </m:r>
          </m:e>
        </m:d>
        <m:r>
          <m:rPr>
            <m:sty m:val="p"/>
          </m:rPr>
          <w:rPr>
            <w:rFonts w:ascii="Cambria Math" w:eastAsia="仿宋_GB2312" w:hAnsi="Cambria Math" w:cs="Times New Roman" w:hint="eastAsia"/>
          </w:rPr>
          <m:t>=</m:t>
        </m:r>
        <m:r>
          <w:rPr>
            <w:rFonts w:ascii="Cambria Math" w:eastAsia="仿宋_GB2312" w:hAnsi="Cambria Math" w:cs="Times New Roman" w:hint="eastAsia"/>
          </w:rPr>
          <m:t>D</m:t>
        </m:r>
        <m:r>
          <m:rPr>
            <m:sty m:val="p"/>
          </m:rPr>
          <w:rPr>
            <w:rFonts w:ascii="Cambria Math" w:eastAsia="仿宋_GB2312" w:hAnsi="Cambria Math" w:cs="Times New Roman" w:hint="eastAsia"/>
          </w:rPr>
          <m:t>(j,i)</m:t>
        </m:r>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Area</m:t>
                </m:r>
              </m:e>
              <m:sub>
                <m:r>
                  <w:rPr>
                    <w:rFonts w:ascii="Cambria Math" w:eastAsia="仿宋_GB2312" w:hAnsi="Cambria Math" w:cs="Times New Roman" w:hint="eastAsia"/>
                  </w:rPr>
                  <m:t>n</m:t>
                </m:r>
              </m:sub>
            </m:sSub>
          </m:num>
          <m:den>
            <m:f>
              <m:fPr>
                <m:ctrlPr>
                  <w:rPr>
                    <w:rFonts w:ascii="Cambria Math" w:eastAsia="仿宋_GB2312" w:hAnsi="Cambria Math" w:cs="Times New Roman" w:hint="eastAsia"/>
                  </w:rPr>
                </m:ctrlPr>
              </m:fPr>
              <m:num>
                <m:r>
                  <w:rPr>
                    <w:rFonts w:ascii="Cambria Math" w:eastAsia="仿宋_GB2312" w:hAnsi="Cambria Math" w:cs="Times New Roman" w:hint="eastAsia"/>
                  </w:rPr>
                  <m:t>1</m:t>
                </m:r>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nor/>
                      </m:rPr>
                      <w:rPr>
                        <w:rFonts w:ascii="仿宋_GB2312" w:eastAsia="仿宋_GB2312" w:cs="Times New Roman" w:hint="eastAsia"/>
                      </w:rPr>
                      <m:t>air</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Z</m:t>
                    </m:r>
                  </m:e>
                  <m:sub>
                    <m:r>
                      <w:rPr>
                        <w:rFonts w:ascii="Cambria Math" w:eastAsia="仿宋_GB2312" w:hAnsi="Cambria Math" w:cs="Times New Roman" w:hint="eastAsia"/>
                      </w:rPr>
                      <m:t>i</m:t>
                    </m:r>
                  </m:sub>
                </m:sSub>
              </m:den>
            </m:f>
            <m:r>
              <w:rPr>
                <w:rFonts w:ascii="Cambria Math" w:eastAsia="仿宋_GB2312" w:hAnsi="Cambria Math" w:cs="Times New Roman" w:hint="eastAsia"/>
              </w:rPr>
              <m:t>+</m:t>
            </m:r>
            <m:f>
              <m:fPr>
                <m:ctrlPr>
                  <w:rPr>
                    <w:rFonts w:ascii="Cambria Math" w:eastAsia="仿宋_GB2312" w:hAnsi="Cambria Math" w:cs="Times New Roman" w:hint="eastAsia"/>
                  </w:rPr>
                </m:ctrlPr>
              </m:fPr>
              <m:num>
                <m:r>
                  <w:rPr>
                    <w:rFonts w:ascii="Cambria Math" w:eastAsia="仿宋_GB2312" w:hAnsi="Cambria Math" w:cs="Times New Roman" w:hint="eastAsia"/>
                  </w:rPr>
                  <m:t>1</m:t>
                </m:r>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nor/>
                      </m:rPr>
                      <w:rPr>
                        <w:rFonts w:ascii="仿宋_GB2312" w:eastAsia="仿宋_GB2312" w:cs="Times New Roman" w:hint="eastAsia"/>
                      </w:rPr>
                      <m:t>water</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Z</m:t>
                    </m:r>
                  </m:e>
                  <m:sub>
                    <m:r>
                      <w:rPr>
                        <w:rFonts w:ascii="Cambria Math" w:eastAsia="仿宋_GB2312" w:hAnsi="Cambria Math" w:cs="Times New Roman" w:hint="eastAsia"/>
                      </w:rPr>
                      <m:t>j</m:t>
                    </m:r>
                  </m:sub>
                </m:sSub>
              </m:den>
            </m:f>
          </m:den>
        </m:f>
      </m:oMath>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r>
      <w:bookmarkStart w:id="973" w:name="_Ref33689584"/>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27</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3"/>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r>
          <w:rPr>
            <w:rFonts w:ascii="Cambria Math" w:eastAsia="仿宋_GB2312" w:hAnsi="Cambria Math" w:cs="Times New Roman" w:hint="eastAsia"/>
          </w:rPr>
          <m:t>D</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1,5</m:t>
            </m:r>
          </m:e>
        </m:d>
        <m:r>
          <m:rPr>
            <m:sty m:val="p"/>
          </m:rPr>
          <w:rPr>
            <w:rFonts w:ascii="Cambria Math" w:eastAsia="仿宋_GB2312" w:hAnsi="Cambria Math" w:cs="Times New Roman" w:hint="eastAsia"/>
          </w:rPr>
          <m:t>=</m:t>
        </m:r>
        <m:r>
          <w:rPr>
            <w:rFonts w:ascii="Cambria Math" w:eastAsia="仿宋_GB2312" w:hAnsi="Cambria Math" w:cs="Times New Roman" w:hint="eastAsia"/>
          </w:rPr>
          <m:t>D</m:t>
        </m:r>
        <m:d>
          <m:dPr>
            <m:ctrlPr>
              <w:rPr>
                <w:rFonts w:ascii="Cambria Math" w:eastAsia="仿宋_GB2312" w:hAnsi="Cambria Math" w:cs="Times New Roman" w:hint="eastAsia"/>
              </w:rPr>
            </m:ctrlPr>
          </m:dPr>
          <m:e>
            <m:r>
              <m:rPr>
                <m:sty m:val="p"/>
              </m:rPr>
              <w:rPr>
                <w:rFonts w:ascii="Cambria Math" w:eastAsia="仿宋_GB2312" w:hAnsi="Cambria Math" w:cs="Times New Roman" w:hint="eastAsia"/>
              </w:rPr>
              <m:t>5,1</m:t>
            </m:r>
          </m:e>
        </m:d>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aerator</m:t>
                </m:r>
              </m:sub>
            </m:sSub>
          </m:num>
          <m:den>
            <m:f>
              <m:fPr>
                <m:ctrlPr>
                  <w:rPr>
                    <w:rFonts w:ascii="Cambria Math" w:eastAsia="仿宋_GB2312" w:hAnsi="Cambria Math" w:cs="Times New Roman" w:hint="eastAsia"/>
                  </w:rPr>
                </m:ctrlPr>
              </m:fPr>
              <m:num>
                <m:r>
                  <w:rPr>
                    <w:rFonts w:ascii="Cambria Math" w:eastAsia="仿宋_GB2312" w:hAnsi="Cambria Math" w:cs="Times New Roman" w:hint="eastAsia"/>
                  </w:rPr>
                  <m:t>1</m:t>
                </m:r>
              </m:num>
              <m:den>
                <m:sSub>
                  <m:sSubPr>
                    <m:ctrlPr>
                      <w:rPr>
                        <w:rFonts w:ascii="Cambria Math" w:eastAsia="仿宋_GB2312" w:hAnsi="Cambria Math" w:cs="Times New Roman" w:hint="eastAsia"/>
                        <w:i/>
                      </w:rPr>
                    </m:ctrlPr>
                  </m:sSubPr>
                  <m:e>
                    <m:r>
                      <w:rPr>
                        <w:rFonts w:ascii="Cambria Math" w:eastAsia="仿宋_GB2312" w:hAnsi="Cambria Math" w:cs="Times New Roman" w:hint="eastAsia"/>
                      </w:rPr>
                      <m:t>V</m:t>
                    </m:r>
                  </m:e>
                  <m:sub>
                    <m:r>
                      <w:rPr>
                        <w:rFonts w:ascii="Cambria Math" w:eastAsia="仿宋_GB2312" w:hAnsi="Cambria Math" w:cs="Times New Roman" w:hint="eastAsia"/>
                      </w:rPr>
                      <m:t>1</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f</m:t>
                    </m:r>
                  </m:e>
                  <m:sub>
                    <m:r>
                      <w:rPr>
                        <w:rFonts w:ascii="Cambria Math" w:eastAsia="仿宋_GB2312" w:hAnsi="Cambria Math" w:cs="Times New Roman" w:hint="eastAsia"/>
                      </w:rPr>
                      <m:t>aera.O</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Z</m:t>
                    </m:r>
                  </m:e>
                  <m:sub>
                    <m:r>
                      <m:rPr>
                        <m:nor/>
                      </m:rPr>
                      <w:rPr>
                        <w:rFonts w:ascii="仿宋_GB2312" w:eastAsia="仿宋_GB2312" w:cs="Times New Roman" w:hint="eastAsia"/>
                      </w:rPr>
                      <m:t>1</m:t>
                    </m:r>
                  </m:sub>
                </m:sSub>
              </m:den>
            </m:f>
            <m:r>
              <w:rPr>
                <w:rFonts w:ascii="Cambria Math" w:eastAsia="仿宋_GB2312" w:hAnsi="Cambria Math" w:cs="Times New Roman" w:hint="eastAsia"/>
              </w:rPr>
              <m:t>+</m:t>
            </m:r>
            <m:f>
              <m:fPr>
                <m:ctrlPr>
                  <w:rPr>
                    <w:rFonts w:ascii="Cambria Math" w:eastAsia="仿宋_GB2312" w:hAnsi="Cambria Math" w:cs="Times New Roman" w:hint="eastAsia"/>
                  </w:rPr>
                </m:ctrlPr>
              </m:fPr>
              <m:num>
                <m:r>
                  <w:rPr>
                    <w:rFonts w:ascii="Cambria Math" w:eastAsia="仿宋_GB2312" w:hAnsi="Cambria Math" w:cs="Times New Roman" w:hint="eastAsia"/>
                  </w:rPr>
                  <m:t>1</m:t>
                </m:r>
              </m:num>
              <m:den>
                <m:sSub>
                  <m:sSubPr>
                    <m:ctrlPr>
                      <w:rPr>
                        <w:rFonts w:ascii="Cambria Math" w:eastAsia="仿宋_GB2312" w:hAnsi="Cambria Math" w:cs="Times New Roman" w:hint="eastAsia"/>
                        <w:i/>
                      </w:rPr>
                    </m:ctrlPr>
                  </m:sSubPr>
                  <m:e>
                    <m:r>
                      <w:rPr>
                        <w:rFonts w:ascii="Cambria Math" w:eastAsia="仿宋_GB2312" w:hAnsi="Cambria Math" w:cs="Times New Roman" w:hint="eastAsia"/>
                      </w:rPr>
                      <m:t>V</m:t>
                    </m:r>
                  </m:e>
                  <m:sub>
                    <m:r>
                      <w:rPr>
                        <w:rFonts w:ascii="Cambria Math" w:eastAsia="仿宋_GB2312" w:hAnsi="Cambria Math" w:cs="Times New Roman" w:hint="eastAsia"/>
                      </w:rPr>
                      <m:t>5</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Z</m:t>
                    </m:r>
                  </m:e>
                  <m:sub>
                    <m:r>
                      <w:rPr>
                        <w:rFonts w:ascii="Cambria Math" w:eastAsia="仿宋_GB2312" w:hAnsi="Cambria Math" w:cs="Times New Roman" w:hint="eastAsia"/>
                      </w:rPr>
                      <m:t>5</m:t>
                    </m:r>
                  </m:sub>
                </m:sSub>
              </m:den>
            </m:f>
          </m:den>
        </m:f>
      </m:oMath>
    </w:p>
    <w:p w:rsidR="003C4FE5" w:rsidRPr="00886B58" w:rsidRDefault="008D45DD" w:rsidP="00886B58">
      <w:pPr>
        <w:pStyle w:val="afa"/>
        <w:snapToGrid w:val="0"/>
        <w:rPr>
          <w:rFonts w:ascii="仿宋_GB2312" w:eastAsia="仿宋_GB2312" w:cs="Times New Roman"/>
        </w:rPr>
      </w:pPr>
      <w:r w:rsidRPr="00886B58">
        <w:rPr>
          <w:rFonts w:ascii="仿宋_GB2312" w:eastAsia="仿宋_GB2312" w:cs="Times New Roman" w:hint="eastAsia"/>
        </w:rPr>
        <w:tab/>
      </w:r>
      <w:bookmarkStart w:id="974" w:name="_Ref33689585"/>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28</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4"/>
    </w:p>
    <w:p w:rsidR="003C4FE5" w:rsidRPr="00886B58" w:rsidRDefault="008D45DD" w:rsidP="00886B58">
      <w:pPr>
        <w:pStyle w:val="affffff4"/>
        <w:rPr>
          <w:rFonts w:ascii="仿宋_GB2312" w:eastAsia="仿宋_GB2312" w:cs="Times New Roman"/>
          <w:i/>
          <w:vanish/>
          <w:specVanish/>
        </w:rPr>
      </w:pPr>
      <w:r w:rsidRPr="00886B58">
        <w:rPr>
          <w:rFonts w:ascii="仿宋_GB2312" w:eastAsia="仿宋_GB2312" w:cs="Times New Roman" w:hint="eastAsia"/>
          <w:i/>
        </w:rPr>
        <w:tab/>
        <w:t>Z</w:t>
      </w:r>
      <w:r w:rsidRPr="00886B58">
        <w:rPr>
          <w:rFonts w:ascii="仿宋_GB2312" w:eastAsia="仿宋_GB2312" w:cs="Times New Roman" w:hint="eastAsia"/>
          <w:vertAlign w:val="subscript"/>
        </w:rPr>
        <w:t>3</w:t>
      </w:r>
      <w:r w:rsidRPr="00886B58">
        <w:rPr>
          <w:rFonts w:ascii="仿宋_GB2312" w:eastAsia="仿宋_GB2312" w:cs="Times New Roman" w:hint="eastAsia"/>
        </w:rPr>
        <w:t>=</w:t>
      </w:r>
      <w:r w:rsidRPr="00886B58">
        <w:rPr>
          <w:rFonts w:ascii="仿宋_GB2312" w:eastAsia="仿宋_GB2312" w:cs="Times New Roman" w:hint="eastAsia"/>
          <w:i/>
        </w:rPr>
        <w:t>Z</w:t>
      </w:r>
      <w:r w:rsidRPr="00886B58">
        <w:rPr>
          <w:rFonts w:ascii="仿宋_GB2312" w:eastAsia="仿宋_GB2312" w:cs="Times New Roman" w:hint="eastAsia"/>
          <w:vertAlign w:val="subscript"/>
        </w:rPr>
        <w:t>6</w:t>
      </w:r>
      <w:r w:rsidRPr="00886B58">
        <w:rPr>
          <w:rFonts w:ascii="仿宋_GB2312" w:eastAsia="仿宋_GB2312" w:cs="Times New Roman" w:hint="eastAsia"/>
        </w:rPr>
        <w:t>=</w:t>
      </w:r>
      <w:r w:rsidRPr="00886B58">
        <w:rPr>
          <w:rFonts w:ascii="仿宋_GB2312" w:eastAsia="仿宋_GB2312" w:cs="Times New Roman" w:hint="eastAsia"/>
          <w:i/>
        </w:rPr>
        <w:t>Z</w:t>
      </w:r>
      <w:r w:rsidRPr="00886B58">
        <w:rPr>
          <w:rFonts w:ascii="仿宋_GB2312" w:eastAsia="仿宋_GB2312" w:cs="Times New Roman" w:hint="eastAsia"/>
          <w:vertAlign w:val="subscript"/>
        </w:rPr>
        <w:t>8</w:t>
      </w:r>
      <w:r w:rsidRPr="00886B58">
        <w:rPr>
          <w:rFonts w:ascii="仿宋_GB2312" w:eastAsia="仿宋_GB2312" w:cs="Times New Roman" w:hint="eastAsia"/>
        </w:rPr>
        <w:t>=</w:t>
      </w:r>
      <w:r w:rsidRPr="00886B58">
        <w:rPr>
          <w:rFonts w:ascii="仿宋_GB2312" w:eastAsia="仿宋_GB2312" w:cs="Times New Roman" w:hint="eastAsia"/>
          <w:i/>
        </w:rPr>
        <w:t>Z</w:t>
      </w:r>
      <w:r w:rsidRPr="00886B58">
        <w:rPr>
          <w:rFonts w:ascii="仿宋_GB2312" w:eastAsia="仿宋_GB2312" w:cs="Times New Roman" w:hint="eastAsia"/>
          <w:vertAlign w:val="subscript"/>
        </w:rPr>
        <w:t>9</w:t>
      </w:r>
      <w:r w:rsidRPr="00886B58">
        <w:rPr>
          <w:rFonts w:ascii="仿宋_GB2312" w:eastAsia="仿宋_GB2312" w:cs="Times New Roman" w:hint="eastAsia"/>
        </w:rPr>
        <w:t>=</w:t>
      </w:r>
      <w:r w:rsidRPr="00886B58">
        <w:rPr>
          <w:rFonts w:ascii="仿宋_GB2312" w:eastAsia="仿宋_GB2312" w:cs="Times New Roman" w:hint="eastAsia"/>
          <w:i/>
        </w:rPr>
        <w:t>Kp</w:t>
      </w:r>
      <w:r w:rsidRPr="00886B58">
        <w:rPr>
          <w:rFonts w:ascii="仿宋_GB2312" w:eastAsia="仿宋_GB2312" w:cs="Times New Roman" w:hint="eastAsia"/>
          <w:vertAlign w:val="subscript"/>
        </w:rPr>
        <w:t>n</w:t>
      </w:r>
      <w:r w:rsidRPr="00886B58">
        <w:rPr>
          <w:rFonts w:ascii="仿宋_GB2312" w:eastAsia="仿宋_GB2312" w:cs="Times New Roman" w:hint="eastAsia"/>
        </w:rPr>
        <w:t>×</w:t>
      </w:r>
      <w:r w:rsidRPr="00886B58">
        <w:rPr>
          <w:rFonts w:ascii="仿宋_GB2312" w:eastAsia="仿宋_GB2312" w:cs="Times New Roman" w:hint="eastAsia"/>
          <w:i/>
        </w:rPr>
        <w:t>ρ</w:t>
      </w:r>
      <w:r w:rsidRPr="00886B58">
        <w:rPr>
          <w:rFonts w:ascii="仿宋_GB2312" w:eastAsia="仿宋_GB2312" w:cs="Times New Roman" w:hint="eastAsia"/>
          <w:vertAlign w:val="subscript"/>
        </w:rPr>
        <w:t>n</w:t>
      </w:r>
      <w:r w:rsidRPr="00886B58">
        <w:rPr>
          <w:rFonts w:ascii="仿宋_GB2312" w:eastAsia="仿宋_GB2312" w:cs="Times New Roman" w:hint="eastAsia"/>
        </w:rPr>
        <w:t>/</w:t>
      </w:r>
      <w:r w:rsidRPr="00886B58">
        <w:rPr>
          <w:rFonts w:ascii="仿宋_GB2312" w:eastAsia="仿宋_GB2312" w:cs="Times New Roman" w:hint="eastAsia"/>
          <w:i/>
        </w:rPr>
        <w:t>HENRY</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75" w:name="_Ref32699712"/>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29</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5"/>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Z</w:t>
      </w:r>
      <w:r w:rsidRPr="00886B58">
        <w:rPr>
          <w:rFonts w:ascii="仿宋_GB2312" w:eastAsia="仿宋_GB2312" w:cs="Times New Roman" w:hint="eastAsia"/>
          <w:vertAlign w:val="subscript"/>
        </w:rPr>
        <w:t>2</w:t>
      </w:r>
      <w:r w:rsidRPr="00886B58">
        <w:rPr>
          <w:rFonts w:ascii="仿宋_GB2312" w:eastAsia="仿宋_GB2312" w:cs="Times New Roman" w:hint="eastAsia"/>
        </w:rPr>
        <w:t>=</w:t>
      </w:r>
      <w:r w:rsidRPr="00886B58">
        <w:rPr>
          <w:rFonts w:ascii="仿宋_GB2312" w:eastAsia="仿宋_GB2312" w:cs="Times New Roman" w:hint="eastAsia"/>
          <w:i/>
        </w:rPr>
        <w:t>Z</w:t>
      </w:r>
      <w:r w:rsidRPr="00886B58">
        <w:rPr>
          <w:rFonts w:ascii="仿宋_GB2312" w:eastAsia="仿宋_GB2312" w:cs="Times New Roman" w:hint="eastAsia"/>
          <w:vertAlign w:val="subscript"/>
        </w:rPr>
        <w:t>5</w:t>
      </w:r>
      <w:r w:rsidRPr="00886B58">
        <w:rPr>
          <w:rFonts w:ascii="仿宋_GB2312" w:eastAsia="仿宋_GB2312" w:cs="Times New Roman" w:hint="eastAsia"/>
        </w:rPr>
        <w:t>=</w:t>
      </w:r>
      <w:r w:rsidRPr="00886B58">
        <w:rPr>
          <w:rFonts w:ascii="仿宋_GB2312" w:eastAsia="仿宋_GB2312" w:cs="Times New Roman" w:hint="eastAsia"/>
          <w:i/>
        </w:rPr>
        <w:t>Z</w:t>
      </w:r>
      <w:r w:rsidRPr="00886B58">
        <w:rPr>
          <w:rFonts w:ascii="仿宋_GB2312" w:eastAsia="仿宋_GB2312" w:cs="Times New Roman" w:hint="eastAsia"/>
          <w:vertAlign w:val="subscript"/>
        </w:rPr>
        <w:t>7</w:t>
      </w:r>
      <w:r w:rsidRPr="00886B58">
        <w:rPr>
          <w:rFonts w:ascii="仿宋_GB2312" w:eastAsia="仿宋_GB2312" w:cs="Times New Roman" w:hint="eastAsia"/>
        </w:rPr>
        <w:t>=1/</w:t>
      </w:r>
      <w:r w:rsidRPr="00886B58">
        <w:rPr>
          <w:rFonts w:ascii="仿宋_GB2312" w:eastAsia="仿宋_GB2312" w:cs="Times New Roman" w:hint="eastAsia"/>
          <w:i/>
        </w:rPr>
        <w:t>HENRY</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76" w:name="_Ref33689586"/>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30</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6"/>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Z</w:t>
      </w:r>
      <w:r w:rsidRPr="00886B58">
        <w:rPr>
          <w:rFonts w:ascii="仿宋_GB2312" w:eastAsia="仿宋_GB2312" w:cs="Times New Roman" w:hint="eastAsia"/>
          <w:vertAlign w:val="subscript"/>
        </w:rPr>
        <w:t>1</w:t>
      </w:r>
      <w:r w:rsidRPr="00886B58">
        <w:rPr>
          <w:rFonts w:ascii="仿宋_GB2312" w:eastAsia="仿宋_GB2312" w:cs="Times New Roman" w:hint="eastAsia"/>
        </w:rPr>
        <w:t>=1/[</w:t>
      </w:r>
      <w:r w:rsidRPr="00886B58">
        <w:rPr>
          <w:rFonts w:ascii="仿宋_GB2312" w:eastAsia="仿宋_GB2312" w:cs="Times New Roman" w:hint="eastAsia"/>
          <w:i/>
        </w:rPr>
        <w:t>R×</w:t>
      </w:r>
      <w:r w:rsidRPr="00886B58">
        <w:rPr>
          <w:rFonts w:ascii="仿宋_GB2312" w:eastAsia="仿宋_GB2312" w:cs="Times New Roman" w:hint="eastAsia"/>
        </w:rPr>
        <w:t>(273</w:t>
      </w:r>
      <w:r w:rsidRPr="00886B58">
        <w:rPr>
          <w:rFonts w:ascii="仿宋_GB2312" w:eastAsia="仿宋_GB2312" w:cs="Times New Roman" w:hint="eastAsia"/>
          <w:i/>
        </w:rPr>
        <w:t>+T</w:t>
      </w:r>
      <w:r w:rsidRPr="00886B58">
        <w:rPr>
          <w:rFonts w:ascii="仿宋_GB2312" w:eastAsia="仿宋_GB2312" w:cs="Times New Roman" w:hint="eastAsia"/>
          <w:vertAlign w:val="subscript"/>
        </w:rPr>
        <w:t>env</w:t>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77" w:name="_Ref33689587"/>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31</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7"/>
    </w:p>
    <w:p w:rsidR="003C4FE5" w:rsidRPr="00886B58" w:rsidRDefault="008D45DD" w:rsidP="00886B58">
      <w:pPr>
        <w:pStyle w:val="affffff4"/>
        <w:jc w:val="both"/>
        <w:rPr>
          <w:rFonts w:ascii="仿宋_GB2312" w:eastAsia="仿宋_GB2312" w:cs="Times New Roman"/>
          <w:color w:val="000000"/>
          <w:kern w:val="0"/>
          <w:szCs w:val="21"/>
        </w:rPr>
      </w:pPr>
      <w:r w:rsidRPr="00886B58">
        <w:rPr>
          <w:rFonts w:ascii="仿宋_GB2312" w:eastAsia="仿宋_GB2312" w:cs="Times New Roman" w:hint="eastAsia"/>
          <w:szCs w:val="21"/>
        </w:rPr>
        <w:t>式中：</w:t>
      </w:r>
      <w:r w:rsidRPr="00886B58">
        <w:rPr>
          <w:rFonts w:ascii="仿宋_GB2312" w:eastAsia="仿宋_GB2312" w:cs="Times New Roman" w:hint="eastAsia"/>
          <w:i/>
          <w:szCs w:val="21"/>
        </w:rPr>
        <w:t>k</w:t>
      </w:r>
      <w:r w:rsidRPr="00886B58">
        <w:rPr>
          <w:rFonts w:ascii="仿宋_GB2312" w:eastAsia="仿宋_GB2312" w:cs="Times New Roman" w:hint="eastAsia"/>
          <w:szCs w:val="21"/>
          <w:vertAlign w:val="subscript"/>
        </w:rPr>
        <w:t>abs</w:t>
      </w:r>
      <w:r w:rsidRPr="00886B58">
        <w:rPr>
          <w:rFonts w:ascii="仿宋_GB2312" w:eastAsia="仿宋_GB2312" w:cs="Times New Roman" w:hint="eastAsia"/>
          <w:szCs w:val="21"/>
        </w:rPr>
        <w:t>——污泥吸附速率常数，</w:t>
      </w:r>
      <w:r w:rsidRPr="00886B58">
        <w:rPr>
          <w:rFonts w:ascii="仿宋_GB2312" w:eastAsia="仿宋_GB2312" w:cs="Times New Roman" w:hint="eastAsia"/>
          <w:color w:val="000000"/>
          <w:kern w:val="0"/>
          <w:szCs w:val="21"/>
        </w:rPr>
        <w:t>s</w:t>
      </w:r>
      <w:r w:rsidRPr="00886B58">
        <w:rPr>
          <w:rFonts w:ascii="仿宋_GB2312" w:eastAsia="仿宋_GB2312" w:cs="Times New Roman" w:hint="eastAsia"/>
          <w:color w:val="000000"/>
          <w:kern w:val="0"/>
          <w:szCs w:val="21"/>
          <w:vertAlign w:val="superscript"/>
        </w:rPr>
        <w:t>-1</w:t>
      </w:r>
      <w:r w:rsidRPr="00886B58">
        <w:rPr>
          <w:rFonts w:ascii="仿宋_GB2312" w:eastAsia="仿宋_GB2312" w:cs="Times New Roman" w:hint="eastAsia"/>
          <w:color w:val="000000"/>
          <w:kern w:val="0"/>
          <w:szCs w:val="21"/>
        </w:rPr>
        <w:t>，</w:t>
      </w:r>
      <w:r w:rsidRPr="00886B58">
        <w:rPr>
          <w:rFonts w:ascii="仿宋_GB2312" w:eastAsia="仿宋_GB2312" w:cs="Times New Roman" w:hint="eastAsia"/>
          <w:szCs w:val="21"/>
        </w:rPr>
        <w:t>曝气池为ln2/360，初沉池和</w:t>
      </w:r>
      <w:proofErr w:type="gramStart"/>
      <w:r w:rsidRPr="00886B58">
        <w:rPr>
          <w:rFonts w:ascii="仿宋_GB2312" w:eastAsia="仿宋_GB2312" w:cs="Times New Roman" w:hint="eastAsia"/>
          <w:szCs w:val="21"/>
        </w:rPr>
        <w:t>二沉池</w:t>
      </w:r>
      <w:proofErr w:type="gramEnd"/>
      <w:r w:rsidRPr="00886B58">
        <w:rPr>
          <w:rFonts w:ascii="仿宋_GB2312" w:eastAsia="仿宋_GB2312" w:cs="Times New Roman" w:hint="eastAsia"/>
          <w:szCs w:val="21"/>
        </w:rPr>
        <w:t>为ln2/3600；</w:t>
      </w:r>
    </w:p>
    <w:p w:rsidR="003C4FE5" w:rsidRPr="00886B58" w:rsidRDefault="008D45DD" w:rsidP="00886B58">
      <w:pPr>
        <w:pStyle w:val="affffff4"/>
        <w:ind w:leftChars="300" w:left="1260" w:hangingChars="300" w:hanging="630"/>
        <w:jc w:val="both"/>
        <w:rPr>
          <w:rFonts w:ascii="仿宋_GB2312" w:eastAsia="仿宋_GB2312" w:cs="Times New Roman"/>
          <w:color w:val="000000"/>
          <w:kern w:val="0"/>
          <w:szCs w:val="21"/>
        </w:rPr>
      </w:pPr>
      <w:r w:rsidRPr="00886B58">
        <w:rPr>
          <w:rFonts w:ascii="仿宋_GB2312" w:eastAsia="仿宋_GB2312" w:cs="Times New Roman" w:hint="eastAsia"/>
          <w:i/>
          <w:color w:val="000000"/>
          <w:kern w:val="0"/>
          <w:szCs w:val="21"/>
        </w:rPr>
        <w:t>V</w:t>
      </w:r>
      <w:r w:rsidRPr="00886B58">
        <w:rPr>
          <w:rFonts w:ascii="仿宋_GB2312" w:eastAsia="仿宋_GB2312" w:cs="Times New Roman" w:hint="eastAsia"/>
          <w:color w:val="000000"/>
          <w:kern w:val="0"/>
          <w:szCs w:val="21"/>
          <w:vertAlign w:val="subscript"/>
        </w:rPr>
        <w:t>i</w:t>
      </w:r>
      <w:r w:rsidRPr="00886B58">
        <w:rPr>
          <w:rFonts w:ascii="仿宋_GB2312" w:eastAsia="仿宋_GB2312" w:cs="Times New Roman" w:hint="eastAsia"/>
          <w:color w:val="000000"/>
          <w:kern w:val="0"/>
          <w:szCs w:val="21"/>
        </w:rPr>
        <w:t>——水相和污泥相体积，m</w:t>
      </w:r>
      <w:r w:rsidRPr="00886B58">
        <w:rPr>
          <w:rFonts w:ascii="仿宋_GB2312" w:eastAsia="仿宋_GB2312" w:cs="Times New Roman" w:hint="eastAsia"/>
          <w:color w:val="000000"/>
          <w:kern w:val="0"/>
          <w:szCs w:val="21"/>
          <w:vertAlign w:val="superscript"/>
        </w:rPr>
        <w:t>3</w:t>
      </w:r>
      <w:r w:rsidRPr="00886B58">
        <w:rPr>
          <w:rFonts w:ascii="仿宋_GB2312" w:eastAsia="仿宋_GB2312" w:cs="Times New Roman" w:hint="eastAsia"/>
          <w:color w:val="000000"/>
          <w:kern w:val="0"/>
          <w:szCs w:val="21"/>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_Ref33697141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5）</w:t>
      </w:r>
      <w:r w:rsidRPr="00886B58">
        <w:rPr>
          <w:rFonts w:ascii="仿宋_GB2312" w:eastAsia="仿宋_GB2312" w:hint="eastAsia"/>
        </w:rPr>
        <w:fldChar w:fldCharType="end"/>
      </w:r>
      <w:r w:rsidRPr="00886B58">
        <w:rPr>
          <w:rFonts w:ascii="仿宋_GB2312" w:eastAsia="仿宋_GB2312" w:cs="Times New Roman" w:hint="eastAsia"/>
          <w:color w:val="000000"/>
          <w:kern w:val="0"/>
          <w:szCs w:val="21"/>
        </w:rPr>
        <w:t>至</w:t>
      </w:r>
      <w:r w:rsidRPr="00886B58">
        <w:rPr>
          <w:rFonts w:ascii="仿宋_GB2312" w:eastAsia="仿宋_GB2312" w:hint="eastAsia"/>
        </w:rPr>
        <w:fldChar w:fldCharType="begin"/>
      </w:r>
      <w:r w:rsidRPr="00886B58">
        <w:rPr>
          <w:rFonts w:ascii="仿宋_GB2312" w:eastAsia="仿宋_GB2312" w:hint="eastAsia"/>
        </w:rPr>
        <w:instrText xml:space="preserve"> REF _Ref33697143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13）</w:t>
      </w:r>
      <w:r w:rsidRPr="00886B58">
        <w:rPr>
          <w:rFonts w:ascii="仿宋_GB2312" w:eastAsia="仿宋_GB2312" w:hint="eastAsia"/>
        </w:rPr>
        <w:fldChar w:fldCharType="end"/>
      </w:r>
      <w:r w:rsidRPr="00886B58">
        <w:rPr>
          <w:rFonts w:ascii="仿宋_GB2312" w:eastAsia="仿宋_GB2312" w:cs="Times New Roman" w:hint="eastAsia"/>
          <w:color w:val="000000"/>
          <w:kern w:val="0"/>
          <w:szCs w:val="21"/>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Area</w:t>
      </w:r>
      <w:r w:rsidRPr="00886B58">
        <w:rPr>
          <w:rFonts w:ascii="仿宋_GB2312" w:eastAsia="仿宋_GB2312" w:cs="Times New Roman" w:hint="eastAsia"/>
          <w:vertAlign w:val="subscript"/>
        </w:rPr>
        <w:t>n</w:t>
      </w:r>
      <w:r w:rsidRPr="00886B58">
        <w:rPr>
          <w:rFonts w:ascii="仿宋_GB2312" w:eastAsia="仿宋_GB2312" w:cs="Times New Roman" w:hint="eastAsia"/>
        </w:rPr>
        <w:t>——对应n池的面积，m</w:t>
      </w:r>
      <w:r w:rsidRPr="00886B58">
        <w:rPr>
          <w:rFonts w:ascii="仿宋_GB2312" w:eastAsia="仿宋_GB2312" w:cs="Times New Roman" w:hint="eastAsia"/>
          <w:vertAlign w:val="superscript"/>
        </w:rPr>
        <w:t>2</w:t>
      </w:r>
      <w:r w:rsidRPr="00886B58">
        <w:rPr>
          <w:rFonts w:ascii="仿宋_GB2312" w:eastAsia="仿宋_GB2312" w:cs="Times New Roman" w:hint="eastAsia"/>
        </w:rPr>
        <w:t>，计算方法见</w:t>
      </w:r>
      <w:r w:rsidRPr="00886B58">
        <w:rPr>
          <w:rFonts w:ascii="仿宋_GB2312" w:eastAsia="仿宋_GB2312" w:hint="eastAsia"/>
        </w:rPr>
        <w:fldChar w:fldCharType="begin"/>
      </w:r>
      <w:r w:rsidRPr="00886B58">
        <w:rPr>
          <w:rFonts w:ascii="仿宋_GB2312" w:eastAsia="仿宋_GB2312" w:hint="eastAsia"/>
        </w:rPr>
        <w:instrText xml:space="preserve"> REF _Ref33535311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K</w:t>
      </w:r>
      <w:r w:rsidRPr="00886B58">
        <w:rPr>
          <w:rFonts w:ascii="仿宋_GB2312" w:eastAsia="仿宋_GB2312" w:cs="Times New Roman" w:hint="eastAsia"/>
          <w:vertAlign w:val="subscript"/>
        </w:rPr>
        <w:t>air</w:t>
      </w:r>
      <w:r w:rsidRPr="00886B58">
        <w:rPr>
          <w:rFonts w:ascii="仿宋_GB2312" w:eastAsia="仿宋_GB2312" w:cs="Times New Roman" w:hint="eastAsia"/>
        </w:rPr>
        <w:t>——大气传质系数，m</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，默认为2.78×10</w:t>
      </w:r>
      <w:r w:rsidRPr="00886B58">
        <w:rPr>
          <w:rFonts w:ascii="仿宋_GB2312" w:eastAsia="仿宋_GB2312" w:cs="Times New Roman" w:hint="eastAsia"/>
          <w:vertAlign w:val="superscript"/>
        </w:rPr>
        <w:t>-3</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K</w:t>
      </w:r>
      <w:r w:rsidRPr="00886B58">
        <w:rPr>
          <w:rFonts w:ascii="仿宋_GB2312" w:eastAsia="仿宋_GB2312" w:cs="Times New Roman" w:hint="eastAsia"/>
          <w:vertAlign w:val="subscript"/>
        </w:rPr>
        <w:t>water</w:t>
      </w:r>
      <w:r w:rsidRPr="00886B58">
        <w:rPr>
          <w:rFonts w:ascii="仿宋_GB2312" w:eastAsia="仿宋_GB2312" w:cs="Times New Roman" w:hint="eastAsia"/>
        </w:rPr>
        <w:t>——水传质系数，m·s</w:t>
      </w:r>
      <w:r w:rsidRPr="00886B58">
        <w:rPr>
          <w:rFonts w:ascii="仿宋_GB2312" w:eastAsia="仿宋_GB2312" w:cs="Times New Roman" w:hint="eastAsia"/>
          <w:vertAlign w:val="superscript"/>
        </w:rPr>
        <w:t>-1</w:t>
      </w:r>
      <w:r w:rsidRPr="00886B58">
        <w:rPr>
          <w:rFonts w:ascii="仿宋_GB2312" w:eastAsia="仿宋_GB2312" w:cs="Times New Roman" w:hint="eastAsia"/>
        </w:rPr>
        <w:t>，默认为2.78×10</w:t>
      </w:r>
      <w:r w:rsidRPr="00886B58">
        <w:rPr>
          <w:rFonts w:ascii="仿宋_GB2312" w:eastAsia="仿宋_GB2312" w:cs="Times New Roman" w:hint="eastAsia"/>
          <w:vertAlign w:val="superscript"/>
        </w:rPr>
        <w:t>-5</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k</w:t>
      </w:r>
      <w:r w:rsidRPr="00886B58">
        <w:rPr>
          <w:rFonts w:ascii="仿宋_GB2312" w:eastAsia="仿宋_GB2312" w:cs="Times New Roman" w:hint="eastAsia"/>
          <w:vertAlign w:val="subscript"/>
        </w:rPr>
        <w:t>aerator</w:t>
      </w:r>
      <w:r w:rsidRPr="00886B58">
        <w:rPr>
          <w:rFonts w:ascii="仿宋_GB2312" w:eastAsia="仿宋_GB2312" w:cs="Times New Roman" w:hint="eastAsia"/>
        </w:rPr>
        <w:t>——曝气池挥发速率常数，为表面挥发速率常数(</w:t>
      </w:r>
      <w:r w:rsidRPr="00886B58">
        <w:rPr>
          <w:rFonts w:ascii="仿宋_GB2312" w:eastAsia="仿宋_GB2312" w:cs="Times New Roman" w:hint="eastAsia"/>
          <w:i/>
        </w:rPr>
        <w:t>k</w:t>
      </w:r>
      <w:r w:rsidRPr="00886B58">
        <w:rPr>
          <w:rFonts w:ascii="仿宋_GB2312" w:eastAsia="仿宋_GB2312" w:cs="Times New Roman" w:hint="eastAsia"/>
          <w:vertAlign w:val="subscript"/>
        </w:rPr>
        <w:t>surf</w:t>
      </w:r>
      <w:r w:rsidRPr="00886B58">
        <w:rPr>
          <w:rFonts w:ascii="仿宋_GB2312" w:eastAsia="仿宋_GB2312" w:cs="Times New Roman" w:hint="eastAsia"/>
        </w:rPr>
        <w:t>)和曝气挥发速率常数(</w:t>
      </w:r>
      <w:r w:rsidRPr="00886B58">
        <w:rPr>
          <w:rFonts w:ascii="仿宋_GB2312" w:eastAsia="仿宋_GB2312" w:cs="Times New Roman" w:hint="eastAsia"/>
          <w:i/>
        </w:rPr>
        <w:t>k</w:t>
      </w:r>
      <w:r w:rsidRPr="00886B58">
        <w:rPr>
          <w:rFonts w:ascii="仿宋_GB2312" w:eastAsia="仿宋_GB2312" w:cs="Times New Roman" w:hint="eastAsia"/>
          <w:vertAlign w:val="subscript"/>
        </w:rPr>
        <w:t>strip</w:t>
      </w:r>
      <w:r w:rsidRPr="00886B58">
        <w:rPr>
          <w:rFonts w:ascii="仿宋_GB2312" w:eastAsia="仿宋_GB2312" w:cs="Times New Roman" w:hint="eastAsia"/>
        </w:rPr>
        <w:t>)之和；</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f</w:t>
      </w:r>
      <w:r w:rsidRPr="00886B58">
        <w:rPr>
          <w:rFonts w:ascii="仿宋_GB2312" w:eastAsia="仿宋_GB2312" w:cs="Times New Roman" w:hint="eastAsia"/>
          <w:vertAlign w:val="subscript"/>
        </w:rPr>
        <w:t>area.O</w:t>
      </w:r>
      <w:r w:rsidRPr="00886B58">
        <w:rPr>
          <w:rFonts w:ascii="仿宋_GB2312" w:eastAsia="仿宋_GB2312" w:cs="Times New Roman" w:hint="eastAsia"/>
        </w:rPr>
        <w:t>——曝气池占所有池体的面积比例，无量纲；</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Kp</w:t>
      </w:r>
      <w:r w:rsidRPr="00886B58">
        <w:rPr>
          <w:rFonts w:ascii="仿宋_GB2312" w:eastAsia="仿宋_GB2312" w:cs="Times New Roman" w:hint="eastAsia"/>
          <w:vertAlign w:val="subscript"/>
        </w:rPr>
        <w:t>n</w:t>
      </w:r>
      <w:r w:rsidRPr="00886B58">
        <w:rPr>
          <w:rFonts w:ascii="仿宋_GB2312" w:eastAsia="仿宋_GB2312" w:cs="Times New Roman" w:hint="eastAsia"/>
        </w:rPr>
        <w:t>——对应n池（初沉池、曝气池和</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）中污泥的固体-水分配系数，计算方法见公式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_Ref32693051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（C</w:t>
      </w:r>
      <w:r w:rsidR="00C41123" w:rsidRPr="00886B58">
        <w:rPr>
          <w:rFonts w:ascii="仿宋_GB2312" w:eastAsia="仿宋_GB2312" w:cs="Times New Roman" w:hint="eastAsia"/>
        </w:rPr>
        <w:noBreakHyphen/>
        <w:t>8）</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ρ</w:t>
      </w:r>
      <w:r w:rsidRPr="00886B58">
        <w:rPr>
          <w:rFonts w:ascii="仿宋_GB2312" w:eastAsia="仿宋_GB2312" w:cs="Times New Roman" w:hint="eastAsia"/>
          <w:vertAlign w:val="subscript"/>
        </w:rPr>
        <w:t>n</w:t>
      </w:r>
      <w:r w:rsidRPr="00886B58">
        <w:rPr>
          <w:rFonts w:ascii="仿宋_GB2312" w:eastAsia="仿宋_GB2312" w:cs="Times New Roman" w:hint="eastAsia"/>
        </w:rPr>
        <w:t>——对应n池（初沉池、曝气池和</w:t>
      </w:r>
      <w:proofErr w:type="gramStart"/>
      <w:r w:rsidRPr="00886B58">
        <w:rPr>
          <w:rFonts w:ascii="仿宋_GB2312" w:eastAsia="仿宋_GB2312" w:cs="Times New Roman" w:hint="eastAsia"/>
        </w:rPr>
        <w:t>二沉池</w:t>
      </w:r>
      <w:proofErr w:type="gramEnd"/>
      <w:r w:rsidRPr="00886B58">
        <w:rPr>
          <w:rFonts w:ascii="仿宋_GB2312" w:eastAsia="仿宋_GB2312" w:cs="Times New Roman" w:hint="eastAsia"/>
        </w:rPr>
        <w:t>）中污泥密度，kg</w:t>
      </w:r>
      <w:r w:rsidRPr="00886B58">
        <w:rPr>
          <w:rFonts w:ascii="仿宋_GB2312" w:eastAsia="仿宋_GB2312" w:cs="Times New Roman" w:hint="eastAsia"/>
          <w:color w:val="000000"/>
        </w:rPr>
        <w:t>·</w:t>
      </w:r>
      <w:r w:rsidRPr="00886B58">
        <w:rPr>
          <w:rFonts w:ascii="仿宋_GB2312" w:eastAsia="仿宋_GB2312" w:cs="Times New Roman" w:hint="eastAsia"/>
        </w:rPr>
        <w:t>L</w:t>
      </w:r>
      <w:r w:rsidRPr="00886B58">
        <w:rPr>
          <w:rFonts w:ascii="仿宋_GB2312" w:eastAsia="仿宋_GB2312" w:cs="Times New Roman" w:hint="eastAsia"/>
          <w:vertAlign w:val="superscript"/>
        </w:rPr>
        <w:t>-3</w:t>
      </w:r>
      <w:r w:rsidRPr="00886B58">
        <w:rPr>
          <w:rFonts w:ascii="仿宋_GB2312" w:eastAsia="仿宋_GB2312" w:cs="Times New Roman" w:hint="eastAsia"/>
        </w:rPr>
        <w:t>，推荐值见表B.1；</w:t>
      </w:r>
    </w:p>
    <w:p w:rsidR="003C4FE5" w:rsidRPr="00886B58" w:rsidRDefault="008D45DD" w:rsidP="00886B58">
      <w:pPr>
        <w:pStyle w:val="affffff4"/>
        <w:ind w:leftChars="300" w:left="1260" w:hangingChars="300" w:hanging="630"/>
        <w:jc w:val="both"/>
        <w:rPr>
          <w:rFonts w:ascii="仿宋_GB2312" w:eastAsia="仿宋_GB2312" w:cs="Times New Roman"/>
          <w:szCs w:val="21"/>
        </w:rPr>
      </w:pPr>
      <w:r w:rsidRPr="00886B58">
        <w:rPr>
          <w:rFonts w:ascii="仿宋_GB2312" w:eastAsia="仿宋_GB2312" w:cs="Times New Roman" w:hint="eastAsia"/>
          <w:i/>
          <w:szCs w:val="21"/>
        </w:rPr>
        <w:t>HENRY</w:t>
      </w:r>
      <w:r w:rsidRPr="00886B58">
        <w:rPr>
          <w:rFonts w:ascii="仿宋_GB2312" w:eastAsia="仿宋_GB2312" w:cs="Times New Roman" w:hint="eastAsia"/>
          <w:szCs w:val="21"/>
        </w:rPr>
        <w:t>——化学物质亨利常数，Pa·m</w:t>
      </w:r>
      <w:r w:rsidRPr="00886B58">
        <w:rPr>
          <w:rFonts w:ascii="仿宋_GB2312" w:eastAsia="仿宋_GB2312" w:cs="Times New Roman" w:hint="eastAsia"/>
          <w:szCs w:val="21"/>
          <w:vertAlign w:val="superscript"/>
        </w:rPr>
        <w:t>3</w:t>
      </w:r>
      <w:r w:rsidRPr="00886B58">
        <w:rPr>
          <w:rFonts w:ascii="仿宋_GB2312" w:eastAsia="仿宋_GB2312" w:cs="Times New Roman" w:hint="eastAsia"/>
          <w:szCs w:val="21"/>
        </w:rPr>
        <w:t>·mol</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，计算方法见</w:t>
      </w:r>
      <w:r w:rsidRPr="00886B58">
        <w:rPr>
          <w:rFonts w:ascii="仿宋_GB2312" w:eastAsia="仿宋_GB2312" w:hint="eastAsia"/>
        </w:rPr>
        <w:fldChar w:fldCharType="begin"/>
      </w:r>
      <w:r w:rsidRPr="00886B58">
        <w:rPr>
          <w:rFonts w:ascii="仿宋_GB2312" w:eastAsia="仿宋_GB2312" w:hint="eastAsia"/>
        </w:rPr>
        <w:instrText xml:space="preserve"> REF _Ref32692181 \h  \* MERGEFORMAT </w:instrText>
      </w:r>
      <w:r w:rsidRPr="00886B58">
        <w:rPr>
          <w:rFonts w:ascii="仿宋_GB2312" w:eastAsia="仿宋_GB2312" w:hint="eastAsia"/>
        </w:rPr>
      </w:r>
      <w:r w:rsidRPr="00886B58">
        <w:rPr>
          <w:rFonts w:ascii="仿宋_GB2312" w:eastAsia="仿宋_GB2312" w:hint="eastAsia"/>
        </w:rPr>
        <w:fldChar w:fldCharType="separate"/>
      </w:r>
      <w:r w:rsidR="001C32FE" w:rsidRPr="00886B58">
        <w:rPr>
          <w:rFonts w:ascii="仿宋_GB2312" w:eastAsia="仿宋_GB2312" w:cs="Times New Roman" w:hint="eastAsia"/>
          <w:szCs w:val="21"/>
        </w:rPr>
        <w:t>（C</w:t>
      </w:r>
      <w:r w:rsidR="001C32FE" w:rsidRPr="00886B58">
        <w:rPr>
          <w:rFonts w:ascii="仿宋_GB2312" w:eastAsia="仿宋_GB2312" w:cs="Times New Roman" w:hint="eastAsia"/>
          <w:szCs w:val="21"/>
        </w:rPr>
        <w:noBreakHyphen/>
        <w:t>4）</w:t>
      </w:r>
      <w:r w:rsidRPr="00886B58">
        <w:rPr>
          <w:rFonts w:ascii="仿宋_GB2312" w:eastAsia="仿宋_GB2312" w:hint="eastAsia"/>
        </w:rPr>
        <w:fldChar w:fldCharType="end"/>
      </w:r>
      <w:r w:rsidRPr="00886B58">
        <w:rPr>
          <w:rFonts w:ascii="仿宋_GB2312" w:eastAsia="仿宋_GB2312" w:cs="Times New Roman" w:hint="eastAsia"/>
          <w:szCs w:val="21"/>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R</w:t>
      </w:r>
      <w:r w:rsidRPr="00886B58">
        <w:rPr>
          <w:rFonts w:ascii="仿宋_GB2312" w:eastAsia="仿宋_GB2312" w:cs="Times New Roman" w:hint="eastAsia"/>
        </w:rPr>
        <w:t>——气体常数，8.314 Pa</w:t>
      </w:r>
      <w:r w:rsidRPr="00886B58">
        <w:rPr>
          <w:rFonts w:ascii="仿宋_GB2312" w:eastAsia="仿宋_GB2312" w:cs="Times New Roman" w:hint="eastAsia"/>
          <w:vertAlign w:val="superscript"/>
        </w:rPr>
        <w:t>-1</w:t>
      </w:r>
      <w:r w:rsidRPr="00886B58">
        <w:rPr>
          <w:rFonts w:ascii="仿宋_GB2312" w:eastAsia="仿宋_GB2312" w:cs="Times New Roman" w:hint="eastAsia"/>
          <w:color w:val="000000"/>
        </w:rPr>
        <w:t>·</w:t>
      </w:r>
      <w:r w:rsidRPr="00886B58">
        <w:rPr>
          <w:rFonts w:ascii="仿宋_GB2312" w:eastAsia="仿宋_GB2312" w:cs="Times New Roman" w:hint="eastAsia"/>
        </w:rPr>
        <w:t>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mol</w:t>
      </w:r>
      <w:r w:rsidRPr="00886B58">
        <w:rPr>
          <w:rFonts w:ascii="仿宋_GB2312" w:eastAsia="仿宋_GB2312" w:cs="Times New Roman" w:hint="eastAsia"/>
          <w:vertAlign w:val="superscript"/>
        </w:rPr>
        <w:t>-1</w:t>
      </w:r>
      <w:r w:rsidRPr="00886B58">
        <w:rPr>
          <w:rFonts w:ascii="仿宋_GB2312" w:eastAsia="仿宋_GB2312" w:cs="Times New Roman" w:hint="eastAsia"/>
          <w:color w:val="000000"/>
        </w:rPr>
        <w:t>·</w:t>
      </w:r>
      <w:r w:rsidRPr="00886B58">
        <w:rPr>
          <w:rFonts w:ascii="仿宋_GB2312" w:eastAsia="仿宋_GB2312" w:cs="Times New Roman" w:hint="eastAsia"/>
        </w:rPr>
        <w:t>K</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sz w:val="24"/>
        </w:rPr>
      </w:pPr>
      <w:r w:rsidRPr="00886B58">
        <w:rPr>
          <w:rFonts w:ascii="仿宋_GB2312" w:eastAsia="仿宋_GB2312" w:cs="Times New Roman" w:hint="eastAsia"/>
          <w:i/>
        </w:rPr>
        <w:t>T</w:t>
      </w:r>
      <w:r w:rsidRPr="00886B58">
        <w:rPr>
          <w:rFonts w:ascii="仿宋_GB2312" w:eastAsia="仿宋_GB2312" w:cs="Times New Roman" w:hint="eastAsia"/>
          <w:vertAlign w:val="subscript"/>
        </w:rPr>
        <w:t>env</w:t>
      </w:r>
      <w:r w:rsidRPr="00886B58">
        <w:rPr>
          <w:rFonts w:ascii="仿宋_GB2312" w:eastAsia="仿宋_GB2312" w:cs="Times New Roman" w:hint="eastAsia"/>
        </w:rPr>
        <w:t>——环境温度，℃，推荐取值见表B.1。</w:t>
      </w:r>
    </w:p>
    <w:p w:rsidR="003C4FE5" w:rsidRDefault="008D45DD">
      <w:pPr>
        <w:pStyle w:val="9"/>
        <w:rPr>
          <w:rFonts w:ascii="Times New Roman" w:hAnsi="Times New Roman" w:cs="Times New Roman"/>
        </w:rPr>
      </w:pPr>
      <w:r>
        <w:rPr>
          <w:rFonts w:ascii="Times New Roman" w:hAnsi="Times New Roman" w:cs="Times New Roman"/>
        </w:rPr>
        <w:t>降解</w:t>
      </w:r>
    </w:p>
    <w:p w:rsidR="003C4FE5" w:rsidRPr="00886B58" w:rsidRDefault="008D45DD" w:rsidP="00886B58">
      <w:pPr>
        <w:snapToGrid w:val="0"/>
        <w:spacing w:line="360" w:lineRule="auto"/>
        <w:ind w:firstLineChars="200" w:firstLine="420"/>
        <w:rPr>
          <w:rFonts w:ascii="仿宋_GB2312" w:eastAsia="仿宋_GB2312" w:cs="Times New Roman"/>
        </w:rPr>
      </w:pPr>
      <w:r w:rsidRPr="00886B58">
        <w:rPr>
          <w:rFonts w:ascii="仿宋_GB2312" w:eastAsia="仿宋_GB2312" w:cs="Times New Roman" w:hint="eastAsia"/>
        </w:rPr>
        <w:t>化学物质在活性污泥中的降解包括生物降解和水解，假定降解过程遵守一级动力学方程，用一级动力降解速率常数计算化学物质的降解过程。如果无法获得STP中化学物质的</w:t>
      </w:r>
      <w:r w:rsidRPr="00886B58">
        <w:rPr>
          <w:rFonts w:ascii="仿宋_GB2312" w:eastAsia="仿宋_GB2312" w:cs="Times New Roman" w:hint="eastAsia"/>
          <w:i/>
        </w:rPr>
        <w:t>k</w:t>
      </w:r>
      <w:r w:rsidRPr="00886B58">
        <w:rPr>
          <w:rFonts w:ascii="仿宋_GB2312" w:eastAsia="仿宋_GB2312" w:cs="Times New Roman" w:hint="eastAsia"/>
          <w:vertAlign w:val="subscript"/>
        </w:rPr>
        <w:t>stp.bio</w:t>
      </w:r>
      <w:r w:rsidRPr="00886B58">
        <w:rPr>
          <w:rFonts w:ascii="仿宋_GB2312" w:eastAsia="仿宋_GB2312" w:cs="Times New Roman" w:hint="eastAsia"/>
        </w:rPr>
        <w:t>，可依据表C.1用生物降解筛选试验结果外推获得。对于间歇排放模式，将</w:t>
      </w:r>
      <w:r w:rsidRPr="00886B58">
        <w:rPr>
          <w:rFonts w:ascii="仿宋_GB2312" w:eastAsia="仿宋_GB2312" w:cs="Times New Roman" w:hint="eastAsia"/>
          <w:i/>
        </w:rPr>
        <w:t>k</w:t>
      </w:r>
      <w:r w:rsidRPr="00886B58">
        <w:rPr>
          <w:rFonts w:ascii="仿宋_GB2312" w:eastAsia="仿宋_GB2312" w:cs="Times New Roman" w:hint="eastAsia"/>
          <w:vertAlign w:val="subscript"/>
        </w:rPr>
        <w:t>stp.bio</w:t>
      </w:r>
      <w:r w:rsidRPr="00886B58">
        <w:rPr>
          <w:rFonts w:ascii="仿宋_GB2312" w:eastAsia="仿宋_GB2312" w:cs="Times New Roman" w:hint="eastAsia"/>
        </w:rPr>
        <w:t>设置为0。</w:t>
      </w:r>
    </w:p>
    <w:p w:rsidR="003C4FE5" w:rsidRDefault="008D45DD">
      <w:pPr>
        <w:pStyle w:val="9"/>
        <w:rPr>
          <w:rFonts w:ascii="Times New Roman" w:hAnsi="Times New Roman" w:cs="Times New Roman"/>
          <w:color w:val="000000"/>
        </w:rPr>
      </w:pPr>
      <w:r>
        <w:rPr>
          <w:rFonts w:ascii="Times New Roman" w:hAnsi="Times New Roman" w:cs="Times New Roman"/>
          <w:color w:val="000000"/>
        </w:rPr>
        <w:t>化学物质输入量计算</w:t>
      </w:r>
    </w:p>
    <w:p w:rsidR="003C4FE5" w:rsidRPr="00886B58" w:rsidRDefault="008D45DD" w:rsidP="00886B58">
      <w:pPr>
        <w:snapToGrid w:val="0"/>
        <w:spacing w:line="360" w:lineRule="auto"/>
        <w:ind w:firstLineChars="200" w:firstLine="420"/>
        <w:rPr>
          <w:rFonts w:ascii="仿宋_GB2312" w:eastAsia="仿宋_GB2312" w:cs="Times New Roman"/>
        </w:rPr>
      </w:pPr>
      <w:r w:rsidRPr="00886B58">
        <w:rPr>
          <w:rFonts w:ascii="仿宋_GB2312" w:eastAsia="仿宋_GB2312" w:cs="Times New Roman" w:hint="eastAsia"/>
        </w:rPr>
        <w:t>进水中化学物质溶解态浓度</w:t>
      </w:r>
      <w:r w:rsidRPr="00886B58">
        <w:rPr>
          <w:rFonts w:ascii="仿宋_GB2312" w:eastAsia="仿宋_GB2312" w:cs="Times New Roman" w:hint="eastAsia"/>
          <w:i/>
        </w:rPr>
        <w:t>c</w:t>
      </w:r>
      <w:r w:rsidRPr="00886B58">
        <w:rPr>
          <w:rFonts w:ascii="仿宋_GB2312" w:eastAsia="仿宋_GB2312" w:cs="Times New Roman" w:hint="eastAsia"/>
        </w:rPr>
        <w:t>(0,2)和吸附态浓度</w:t>
      </w:r>
      <w:r w:rsidRPr="00886B58">
        <w:rPr>
          <w:rFonts w:ascii="仿宋_GB2312" w:eastAsia="仿宋_GB2312" w:cs="Times New Roman" w:hint="eastAsia"/>
          <w:i/>
        </w:rPr>
        <w:t>c</w:t>
      </w:r>
      <w:r w:rsidRPr="00886B58">
        <w:rPr>
          <w:rFonts w:ascii="仿宋_GB2312" w:eastAsia="仿宋_GB2312" w:cs="Times New Roman" w:hint="eastAsia"/>
        </w:rPr>
        <w:t>(0,3)计算方法：</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c</w:t>
      </w:r>
      <w:r w:rsidRPr="00886B58">
        <w:rPr>
          <w:rFonts w:ascii="仿宋_GB2312" w:eastAsia="仿宋_GB2312" w:cs="Times New Roman" w:hint="eastAsia"/>
        </w:rPr>
        <w:t>(0,2)= 1000×</w:t>
      </w:r>
      <w:r w:rsidRPr="00886B58">
        <w:rPr>
          <w:rFonts w:ascii="仿宋_GB2312" w:eastAsia="仿宋_GB2312" w:cs="Times New Roman" w:hint="eastAsia"/>
          <w:i/>
        </w:rPr>
        <w:t>E</w:t>
      </w:r>
      <w:r w:rsidRPr="00886B58">
        <w:rPr>
          <w:rFonts w:ascii="仿宋_GB2312" w:eastAsia="仿宋_GB2312" w:cs="Times New Roman" w:hint="eastAsia"/>
          <w:vertAlign w:val="subscript"/>
        </w:rPr>
        <w:t>water.L</w:t>
      </w:r>
      <w:r w:rsidRPr="00886B58">
        <w:rPr>
          <w:rFonts w:ascii="仿宋_GB2312" w:eastAsia="仿宋_GB2312" w:cs="Times New Roman" w:hint="eastAsia"/>
        </w:rPr>
        <w:t>/</w:t>
      </w:r>
      <w:r w:rsidRPr="00886B58">
        <w:rPr>
          <w:rFonts w:ascii="仿宋_GB2312" w:eastAsia="仿宋_GB2312" w:cs="Times New Roman" w:hint="eastAsia"/>
          <w:i/>
        </w:rPr>
        <w:t>EFFLUENT</w:t>
      </w:r>
      <w:r w:rsidRPr="00886B58">
        <w:rPr>
          <w:rFonts w:ascii="仿宋_GB2312" w:eastAsia="仿宋_GB2312" w:cs="Times New Roman" w:hint="eastAsia"/>
          <w:vertAlign w:val="subscript"/>
        </w:rPr>
        <w:t>stp</w:t>
      </w:r>
      <w:r w:rsidRPr="00886B58">
        <w:rPr>
          <w:rFonts w:ascii="仿宋_GB2312" w:eastAsia="仿宋_GB2312" w:cs="Times New Roman" w:hint="eastAsia"/>
        </w:rPr>
        <w:t>×</w:t>
      </w:r>
      <w:r w:rsidRPr="00886B58">
        <w:rPr>
          <w:rFonts w:ascii="仿宋_GB2312" w:eastAsia="仿宋_GB2312" w:cs="Times New Roman" w:hint="eastAsia"/>
          <w:i/>
        </w:rPr>
        <w:t>f</w:t>
      </w:r>
      <w:r w:rsidRPr="00886B58">
        <w:rPr>
          <w:rFonts w:ascii="仿宋_GB2312" w:eastAsia="仿宋_GB2312" w:cs="Times New Roman" w:hint="eastAsia"/>
          <w:vertAlign w:val="subscript"/>
        </w:rPr>
        <w:t>dis</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78" w:name="_Ref32745860"/>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32</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8"/>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lastRenderedPageBreak/>
        <w:tab/>
        <w:t>c</w:t>
      </w:r>
      <w:r w:rsidRPr="00886B58">
        <w:rPr>
          <w:rFonts w:ascii="仿宋_GB2312" w:eastAsia="仿宋_GB2312" w:cs="Times New Roman" w:hint="eastAsia"/>
        </w:rPr>
        <w:t>(0,3)=</w:t>
      </w:r>
      <w:r w:rsidRPr="00886B58">
        <w:rPr>
          <w:rFonts w:ascii="仿宋_GB2312" w:eastAsia="仿宋_GB2312" w:cs="Times New Roman" w:hint="eastAsia"/>
          <w:i/>
        </w:rPr>
        <w:t>c</w:t>
      </w:r>
      <w:r w:rsidRPr="00886B58">
        <w:rPr>
          <w:rFonts w:ascii="仿宋_GB2312" w:eastAsia="仿宋_GB2312" w:cs="Times New Roman" w:hint="eastAsia"/>
        </w:rPr>
        <w:t>(0,2)×</w:t>
      </w:r>
      <w:r w:rsidRPr="00886B58">
        <w:rPr>
          <w:rFonts w:ascii="仿宋_GB2312" w:eastAsia="仿宋_GB2312" w:cs="Times New Roman" w:hint="eastAsia"/>
          <w:i/>
        </w:rPr>
        <w:t>Kp</w:t>
      </w:r>
      <w:r w:rsidRPr="00886B58">
        <w:rPr>
          <w:rFonts w:ascii="仿宋_GB2312" w:eastAsia="仿宋_GB2312" w:cs="Times New Roman" w:hint="eastAsia"/>
          <w:vertAlign w:val="subscript"/>
        </w:rPr>
        <w:t>RS</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79" w:name="_Ref32745939"/>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33</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79"/>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i/>
        </w:rPr>
        <w:tab/>
        <w:t>f</w:t>
      </w:r>
      <w:r w:rsidRPr="00886B58">
        <w:rPr>
          <w:rFonts w:ascii="仿宋_GB2312" w:eastAsia="仿宋_GB2312" w:cs="Times New Roman" w:hint="eastAsia"/>
          <w:vertAlign w:val="subscript"/>
        </w:rPr>
        <w:t>dis</w:t>
      </w:r>
      <w:r w:rsidRPr="00886B58">
        <w:rPr>
          <w:rFonts w:ascii="仿宋_GB2312" w:eastAsia="仿宋_GB2312" w:cs="Times New Roman" w:hint="eastAsia"/>
        </w:rPr>
        <w:t>=1/(1+</w:t>
      </w:r>
      <w:r w:rsidRPr="00886B58">
        <w:rPr>
          <w:rFonts w:ascii="仿宋_GB2312" w:eastAsia="仿宋_GB2312" w:cs="Times New Roman" w:hint="eastAsia"/>
          <w:i/>
        </w:rPr>
        <w:t>Kp</w:t>
      </w:r>
      <w:r w:rsidRPr="00886B58">
        <w:rPr>
          <w:rFonts w:ascii="仿宋_GB2312" w:eastAsia="仿宋_GB2312" w:cs="Times New Roman" w:hint="eastAsia"/>
          <w:vertAlign w:val="subscript"/>
        </w:rPr>
        <w:t>RS</w:t>
      </w:r>
      <w:r w:rsidRPr="00886B58">
        <w:rPr>
          <w:rFonts w:ascii="仿宋_GB2312" w:eastAsia="仿宋_GB2312" w:cs="Times New Roman" w:hint="eastAsia"/>
        </w:rPr>
        <w:t>×</w:t>
      </w:r>
      <w:r w:rsidRPr="00886B58">
        <w:rPr>
          <w:rFonts w:ascii="仿宋_GB2312" w:eastAsia="仿宋_GB2312" w:cs="Times New Roman" w:hint="eastAsia"/>
          <w:i/>
        </w:rPr>
        <w:t>SS</w:t>
      </w:r>
      <w:r w:rsidRPr="00886B58">
        <w:rPr>
          <w:rFonts w:ascii="仿宋_GB2312" w:eastAsia="仿宋_GB2312" w:cs="Times New Roman" w:hint="eastAsia"/>
          <w:vertAlign w:val="subscript"/>
        </w:rPr>
        <w:t>RS</w:t>
      </w:r>
      <w:r w:rsidRPr="00886B58">
        <w:rPr>
          <w:rFonts w:ascii="仿宋_GB2312" w:eastAsia="仿宋_GB2312" w:cs="Times New Roman" w:hint="eastAsia"/>
        </w:rPr>
        <w:t>/1000)</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80" w:name="_Ref32771855"/>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34</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80"/>
    </w:p>
    <w:p w:rsidR="003C4FE5" w:rsidRPr="00886B58" w:rsidRDefault="008D45DD" w:rsidP="00886B58">
      <w:pPr>
        <w:snapToGrid w:val="0"/>
        <w:spacing w:line="360" w:lineRule="auto"/>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rPr>
        <w:t>c</w:t>
      </w:r>
      <w:r w:rsidRPr="00886B58">
        <w:rPr>
          <w:rFonts w:ascii="仿宋_GB2312" w:eastAsia="仿宋_GB2312" w:cs="Times New Roman" w:hint="eastAsia"/>
        </w:rPr>
        <w:t>(0,2)、</w:t>
      </w:r>
      <w:r w:rsidRPr="00886B58">
        <w:rPr>
          <w:rFonts w:ascii="仿宋_GB2312" w:eastAsia="仿宋_GB2312" w:cs="Times New Roman" w:hint="eastAsia"/>
          <w:i/>
        </w:rPr>
        <w:t>c</w:t>
      </w:r>
      <w:r w:rsidRPr="00886B58">
        <w:rPr>
          <w:rFonts w:ascii="仿宋_GB2312" w:eastAsia="仿宋_GB2312" w:cs="Times New Roman" w:hint="eastAsia"/>
        </w:rPr>
        <w:t>(0,3)——分别为进水中化学物质溶解态和吸附态浓度，g·m</w:t>
      </w:r>
      <w:r w:rsidRPr="00886B58">
        <w:rPr>
          <w:rFonts w:ascii="仿宋_GB2312" w:eastAsia="仿宋_GB2312" w:cs="Times New Roman" w:hint="eastAsia"/>
          <w:vertAlign w:val="superscript"/>
        </w:rPr>
        <w:t>-3</w:t>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E</w:t>
      </w:r>
      <w:r w:rsidRPr="00886B58">
        <w:rPr>
          <w:rFonts w:ascii="仿宋_GB2312" w:eastAsia="仿宋_GB2312" w:cs="Times New Roman" w:hint="eastAsia"/>
          <w:vertAlign w:val="subscript"/>
        </w:rPr>
        <w:t>water.L</w:t>
      </w:r>
      <w:r w:rsidRPr="00886B58">
        <w:rPr>
          <w:rFonts w:ascii="仿宋_GB2312" w:eastAsia="仿宋_GB2312" w:cs="Times New Roman" w:hint="eastAsia"/>
        </w:rPr>
        <w:t>——向STP废水中化学物质日排放率，kg·d</w:t>
      </w:r>
      <w:r w:rsidRPr="00886B58">
        <w:rPr>
          <w:rFonts w:ascii="仿宋_GB2312" w:eastAsia="仿宋_GB2312" w:cs="Times New Roman" w:hint="eastAsia"/>
          <w:vertAlign w:val="superscript"/>
        </w:rPr>
        <w:t>-1</w:t>
      </w:r>
      <w:r w:rsidRPr="00886B58">
        <w:rPr>
          <w:rFonts w:ascii="仿宋_GB2312" w:eastAsia="仿宋_GB2312" w:cs="Times New Roman" w:hint="eastAsia"/>
        </w:rPr>
        <w:t>，计算方法见8.3节；</w:t>
      </w:r>
    </w:p>
    <w:p w:rsidR="003C4FE5" w:rsidRPr="00886B58" w:rsidRDefault="008D45DD" w:rsidP="00886B58">
      <w:pPr>
        <w:pStyle w:val="affffff4"/>
        <w:ind w:firstLineChars="300" w:firstLine="630"/>
        <w:jc w:val="both"/>
        <w:rPr>
          <w:rFonts w:ascii="仿宋_GB2312" w:eastAsia="仿宋_GB2312" w:cs="Times New Roman"/>
        </w:rPr>
      </w:pPr>
      <w:r w:rsidRPr="00886B58">
        <w:rPr>
          <w:rFonts w:ascii="仿宋_GB2312" w:eastAsia="仿宋_GB2312" w:cs="Times New Roman" w:hint="eastAsia"/>
          <w:i/>
        </w:rPr>
        <w:t>EFFLUENT</w:t>
      </w:r>
      <w:r w:rsidRPr="00886B58">
        <w:rPr>
          <w:rFonts w:ascii="仿宋_GB2312" w:eastAsia="仿宋_GB2312" w:cs="Times New Roman" w:hint="eastAsia"/>
          <w:vertAlign w:val="subscript"/>
        </w:rPr>
        <w:t>stp</w:t>
      </w:r>
      <w:r w:rsidRPr="00886B58">
        <w:rPr>
          <w:rFonts w:ascii="仿宋_GB2312" w:eastAsia="仿宋_GB2312" w:cs="Times New Roman" w:hint="eastAsia"/>
        </w:rPr>
        <w:t>——污水日处理量，</w:t>
      </w:r>
      <w:r w:rsidRPr="00886B58">
        <w:rPr>
          <w:rFonts w:ascii="仿宋_GB2312" w:eastAsia="仿宋_GB2312" w:cs="Times New Roman" w:hint="eastAsia"/>
          <w:szCs w:val="21"/>
        </w:rPr>
        <w:t>m</w:t>
      </w:r>
      <w:r w:rsidRPr="00886B58">
        <w:rPr>
          <w:rFonts w:ascii="仿宋_GB2312" w:eastAsia="仿宋_GB2312" w:cs="Times New Roman" w:hint="eastAsia"/>
          <w:szCs w:val="21"/>
          <w:vertAlign w:val="superscript"/>
        </w:rPr>
        <w:t>3</w:t>
      </w:r>
      <w:r w:rsidRPr="00886B58">
        <w:rPr>
          <w:rFonts w:ascii="仿宋_GB2312" w:eastAsia="仿宋_GB2312" w:cs="Times New Roman" w:hint="eastAsia"/>
          <w:color w:val="000000"/>
          <w:szCs w:val="21"/>
        </w:rPr>
        <w:t>·</w:t>
      </w:r>
      <w:r w:rsidRPr="00886B58">
        <w:rPr>
          <w:rFonts w:ascii="仿宋_GB2312" w:eastAsia="仿宋_GB2312" w:cs="Times New Roman" w:hint="eastAsia"/>
          <w:szCs w:val="21"/>
        </w:rPr>
        <w:t>d</w:t>
      </w:r>
      <w:r w:rsidRPr="00886B58">
        <w:rPr>
          <w:rFonts w:ascii="仿宋_GB2312" w:eastAsia="仿宋_GB2312" w:cs="Times New Roman" w:hint="eastAsia"/>
          <w:szCs w:val="21"/>
          <w:vertAlign w:val="superscript"/>
        </w:rPr>
        <w:t>-1</w:t>
      </w:r>
      <w:r w:rsidRPr="00886B58">
        <w:rPr>
          <w:rFonts w:ascii="仿宋_GB2312" w:eastAsia="仿宋_GB2312" w:cs="Times New Roman" w:hint="eastAsia"/>
          <w:szCs w:val="21"/>
        </w:rPr>
        <w:t>，</w:t>
      </w:r>
      <w:r w:rsidRPr="00886B58">
        <w:rPr>
          <w:rFonts w:ascii="仿宋_GB2312" w:eastAsia="仿宋_GB2312" w:cs="Times New Roman" w:hint="eastAsia"/>
        </w:rPr>
        <w:t>推荐值见表B.1</w:t>
      </w:r>
      <w:r w:rsidRPr="00886B58">
        <w:rPr>
          <w:rFonts w:ascii="仿宋_GB2312" w:eastAsia="仿宋_GB2312" w:cs="Times New Roman" w:hint="eastAsia"/>
          <w:szCs w:val="21"/>
        </w:rPr>
        <w:t>；</w:t>
      </w:r>
    </w:p>
    <w:p w:rsidR="003C4FE5" w:rsidRPr="00886B58" w:rsidRDefault="008D45DD" w:rsidP="00886B58">
      <w:pPr>
        <w:snapToGrid w:val="0"/>
        <w:spacing w:line="360" w:lineRule="auto"/>
        <w:ind w:firstLineChars="300" w:firstLine="630"/>
        <w:rPr>
          <w:rFonts w:ascii="仿宋_GB2312" w:eastAsia="仿宋_GB2312" w:cs="Times New Roman"/>
          <w:i/>
        </w:rPr>
      </w:pPr>
      <w:r w:rsidRPr="00886B58">
        <w:rPr>
          <w:rFonts w:ascii="仿宋_GB2312" w:eastAsia="仿宋_GB2312" w:cs="Times New Roman" w:hint="eastAsia"/>
          <w:i/>
        </w:rPr>
        <w:t>f</w:t>
      </w:r>
      <w:r w:rsidRPr="00886B58">
        <w:rPr>
          <w:rFonts w:ascii="仿宋_GB2312" w:eastAsia="仿宋_GB2312" w:cs="Times New Roman" w:hint="eastAsia"/>
          <w:vertAlign w:val="subscript"/>
        </w:rPr>
        <w:t>dis</w:t>
      </w:r>
      <w:r w:rsidRPr="00886B58">
        <w:rPr>
          <w:rFonts w:ascii="仿宋_GB2312" w:eastAsia="仿宋_GB2312" w:cs="Times New Roman" w:hint="eastAsia"/>
        </w:rPr>
        <w:t>——进水中溶解态的化学物质比例，无量纲；</w:t>
      </w:r>
    </w:p>
    <w:p w:rsidR="003C4FE5" w:rsidRPr="00886B58" w:rsidRDefault="008D45DD" w:rsidP="00886B58">
      <w:pPr>
        <w:pStyle w:val="affffff4"/>
        <w:ind w:firstLineChars="300" w:firstLine="630"/>
        <w:jc w:val="both"/>
        <w:rPr>
          <w:rFonts w:ascii="仿宋_GB2312" w:eastAsia="仿宋_GB2312" w:cs="Times New Roman"/>
        </w:rPr>
      </w:pPr>
      <w:r w:rsidRPr="00886B58">
        <w:rPr>
          <w:rFonts w:ascii="仿宋_GB2312" w:eastAsia="仿宋_GB2312" w:cs="Times New Roman" w:hint="eastAsia"/>
          <w:i/>
        </w:rPr>
        <w:t>Kp</w:t>
      </w:r>
      <w:r w:rsidRPr="00886B58">
        <w:rPr>
          <w:rFonts w:ascii="仿宋_GB2312" w:eastAsia="仿宋_GB2312" w:cs="Times New Roman" w:hint="eastAsia"/>
          <w:vertAlign w:val="subscript"/>
        </w:rPr>
        <w:t>RS</w:t>
      </w:r>
      <w:r w:rsidRPr="00886B58">
        <w:rPr>
          <w:rFonts w:ascii="仿宋_GB2312" w:eastAsia="仿宋_GB2312" w:cs="Times New Roman" w:hint="eastAsia"/>
        </w:rPr>
        <w:t>——原水中悬浮物固水分配系数，L·kg</w:t>
      </w:r>
      <w:r w:rsidRPr="00886B58">
        <w:rPr>
          <w:rFonts w:ascii="仿宋_GB2312" w:eastAsia="仿宋_GB2312" w:cs="Times New Roman" w:hint="eastAsia"/>
          <w:vertAlign w:val="superscript"/>
        </w:rPr>
        <w:t>-1</w:t>
      </w:r>
      <w:r w:rsidRPr="00886B58">
        <w:rPr>
          <w:rFonts w:ascii="仿宋_GB2312" w:eastAsia="仿宋_GB2312" w:cs="Times New Roman" w:hint="eastAsia"/>
          <w:szCs w:val="21"/>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_Ref32693051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（C</w:t>
      </w:r>
      <w:r w:rsidR="00C41123" w:rsidRPr="00886B58">
        <w:rPr>
          <w:rFonts w:ascii="仿宋_GB2312" w:eastAsia="仿宋_GB2312" w:cs="Times New Roman" w:hint="eastAsia"/>
        </w:rPr>
        <w:noBreakHyphen/>
        <w:t>8）</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SS</w:t>
      </w:r>
      <w:r w:rsidRPr="00886B58">
        <w:rPr>
          <w:rFonts w:ascii="仿宋_GB2312" w:eastAsia="仿宋_GB2312" w:cs="Times New Roman" w:hint="eastAsia"/>
          <w:vertAlign w:val="subscript"/>
        </w:rPr>
        <w:t>RS</w:t>
      </w:r>
      <w:r w:rsidRPr="00886B58">
        <w:rPr>
          <w:rFonts w:ascii="仿宋_GB2312" w:eastAsia="仿宋_GB2312" w:cs="Times New Roman" w:hint="eastAsia"/>
        </w:rPr>
        <w:t>——进水中悬浮物浓度，kg·m</w:t>
      </w:r>
      <w:r w:rsidRPr="00886B58">
        <w:rPr>
          <w:rFonts w:ascii="仿宋_GB2312" w:eastAsia="仿宋_GB2312" w:cs="Times New Roman" w:hint="eastAsia"/>
          <w:vertAlign w:val="superscript"/>
        </w:rPr>
        <w:t>-3</w:t>
      </w:r>
      <w:r w:rsidRPr="00886B58">
        <w:rPr>
          <w:rFonts w:ascii="仿宋_GB2312" w:eastAsia="仿宋_GB2312" w:cs="Times New Roman" w:hint="eastAsia"/>
        </w:rPr>
        <w:t>，推荐值见表B.1。</w:t>
      </w:r>
    </w:p>
    <w:p w:rsidR="003C4FE5" w:rsidRDefault="008D45DD">
      <w:pPr>
        <w:pStyle w:val="9"/>
        <w:rPr>
          <w:rFonts w:ascii="Times New Roman" w:hAnsi="Times New Roman" w:cs="Times New Roman"/>
        </w:rPr>
      </w:pPr>
      <w:r>
        <w:rPr>
          <w:rFonts w:ascii="Times New Roman" w:hAnsi="Times New Roman" w:cs="Times New Roman"/>
        </w:rPr>
        <w:t>质量守恒方程求解</w:t>
      </w:r>
    </w:p>
    <w:p w:rsidR="003C4FE5" w:rsidRPr="00886B58" w:rsidRDefault="008D45DD" w:rsidP="00886B58">
      <w:pPr>
        <w:snapToGrid w:val="0"/>
        <w:spacing w:line="360" w:lineRule="auto"/>
        <w:ind w:firstLine="482"/>
        <w:rPr>
          <w:rFonts w:ascii="仿宋_GB2312" w:eastAsia="仿宋_GB2312" w:cs="Times New Roman"/>
        </w:rPr>
      </w:pPr>
      <w:r w:rsidRPr="00886B58">
        <w:rPr>
          <w:rFonts w:ascii="仿宋_GB2312" w:eastAsia="仿宋_GB2312" w:cs="Times New Roman" w:hint="eastAsia"/>
        </w:rPr>
        <w:t>根据公式求解质量守恒方程，得到</w:t>
      </w:r>
      <w:r w:rsidRPr="00886B58">
        <w:rPr>
          <w:rFonts w:ascii="仿宋_GB2312" w:eastAsia="仿宋_GB2312" w:cs="Times New Roman" w:hint="eastAsia"/>
          <w:iCs/>
        </w:rPr>
        <w:t>各箱体浓度</w:t>
      </w:r>
      <w:r w:rsidRPr="00886B58">
        <w:rPr>
          <w:rFonts w:ascii="仿宋_GB2312" w:eastAsia="仿宋_GB2312" w:cs="Times New Roman" w:hint="eastAsia"/>
        </w:rPr>
        <w:t>矩阵</w:t>
      </w:r>
      <w:r w:rsidRPr="00886B58">
        <w:rPr>
          <w:rFonts w:ascii="仿宋_GB2312" w:eastAsia="仿宋_GB2312" w:cs="Times New Roman" w:hint="eastAsia"/>
          <w:b/>
          <w:bCs/>
          <w:i/>
          <w:iCs/>
        </w:rPr>
        <w:t>C</w:t>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w:r w:rsidRPr="00886B58">
        <w:rPr>
          <w:rFonts w:ascii="仿宋_GB2312" w:eastAsia="仿宋_GB2312" w:cs="Times New Roman" w:hint="eastAsia"/>
          <w:b/>
          <w:i/>
        </w:rPr>
        <w:t>C</w:t>
      </w:r>
      <w:r w:rsidRPr="00886B58">
        <w:rPr>
          <w:rFonts w:ascii="仿宋_GB2312" w:eastAsia="仿宋_GB2312" w:cs="Times New Roman" w:hint="eastAsia"/>
        </w:rPr>
        <w:t>=</w:t>
      </w:r>
      <w:r w:rsidRPr="00886B58">
        <w:rPr>
          <w:rFonts w:ascii="仿宋_GB2312" w:eastAsia="仿宋_GB2312" w:cs="Times New Roman" w:hint="eastAsia"/>
          <w:b/>
          <w:i/>
        </w:rPr>
        <w:t>G</w:t>
      </w:r>
      <w:r w:rsidRPr="00886B58">
        <w:rPr>
          <w:rFonts w:ascii="仿宋_GB2312" w:eastAsia="仿宋_GB2312" w:cs="Times New Roman" w:hint="eastAsia"/>
          <w:vertAlign w:val="superscript"/>
        </w:rPr>
        <w:t>-1</w:t>
      </w:r>
      <w:r w:rsidRPr="00886B58">
        <w:rPr>
          <w:rFonts w:ascii="仿宋_GB2312" w:eastAsia="仿宋_GB2312" w:cs="Times New Roman" w:hint="eastAsia"/>
        </w:rPr>
        <w:t>×</w:t>
      </w:r>
      <w:r w:rsidRPr="00886B58">
        <w:rPr>
          <w:rFonts w:ascii="仿宋_GB2312" w:eastAsia="仿宋_GB2312" w:cs="Times New Roman" w:hint="eastAsia"/>
          <w:b/>
          <w:i/>
        </w:rPr>
        <w:t>N</w:t>
      </w:r>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81" w:name="_Ref33698205"/>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35</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81"/>
    </w:p>
    <w:p w:rsidR="003C4FE5" w:rsidRPr="00886B58" w:rsidRDefault="008D45DD" w:rsidP="00886B58">
      <w:pPr>
        <w:snapToGrid w:val="0"/>
        <w:spacing w:line="360" w:lineRule="auto"/>
        <w:rPr>
          <w:rFonts w:ascii="仿宋_GB2312" w:eastAsia="仿宋_GB2312" w:cs="Times New Roman"/>
          <w:b/>
          <w:bCs/>
          <w:i/>
        </w:rPr>
      </w:pPr>
      <w:r w:rsidRPr="00886B58">
        <w:rPr>
          <w:rFonts w:ascii="仿宋_GB2312" w:eastAsia="仿宋_GB2312" w:cs="Times New Roman" w:hint="eastAsia"/>
          <w:iCs/>
        </w:rPr>
        <w:t>式中：</w:t>
      </w:r>
      <w:r w:rsidRPr="00886B58">
        <w:rPr>
          <w:rFonts w:ascii="仿宋_GB2312" w:eastAsia="仿宋_GB2312" w:cs="Times New Roman" w:hint="eastAsia"/>
          <w:b/>
          <w:bCs/>
          <w:i/>
        </w:rPr>
        <w:t>C</w:t>
      </w:r>
      <w:r w:rsidRPr="00886B58">
        <w:rPr>
          <w:rFonts w:ascii="仿宋_GB2312" w:eastAsia="仿宋_GB2312" w:cs="Times New Roman" w:hint="eastAsia"/>
          <w:bCs/>
        </w:rPr>
        <w:t>——</w:t>
      </w:r>
      <w:r w:rsidRPr="00886B58">
        <w:rPr>
          <w:rFonts w:ascii="仿宋_GB2312" w:eastAsia="仿宋_GB2312" w:cs="Times New Roman" w:hint="eastAsia"/>
        </w:rPr>
        <w:t>质量守恒方程中浓度矩阵，g·m</w:t>
      </w:r>
      <w:r w:rsidRPr="00886B58">
        <w:rPr>
          <w:rFonts w:ascii="仿宋_GB2312" w:eastAsia="仿宋_GB2312" w:cs="Times New Roman" w:hint="eastAsia"/>
          <w:vertAlign w:val="superscript"/>
        </w:rPr>
        <w:t>-3</w:t>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2"/>
        <w:rPr>
          <w:rFonts w:ascii="仿宋_GB2312" w:eastAsia="仿宋_GB2312" w:cs="Times New Roman"/>
        </w:rPr>
      </w:pPr>
      <w:r w:rsidRPr="00886B58">
        <w:rPr>
          <w:rFonts w:ascii="仿宋_GB2312" w:eastAsia="仿宋_GB2312" w:cs="Times New Roman" w:hint="eastAsia"/>
          <w:b/>
          <w:i/>
          <w:iCs/>
        </w:rPr>
        <w:t>G</w:t>
      </w:r>
      <w:r w:rsidRPr="00886B58">
        <w:rPr>
          <w:rFonts w:ascii="仿宋_GB2312" w:eastAsia="仿宋_GB2312" w:cs="Times New Roman" w:hint="eastAsia"/>
          <w:bCs/>
        </w:rPr>
        <w:t>——</w:t>
      </w:r>
      <w:r w:rsidRPr="00886B58">
        <w:rPr>
          <w:rFonts w:ascii="仿宋_GB2312" w:eastAsia="仿宋_GB2312" w:cs="Times New Roman" w:hint="eastAsia"/>
        </w:rPr>
        <w:t>质量守恒方程中环境介质的流量矩阵，m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2"/>
        <w:rPr>
          <w:rFonts w:ascii="仿宋_GB2312" w:eastAsia="仿宋_GB2312" w:cs="Times New Roman"/>
          <w:iCs/>
        </w:rPr>
      </w:pPr>
      <w:r w:rsidRPr="00886B58">
        <w:rPr>
          <w:rFonts w:ascii="仿宋_GB2312" w:eastAsia="仿宋_GB2312" w:cs="Times New Roman" w:hint="eastAsia"/>
          <w:b/>
          <w:bCs/>
          <w:i/>
          <w:iCs/>
        </w:rPr>
        <w:t>N</w:t>
      </w:r>
      <w:r w:rsidRPr="00886B58">
        <w:rPr>
          <w:rFonts w:ascii="仿宋_GB2312" w:eastAsia="仿宋_GB2312" w:cs="Times New Roman" w:hint="eastAsia"/>
          <w:bCs/>
          <w:iCs/>
        </w:rPr>
        <w:t>——</w:t>
      </w:r>
      <w:r w:rsidRPr="00886B58">
        <w:rPr>
          <w:rFonts w:ascii="仿宋_GB2312" w:eastAsia="仿宋_GB2312" w:cs="Times New Roman" w:hint="eastAsia"/>
        </w:rPr>
        <w:t>质量守恒方程中常数矩阵，mol</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-3</w:t>
      </w:r>
      <w:r w:rsidRPr="00886B58">
        <w:rPr>
          <w:rFonts w:ascii="仿宋_GB2312" w:eastAsia="仿宋_GB2312" w:cs="Times New Roman" w:hint="eastAsia"/>
        </w:rPr>
        <w:t>。</w:t>
      </w:r>
    </w:p>
    <w:p w:rsidR="003C4FE5" w:rsidRDefault="008D45DD">
      <w:pPr>
        <w:pStyle w:val="9"/>
        <w:rPr>
          <w:rFonts w:ascii="Times New Roman" w:hAnsi="Times New Roman" w:cs="Times New Roman"/>
        </w:rPr>
      </w:pPr>
      <w:r>
        <w:rPr>
          <w:rFonts w:ascii="Times New Roman" w:hAnsi="Times New Roman" w:cs="Times New Roman"/>
        </w:rPr>
        <w:t>排放系数和各介质浓度计算</w:t>
      </w:r>
    </w:p>
    <w:p w:rsidR="003C4FE5" w:rsidRPr="00886B58" w:rsidRDefault="008D45DD" w:rsidP="00886B58">
      <w:pPr>
        <w:snapToGrid w:val="0"/>
        <w:spacing w:line="360" w:lineRule="auto"/>
        <w:ind w:firstLineChars="200" w:firstLine="420"/>
        <w:rPr>
          <w:rFonts w:ascii="仿宋_GB2312" w:eastAsia="仿宋_GB2312" w:cs="Times New Roman"/>
        </w:rPr>
      </w:pPr>
      <w:r w:rsidRPr="00886B58">
        <w:rPr>
          <w:rFonts w:ascii="仿宋_GB2312" w:eastAsia="仿宋_GB2312" w:cs="Times New Roman" w:hint="eastAsia"/>
        </w:rPr>
        <w:t>STP向二级出水排放系数（</w:t>
      </w:r>
      <w:r w:rsidRPr="00886B58">
        <w:rPr>
          <w:rFonts w:ascii="仿宋_GB2312" w:eastAsia="仿宋_GB2312" w:cs="Times New Roman" w:hint="eastAsia"/>
          <w:i/>
        </w:rPr>
        <w:t>F</w:t>
      </w:r>
      <w:r w:rsidRPr="00886B58">
        <w:rPr>
          <w:rFonts w:ascii="仿宋_GB2312" w:eastAsia="仿宋_GB2312" w:cs="Times New Roman" w:hint="eastAsia"/>
          <w:vertAlign w:val="subscript"/>
        </w:rPr>
        <w:t>stp.water</w:t>
      </w:r>
      <w:r w:rsidRPr="00886B58">
        <w:rPr>
          <w:rFonts w:ascii="仿宋_GB2312" w:eastAsia="仿宋_GB2312" w:cs="Times New Roman" w:hint="eastAsia"/>
        </w:rPr>
        <w:t>）、大气排放系数（</w:t>
      </w:r>
      <w:r w:rsidRPr="00886B58">
        <w:rPr>
          <w:rFonts w:ascii="仿宋_GB2312" w:eastAsia="仿宋_GB2312" w:cs="Times New Roman" w:hint="eastAsia"/>
          <w:i/>
        </w:rPr>
        <w:t>F</w:t>
      </w:r>
      <w:r w:rsidRPr="00886B58">
        <w:rPr>
          <w:rFonts w:ascii="仿宋_GB2312" w:eastAsia="仿宋_GB2312" w:cs="Times New Roman" w:hint="eastAsia"/>
          <w:vertAlign w:val="subscript"/>
        </w:rPr>
        <w:t>stp.air</w:t>
      </w:r>
      <w:r w:rsidRPr="00886B58">
        <w:rPr>
          <w:rFonts w:ascii="仿宋_GB2312" w:eastAsia="仿宋_GB2312" w:cs="Times New Roman" w:hint="eastAsia"/>
        </w:rPr>
        <w:t>）和污泥的排放系数（</w:t>
      </w:r>
      <w:r w:rsidRPr="00886B58">
        <w:rPr>
          <w:rFonts w:ascii="仿宋_GB2312" w:eastAsia="仿宋_GB2312" w:cs="Times New Roman" w:hint="eastAsia"/>
          <w:i/>
        </w:rPr>
        <w:t>F</w:t>
      </w:r>
      <w:r w:rsidRPr="00886B58">
        <w:rPr>
          <w:rFonts w:ascii="仿宋_GB2312" w:eastAsia="仿宋_GB2312" w:cs="Times New Roman" w:hint="eastAsia"/>
          <w:vertAlign w:val="subscript"/>
        </w:rPr>
        <w:t>stp.sludge</w:t>
      </w:r>
      <w:r w:rsidRPr="00886B58">
        <w:rPr>
          <w:rFonts w:ascii="仿宋_GB2312" w:eastAsia="仿宋_GB2312" w:cs="Times New Roman" w:hint="eastAsia"/>
        </w:rPr>
        <w:t>）计算方法分别见公式</w:t>
      </w:r>
      <w:r w:rsidRPr="00886B58">
        <w:rPr>
          <w:rFonts w:ascii="仿宋_GB2312" w:eastAsia="仿宋_GB2312" w:hint="eastAsia"/>
        </w:rPr>
        <w:fldChar w:fldCharType="begin"/>
      </w:r>
      <w:r w:rsidRPr="00886B58">
        <w:rPr>
          <w:rFonts w:ascii="仿宋_GB2312" w:eastAsia="仿宋_GB2312" w:hint="eastAsia"/>
        </w:rPr>
        <w:instrText xml:space="preserve"> REF _Ref33698001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36）</w:t>
      </w:r>
      <w:r w:rsidRPr="00886B58">
        <w:rPr>
          <w:rFonts w:ascii="仿宋_GB2312" w:eastAsia="仿宋_GB2312" w:hint="eastAsia"/>
        </w:rPr>
        <w:fldChar w:fldCharType="end"/>
      </w:r>
      <w:r w:rsidRPr="00886B58">
        <w:rPr>
          <w:rFonts w:ascii="仿宋_GB2312" w:eastAsia="仿宋_GB2312" w:cs="Times New Roman" w:hint="eastAsia"/>
        </w:rPr>
        <w:t>、</w:t>
      </w:r>
      <w:r w:rsidRPr="00886B58">
        <w:rPr>
          <w:rFonts w:ascii="仿宋_GB2312" w:eastAsia="仿宋_GB2312" w:hint="eastAsia"/>
        </w:rPr>
        <w:fldChar w:fldCharType="begin"/>
      </w:r>
      <w:r w:rsidRPr="00886B58">
        <w:rPr>
          <w:rFonts w:ascii="仿宋_GB2312" w:eastAsia="仿宋_GB2312" w:hint="eastAsia"/>
        </w:rPr>
        <w:instrText xml:space="preserve"> REF _Ref33603410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37）</w:t>
      </w:r>
      <w:r w:rsidRPr="00886B58">
        <w:rPr>
          <w:rFonts w:ascii="仿宋_GB2312" w:eastAsia="仿宋_GB2312" w:hint="eastAsia"/>
        </w:rPr>
        <w:fldChar w:fldCharType="end"/>
      </w:r>
      <w:r w:rsidRPr="00886B58">
        <w:rPr>
          <w:rFonts w:ascii="仿宋_GB2312" w:eastAsia="仿宋_GB2312" w:cs="Times New Roman" w:hint="eastAsia"/>
        </w:rPr>
        <w:t>和</w:t>
      </w:r>
      <w:r w:rsidRPr="00886B58">
        <w:rPr>
          <w:rFonts w:ascii="仿宋_GB2312" w:eastAsia="仿宋_GB2312" w:hint="eastAsia"/>
        </w:rPr>
        <w:fldChar w:fldCharType="begin"/>
      </w:r>
      <w:r w:rsidRPr="00886B58">
        <w:rPr>
          <w:rFonts w:ascii="仿宋_GB2312" w:eastAsia="仿宋_GB2312" w:hint="eastAsia"/>
        </w:rPr>
        <w:instrText xml:space="preserve"> REF _Ref33520993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38）</w:t>
      </w:r>
      <w:r w:rsidRPr="00886B58">
        <w:rPr>
          <w:rFonts w:ascii="仿宋_GB2312" w:eastAsia="仿宋_GB2312" w:hint="eastAsia"/>
        </w:rPr>
        <w:fldChar w:fldCharType="end"/>
      </w:r>
      <w:r w:rsidRPr="00886B58">
        <w:rPr>
          <w:rFonts w:ascii="仿宋_GB2312" w:eastAsia="仿宋_GB2312" w:cs="Times New Roman" w:hint="eastAsia"/>
        </w:rPr>
        <w:t>，污泥中化学物质浓度（</w:t>
      </w:r>
      <w:r w:rsidRPr="00886B58">
        <w:rPr>
          <w:rFonts w:ascii="仿宋_GB2312" w:eastAsia="仿宋_GB2312" w:cs="Times New Roman" w:hint="eastAsia"/>
          <w:i/>
        </w:rPr>
        <w:t>C</w:t>
      </w:r>
      <w:r w:rsidRPr="00886B58">
        <w:rPr>
          <w:rFonts w:ascii="仿宋_GB2312" w:eastAsia="仿宋_GB2312" w:cs="Times New Roman" w:hint="eastAsia"/>
          <w:vertAlign w:val="subscript"/>
        </w:rPr>
        <w:t>sludge</w:t>
      </w:r>
      <w:r w:rsidRPr="00886B58">
        <w:rPr>
          <w:rFonts w:ascii="仿宋_GB2312" w:eastAsia="仿宋_GB2312" w:cs="Times New Roman" w:hint="eastAsia"/>
        </w:rPr>
        <w:t>）和STP出水中化学物质浓度（</w:t>
      </w:r>
      <w:r w:rsidRPr="00886B58">
        <w:rPr>
          <w:rFonts w:ascii="仿宋_GB2312" w:eastAsia="仿宋_GB2312" w:cs="Times New Roman" w:hint="eastAsia"/>
          <w:i/>
        </w:rPr>
        <w:t>PEC</w:t>
      </w:r>
      <w:r w:rsidRPr="00886B58">
        <w:rPr>
          <w:rFonts w:ascii="仿宋_GB2312" w:eastAsia="仿宋_GB2312" w:cs="Times New Roman" w:hint="eastAsia"/>
          <w:vertAlign w:val="subscript"/>
        </w:rPr>
        <w:t>stp</w:t>
      </w:r>
      <w:r w:rsidRPr="00886B58">
        <w:rPr>
          <w:rFonts w:ascii="仿宋_GB2312" w:eastAsia="仿宋_GB2312" w:cs="Times New Roman" w:hint="eastAsia"/>
        </w:rPr>
        <w:t>）计算方法分别见公式</w:t>
      </w:r>
      <w:r w:rsidRPr="00886B58">
        <w:rPr>
          <w:rFonts w:ascii="仿宋_GB2312" w:eastAsia="仿宋_GB2312" w:hint="eastAsia"/>
        </w:rPr>
        <w:fldChar w:fldCharType="begin"/>
      </w:r>
      <w:r w:rsidRPr="00886B58">
        <w:rPr>
          <w:rFonts w:ascii="仿宋_GB2312" w:eastAsia="仿宋_GB2312" w:hint="eastAsia"/>
        </w:rPr>
        <w:instrText xml:space="preserve"> REF _Ref33469676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39）</w:t>
      </w:r>
      <w:r w:rsidRPr="00886B58">
        <w:rPr>
          <w:rFonts w:ascii="仿宋_GB2312" w:eastAsia="仿宋_GB2312" w:hint="eastAsia"/>
        </w:rPr>
        <w:fldChar w:fldCharType="end"/>
      </w:r>
      <w:r w:rsidRPr="00886B58">
        <w:rPr>
          <w:rFonts w:ascii="仿宋_GB2312" w:eastAsia="仿宋_GB2312" w:cs="Times New Roman" w:hint="eastAsia"/>
        </w:rPr>
        <w:t>和</w:t>
      </w:r>
      <w:r w:rsidRPr="00886B58">
        <w:rPr>
          <w:rFonts w:ascii="仿宋_GB2312" w:eastAsia="仿宋_GB2312" w:hint="eastAsia"/>
        </w:rPr>
        <w:fldChar w:fldCharType="begin"/>
      </w:r>
      <w:r w:rsidRPr="00886B58">
        <w:rPr>
          <w:rFonts w:ascii="仿宋_GB2312" w:eastAsia="仿宋_GB2312" w:hint="eastAsia"/>
        </w:rPr>
        <w:instrText xml:space="preserve"> REF _Ref33604087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40）</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F</m:t>
            </m:r>
          </m:e>
          <m:sub>
            <m:r>
              <m:rPr>
                <m:nor/>
              </m:rPr>
              <w:rPr>
                <w:rFonts w:ascii="仿宋_GB2312" w:eastAsia="仿宋_GB2312" w:cs="Times New Roman" w:hint="eastAsia"/>
              </w:rPr>
              <m:t>stp.water</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c</m:t>
                </m:r>
              </m:e>
              <m:sub>
                <m:r>
                  <w:rPr>
                    <w:rFonts w:ascii="Cambria Math" w:eastAsia="仿宋_GB2312" w:hAnsi="Cambria Math" w:cs="Times New Roman" w:hint="eastAsia"/>
                  </w:rPr>
                  <m:t>7</m:t>
                </m:r>
              </m:sub>
            </m:sSub>
            <m:r>
              <w:rPr>
                <w:rFonts w:ascii="Cambria Math" w:eastAsia="仿宋_GB2312" w:hAnsi="Cambria Math" w:cs="Times New Roman" w:hint="eastAsia"/>
              </w:rPr>
              <m:t>×</m:t>
            </m:r>
            <m:r>
              <w:rPr>
                <w:rFonts w:ascii="Cambria Math" w:eastAsia="仿宋_GB2312" w:hAnsi="Cambria Math" w:cs="Times New Roman" w:hint="eastAsia"/>
              </w:rPr>
              <m:t>A(7,0)</m:t>
            </m:r>
            <m:r>
              <m:rPr>
                <m:nor/>
              </m:rPr>
              <w:rPr>
                <w:rFonts w:ascii="仿宋_GB2312" w:eastAsia="仿宋_GB2312"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c</m:t>
                </m:r>
              </m:e>
              <m:sub>
                <m:r>
                  <w:rPr>
                    <w:rFonts w:ascii="Cambria Math" w:eastAsia="仿宋_GB2312" w:hAnsi="Cambria Math" w:cs="Times New Roman" w:hint="eastAsia"/>
                  </w:rPr>
                  <m:t>8</m:t>
                </m:r>
              </m:sub>
            </m:sSub>
            <m:r>
              <w:rPr>
                <w:rFonts w:ascii="Cambria Math" w:eastAsia="仿宋_GB2312" w:hAnsi="Cambria Math" w:cs="Times New Roman" w:hint="eastAsia"/>
              </w:rPr>
              <m:t>×</m:t>
            </m:r>
            <m:r>
              <w:rPr>
                <w:rFonts w:ascii="Cambria Math" w:eastAsia="仿宋_GB2312" w:hAnsi="Cambria Math" w:cs="Times New Roman" w:hint="eastAsia"/>
              </w:rPr>
              <m:t>A(8,0)</m:t>
            </m:r>
          </m:num>
          <m:den>
            <m:sSub>
              <m:sSubPr>
                <m:ctrlPr>
                  <w:rPr>
                    <w:rFonts w:ascii="Cambria Math" w:eastAsia="仿宋_GB2312" w:hAnsi="Cambria Math" w:cs="Times New Roman" w:hint="eastAsia"/>
                    <w:i/>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vertAlign w:val="subscript"/>
                  </w:rPr>
                  <m:t>water.L</m:t>
                </m:r>
              </m:sub>
            </m:sSub>
            <m:r>
              <w:rPr>
                <w:rFonts w:ascii="Cambria Math" w:eastAsia="仿宋_GB2312" w:hAnsi="Cambria Math" w:cs="Times New Roman" w:hint="eastAsia"/>
              </w:rPr>
              <m:t>×</m:t>
            </m:r>
            <m:f>
              <m:fPr>
                <m:ctrlPr>
                  <w:rPr>
                    <w:rFonts w:ascii="Cambria Math" w:eastAsia="仿宋_GB2312" w:hAnsi="Cambria Math" w:cs="Times New Roman" w:hint="eastAsia"/>
                    <w:i/>
                  </w:rPr>
                </m:ctrlPr>
              </m:fPr>
              <m:num>
                <m:r>
                  <w:rPr>
                    <w:rFonts w:ascii="Cambria Math" w:eastAsia="仿宋_GB2312" w:hAnsi="Cambria Math" w:cs="Times New Roman" w:hint="eastAsia"/>
                  </w:rPr>
                  <m:t>1000</m:t>
                </m:r>
              </m:num>
              <m:den>
                <m:r>
                  <w:rPr>
                    <w:rFonts w:ascii="Cambria Math" w:eastAsia="仿宋_GB2312" w:hAnsi="Cambria Math" w:cs="Times New Roman" w:hint="eastAsia"/>
                  </w:rPr>
                  <m:t>3600</m:t>
                </m:r>
                <m:r>
                  <w:rPr>
                    <w:rFonts w:ascii="Cambria Math" w:eastAsia="仿宋_GB2312" w:hAnsi="Cambria Math" w:cs="Times New Roman" w:hint="eastAsia"/>
                  </w:rPr>
                  <m:t>×</m:t>
                </m:r>
                <m:r>
                  <w:rPr>
                    <w:rFonts w:ascii="Cambria Math" w:eastAsia="仿宋_GB2312" w:hAnsi="Cambria Math" w:cs="Times New Roman" w:hint="eastAsia"/>
                  </w:rPr>
                  <m:t>24</m:t>
                </m:r>
              </m:den>
            </m:f>
          </m:den>
        </m:f>
        <m:r>
          <w:rPr>
            <w:rFonts w:ascii="Cambria Math" w:eastAsia="仿宋_GB2312" w:hAnsi="Cambria Math" w:cs="Times New Roman" w:hint="eastAsia"/>
          </w:rPr>
          <m:t>×</m:t>
        </m:r>
        <m:r>
          <w:rPr>
            <w:rFonts w:ascii="Cambria Math" w:eastAsia="仿宋_GB2312" w:hAnsi="Cambria Math" w:cs="Times New Roman" w:hint="eastAsia"/>
          </w:rPr>
          <m:t>100</m:t>
        </m:r>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82" w:name="_Ref33698001"/>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36</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82"/>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F</m:t>
            </m:r>
          </m:e>
          <m:sub>
            <m:r>
              <m:rPr>
                <m:nor/>
              </m:rPr>
              <w:rPr>
                <w:rFonts w:ascii="仿宋_GB2312" w:eastAsia="仿宋_GB2312" w:cs="Times New Roman" w:hint="eastAsia"/>
              </w:rPr>
              <m:t>stp.air</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c</m:t>
                </m:r>
              </m:e>
              <m:sub>
                <m:r>
                  <w:rPr>
                    <w:rFonts w:ascii="Cambria Math" w:eastAsia="仿宋_GB2312" w:hAnsi="Cambria Math" w:cs="Times New Roman" w:hint="eastAsia"/>
                  </w:rPr>
                  <m:t>1</m:t>
                </m:r>
              </m:sub>
            </m:sSub>
            <m:r>
              <w:rPr>
                <w:rFonts w:ascii="Cambria Math" w:eastAsia="仿宋_GB2312" w:hAnsi="Cambria Math" w:cs="Times New Roman" w:hint="eastAsia"/>
              </w:rPr>
              <m:t>×</m:t>
            </m:r>
            <m:r>
              <w:rPr>
                <w:rFonts w:ascii="Cambria Math" w:eastAsia="仿宋_GB2312" w:hAnsi="Cambria Math" w:cs="Times New Roman" w:hint="eastAsia"/>
              </w:rPr>
              <m:t>A(1,0)</m:t>
            </m:r>
          </m:num>
          <m:den>
            <m:sSub>
              <m:sSubPr>
                <m:ctrlPr>
                  <w:rPr>
                    <w:rFonts w:ascii="Cambria Math" w:eastAsia="仿宋_GB2312" w:hAnsi="Cambria Math" w:cs="Times New Roman" w:hint="eastAsia"/>
                    <w:i/>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vertAlign w:val="subscript"/>
                  </w:rPr>
                  <m:t>water.L</m:t>
                </m:r>
              </m:sub>
            </m:sSub>
            <m:r>
              <w:rPr>
                <w:rFonts w:ascii="Cambria Math" w:eastAsia="仿宋_GB2312" w:hAnsi="Cambria Math" w:cs="Times New Roman" w:hint="eastAsia"/>
              </w:rPr>
              <m:t>×</m:t>
            </m:r>
            <m:f>
              <m:fPr>
                <m:ctrlPr>
                  <w:rPr>
                    <w:rFonts w:ascii="Cambria Math" w:eastAsia="仿宋_GB2312" w:hAnsi="Cambria Math" w:cs="Times New Roman" w:hint="eastAsia"/>
                    <w:i/>
                  </w:rPr>
                </m:ctrlPr>
              </m:fPr>
              <m:num>
                <m:r>
                  <w:rPr>
                    <w:rFonts w:ascii="Cambria Math" w:eastAsia="仿宋_GB2312" w:hAnsi="Cambria Math" w:cs="Times New Roman" w:hint="eastAsia"/>
                  </w:rPr>
                  <m:t>1000</m:t>
                </m:r>
              </m:num>
              <m:den>
                <m:r>
                  <w:rPr>
                    <w:rFonts w:ascii="Cambria Math" w:eastAsia="仿宋_GB2312" w:hAnsi="Cambria Math" w:cs="Times New Roman" w:hint="eastAsia"/>
                  </w:rPr>
                  <m:t>3600</m:t>
                </m:r>
                <m:r>
                  <w:rPr>
                    <w:rFonts w:ascii="Cambria Math" w:eastAsia="仿宋_GB2312" w:hAnsi="Cambria Math" w:cs="Times New Roman" w:hint="eastAsia"/>
                  </w:rPr>
                  <m:t>×</m:t>
                </m:r>
                <m:r>
                  <w:rPr>
                    <w:rFonts w:ascii="Cambria Math" w:eastAsia="仿宋_GB2312" w:hAnsi="Cambria Math" w:cs="Times New Roman" w:hint="eastAsia"/>
                  </w:rPr>
                  <m:t>24</m:t>
                </m:r>
              </m:den>
            </m:f>
          </m:den>
        </m:f>
        <m:r>
          <w:rPr>
            <w:rFonts w:ascii="Cambria Math" w:eastAsia="仿宋_GB2312" w:hAnsi="Cambria Math" w:cs="Times New Roman" w:hint="eastAsia"/>
          </w:rPr>
          <m:t>×</m:t>
        </m:r>
        <m:r>
          <m:rPr>
            <m:nor/>
          </m:rPr>
          <w:rPr>
            <w:rFonts w:ascii="仿宋_GB2312" w:eastAsia="仿宋_GB2312" w:cs="Times New Roman" w:hint="eastAsia"/>
          </w:rPr>
          <m:t>100</m:t>
        </m:r>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83" w:name="_Ref33603410"/>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37</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83"/>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F</m:t>
            </m:r>
          </m:e>
          <m:sub>
            <m:r>
              <m:rPr>
                <m:nor/>
              </m:rPr>
              <w:rPr>
                <w:rFonts w:ascii="仿宋_GB2312" w:eastAsia="仿宋_GB2312" w:cs="Times New Roman" w:hint="eastAsia"/>
              </w:rPr>
              <m:t>stp.sludge</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c</m:t>
                </m:r>
              </m:e>
              <m:sub>
                <m:r>
                  <w:rPr>
                    <w:rFonts w:ascii="Cambria Math" w:eastAsia="仿宋_GB2312" w:hAnsi="Cambria Math" w:cs="Times New Roman" w:hint="eastAsia"/>
                  </w:rPr>
                  <m:t>4</m:t>
                </m:r>
              </m:sub>
            </m:sSub>
            <m:r>
              <w:rPr>
                <w:rFonts w:ascii="Cambria Math" w:eastAsia="仿宋_GB2312" w:hAnsi="Cambria Math" w:cs="Times New Roman" w:hint="eastAsia"/>
              </w:rPr>
              <m:t>×</m:t>
            </m:r>
            <m:r>
              <w:rPr>
                <w:rFonts w:ascii="Cambria Math" w:eastAsia="仿宋_GB2312" w:hAnsi="Cambria Math" w:cs="Times New Roman" w:hint="eastAsia"/>
              </w:rPr>
              <m:t>A</m:t>
            </m:r>
            <m:d>
              <m:dPr>
                <m:ctrlPr>
                  <w:rPr>
                    <w:rFonts w:ascii="Cambria Math" w:eastAsia="仿宋_GB2312" w:hAnsi="Cambria Math" w:cs="Times New Roman" w:hint="eastAsia"/>
                    <w:i/>
                  </w:rPr>
                </m:ctrlPr>
              </m:dPr>
              <m:e>
                <m:r>
                  <w:rPr>
                    <w:rFonts w:ascii="Cambria Math" w:eastAsia="仿宋_GB2312" w:hAnsi="Cambria Math" w:cs="Times New Roman" w:hint="eastAsia"/>
                  </w:rPr>
                  <m:t>4,0</m:t>
                </m:r>
              </m:e>
            </m:d>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c</m:t>
                </m:r>
              </m:e>
              <m:sub>
                <m:r>
                  <w:rPr>
                    <w:rFonts w:ascii="Cambria Math" w:eastAsia="仿宋_GB2312" w:hAnsi="Cambria Math" w:cs="Times New Roman" w:hint="eastAsia"/>
                  </w:rPr>
                  <m:t>9</m:t>
                </m:r>
              </m:sub>
            </m:sSub>
            <m:r>
              <w:rPr>
                <w:rFonts w:ascii="Cambria Math" w:eastAsia="仿宋_GB2312" w:hAnsi="Cambria Math" w:cs="Times New Roman" w:hint="eastAsia"/>
              </w:rPr>
              <m:t>×</m:t>
            </m:r>
            <m:r>
              <w:rPr>
                <w:rFonts w:ascii="Cambria Math" w:eastAsia="仿宋_GB2312" w:hAnsi="Cambria Math" w:cs="Times New Roman" w:hint="eastAsia"/>
              </w:rPr>
              <m:t>A(9,0)</m:t>
            </m:r>
          </m:num>
          <m:den>
            <m:sSub>
              <m:sSubPr>
                <m:ctrlPr>
                  <w:rPr>
                    <w:rFonts w:ascii="Cambria Math" w:eastAsia="仿宋_GB2312" w:hAnsi="Cambria Math" w:cs="Times New Roman" w:hint="eastAsia"/>
                    <w:i/>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vertAlign w:val="subscript"/>
                  </w:rPr>
                  <m:t>water.L</m:t>
                </m:r>
              </m:sub>
            </m:sSub>
            <m:r>
              <w:rPr>
                <w:rFonts w:ascii="Cambria Math" w:eastAsia="仿宋_GB2312" w:hAnsi="Cambria Math" w:cs="Times New Roman" w:hint="eastAsia"/>
              </w:rPr>
              <m:t>×</m:t>
            </m:r>
            <m:f>
              <m:fPr>
                <m:ctrlPr>
                  <w:rPr>
                    <w:rFonts w:ascii="Cambria Math" w:eastAsia="仿宋_GB2312" w:hAnsi="Cambria Math" w:cs="Times New Roman" w:hint="eastAsia"/>
                    <w:i/>
                  </w:rPr>
                </m:ctrlPr>
              </m:fPr>
              <m:num>
                <m:r>
                  <w:rPr>
                    <w:rFonts w:ascii="Cambria Math" w:eastAsia="仿宋_GB2312" w:hAnsi="Cambria Math" w:cs="Times New Roman" w:hint="eastAsia"/>
                  </w:rPr>
                  <m:t>1000</m:t>
                </m:r>
              </m:num>
              <m:den>
                <m:r>
                  <w:rPr>
                    <w:rFonts w:ascii="Cambria Math" w:eastAsia="仿宋_GB2312" w:hAnsi="Cambria Math" w:cs="Times New Roman" w:hint="eastAsia"/>
                  </w:rPr>
                  <m:t>3600</m:t>
                </m:r>
                <m:r>
                  <w:rPr>
                    <w:rFonts w:ascii="Cambria Math" w:eastAsia="仿宋_GB2312" w:hAnsi="Cambria Math" w:cs="Times New Roman" w:hint="eastAsia"/>
                  </w:rPr>
                  <m:t>×</m:t>
                </m:r>
                <m:r>
                  <w:rPr>
                    <w:rFonts w:ascii="Cambria Math" w:eastAsia="仿宋_GB2312" w:hAnsi="Cambria Math" w:cs="Times New Roman" w:hint="eastAsia"/>
                  </w:rPr>
                  <m:t>24</m:t>
                </m:r>
              </m:den>
            </m:f>
          </m:den>
        </m:f>
        <m:r>
          <w:rPr>
            <w:rFonts w:ascii="Cambria Math" w:eastAsia="仿宋_GB2312" w:hAnsi="Cambria Math" w:cs="Times New Roman" w:hint="eastAsia"/>
          </w:rPr>
          <m:t>×</m:t>
        </m:r>
        <m:r>
          <w:rPr>
            <w:rFonts w:ascii="Cambria Math" w:eastAsia="仿宋_GB2312" w:hAnsi="Cambria Math" w:cs="Times New Roman" w:hint="eastAsia"/>
          </w:rPr>
          <m:t>100</m:t>
        </m:r>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84" w:name="_Ref33520993"/>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38</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84"/>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nor/>
              </m:rPr>
              <w:rPr>
                <w:rFonts w:ascii="仿宋_GB2312" w:eastAsia="仿宋_GB2312" w:cs="Times New Roman" w:hint="eastAsia"/>
              </w:rPr>
              <m:t>sludge</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stp.sludge</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vertAlign w:val="subscript"/>
                  </w:rPr>
                  <m:t>water.L</m:t>
                </m:r>
              </m:sub>
            </m:sSub>
            <m:r>
              <w:rPr>
                <w:rFonts w:ascii="Cambria Math" w:eastAsia="仿宋_GB2312" w:hAnsi="Cambria Math" w:cs="Times New Roman" w:hint="eastAsia"/>
              </w:rPr>
              <m:t>×</m:t>
            </m:r>
            <m:sSup>
              <m:sSupPr>
                <m:ctrlPr>
                  <w:rPr>
                    <w:rFonts w:ascii="Cambria Math" w:eastAsia="仿宋_GB2312" w:hAnsi="Cambria Math" w:cs="Times New Roman" w:hint="eastAsia"/>
                  </w:rPr>
                </m:ctrlPr>
              </m:sSupPr>
              <m:e>
                <m:r>
                  <w:rPr>
                    <w:rFonts w:ascii="Cambria Math" w:eastAsia="仿宋_GB2312" w:hAnsi="Cambria Math" w:cs="Times New Roman" w:hint="eastAsia"/>
                  </w:rPr>
                  <m:t>10</m:t>
                </m:r>
              </m:e>
              <m:sup>
                <m:r>
                  <w:rPr>
                    <w:rFonts w:ascii="Cambria Math" w:eastAsia="仿宋_GB2312" w:hAnsi="Cambria Math" w:cs="Times New Roman" w:hint="eastAsia"/>
                  </w:rPr>
                  <m:t>6</m:t>
                </m:r>
              </m:sup>
            </m:sSup>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P</m:t>
                </m:r>
              </m:e>
              <m:sub>
                <m:r>
                  <m:rPr>
                    <m:sty m:val="p"/>
                  </m:rPr>
                  <w:rPr>
                    <w:rFonts w:ascii="Cambria Math" w:eastAsia="仿宋_GB2312" w:hAnsi="Cambria Math" w:cs="Times New Roman" w:hint="eastAsia"/>
                  </w:rPr>
                  <m:t>sludge</m:t>
                </m:r>
              </m:sub>
            </m:sSub>
          </m:den>
        </m:f>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85" w:name="_Ref33469676"/>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39</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85"/>
    </w:p>
    <w:p w:rsidR="003C4FE5" w:rsidRPr="00886B58" w:rsidRDefault="008D45DD" w:rsidP="00886B58">
      <w:pPr>
        <w:pStyle w:val="affffff4"/>
        <w:rPr>
          <w:rFonts w:ascii="仿宋_GB2312" w:eastAsia="仿宋_GB2312" w:cs="Times New Roman"/>
          <w:vanish/>
          <w:specVanish/>
        </w:rPr>
      </w:pPr>
      <w:bookmarkStart w:id="986" w:name="_Ref33603978"/>
      <w:r w:rsidRPr="00886B58">
        <w:rPr>
          <w:rFonts w:ascii="仿宋_GB2312" w:eastAsia="仿宋_GB2312" w:cs="Times New Roman" w:hint="eastAsia"/>
          <w:iCs/>
        </w:rPr>
        <w:tab/>
      </w:r>
      <m:oMath>
        <m:sSub>
          <m:sSubPr>
            <m:ctrlPr>
              <w:rPr>
                <w:rFonts w:ascii="Cambria Math" w:eastAsia="仿宋_GB2312" w:hAnsi="Cambria Math" w:cs="Times New Roman" w:hint="eastAsia"/>
                <w:i/>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stp</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vertAlign w:val="subscript"/>
                  </w:rPr>
                  <m:t>water.L</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stp.water</m:t>
                </m:r>
              </m:sub>
            </m:sSub>
            <m:r>
              <m:rPr>
                <m:sty m:val="p"/>
              </m:rPr>
              <w:rPr>
                <w:rFonts w:ascii="Cambria Math" w:eastAsia="仿宋_GB2312" w:hAnsi="Cambria Math" w:cs="Times New Roman" w:hint="eastAsia"/>
              </w:rPr>
              <m:t>×</m:t>
            </m:r>
            <m:sSup>
              <m:sSupPr>
                <m:ctrlPr>
                  <w:rPr>
                    <w:rFonts w:ascii="Cambria Math" w:eastAsia="仿宋_GB2312" w:hAnsi="Cambria Math" w:cs="Times New Roman" w:hint="eastAsia"/>
                  </w:rPr>
                </m:ctrlPr>
              </m:sSupPr>
              <m:e>
                <m:r>
                  <m:rPr>
                    <m:sty m:val="p"/>
                  </m:rPr>
                  <w:rPr>
                    <w:rFonts w:ascii="Cambria Math" w:eastAsia="仿宋_GB2312" w:hAnsi="Cambria Math" w:cs="Times New Roman" w:hint="eastAsia"/>
                  </w:rPr>
                  <m:t>10</m:t>
                </m:r>
              </m:e>
              <m:sup>
                <m:r>
                  <m:rPr>
                    <m:sty m:val="p"/>
                  </m:rPr>
                  <w:rPr>
                    <w:rFonts w:ascii="Cambria Math" w:eastAsia="仿宋_GB2312" w:hAnsi="Cambria Math" w:cs="Times New Roman" w:hint="eastAsia"/>
                  </w:rPr>
                  <m:t>6</m:t>
                </m:r>
              </m:sup>
            </m:sSup>
          </m:num>
          <m:den>
            <m:r>
              <w:rPr>
                <w:rFonts w:ascii="Cambria Math" w:eastAsia="仿宋_GB2312" w:hAnsi="Cambria Math" w:cs="Times New Roman" w:hint="eastAsia"/>
              </w:rPr>
              <m:t>EFFLUEN</m:t>
            </m:r>
            <m:sSub>
              <m:sSubPr>
                <m:ctrlPr>
                  <w:rPr>
                    <w:rFonts w:ascii="Cambria Math" w:eastAsia="仿宋_GB2312" w:hAnsi="Cambria Math" w:cs="Times New Roman" w:hint="eastAsia"/>
                  </w:rPr>
                </m:ctrlPr>
              </m:sSubPr>
              <m:e>
                <m:r>
                  <w:rPr>
                    <w:rFonts w:ascii="Cambria Math" w:eastAsia="仿宋_GB2312" w:hAnsi="Cambria Math" w:cs="Times New Roman" w:hint="eastAsia"/>
                  </w:rPr>
                  <m:t>T</m:t>
                </m:r>
              </m:e>
              <m:sub>
                <m:r>
                  <m:rPr>
                    <m:sty m:val="p"/>
                  </m:rPr>
                  <w:rPr>
                    <w:rFonts w:ascii="Cambria Math" w:eastAsia="仿宋_GB2312" w:hAnsi="Cambria Math" w:cs="Times New Roman" w:hint="eastAsia"/>
                  </w:rPr>
                  <m:t>stp</m:t>
                </m:r>
              </m:sub>
            </m:sSub>
          </m:den>
        </m:f>
      </m:oMath>
      <w:bookmarkStart w:id="987" w:name="_Ref32770790"/>
    </w:p>
    <w:p w:rsidR="003C4FE5" w:rsidRPr="00886B58" w:rsidRDefault="008D45DD" w:rsidP="00886B58">
      <w:pPr>
        <w:pStyle w:val="affffff4"/>
        <w:rPr>
          <w:rFonts w:ascii="仿宋_GB2312" w:eastAsia="仿宋_GB2312" w:cs="Times New Roman"/>
          <w:position w:val="-8"/>
        </w:rPr>
      </w:pPr>
      <w:r w:rsidRPr="00886B58">
        <w:rPr>
          <w:rFonts w:ascii="仿宋_GB2312" w:eastAsia="仿宋_GB2312" w:cs="Times New Roman" w:hint="eastAsia"/>
        </w:rPr>
        <w:tab/>
      </w:r>
      <w:bookmarkStart w:id="988" w:name="_Ref33604087"/>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D</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40</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86"/>
      <w:bookmarkEnd w:id="987"/>
      <w:bookmarkEnd w:id="988"/>
    </w:p>
    <w:p w:rsidR="003C4FE5" w:rsidRPr="00886B58" w:rsidRDefault="008D45DD" w:rsidP="00886B58">
      <w:pPr>
        <w:snapToGrid w:val="0"/>
        <w:spacing w:line="360" w:lineRule="auto"/>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rPr>
        <w:t>F</w:t>
      </w:r>
      <w:r w:rsidRPr="00886B58">
        <w:rPr>
          <w:rFonts w:ascii="仿宋_GB2312" w:eastAsia="仿宋_GB2312" w:cs="Times New Roman" w:hint="eastAsia"/>
          <w:vertAlign w:val="subscript"/>
        </w:rPr>
        <w:t>stp.water</w:t>
      </w:r>
      <w:r w:rsidRPr="00886B58">
        <w:rPr>
          <w:rFonts w:ascii="仿宋_GB2312" w:eastAsia="仿宋_GB2312" w:cs="Times New Roman" w:hint="eastAsia"/>
        </w:rPr>
        <w:t>、</w:t>
      </w:r>
      <w:r w:rsidRPr="00886B58">
        <w:rPr>
          <w:rFonts w:ascii="仿宋_GB2312" w:eastAsia="仿宋_GB2312" w:cs="Times New Roman" w:hint="eastAsia"/>
          <w:i/>
        </w:rPr>
        <w:t>F</w:t>
      </w:r>
      <w:r w:rsidRPr="00886B58">
        <w:rPr>
          <w:rFonts w:ascii="仿宋_GB2312" w:eastAsia="仿宋_GB2312" w:cs="Times New Roman" w:hint="eastAsia"/>
          <w:vertAlign w:val="subscript"/>
        </w:rPr>
        <w:t>stp.air</w:t>
      </w:r>
      <w:r w:rsidRPr="00886B58">
        <w:rPr>
          <w:rFonts w:ascii="仿宋_GB2312" w:eastAsia="仿宋_GB2312" w:cs="Times New Roman" w:hint="eastAsia"/>
        </w:rPr>
        <w:t>和</w:t>
      </w:r>
      <w:r w:rsidRPr="00886B58">
        <w:rPr>
          <w:rFonts w:ascii="仿宋_GB2312" w:eastAsia="仿宋_GB2312" w:cs="Times New Roman" w:hint="eastAsia"/>
          <w:i/>
        </w:rPr>
        <w:t>F</w:t>
      </w:r>
      <w:r w:rsidRPr="00886B58">
        <w:rPr>
          <w:rFonts w:ascii="仿宋_GB2312" w:eastAsia="仿宋_GB2312" w:cs="Times New Roman" w:hint="eastAsia"/>
          <w:vertAlign w:val="subscript"/>
        </w:rPr>
        <w:t>stp.sludge</w:t>
      </w:r>
      <w:r w:rsidRPr="00886B58">
        <w:rPr>
          <w:rFonts w:ascii="仿宋_GB2312" w:eastAsia="仿宋_GB2312" w:cs="Times New Roman" w:hint="eastAsia"/>
        </w:rPr>
        <w:t>——分别为STP向水、气和污泥的排放系数，无量纲；</w:t>
      </w:r>
    </w:p>
    <w:p w:rsidR="003C4FE5" w:rsidRPr="00886B58" w:rsidRDefault="008D45DD" w:rsidP="00886B58">
      <w:pPr>
        <w:adjustRightInd w:val="0"/>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c</w:t>
      </w:r>
      <w:r w:rsidRPr="00886B58">
        <w:rPr>
          <w:rFonts w:ascii="仿宋_GB2312" w:eastAsia="仿宋_GB2312" w:cs="Times New Roman" w:hint="eastAsia"/>
          <w:i/>
          <w:vertAlign w:val="subscript"/>
        </w:rPr>
        <w:t>i</w:t>
      </w:r>
      <w:r w:rsidRPr="00886B58">
        <w:rPr>
          <w:rFonts w:ascii="仿宋_GB2312" w:eastAsia="仿宋_GB2312" w:cs="Times New Roman" w:hint="eastAsia"/>
        </w:rPr>
        <w:t>——第i箱中化学物质浓度，mol</w:t>
      </w:r>
      <w:r w:rsidRPr="00886B58">
        <w:rPr>
          <w:rFonts w:ascii="仿宋_GB2312" w:eastAsia="仿宋_GB2312" w:cs="Times New Roman" w:hint="eastAsia"/>
          <w:color w:val="000000"/>
        </w:rPr>
        <w:t>·</w:t>
      </w:r>
      <w:r w:rsidRPr="00886B58">
        <w:rPr>
          <w:rFonts w:ascii="仿宋_GB2312" w:eastAsia="仿宋_GB2312" w:cs="Times New Roman" w:hint="eastAsia"/>
        </w:rPr>
        <w:t>m</w:t>
      </w:r>
      <w:r w:rsidRPr="00886B58">
        <w:rPr>
          <w:rFonts w:ascii="仿宋_GB2312" w:eastAsia="仿宋_GB2312" w:cs="Times New Roman" w:hint="eastAsia"/>
          <w:vertAlign w:val="superscript"/>
        </w:rPr>
        <w:t>-3</w:t>
      </w:r>
      <w:r w:rsidRPr="00886B58">
        <w:rPr>
          <w:rFonts w:ascii="仿宋_GB2312" w:eastAsia="仿宋_GB2312" w:cs="Times New Roman" w:hint="eastAsia"/>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_Ref33698205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35）</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A</w:t>
      </w:r>
      <w:r w:rsidRPr="00886B58">
        <w:rPr>
          <w:rFonts w:ascii="仿宋_GB2312" w:eastAsia="仿宋_GB2312" w:cs="Times New Roman" w:hint="eastAsia"/>
        </w:rPr>
        <w:t>(i,j)——环境介质从i箱到j箱的平流流量，m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s</w:t>
      </w:r>
      <w:r w:rsidRPr="00886B58">
        <w:rPr>
          <w:rFonts w:ascii="仿宋_GB2312" w:eastAsia="仿宋_GB2312" w:cs="Times New Roman" w:hint="eastAsia"/>
          <w:vertAlign w:val="superscript"/>
        </w:rPr>
        <w:t>-1</w:t>
      </w:r>
      <w:r w:rsidRPr="00886B58">
        <w:rPr>
          <w:rFonts w:ascii="仿宋_GB2312" w:eastAsia="仿宋_GB2312" w:cs="Times New Roman" w:hint="eastAsia"/>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_Ref33540868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14）</w:t>
      </w:r>
      <w:r w:rsidRPr="00886B58">
        <w:rPr>
          <w:rFonts w:ascii="仿宋_GB2312" w:eastAsia="仿宋_GB2312" w:hint="eastAsia"/>
        </w:rPr>
        <w:fldChar w:fldCharType="end"/>
      </w:r>
      <w:r w:rsidRPr="00886B58">
        <w:rPr>
          <w:rFonts w:ascii="仿宋_GB2312" w:eastAsia="仿宋_GB2312" w:cs="Times New Roman" w:hint="eastAsia"/>
        </w:rPr>
        <w:t>至</w:t>
      </w:r>
      <w:r w:rsidRPr="00886B58">
        <w:rPr>
          <w:rFonts w:ascii="仿宋_GB2312" w:eastAsia="仿宋_GB2312" w:hint="eastAsia"/>
        </w:rPr>
        <w:fldChar w:fldCharType="begin"/>
      </w:r>
      <w:r w:rsidRPr="00886B58">
        <w:rPr>
          <w:rFonts w:ascii="仿宋_GB2312" w:eastAsia="仿宋_GB2312" w:hint="eastAsia"/>
        </w:rPr>
        <w:instrText xml:space="preserve"> REF _Ref32699244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21）</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E</w:t>
      </w:r>
      <w:r w:rsidRPr="00886B58">
        <w:rPr>
          <w:rFonts w:ascii="仿宋_GB2312" w:eastAsia="仿宋_GB2312" w:cs="Times New Roman" w:hint="eastAsia"/>
          <w:vertAlign w:val="subscript"/>
        </w:rPr>
        <w:t>water.L</w:t>
      </w:r>
      <w:r w:rsidRPr="00886B58">
        <w:rPr>
          <w:rFonts w:ascii="仿宋_GB2312" w:eastAsia="仿宋_GB2312" w:cs="Times New Roman" w:hint="eastAsia"/>
        </w:rPr>
        <w:t>——排入STP的废水中化学物质日排放量，kg·d</w:t>
      </w:r>
      <w:r w:rsidRPr="00886B58">
        <w:rPr>
          <w:rFonts w:ascii="仿宋_GB2312" w:eastAsia="仿宋_GB2312" w:cs="Times New Roman" w:hint="eastAsia"/>
          <w:vertAlign w:val="superscript"/>
        </w:rPr>
        <w:t>-1</w:t>
      </w:r>
      <w:r w:rsidRPr="00886B58">
        <w:rPr>
          <w:rFonts w:ascii="仿宋_GB2312" w:eastAsia="仿宋_GB2312" w:cs="Times New Roman" w:hint="eastAsia"/>
        </w:rPr>
        <w:t>，计算方法见8.3节；</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PEC</w:t>
      </w:r>
      <w:r w:rsidRPr="00886B58">
        <w:rPr>
          <w:rFonts w:ascii="仿宋_GB2312" w:eastAsia="仿宋_GB2312" w:cs="Times New Roman" w:hint="eastAsia"/>
          <w:vertAlign w:val="subscript"/>
        </w:rPr>
        <w:t>stp</w:t>
      </w:r>
      <w:r w:rsidRPr="00886B58">
        <w:rPr>
          <w:rFonts w:ascii="仿宋_GB2312" w:eastAsia="仿宋_GB2312" w:cs="Times New Roman" w:hint="eastAsia"/>
        </w:rPr>
        <w:t>——STP曝气池暴露浓度（等于出水中化学物质浓度），mg·L</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pStyle w:val="affffff4"/>
        <w:ind w:leftChars="300" w:left="1260" w:hangingChars="300" w:hanging="630"/>
        <w:jc w:val="both"/>
        <w:rPr>
          <w:rFonts w:ascii="仿宋_GB2312" w:eastAsia="仿宋_GB2312" w:cs="Times New Roman"/>
        </w:rPr>
      </w:pPr>
      <w:r w:rsidRPr="00886B58">
        <w:rPr>
          <w:rFonts w:ascii="仿宋_GB2312" w:eastAsia="仿宋_GB2312" w:cs="Times New Roman" w:hint="eastAsia"/>
          <w:i/>
        </w:rPr>
        <w:t>C</w:t>
      </w:r>
      <w:r w:rsidRPr="00886B58">
        <w:rPr>
          <w:rFonts w:ascii="仿宋_GB2312" w:eastAsia="仿宋_GB2312" w:cs="Times New Roman" w:hint="eastAsia"/>
          <w:vertAlign w:val="subscript"/>
        </w:rPr>
        <w:t>sludge</w:t>
      </w:r>
      <w:r w:rsidRPr="00886B58">
        <w:rPr>
          <w:rFonts w:ascii="仿宋_GB2312" w:eastAsia="仿宋_GB2312" w:cs="Times New Roman" w:hint="eastAsia"/>
        </w:rPr>
        <w:t>——污泥中化学物质浓度，mg·kg</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rPr>
      </w:pPr>
      <w:r w:rsidRPr="00886B58">
        <w:rPr>
          <w:rFonts w:ascii="仿宋_GB2312" w:eastAsia="仿宋_GB2312" w:cs="Times New Roman" w:hint="eastAsia"/>
          <w:i/>
        </w:rPr>
        <w:lastRenderedPageBreak/>
        <w:t>P</w:t>
      </w:r>
      <w:r w:rsidRPr="00886B58">
        <w:rPr>
          <w:rFonts w:ascii="仿宋_GB2312" w:eastAsia="仿宋_GB2312" w:cs="Times New Roman" w:hint="eastAsia"/>
          <w:vertAlign w:val="subscript"/>
        </w:rPr>
        <w:t>sludge</w:t>
      </w:r>
      <w:r w:rsidRPr="00886B58">
        <w:rPr>
          <w:rFonts w:ascii="仿宋_GB2312" w:eastAsia="仿宋_GB2312" w:cs="Times New Roman" w:hint="eastAsia"/>
        </w:rPr>
        <w:t>——污泥产生率，kg</w:t>
      </w:r>
      <w:r w:rsidRPr="00886B58">
        <w:rPr>
          <w:rFonts w:ascii="仿宋_GB2312" w:eastAsia="仿宋_GB2312" w:cs="Times New Roman" w:hint="eastAsia"/>
          <w:color w:val="000000"/>
        </w:rPr>
        <w:t>·</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_Ref32698798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23）</w:t>
      </w:r>
      <w:r w:rsidRPr="00886B58">
        <w:rPr>
          <w:rFonts w:ascii="仿宋_GB2312" w:eastAsia="仿宋_GB2312" w:hint="eastAsia"/>
        </w:rPr>
        <w:fldChar w:fldCharType="end"/>
      </w:r>
      <w:r w:rsidRPr="00886B58">
        <w:rPr>
          <w:rFonts w:ascii="仿宋_GB2312" w:eastAsia="仿宋_GB2312"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b/>
          <w:bCs/>
          <w:sz w:val="32"/>
          <w:szCs w:val="32"/>
        </w:rPr>
      </w:pPr>
      <w:r w:rsidRPr="00886B58">
        <w:rPr>
          <w:rFonts w:ascii="仿宋_GB2312" w:eastAsia="仿宋_GB2312" w:cs="Times New Roman" w:hint="eastAsia"/>
          <w:i/>
        </w:rPr>
        <w:t>EFFLUENT</w:t>
      </w:r>
      <w:r w:rsidRPr="00886B58">
        <w:rPr>
          <w:rFonts w:ascii="仿宋_GB2312" w:eastAsia="仿宋_GB2312" w:cs="Times New Roman" w:hint="eastAsia"/>
          <w:vertAlign w:val="subscript"/>
        </w:rPr>
        <w:t>stp</w:t>
      </w:r>
      <w:r w:rsidRPr="00886B58">
        <w:rPr>
          <w:rFonts w:ascii="仿宋_GB2312" w:eastAsia="仿宋_GB2312" w:cs="Times New Roman" w:hint="eastAsia"/>
        </w:rPr>
        <w:t>——污水日处理量，m</w:t>
      </w:r>
      <w:r w:rsidRPr="00886B58">
        <w:rPr>
          <w:rFonts w:ascii="仿宋_GB2312" w:eastAsia="仿宋_GB2312" w:cs="Times New Roman" w:hint="eastAsia"/>
          <w:vertAlign w:val="superscript"/>
        </w:rPr>
        <w:t>3</w:t>
      </w:r>
      <w:r w:rsidRPr="00886B58">
        <w:rPr>
          <w:rFonts w:ascii="仿宋_GB2312" w:eastAsia="仿宋_GB2312" w:cs="Times New Roman" w:hint="eastAsia"/>
          <w:color w:val="000000"/>
        </w:rPr>
        <w:t>·</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，推荐值见表B.1。</w:t>
      </w:r>
      <w:r w:rsidRPr="00886B58">
        <w:rPr>
          <w:rFonts w:ascii="仿宋_GB2312" w:eastAsia="仿宋_GB2312" w:cs="Times New Roman" w:hint="eastAsia"/>
        </w:rPr>
        <w:br w:type="page"/>
      </w:r>
    </w:p>
    <w:p w:rsidR="003C4FE5" w:rsidRPr="00980D0F" w:rsidRDefault="008D45DD" w:rsidP="00980D0F">
      <w:pPr>
        <w:pStyle w:val="7"/>
      </w:pPr>
      <w:bookmarkStart w:id="989" w:name="_Toc32520768"/>
      <w:bookmarkStart w:id="990" w:name="_Toc32520701"/>
      <w:bookmarkStart w:id="991" w:name="_Toc32520634"/>
      <w:bookmarkStart w:id="992" w:name="_Toc32520449"/>
      <w:bookmarkStart w:id="993" w:name="_Toc32659998"/>
      <w:r w:rsidRPr="00980D0F">
        <w:lastRenderedPageBreak/>
        <w:br/>
      </w:r>
      <w:bookmarkStart w:id="994" w:name="_Toc50124977"/>
      <w:r w:rsidRPr="00980D0F">
        <w:t>（规范性附录）</w:t>
      </w:r>
      <w:r w:rsidRPr="00980D0F">
        <w:br/>
      </w:r>
      <w:r w:rsidRPr="00980D0F">
        <w:rPr>
          <w:rFonts w:hint="eastAsia"/>
        </w:rPr>
        <w:t>局部尺度</w:t>
      </w:r>
      <w:r w:rsidRPr="00980D0F">
        <w:t>环境暴露估算模型</w:t>
      </w:r>
      <w:bookmarkEnd w:id="989"/>
      <w:bookmarkEnd w:id="990"/>
      <w:bookmarkEnd w:id="991"/>
      <w:bookmarkEnd w:id="992"/>
      <w:bookmarkEnd w:id="993"/>
      <w:bookmarkEnd w:id="994"/>
    </w:p>
    <w:p w:rsidR="003C4FE5" w:rsidRDefault="003C4FE5">
      <w:pPr>
        <w:rPr>
          <w:rFonts w:cs="Times New Roman"/>
        </w:rPr>
      </w:pPr>
    </w:p>
    <w:p w:rsidR="003C4FE5" w:rsidRDefault="008D45DD">
      <w:pPr>
        <w:pStyle w:val="8"/>
        <w:rPr>
          <w:rFonts w:ascii="Times New Roman" w:hAnsi="Times New Roman" w:cs="Times New Roman"/>
        </w:rPr>
      </w:pPr>
      <w:r>
        <w:rPr>
          <w:rFonts w:ascii="Times New Roman" w:hAnsi="Times New Roman" w:cs="Times New Roman"/>
        </w:rPr>
        <w:t>大气</w:t>
      </w:r>
    </w:p>
    <w:p w:rsidR="003C4FE5" w:rsidRPr="00886B58" w:rsidRDefault="008D45DD" w:rsidP="00886B58">
      <w:pPr>
        <w:snapToGrid w:val="0"/>
        <w:spacing w:line="360" w:lineRule="auto"/>
        <w:ind w:firstLineChars="200" w:firstLine="420"/>
        <w:rPr>
          <w:rFonts w:ascii="仿宋_GB2312" w:eastAsia="仿宋_GB2312" w:cs="Times New Roman"/>
        </w:rPr>
      </w:pPr>
      <w:r w:rsidRPr="00886B58">
        <w:rPr>
          <w:rFonts w:ascii="仿宋_GB2312" w:eastAsia="仿宋_GB2312" w:cs="Times New Roman" w:hint="eastAsia"/>
        </w:rPr>
        <w:t>（1）局部大气STP间接排放率（</w:t>
      </w:r>
      <w:r w:rsidRPr="00886B58">
        <w:rPr>
          <w:rFonts w:ascii="仿宋_GB2312" w:eastAsia="仿宋_GB2312" w:cs="Times New Roman" w:hint="eastAsia"/>
          <w:i/>
        </w:rPr>
        <w:t>E</w:t>
      </w:r>
      <w:r w:rsidRPr="00886B58">
        <w:rPr>
          <w:rFonts w:ascii="仿宋_GB2312" w:eastAsia="仿宋_GB2312" w:cs="Times New Roman" w:hint="eastAsia"/>
          <w:vertAlign w:val="subscript"/>
        </w:rPr>
        <w:t>stp.air</w:t>
      </w:r>
      <w:r w:rsidRPr="00886B58">
        <w:rPr>
          <w:rFonts w:ascii="仿宋_GB2312" w:eastAsia="仿宋_GB2312" w:cs="Times New Roman" w:hint="eastAsia"/>
        </w:rPr>
        <w:t>）：</w:t>
      </w:r>
    </w:p>
    <w:p w:rsidR="003C4FE5" w:rsidRPr="00886B58" w:rsidRDefault="008D45DD" w:rsidP="00886B58">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rPr>
              <m:t>stp.air</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stp.air</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rPr>
              <m:t>water.L</m:t>
            </m:r>
          </m:sub>
        </m:sSub>
      </m:oMath>
    </w:p>
    <w:p w:rsidR="003C4FE5" w:rsidRPr="00886B58" w:rsidRDefault="008D45DD" w:rsidP="00886B58">
      <w:pPr>
        <w:pStyle w:val="affffff4"/>
        <w:rPr>
          <w:rFonts w:ascii="仿宋_GB2312" w:eastAsia="仿宋_GB2312" w:cs="Times New Roman"/>
        </w:rPr>
      </w:pPr>
      <w:r w:rsidRPr="00886B58">
        <w:rPr>
          <w:rFonts w:ascii="仿宋_GB2312" w:eastAsia="仿宋_GB2312" w:cs="Times New Roman" w:hint="eastAsia"/>
        </w:rPr>
        <w:tab/>
      </w:r>
      <w:bookmarkStart w:id="995" w:name="_Ref32774731"/>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E</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1</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95"/>
    </w:p>
    <w:p w:rsidR="003C4FE5" w:rsidRPr="00886B58" w:rsidRDefault="008D45DD" w:rsidP="00886B58">
      <w:pPr>
        <w:adjustRightInd w:val="0"/>
        <w:snapToGrid w:val="0"/>
        <w:spacing w:line="360" w:lineRule="auto"/>
        <w:rPr>
          <w:rFonts w:ascii="仿宋_GB2312" w:eastAsia="仿宋_GB2312" w:cs="Times New Roman"/>
          <w:sz w:val="24"/>
        </w:rPr>
      </w:pPr>
      <w:r w:rsidRPr="00886B58">
        <w:rPr>
          <w:rFonts w:ascii="仿宋_GB2312" w:eastAsia="仿宋_GB2312" w:cs="Times New Roman" w:hint="eastAsia"/>
          <w:sz w:val="24"/>
        </w:rPr>
        <w:t>式中：</w:t>
      </w:r>
      <w:r w:rsidRPr="00886B58">
        <w:rPr>
          <w:rFonts w:ascii="仿宋_GB2312" w:eastAsia="仿宋_GB2312" w:cs="Times New Roman" w:hint="eastAsia"/>
          <w:i/>
          <w:color w:val="000000"/>
          <w:kern w:val="0"/>
        </w:rPr>
        <w:t>E</w:t>
      </w:r>
      <w:r w:rsidRPr="00886B58">
        <w:rPr>
          <w:rFonts w:ascii="仿宋_GB2312" w:eastAsia="仿宋_GB2312" w:cs="Times New Roman" w:hint="eastAsia"/>
          <w:color w:val="000000"/>
          <w:kern w:val="0"/>
          <w:vertAlign w:val="subscript"/>
        </w:rPr>
        <w:t>stp.air</w:t>
      </w:r>
      <w:r w:rsidRPr="00886B58">
        <w:rPr>
          <w:rFonts w:ascii="仿宋_GB2312" w:eastAsia="仿宋_GB2312" w:cs="Times New Roman" w:hint="eastAsia"/>
          <w:color w:val="000000"/>
          <w:kern w:val="0"/>
        </w:rPr>
        <w:t>——</w:t>
      </w:r>
      <w:r w:rsidRPr="00886B58">
        <w:rPr>
          <w:rFonts w:ascii="仿宋_GB2312" w:eastAsia="仿宋_GB2312" w:cs="Times New Roman" w:hint="eastAsia"/>
        </w:rPr>
        <w:t>STP向局部大气的排放量，kg·d</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napToGrid w:val="0"/>
        <w:spacing w:line="360" w:lineRule="auto"/>
        <w:ind w:firstLineChars="350" w:firstLine="735"/>
        <w:rPr>
          <w:rFonts w:ascii="仿宋_GB2312" w:eastAsia="仿宋_GB2312" w:cs="Times New Roman"/>
        </w:rPr>
      </w:pPr>
      <w:r w:rsidRPr="00886B58">
        <w:rPr>
          <w:rFonts w:ascii="仿宋_GB2312" w:eastAsia="仿宋_GB2312" w:cs="Times New Roman" w:hint="eastAsia"/>
          <w:i/>
          <w:color w:val="000000"/>
          <w:kern w:val="0"/>
        </w:rPr>
        <w:t>F</w:t>
      </w:r>
      <w:r w:rsidRPr="00886B58">
        <w:rPr>
          <w:rFonts w:ascii="仿宋_GB2312" w:eastAsia="仿宋_GB2312" w:cs="Times New Roman" w:hint="eastAsia"/>
          <w:color w:val="000000"/>
          <w:kern w:val="0"/>
          <w:vertAlign w:val="subscript"/>
        </w:rPr>
        <w:t>stp.air</w:t>
      </w:r>
      <w:r w:rsidRPr="00886B58">
        <w:rPr>
          <w:rFonts w:ascii="仿宋_GB2312" w:eastAsia="仿宋_GB2312" w:cs="Times New Roman" w:hint="eastAsia"/>
          <w:color w:val="000000"/>
          <w:kern w:val="0"/>
        </w:rPr>
        <w:t>——</w:t>
      </w:r>
      <w:r w:rsidRPr="00886B58">
        <w:rPr>
          <w:rFonts w:ascii="仿宋_GB2312" w:eastAsia="仿宋_GB2312" w:cs="Times New Roman" w:hint="eastAsia"/>
        </w:rPr>
        <w:t>STP大气排放系数，无量纲，计算方法见公式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_Ref33603410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（D</w:t>
      </w:r>
      <w:r w:rsidR="00C41123" w:rsidRPr="00886B58">
        <w:rPr>
          <w:rFonts w:ascii="仿宋_GB2312" w:eastAsia="仿宋_GB2312" w:cs="Times New Roman" w:hint="eastAsia"/>
        </w:rPr>
        <w:noBreakHyphen/>
        <w:t>37）</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snapToGrid w:val="0"/>
        <w:spacing w:line="360" w:lineRule="auto"/>
        <w:ind w:firstLineChars="350" w:firstLine="735"/>
        <w:rPr>
          <w:rFonts w:ascii="仿宋_GB2312" w:eastAsia="仿宋_GB2312" w:cs="Times New Roman"/>
        </w:rPr>
      </w:pPr>
      <w:r w:rsidRPr="00886B58">
        <w:rPr>
          <w:rFonts w:ascii="仿宋_GB2312" w:eastAsia="仿宋_GB2312" w:cs="Times New Roman" w:hint="eastAsia"/>
          <w:i/>
          <w:color w:val="000000"/>
          <w:kern w:val="0"/>
        </w:rPr>
        <w:t>E</w:t>
      </w:r>
      <w:r w:rsidRPr="00886B58">
        <w:rPr>
          <w:rFonts w:ascii="仿宋_GB2312" w:eastAsia="仿宋_GB2312" w:cs="Times New Roman" w:hint="eastAsia"/>
          <w:color w:val="000000"/>
          <w:kern w:val="0"/>
          <w:vertAlign w:val="subscript"/>
        </w:rPr>
        <w:t>water.L</w:t>
      </w:r>
      <w:r w:rsidRPr="00886B58">
        <w:rPr>
          <w:rFonts w:ascii="仿宋_GB2312" w:eastAsia="仿宋_GB2312" w:cs="Times New Roman" w:hint="eastAsia"/>
          <w:color w:val="000000"/>
          <w:kern w:val="0"/>
        </w:rPr>
        <w:t>——</w:t>
      </w:r>
      <w:r w:rsidRPr="00886B58">
        <w:rPr>
          <w:rFonts w:ascii="仿宋_GB2312" w:eastAsia="仿宋_GB2312" w:cs="Times New Roman" w:hint="eastAsia"/>
        </w:rPr>
        <w:t>局部废水排放率，kg·d</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napToGrid w:val="0"/>
        <w:spacing w:line="360" w:lineRule="auto"/>
        <w:ind w:firstLineChars="200" w:firstLine="420"/>
        <w:rPr>
          <w:rFonts w:ascii="仿宋_GB2312" w:eastAsia="仿宋_GB2312" w:cs="Times New Roman"/>
        </w:rPr>
      </w:pPr>
      <w:r w:rsidRPr="00886B58">
        <w:rPr>
          <w:rFonts w:ascii="仿宋_GB2312" w:eastAsia="仿宋_GB2312" w:cs="Times New Roman" w:hint="eastAsia"/>
        </w:rPr>
        <w:t>（2）大气中年均浓度（</w:t>
      </w:r>
      <w:r w:rsidRPr="00886B58">
        <w:rPr>
          <w:rFonts w:ascii="仿宋_GB2312" w:eastAsia="仿宋_GB2312" w:cs="Times New Roman" w:hint="eastAsia"/>
          <w:i/>
        </w:rPr>
        <w:t>PEC</w:t>
      </w:r>
      <w:r w:rsidRPr="00886B58">
        <w:rPr>
          <w:rFonts w:ascii="仿宋_GB2312" w:eastAsia="仿宋_GB2312" w:cs="Times New Roman" w:hint="eastAsia"/>
          <w:vertAlign w:val="subscript"/>
        </w:rPr>
        <w:t>air.ann.L</w:t>
      </w:r>
      <w:r w:rsidRPr="00886B58">
        <w:rPr>
          <w:rFonts w:ascii="仿宋_GB2312" w:eastAsia="仿宋_GB2312" w:cs="Times New Roman" w:hint="eastAsia"/>
        </w:rPr>
        <w:t>）：</w:t>
      </w:r>
    </w:p>
    <w:p w:rsidR="001C32FE" w:rsidRPr="00886B58" w:rsidRDefault="008D45DD" w:rsidP="00886B58">
      <w:pPr>
        <w:pStyle w:val="affffff4"/>
        <w:jc w:val="right"/>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air.ann.L</m:t>
            </m:r>
          </m:sub>
        </m:sSub>
        <m:r>
          <m:rPr>
            <m:sty m:val="p"/>
          </m:rPr>
          <w:rPr>
            <w:rFonts w:ascii="Cambria Math" w:eastAsia="仿宋_GB2312" w:hAnsi="Cambria Math" w:cs="Times New Roman" w:hint="eastAsia"/>
          </w:rPr>
          <m:t>=</m:t>
        </m:r>
        <m:func>
          <m:funcPr>
            <m:ctrlPr>
              <w:rPr>
                <w:rFonts w:ascii="Cambria Math" w:eastAsia="仿宋_GB2312" w:hAnsi="Cambria Math" w:cs="Times New Roman" w:hint="eastAsia"/>
              </w:rPr>
            </m:ctrlPr>
          </m:funcPr>
          <m:fName>
            <m:r>
              <w:rPr>
                <w:rFonts w:ascii="Cambria Math" w:eastAsia="仿宋_GB2312" w:hAnsi="Cambria Math" w:cs="Times New Roman" w:hint="eastAsia"/>
              </w:rPr>
              <m:t>max</m:t>
            </m:r>
          </m:fName>
          <m:e>
            <m:d>
              <m:dPr>
                <m:begChr m:val="（"/>
                <m:endChr m:val="）"/>
                <m:ctrlPr>
                  <w:rPr>
                    <w:rFonts w:ascii="Cambria Math" w:eastAsia="仿宋_GB2312" w:hAnsi="Cambria Math" w:cs="Times New Roman" w:hint="eastAsia"/>
                  </w:rPr>
                </m:ctrlPr>
              </m:dPr>
              <m:e>
                <m:sSub>
                  <m:sSubPr>
                    <m:ctrlPr>
                      <w:rPr>
                        <w:rFonts w:ascii="Cambria Math" w:eastAsia="仿宋_GB2312" w:hAnsi="Cambria Math" w:cs="Times New Roman" w:hint="eastAsia"/>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rPr>
                      <m:t>air.L</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rPr>
                      <m:t>stp.air</m:t>
                    </m:r>
                  </m:sub>
                </m:sSub>
              </m:e>
            </m:d>
          </m:e>
        </m:func>
        <m:r>
          <m:rPr>
            <m:sty m:val="p"/>
          </m:rPr>
          <w:rPr>
            <w:rFonts w:ascii="Cambria Math" w:eastAsia="仿宋_GB2312" w:hAnsi="Cambria Math" w:cs="Times New Roman" w:hint="eastAsia"/>
          </w:rPr>
          <w:sym w:font="Symbol" w:char="F0B4"/>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std.air</m:t>
            </m:r>
          </m:sub>
        </m:sSub>
        <m:r>
          <m:rPr>
            <m:sty m:val="p"/>
          </m:rPr>
          <w:rPr>
            <w:rFonts w:ascii="Cambria Math" w:eastAsia="仿宋_GB2312" w:hAnsi="Cambria Math" w:cs="Times New Roman" w:hint="eastAsia"/>
          </w:rPr>
          <w:sym w:font="Symbol" w:char="F0B4"/>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T</m:t>
                </m:r>
              </m:e>
              <m:sub>
                <m:r>
                  <m:rPr>
                    <m:sty m:val="p"/>
                  </m:rPr>
                  <w:rPr>
                    <w:rFonts w:ascii="Cambria Math" w:eastAsia="仿宋_GB2312" w:hAnsi="Cambria Math" w:cs="Times New Roman" w:hint="eastAsia"/>
                  </w:rPr>
                  <m:t>emission</m:t>
                </m:r>
              </m:sub>
            </m:sSub>
          </m:num>
          <m:den>
            <m:r>
              <m:rPr>
                <m:sty m:val="p"/>
              </m:rPr>
              <w:rPr>
                <w:rFonts w:ascii="Cambria Math" w:eastAsia="仿宋_GB2312" w:hAnsi="Cambria Math" w:cs="Times New Roman" w:hint="eastAsia"/>
              </w:rPr>
              <m:t>365</m:t>
            </m:r>
          </m:den>
        </m:f>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air.R</m:t>
            </m:r>
          </m:sub>
        </m:sSub>
      </m:oMath>
    </w:p>
    <w:p w:rsidR="003C4FE5" w:rsidRPr="00886B58" w:rsidRDefault="008D45DD" w:rsidP="00886B58">
      <w:pPr>
        <w:pStyle w:val="affffff4"/>
        <w:jc w:val="right"/>
        <w:rPr>
          <w:rFonts w:ascii="仿宋_GB2312" w:eastAsia="仿宋_GB2312" w:cs="Times New Roman"/>
        </w:rPr>
      </w:pPr>
      <w:r w:rsidRPr="00886B58">
        <w:rPr>
          <w:rFonts w:ascii="仿宋_GB2312" w:eastAsia="仿宋_GB2312" w:cs="Times New Roman" w:hint="eastAsia"/>
        </w:rPr>
        <w:tab/>
      </w:r>
      <w:bookmarkStart w:id="996" w:name="_Ref32775732"/>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E</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2</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96"/>
    </w:p>
    <w:p w:rsidR="003C4FE5" w:rsidRPr="00886B58" w:rsidRDefault="008D45DD" w:rsidP="00886B58">
      <w:pPr>
        <w:snapToGrid w:val="0"/>
        <w:spacing w:line="360" w:lineRule="auto"/>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rPr>
        <w:t>PEC</w:t>
      </w:r>
      <w:r w:rsidRPr="00886B58">
        <w:rPr>
          <w:rFonts w:ascii="仿宋_GB2312" w:eastAsia="仿宋_GB2312" w:cs="Times New Roman" w:hint="eastAsia"/>
          <w:vertAlign w:val="subscript"/>
        </w:rPr>
        <w:t>air.ann.L</w:t>
      </w:r>
      <w:r w:rsidRPr="00886B58">
        <w:rPr>
          <w:rFonts w:ascii="仿宋_GB2312" w:eastAsia="仿宋_GB2312" w:cs="Times New Roman" w:hint="eastAsia"/>
        </w:rPr>
        <w:t>——大气中局部年均预测环境浓度，mg·m</w:t>
      </w:r>
      <w:r w:rsidRPr="00886B58">
        <w:rPr>
          <w:rFonts w:ascii="仿宋_GB2312" w:eastAsia="仿宋_GB2312" w:cs="Times New Roman" w:hint="eastAsia"/>
          <w:vertAlign w:val="superscript"/>
        </w:rPr>
        <w:t>-3</w:t>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E</w:t>
      </w:r>
      <w:r w:rsidRPr="00886B58">
        <w:rPr>
          <w:rFonts w:ascii="仿宋_GB2312" w:eastAsia="仿宋_GB2312" w:cs="Times New Roman" w:hint="eastAsia"/>
          <w:vertAlign w:val="subscript"/>
        </w:rPr>
        <w:t>air.L</w:t>
      </w:r>
      <w:r w:rsidRPr="00886B58">
        <w:rPr>
          <w:rFonts w:ascii="仿宋_GB2312" w:eastAsia="仿宋_GB2312" w:cs="Times New Roman" w:hint="eastAsia"/>
        </w:rPr>
        <w:t>——局部大气直接排放率，kg·d</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E</w:t>
      </w:r>
      <w:r w:rsidRPr="00886B58">
        <w:rPr>
          <w:rFonts w:ascii="仿宋_GB2312" w:eastAsia="仿宋_GB2312" w:cs="Times New Roman" w:hint="eastAsia"/>
          <w:vertAlign w:val="subscript"/>
        </w:rPr>
        <w:t>stp.air</w:t>
      </w:r>
      <w:r w:rsidRPr="00886B58">
        <w:rPr>
          <w:rFonts w:ascii="仿宋_GB2312" w:eastAsia="仿宋_GB2312" w:cs="Times New Roman" w:hint="eastAsia"/>
        </w:rPr>
        <w:t>——局部大气STP间接排放率，kg·d</w:t>
      </w:r>
      <w:r w:rsidRPr="00886B58">
        <w:rPr>
          <w:rFonts w:ascii="仿宋_GB2312" w:eastAsia="仿宋_GB2312" w:cs="Times New Roman" w:hint="eastAsia"/>
          <w:vertAlign w:val="superscript"/>
        </w:rPr>
        <w:t>-1</w:t>
      </w:r>
      <w:r w:rsidRPr="00886B58">
        <w:rPr>
          <w:rFonts w:ascii="仿宋_GB2312" w:eastAsia="仿宋_GB2312" w:cs="Times New Roman" w:hint="eastAsia"/>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_Ref32774731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（E</w:t>
      </w:r>
      <w:r w:rsidR="00C41123" w:rsidRPr="00886B58">
        <w:rPr>
          <w:rFonts w:ascii="仿宋_GB2312" w:eastAsia="仿宋_GB2312" w:cs="Times New Roman" w:hint="eastAsia"/>
        </w:rPr>
        <w:noBreakHyphen/>
        <w:t>1）</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rPr>
        <w:t>C</w:t>
      </w:r>
      <w:r w:rsidRPr="00886B58">
        <w:rPr>
          <w:rFonts w:ascii="仿宋_GB2312" w:eastAsia="仿宋_GB2312" w:cs="Times New Roman" w:hint="eastAsia"/>
          <w:vertAlign w:val="subscript"/>
        </w:rPr>
        <w:t>std.air</w:t>
      </w:r>
      <w:r w:rsidRPr="00886B58">
        <w:rPr>
          <w:rFonts w:ascii="仿宋_GB2312" w:eastAsia="仿宋_GB2312" w:cs="Times New Roman" w:hint="eastAsia"/>
        </w:rPr>
        <w:t>——排放量为1 kg·d</w:t>
      </w:r>
      <w:r w:rsidRPr="00886B58">
        <w:rPr>
          <w:rFonts w:ascii="仿宋_GB2312" w:eastAsia="仿宋_GB2312" w:cs="Times New Roman" w:hint="eastAsia"/>
          <w:vertAlign w:val="superscript"/>
        </w:rPr>
        <w:t>-1</w:t>
      </w:r>
      <w:r w:rsidRPr="00886B58">
        <w:rPr>
          <w:rFonts w:ascii="仿宋_GB2312" w:eastAsia="仿宋_GB2312" w:cs="Times New Roman" w:hint="eastAsia"/>
        </w:rPr>
        <w:t>时大气中的浓度，mg·m</w:t>
      </w:r>
      <w:r w:rsidRPr="00886B58">
        <w:rPr>
          <w:rFonts w:ascii="仿宋_GB2312" w:eastAsia="仿宋_GB2312" w:cs="Times New Roman" w:hint="eastAsia"/>
          <w:vertAlign w:val="superscript"/>
        </w:rPr>
        <w:t>-3</w:t>
      </w:r>
      <w:r w:rsidRPr="00886B58">
        <w:rPr>
          <w:rFonts w:ascii="仿宋_GB2312" w:eastAsia="仿宋_GB2312" w:cs="Times New Roman" w:hint="eastAsia"/>
        </w:rPr>
        <w:t>，默认为2.78×10</w:t>
      </w:r>
      <w:r w:rsidRPr="00886B58">
        <w:rPr>
          <w:rFonts w:ascii="仿宋_GB2312" w:eastAsia="仿宋_GB2312" w:cs="Times New Roman" w:hint="eastAsia"/>
          <w:vertAlign w:val="superscript"/>
        </w:rPr>
        <w:t>-4</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firstLineChars="300" w:firstLine="630"/>
        <w:rPr>
          <w:rFonts w:ascii="仿宋_GB2312" w:eastAsia="仿宋_GB2312" w:cs="Times New Roman"/>
        </w:rPr>
      </w:pPr>
      <w:r w:rsidRPr="00886B58">
        <w:rPr>
          <w:rFonts w:ascii="仿宋_GB2312" w:eastAsia="仿宋_GB2312" w:cs="Times New Roman" w:hint="eastAsia"/>
          <w:i/>
          <w:color w:val="000000"/>
          <w:kern w:val="0"/>
        </w:rPr>
        <w:t>T</w:t>
      </w:r>
      <w:r w:rsidRPr="00886B58">
        <w:rPr>
          <w:rFonts w:ascii="仿宋_GB2312" w:eastAsia="仿宋_GB2312" w:cs="Times New Roman" w:hint="eastAsia"/>
          <w:color w:val="000000"/>
          <w:kern w:val="0"/>
          <w:vertAlign w:val="subscript"/>
        </w:rPr>
        <w:t>emission</w:t>
      </w:r>
      <w:r w:rsidRPr="00886B58">
        <w:rPr>
          <w:rFonts w:ascii="仿宋_GB2312" w:eastAsia="仿宋_GB2312" w:cs="Times New Roman" w:hint="eastAsia"/>
          <w:color w:val="000000"/>
          <w:kern w:val="0"/>
        </w:rPr>
        <w:t>——年排放天数，</w:t>
      </w:r>
      <w:r w:rsidRPr="00886B58">
        <w:rPr>
          <w:rFonts w:ascii="仿宋_GB2312" w:eastAsia="仿宋_GB2312" w:cs="Times New Roman" w:hint="eastAsia"/>
        </w:rPr>
        <w:t>d·y</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firstLineChars="300" w:firstLine="630"/>
        <w:rPr>
          <w:rFonts w:ascii="仿宋_GB2312" w:eastAsia="仿宋_GB2312" w:cs="Times New Roman"/>
        </w:rPr>
      </w:pPr>
      <w:r w:rsidRPr="00886B58">
        <w:rPr>
          <w:rFonts w:ascii="仿宋_GB2312" w:eastAsia="仿宋_GB2312" w:hint="eastAsia"/>
          <w:i/>
        </w:rPr>
        <w:t>PEC</w:t>
      </w:r>
      <w:r w:rsidRPr="00886B58">
        <w:rPr>
          <w:rFonts w:ascii="仿宋_GB2312" w:eastAsia="仿宋_GB2312" w:hint="eastAsia"/>
          <w:vertAlign w:val="subscript"/>
        </w:rPr>
        <w:t>air.R</w:t>
      </w:r>
      <w:r w:rsidRPr="00886B58">
        <w:rPr>
          <w:rFonts w:ascii="仿宋_GB2312" w:eastAsia="仿宋_GB2312" w:hint="eastAsia"/>
        </w:rPr>
        <w:t>——区域大气预测环境浓度，mg·m</w:t>
      </w:r>
      <w:r w:rsidRPr="00886B58">
        <w:rPr>
          <w:rFonts w:ascii="仿宋_GB2312" w:eastAsia="仿宋_GB2312" w:hint="eastAsia"/>
          <w:vertAlign w:val="superscript"/>
        </w:rPr>
        <w:t>-3</w:t>
      </w:r>
      <w:r w:rsidRPr="00886B58">
        <w:rPr>
          <w:rFonts w:ascii="仿宋_GB2312" w:eastAsia="仿宋_GB2312" w:hint="eastAsia"/>
        </w:rPr>
        <w:t>。</w:t>
      </w:r>
    </w:p>
    <w:p w:rsidR="003C4FE5" w:rsidRPr="00886B58" w:rsidRDefault="008D45DD" w:rsidP="00886B58">
      <w:pPr>
        <w:snapToGrid w:val="0"/>
        <w:spacing w:line="360" w:lineRule="auto"/>
        <w:ind w:firstLineChars="200" w:firstLine="420"/>
        <w:rPr>
          <w:rFonts w:ascii="仿宋_GB2312" w:eastAsia="仿宋_GB2312" w:cs="Times New Roman"/>
        </w:rPr>
      </w:pPr>
      <w:r w:rsidRPr="00886B58">
        <w:rPr>
          <w:rFonts w:ascii="仿宋_GB2312" w:eastAsia="仿宋_GB2312" w:cs="Times New Roman" w:hint="eastAsia"/>
        </w:rPr>
        <w:t>（3）假定化学物质气态部分和气溶胶结合部分沉积通量都与排放量成正比，土壤的大气总沉降通量（</w:t>
      </w:r>
      <w:r w:rsidRPr="00886B58">
        <w:rPr>
          <w:rFonts w:ascii="仿宋_GB2312" w:eastAsia="仿宋_GB2312" w:cs="Times New Roman" w:hint="eastAsia"/>
          <w:i/>
          <w:kern w:val="0"/>
        </w:rPr>
        <w:t>DEP</w:t>
      </w:r>
      <w:r w:rsidRPr="00886B58">
        <w:rPr>
          <w:rFonts w:ascii="仿宋_GB2312" w:eastAsia="仿宋_GB2312" w:cs="Times New Roman" w:hint="eastAsia"/>
          <w:kern w:val="0"/>
          <w:vertAlign w:val="subscript"/>
        </w:rPr>
        <w:t>total</w:t>
      </w:r>
      <w:r w:rsidRPr="00886B58">
        <w:rPr>
          <w:rFonts w:ascii="仿宋_GB2312" w:eastAsia="仿宋_GB2312" w:cs="Times New Roman" w:hint="eastAsia"/>
        </w:rPr>
        <w:t>）和年均大气总沉降通量（</w:t>
      </w:r>
      <w:r w:rsidRPr="00886B58">
        <w:rPr>
          <w:rFonts w:ascii="仿宋_GB2312" w:eastAsia="仿宋_GB2312" w:cs="Times New Roman" w:hint="eastAsia"/>
          <w:i/>
          <w:kern w:val="0"/>
        </w:rPr>
        <w:t>DEP</w:t>
      </w:r>
      <w:r w:rsidRPr="00886B58">
        <w:rPr>
          <w:rFonts w:ascii="仿宋_GB2312" w:eastAsia="仿宋_GB2312" w:cs="Times New Roman" w:hint="eastAsia"/>
          <w:kern w:val="0"/>
          <w:vertAlign w:val="subscript"/>
        </w:rPr>
        <w:t>total.ann</w:t>
      </w:r>
      <w:r w:rsidRPr="00886B58">
        <w:rPr>
          <w:rFonts w:ascii="仿宋_GB2312" w:eastAsia="仿宋_GB2312" w:cs="Times New Roman" w:hint="eastAsia"/>
        </w:rPr>
        <w:t>）计算方法分别见</w:t>
      </w:r>
      <w:r w:rsidRPr="00886B58">
        <w:rPr>
          <w:rFonts w:ascii="仿宋_GB2312" w:eastAsia="仿宋_GB2312" w:hint="eastAsia"/>
        </w:rPr>
        <w:fldChar w:fldCharType="begin"/>
      </w:r>
      <w:r w:rsidRPr="00886B58">
        <w:rPr>
          <w:rFonts w:ascii="仿宋_GB2312" w:eastAsia="仿宋_GB2312" w:hint="eastAsia"/>
        </w:rPr>
        <w:instrText xml:space="preserve"> REF _Ref32776245 \h  \* MERGEFORMAT </w:instrText>
      </w:r>
      <w:r w:rsidRPr="00886B58">
        <w:rPr>
          <w:rFonts w:ascii="仿宋_GB2312" w:eastAsia="仿宋_GB2312" w:hint="eastAsia"/>
        </w:rPr>
      </w:r>
      <w:r w:rsidRPr="00886B58">
        <w:rPr>
          <w:rFonts w:ascii="仿宋_GB2312" w:eastAsia="仿宋_GB2312" w:hint="eastAsia"/>
        </w:rPr>
        <w:fldChar w:fldCharType="separate"/>
      </w:r>
      <w:r w:rsidR="001C32FE" w:rsidRPr="00886B58">
        <w:rPr>
          <w:rFonts w:ascii="仿宋_GB2312" w:eastAsia="仿宋_GB2312" w:cs="Times New Roman" w:hint="eastAsia"/>
        </w:rPr>
        <w:t>（E</w:t>
      </w:r>
      <w:r w:rsidR="001C32FE" w:rsidRPr="00886B58">
        <w:rPr>
          <w:rFonts w:ascii="仿宋_GB2312" w:eastAsia="仿宋_GB2312" w:cs="Times New Roman" w:hint="eastAsia"/>
        </w:rPr>
        <w:noBreakHyphen/>
        <w:t>3）</w:t>
      </w:r>
      <w:r w:rsidRPr="00886B58">
        <w:rPr>
          <w:rFonts w:ascii="仿宋_GB2312" w:eastAsia="仿宋_GB2312" w:hint="eastAsia"/>
        </w:rPr>
        <w:fldChar w:fldCharType="end"/>
      </w:r>
      <w:r w:rsidRPr="00886B58">
        <w:rPr>
          <w:rFonts w:ascii="仿宋_GB2312" w:eastAsia="仿宋_GB2312" w:cs="Times New Roman" w:hint="eastAsia"/>
        </w:rPr>
        <w:t>和</w:t>
      </w:r>
      <w:r w:rsidRPr="00886B58">
        <w:rPr>
          <w:rFonts w:ascii="仿宋_GB2312" w:eastAsia="仿宋_GB2312" w:hint="eastAsia"/>
        </w:rPr>
        <w:fldChar w:fldCharType="begin"/>
      </w:r>
      <w:r w:rsidRPr="00886B58">
        <w:rPr>
          <w:rFonts w:ascii="仿宋_GB2312" w:eastAsia="仿宋_GB2312" w:hint="eastAsia"/>
        </w:rPr>
        <w:instrText xml:space="preserve"> REF _Ref32776409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（E</w:t>
      </w:r>
      <w:r w:rsidR="00C41123" w:rsidRPr="00886B58">
        <w:rPr>
          <w:rFonts w:ascii="仿宋_GB2312" w:eastAsia="仿宋_GB2312" w:cs="Times New Roman" w:hint="eastAsia"/>
        </w:rPr>
        <w:noBreakHyphen/>
        <w:t>4）</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E51352" w:rsidP="000E0C76">
      <w:pPr>
        <w:pStyle w:val="affffff4"/>
        <w:jc w:val="right"/>
        <w:rPr>
          <w:rFonts w:ascii="仿宋_GB2312" w:eastAsia="仿宋_GB2312" w:cs="Times New Roman"/>
        </w:rPr>
      </w:pPr>
      <m:oMath>
        <m:sSub>
          <m:sSubPr>
            <m:ctrlPr>
              <w:rPr>
                <w:rFonts w:ascii="Cambria Math" w:eastAsia="仿宋_GB2312" w:hAnsi="Cambria Math" w:hint="eastAsia"/>
                <w:i/>
              </w:rPr>
            </m:ctrlPr>
          </m:sSubPr>
          <m:e>
            <m:r>
              <w:rPr>
                <w:rFonts w:ascii="Cambria Math" w:eastAsia="仿宋_GB2312" w:hAnsi="Cambria Math" w:hint="eastAsia"/>
              </w:rPr>
              <m:t>DEP</m:t>
            </m:r>
          </m:e>
          <m:sub>
            <m:r>
              <m:rPr>
                <m:sty m:val="p"/>
              </m:rPr>
              <w:rPr>
                <w:rFonts w:ascii="Cambria Math" w:eastAsia="仿宋_GB2312" w:hAnsi="Cambria Math" w:hint="eastAsia"/>
              </w:rPr>
              <m:t>total</m:t>
            </m:r>
          </m:sub>
        </m:sSub>
        <m:r>
          <m:rPr>
            <m:sty m:val="p"/>
          </m:rPr>
          <w:rPr>
            <w:rFonts w:ascii="Cambria Math" w:eastAsia="仿宋_GB2312" w:hAnsi="Cambria Math" w:hint="eastAsia"/>
          </w:rPr>
          <m:t>=</m:t>
        </m:r>
        <m:d>
          <m:dPr>
            <m:begChr m:val="（"/>
            <m:endChr m:val="）"/>
            <m:ctrlPr>
              <w:rPr>
                <w:rFonts w:ascii="Cambria Math" w:eastAsia="仿宋_GB2312" w:hAnsi="Cambria Math" w:hint="eastAsia"/>
              </w:rPr>
            </m:ctrlPr>
          </m:dPr>
          <m:e>
            <m:sSub>
              <m:sSubPr>
                <m:ctrlPr>
                  <w:rPr>
                    <w:rFonts w:ascii="Cambria Math" w:eastAsia="仿宋_GB2312" w:hAnsi="Cambria Math" w:hint="eastAsia"/>
                  </w:rPr>
                </m:ctrlPr>
              </m:sSubPr>
              <m:e>
                <m:r>
                  <w:rPr>
                    <w:rFonts w:ascii="Cambria Math" w:eastAsia="仿宋_GB2312" w:hAnsi="Cambria Math" w:hint="eastAsia"/>
                  </w:rPr>
                  <m:t>E</m:t>
                </m:r>
              </m:e>
              <m:sub>
                <m:r>
                  <m:rPr>
                    <m:sty m:val="p"/>
                  </m:rPr>
                  <w:rPr>
                    <w:rFonts w:ascii="Cambria Math" w:eastAsia="仿宋_GB2312" w:hAnsi="Cambria Math" w:hint="eastAsia"/>
                  </w:rPr>
                  <m:t>air.L</m:t>
                </m:r>
              </m:sub>
            </m:sSub>
            <m:r>
              <m:rPr>
                <m:sty m:val="p"/>
              </m:rPr>
              <w:rPr>
                <w:rFonts w:ascii="Cambria Math" w:eastAsia="仿宋_GB2312" w:hAnsi="Cambria Math" w:hint="eastAsia"/>
              </w:rPr>
              <m:t>+</m:t>
            </m:r>
            <m:sSub>
              <m:sSubPr>
                <m:ctrlPr>
                  <w:rPr>
                    <w:rFonts w:ascii="Cambria Math" w:eastAsia="仿宋_GB2312" w:hAnsi="Cambria Math" w:hint="eastAsia"/>
                  </w:rPr>
                </m:ctrlPr>
              </m:sSubPr>
              <m:e>
                <m:r>
                  <w:rPr>
                    <w:rFonts w:ascii="Cambria Math" w:eastAsia="仿宋_GB2312" w:hAnsi="Cambria Math" w:hint="eastAsia"/>
                  </w:rPr>
                  <m:t>E</m:t>
                </m:r>
              </m:e>
              <m:sub>
                <m:r>
                  <m:rPr>
                    <m:sty m:val="p"/>
                  </m:rPr>
                  <w:rPr>
                    <w:rFonts w:ascii="Cambria Math" w:eastAsia="仿宋_GB2312" w:hAnsi="Cambria Math" w:hint="eastAsia"/>
                  </w:rPr>
                  <m:t>stp.air</m:t>
                </m:r>
              </m:sub>
            </m:sSub>
          </m:e>
        </m:d>
        <m:r>
          <m:rPr>
            <m:sty m:val="p"/>
          </m:rPr>
          <w:rPr>
            <w:rFonts w:ascii="Cambria Math" w:eastAsia="仿宋_GB2312" w:hAnsi="Cambria Math" w:hint="eastAsia"/>
          </w:rPr>
          <w:sym w:font="Symbol" w:char="F0B4"/>
        </m:r>
        <m:r>
          <m:rPr>
            <m:sty m:val="p"/>
          </m:rPr>
          <w:rPr>
            <w:rFonts w:ascii="Cambria Math" w:eastAsia="仿宋_GB2312" w:hAnsi="Cambria Math" w:hint="eastAsia"/>
          </w:rPr>
          <m:t>（</m:t>
        </m:r>
        <m:sSub>
          <m:sSubPr>
            <m:ctrlPr>
              <w:rPr>
                <w:rFonts w:ascii="Cambria Math" w:eastAsia="仿宋_GB2312" w:hAnsi="Cambria Math" w:hint="eastAsia"/>
              </w:rPr>
            </m:ctrlPr>
          </m:sSubPr>
          <m:e>
            <m:r>
              <w:rPr>
                <w:rFonts w:ascii="Cambria Math" w:eastAsia="仿宋_GB2312" w:hAnsi="Cambria Math" w:hint="eastAsia"/>
              </w:rPr>
              <m:t>Fass</m:t>
            </m:r>
          </m:e>
          <m:sub>
            <m:r>
              <m:rPr>
                <m:sty m:val="p"/>
              </m:rPr>
              <w:rPr>
                <w:rFonts w:ascii="Cambria Math" w:eastAsia="仿宋_GB2312" w:hAnsi="Cambria Math" w:hint="eastAsia"/>
              </w:rPr>
              <m:t>aer</m:t>
            </m:r>
          </m:sub>
        </m:sSub>
        <m:r>
          <m:rPr>
            <m:sty m:val="p"/>
          </m:rPr>
          <w:rPr>
            <w:rFonts w:ascii="Cambria Math" w:eastAsia="仿宋_GB2312" w:hAnsi="Cambria Math" w:hint="eastAsia"/>
          </w:rPr>
          <w:sym w:font="Symbol" w:char="F0B4"/>
        </m:r>
        <m:sSub>
          <m:sSubPr>
            <m:ctrlPr>
              <w:rPr>
                <w:rFonts w:ascii="Cambria Math" w:eastAsia="仿宋_GB2312" w:hAnsi="Cambria Math" w:hint="eastAsia"/>
              </w:rPr>
            </m:ctrlPr>
          </m:sSubPr>
          <m:e>
            <m:r>
              <w:rPr>
                <w:rFonts w:ascii="Cambria Math" w:eastAsia="仿宋_GB2312" w:hAnsi="Cambria Math" w:hint="eastAsia"/>
              </w:rPr>
              <m:t>DEP</m:t>
            </m:r>
          </m:e>
          <m:sub>
            <m:r>
              <m:rPr>
                <m:sty m:val="p"/>
              </m:rPr>
              <w:rPr>
                <w:rFonts w:ascii="Cambria Math" w:eastAsia="仿宋_GB2312" w:hAnsi="Cambria Math" w:hint="eastAsia"/>
              </w:rPr>
              <m:t>std.aer</m:t>
            </m:r>
          </m:sub>
        </m:sSub>
        <m:r>
          <m:rPr>
            <m:sty m:val="p"/>
          </m:rPr>
          <w:rPr>
            <w:rFonts w:ascii="Cambria Math" w:eastAsia="仿宋_GB2312" w:hAnsi="Cambria Math" w:hint="eastAsia"/>
          </w:rPr>
          <m:t>+</m:t>
        </m:r>
        <m:d>
          <m:dPr>
            <m:begChr m:val="（"/>
            <m:endChr m:val="）"/>
            <m:ctrlPr>
              <w:rPr>
                <w:rFonts w:ascii="Cambria Math" w:eastAsia="仿宋_GB2312" w:hAnsi="Cambria Math" w:hint="eastAsia"/>
              </w:rPr>
            </m:ctrlPr>
          </m:dPr>
          <m:e>
            <m:r>
              <m:rPr>
                <m:sty m:val="p"/>
              </m:rPr>
              <w:rPr>
                <w:rFonts w:ascii="Cambria Math" w:eastAsia="仿宋_GB2312" w:hAnsi="Cambria Math" w:hint="eastAsia"/>
              </w:rPr>
              <m:t>1</m:t>
            </m:r>
            <m:r>
              <m:rPr>
                <m:sty m:val="p"/>
              </m:rPr>
              <w:rPr>
                <w:rFonts w:ascii="微软雅黑" w:eastAsia="微软雅黑" w:hAnsi="微软雅黑" w:cs="微软雅黑" w:hint="eastAsia"/>
              </w:rPr>
              <m:t>-</m:t>
            </m:r>
            <m:sSub>
              <m:sSubPr>
                <m:ctrlPr>
                  <w:rPr>
                    <w:rFonts w:ascii="Cambria Math" w:eastAsia="仿宋_GB2312" w:hAnsi="Cambria Math" w:hint="eastAsia"/>
                  </w:rPr>
                </m:ctrlPr>
              </m:sSubPr>
              <m:e>
                <m:r>
                  <w:rPr>
                    <w:rFonts w:ascii="Cambria Math" w:eastAsia="仿宋_GB2312" w:hAnsi="Cambria Math" w:hint="eastAsia"/>
                  </w:rPr>
                  <m:t>Fass</m:t>
                </m:r>
              </m:e>
              <m:sub>
                <m:r>
                  <m:rPr>
                    <m:sty m:val="p"/>
                  </m:rPr>
                  <w:rPr>
                    <w:rFonts w:ascii="Cambria Math" w:eastAsia="仿宋_GB2312" w:hAnsi="Cambria Math" w:hint="eastAsia"/>
                  </w:rPr>
                  <m:t>aer</m:t>
                </m:r>
              </m:sub>
            </m:sSub>
          </m:e>
        </m:d>
        <m:r>
          <m:rPr>
            <m:sty m:val="p"/>
          </m:rPr>
          <w:rPr>
            <w:rFonts w:ascii="Cambria Math" w:eastAsia="仿宋_GB2312" w:hAnsi="Cambria Math" w:hint="eastAsia"/>
          </w:rPr>
          <w:sym w:font="Symbol" w:char="F0B4"/>
        </m:r>
        <m:sSub>
          <m:sSubPr>
            <m:ctrlPr>
              <w:rPr>
                <w:rFonts w:ascii="Cambria Math" w:eastAsia="仿宋_GB2312" w:hAnsi="Cambria Math" w:hint="eastAsia"/>
              </w:rPr>
            </m:ctrlPr>
          </m:sSubPr>
          <m:e>
            <m:r>
              <w:rPr>
                <w:rFonts w:ascii="Cambria Math" w:eastAsia="仿宋_GB2312" w:hAnsi="Cambria Math" w:hint="eastAsia"/>
              </w:rPr>
              <m:t>DEP</m:t>
            </m:r>
          </m:e>
          <m:sub>
            <m:r>
              <m:rPr>
                <m:sty m:val="p"/>
              </m:rPr>
              <w:rPr>
                <w:rFonts w:ascii="Cambria Math" w:eastAsia="仿宋_GB2312" w:hAnsi="Cambria Math" w:hint="eastAsia"/>
              </w:rPr>
              <m:t>std.gas</m:t>
            </m:r>
          </m:sub>
        </m:sSub>
      </m:oMath>
      <w:bookmarkStart w:id="997" w:name="_Ref32776157"/>
      <w:bookmarkStart w:id="998" w:name="_Ref32776245"/>
      <w:r w:rsidR="008D45DD" w:rsidRPr="00886B58">
        <w:rPr>
          <w:rFonts w:ascii="仿宋_GB2312" w:eastAsia="仿宋_GB2312" w:cs="Times New Roman" w:hint="eastAsia"/>
        </w:rPr>
        <w:t>（</w:t>
      </w:r>
      <w:r w:rsidR="008D45DD" w:rsidRPr="00886B58">
        <w:rPr>
          <w:rFonts w:ascii="仿宋_GB2312" w:eastAsia="仿宋_GB2312" w:cs="Times New Roman" w:hint="eastAsia"/>
        </w:rPr>
        <w:fldChar w:fldCharType="begin"/>
      </w:r>
      <w:r w:rsidR="008D45DD" w:rsidRPr="00886B58">
        <w:rPr>
          <w:rFonts w:ascii="仿宋_GB2312" w:eastAsia="仿宋_GB2312" w:cs="Times New Roman" w:hint="eastAsia"/>
        </w:rPr>
        <w:instrText xml:space="preserve"> STYLEREF 7 \s </w:instrText>
      </w:r>
      <w:r w:rsidR="008D45DD"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E</w:t>
      </w:r>
      <w:r w:rsidR="008D45DD" w:rsidRPr="00886B58">
        <w:rPr>
          <w:rFonts w:ascii="仿宋_GB2312" w:eastAsia="仿宋_GB2312" w:cs="Times New Roman" w:hint="eastAsia"/>
        </w:rPr>
        <w:fldChar w:fldCharType="end"/>
      </w:r>
      <w:r w:rsidR="008D45DD" w:rsidRPr="00886B58">
        <w:rPr>
          <w:rFonts w:ascii="仿宋_GB2312" w:eastAsia="仿宋_GB2312" w:cs="Times New Roman" w:hint="eastAsia"/>
        </w:rPr>
        <w:noBreakHyphen/>
      </w:r>
      <w:r w:rsidR="008D45DD" w:rsidRPr="00886B58">
        <w:rPr>
          <w:rFonts w:ascii="仿宋_GB2312" w:eastAsia="仿宋_GB2312" w:cs="Times New Roman" w:hint="eastAsia"/>
        </w:rPr>
        <w:fldChar w:fldCharType="begin"/>
      </w:r>
      <w:r w:rsidR="008D45DD" w:rsidRPr="00886B58">
        <w:rPr>
          <w:rFonts w:ascii="仿宋_GB2312" w:eastAsia="仿宋_GB2312" w:cs="Times New Roman" w:hint="eastAsia"/>
        </w:rPr>
        <w:instrText xml:space="preserve"> SEQ 公式 \* ARABIC \s 7 </w:instrText>
      </w:r>
      <w:r w:rsidR="008D45DD"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3</w:t>
      </w:r>
      <w:r w:rsidR="008D45DD" w:rsidRPr="00886B58">
        <w:rPr>
          <w:rFonts w:ascii="仿宋_GB2312" w:eastAsia="仿宋_GB2312" w:cs="Times New Roman" w:hint="eastAsia"/>
        </w:rPr>
        <w:fldChar w:fldCharType="end"/>
      </w:r>
      <w:bookmarkEnd w:id="997"/>
      <w:r w:rsidR="008D45DD" w:rsidRPr="00886B58">
        <w:rPr>
          <w:rFonts w:ascii="仿宋_GB2312" w:eastAsia="仿宋_GB2312" w:cs="Times New Roman" w:hint="eastAsia"/>
        </w:rPr>
        <w:t>）</w:t>
      </w:r>
      <w:bookmarkEnd w:id="998"/>
    </w:p>
    <w:p w:rsidR="003C4FE5" w:rsidRPr="00886B58" w:rsidRDefault="008D45DD" w:rsidP="000E0C76">
      <w:pPr>
        <w:pStyle w:val="affffff4"/>
        <w:rPr>
          <w:rFonts w:ascii="仿宋_GB2312" w:eastAsia="仿宋_GB2312" w:cs="Times New Roman"/>
          <w:vanish/>
          <w:specVanish/>
        </w:rPr>
      </w:pPr>
      <w:r w:rsidRPr="00886B58">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DEP</m:t>
            </m:r>
          </m:e>
          <m:sub>
            <m:r>
              <m:rPr>
                <m:sty m:val="p"/>
              </m:rPr>
              <w:rPr>
                <w:rFonts w:ascii="Cambria Math" w:eastAsia="仿宋_GB2312" w:hAnsi="Cambria Math" w:cs="Times New Roman" w:hint="eastAsia"/>
              </w:rPr>
              <m:t>total.ann</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DEP</m:t>
            </m:r>
          </m:e>
          <m:sub>
            <m:r>
              <m:rPr>
                <m:sty m:val="p"/>
              </m:rPr>
              <w:rPr>
                <w:rFonts w:ascii="Cambria Math" w:eastAsia="仿宋_GB2312" w:hAnsi="Cambria Math" w:cs="Times New Roman" w:hint="eastAsia"/>
              </w:rPr>
              <m:t>total</m:t>
            </m:r>
          </m:sub>
        </m:sSub>
        <m:r>
          <m:rPr>
            <m:sty m:val="p"/>
          </m:rPr>
          <w:rPr>
            <w:rFonts w:ascii="Cambria Math" w:eastAsia="仿宋_GB2312" w:hAnsi="Cambria Math" w:cs="Times New Roman" w:hint="eastAsia"/>
          </w:rPr>
          <w:sym w:font="Symbol" w:char="F0B4"/>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T</m:t>
                </m:r>
              </m:e>
              <m:sub>
                <m:r>
                  <m:rPr>
                    <m:sty m:val="p"/>
                  </m:rPr>
                  <w:rPr>
                    <w:rFonts w:ascii="Cambria Math" w:eastAsia="仿宋_GB2312" w:hAnsi="Cambria Math" w:cs="Times New Roman" w:hint="eastAsia"/>
                  </w:rPr>
                  <m:t>emission</m:t>
                </m:r>
              </m:sub>
            </m:sSub>
          </m:num>
          <m:den>
            <m:r>
              <m:rPr>
                <m:sty m:val="p"/>
              </m:rPr>
              <w:rPr>
                <w:rFonts w:ascii="Cambria Math" w:eastAsia="仿宋_GB2312" w:hAnsi="Cambria Math" w:cs="Times New Roman" w:hint="eastAsia"/>
              </w:rPr>
              <m:t>365</m:t>
            </m:r>
          </m:den>
        </m:f>
      </m:oMath>
    </w:p>
    <w:p w:rsidR="003C4FE5" w:rsidRPr="00886B58" w:rsidRDefault="008D45DD" w:rsidP="000E0C76">
      <w:pPr>
        <w:pStyle w:val="afa"/>
        <w:snapToGrid w:val="0"/>
        <w:rPr>
          <w:rFonts w:ascii="仿宋_GB2312" w:eastAsia="仿宋_GB2312" w:cs="Times New Roman"/>
        </w:rPr>
      </w:pPr>
      <w:r w:rsidRPr="00886B58">
        <w:rPr>
          <w:rFonts w:ascii="仿宋_GB2312" w:eastAsia="仿宋_GB2312" w:cs="Times New Roman" w:hint="eastAsia"/>
        </w:rPr>
        <w:tab/>
      </w:r>
      <w:bookmarkStart w:id="999" w:name="_Ref32776409"/>
      <w:r w:rsidRPr="00886B58">
        <w:rPr>
          <w:rFonts w:ascii="仿宋_GB2312" w:eastAsia="仿宋_GB2312" w:cs="Times New Roman" w:hint="eastAsia"/>
        </w:rPr>
        <w:t>（</w:t>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STYLEREF 7 \s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E</w:t>
      </w:r>
      <w:r w:rsidRPr="00886B58">
        <w:rPr>
          <w:rFonts w:ascii="仿宋_GB2312" w:eastAsia="仿宋_GB2312" w:cs="Times New Roman" w:hint="eastAsia"/>
        </w:rPr>
        <w:fldChar w:fldCharType="end"/>
      </w:r>
      <w:r w:rsidRPr="00886B58">
        <w:rPr>
          <w:rFonts w:ascii="仿宋_GB2312" w:eastAsia="仿宋_GB2312" w:cs="Times New Roman" w:hint="eastAsia"/>
        </w:rPr>
        <w:noBreakHyphen/>
      </w:r>
      <w:r w:rsidRPr="00886B58">
        <w:rPr>
          <w:rFonts w:ascii="仿宋_GB2312" w:eastAsia="仿宋_GB2312" w:cs="Times New Roman" w:hint="eastAsia"/>
        </w:rPr>
        <w:fldChar w:fldCharType="begin"/>
      </w:r>
      <w:r w:rsidRPr="00886B58">
        <w:rPr>
          <w:rFonts w:ascii="仿宋_GB2312" w:eastAsia="仿宋_GB2312" w:cs="Times New Roman" w:hint="eastAsia"/>
        </w:rPr>
        <w:instrText xml:space="preserve"> SEQ 公式 \* ARABIC \s 7 </w:instrText>
      </w:r>
      <w:r w:rsidRPr="00886B58">
        <w:rPr>
          <w:rFonts w:ascii="仿宋_GB2312" w:eastAsia="仿宋_GB2312" w:cs="Times New Roman" w:hint="eastAsia"/>
        </w:rPr>
        <w:fldChar w:fldCharType="separate"/>
      </w:r>
      <w:r w:rsidR="00C41123" w:rsidRPr="00886B58">
        <w:rPr>
          <w:rFonts w:ascii="仿宋_GB2312" w:eastAsia="仿宋_GB2312" w:cs="Times New Roman" w:hint="eastAsia"/>
          <w:noProof/>
        </w:rPr>
        <w:t>4</w:t>
      </w:r>
      <w:r w:rsidRPr="00886B58">
        <w:rPr>
          <w:rFonts w:ascii="仿宋_GB2312" w:eastAsia="仿宋_GB2312" w:cs="Times New Roman" w:hint="eastAsia"/>
        </w:rPr>
        <w:fldChar w:fldCharType="end"/>
      </w:r>
      <w:r w:rsidRPr="00886B58">
        <w:rPr>
          <w:rFonts w:ascii="仿宋_GB2312" w:eastAsia="仿宋_GB2312" w:cs="Times New Roman" w:hint="eastAsia"/>
        </w:rPr>
        <w:t>）</w:t>
      </w:r>
      <w:bookmarkEnd w:id="999"/>
    </w:p>
    <w:p w:rsidR="003C4FE5" w:rsidRPr="00886B58" w:rsidRDefault="008D45DD" w:rsidP="00886B58">
      <w:pPr>
        <w:snapToGrid w:val="0"/>
        <w:spacing w:line="360" w:lineRule="auto"/>
        <w:rPr>
          <w:rFonts w:ascii="仿宋_GB2312" w:eastAsia="仿宋_GB2312" w:cs="Times New Roman"/>
        </w:rPr>
      </w:pPr>
      <w:r w:rsidRPr="00886B58">
        <w:rPr>
          <w:rFonts w:ascii="仿宋_GB2312" w:eastAsia="仿宋_GB2312" w:cs="Times New Roman" w:hint="eastAsia"/>
        </w:rPr>
        <w:t>式中：</w:t>
      </w:r>
      <w:r w:rsidRPr="00886B58">
        <w:rPr>
          <w:rFonts w:ascii="仿宋_GB2312" w:eastAsia="仿宋_GB2312" w:cs="Times New Roman" w:hint="eastAsia"/>
          <w:i/>
          <w:kern w:val="0"/>
        </w:rPr>
        <w:t>DEP</w:t>
      </w:r>
      <w:r w:rsidRPr="00886B58">
        <w:rPr>
          <w:rFonts w:ascii="仿宋_GB2312" w:eastAsia="仿宋_GB2312" w:cs="Times New Roman" w:hint="eastAsia"/>
          <w:kern w:val="0"/>
          <w:vertAlign w:val="subscript"/>
        </w:rPr>
        <w:t>total</w:t>
      </w:r>
      <w:r w:rsidRPr="00886B58">
        <w:rPr>
          <w:rFonts w:ascii="仿宋_GB2312" w:eastAsia="仿宋_GB2312" w:cs="Times New Roman" w:hint="eastAsia"/>
          <w:kern w:val="0"/>
        </w:rPr>
        <w:t>——大气总沉降通量，</w:t>
      </w:r>
      <w:r w:rsidRPr="00886B58">
        <w:rPr>
          <w:rFonts w:ascii="仿宋_GB2312" w:eastAsia="仿宋_GB2312" w:cs="Times New Roman" w:hint="eastAsia"/>
        </w:rPr>
        <w:t>mg·m</w:t>
      </w:r>
      <w:r w:rsidRPr="00886B58">
        <w:rPr>
          <w:rFonts w:ascii="仿宋_GB2312" w:eastAsia="仿宋_GB2312" w:cs="Times New Roman" w:hint="eastAsia"/>
          <w:vertAlign w:val="superscript"/>
        </w:rPr>
        <w:t>-2</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E</w:t>
      </w:r>
      <w:r w:rsidRPr="00886B58">
        <w:rPr>
          <w:rFonts w:ascii="仿宋_GB2312" w:eastAsia="仿宋_GB2312" w:cs="Times New Roman" w:hint="eastAsia"/>
          <w:vertAlign w:val="subscript"/>
        </w:rPr>
        <w:t>air.L</w:t>
      </w:r>
      <w:r w:rsidRPr="00886B58">
        <w:rPr>
          <w:rFonts w:ascii="仿宋_GB2312" w:eastAsia="仿宋_GB2312" w:cs="Times New Roman" w:hint="eastAsia"/>
        </w:rPr>
        <w:t>——局部大气直接排放率，kg·d</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rPr>
        <w:t>E</w:t>
      </w:r>
      <w:r w:rsidRPr="00886B58">
        <w:rPr>
          <w:rFonts w:ascii="仿宋_GB2312" w:eastAsia="仿宋_GB2312" w:cs="Times New Roman" w:hint="eastAsia"/>
          <w:vertAlign w:val="subscript"/>
        </w:rPr>
        <w:t>stp.air</w:t>
      </w:r>
      <w:r w:rsidRPr="00886B58">
        <w:rPr>
          <w:rFonts w:ascii="仿宋_GB2312" w:eastAsia="仿宋_GB2312" w:cs="Times New Roman" w:hint="eastAsia"/>
        </w:rPr>
        <w:t>——局部大气STP间接排放率，kg·d</w:t>
      </w:r>
      <w:r w:rsidRPr="00886B58">
        <w:rPr>
          <w:rFonts w:ascii="仿宋_GB2312" w:eastAsia="仿宋_GB2312" w:cs="Times New Roman" w:hint="eastAsia"/>
          <w:vertAlign w:val="superscript"/>
        </w:rPr>
        <w:t>-1</w:t>
      </w:r>
      <w:r w:rsidRPr="00886B58">
        <w:rPr>
          <w:rFonts w:ascii="仿宋_GB2312" w:eastAsia="仿宋_GB2312" w:cs="Times New Roman" w:hint="eastAsia"/>
        </w:rPr>
        <w:t>，计算方法见公式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_Ref32774731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（E</w:t>
      </w:r>
      <w:r w:rsidR="00C41123" w:rsidRPr="00886B58">
        <w:rPr>
          <w:rFonts w:ascii="仿宋_GB2312" w:eastAsia="仿宋_GB2312" w:cs="Times New Roman" w:hint="eastAsia"/>
        </w:rPr>
        <w:noBreakHyphen/>
        <w:t>1）</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kern w:val="0"/>
        </w:rPr>
        <w:t>Fass</w:t>
      </w:r>
      <w:r w:rsidRPr="00886B58">
        <w:rPr>
          <w:rFonts w:ascii="仿宋_GB2312" w:eastAsia="仿宋_GB2312" w:cs="Times New Roman" w:hint="eastAsia"/>
          <w:kern w:val="0"/>
          <w:vertAlign w:val="subscript"/>
        </w:rPr>
        <w:t>aer</w:t>
      </w:r>
      <w:r w:rsidRPr="00886B58">
        <w:rPr>
          <w:rFonts w:ascii="仿宋_GB2312" w:eastAsia="仿宋_GB2312" w:cs="Times New Roman" w:hint="eastAsia"/>
        </w:rPr>
        <w:t>——物质与气溶胶结合的比率，无量纲，计算方法见公式</w:t>
      </w:r>
      <w:r w:rsidRPr="00886B58">
        <w:rPr>
          <w:rFonts w:ascii="仿宋_GB2312" w:eastAsia="仿宋_GB2312" w:hint="eastAsia"/>
        </w:rPr>
        <w:fldChar w:fldCharType="begin"/>
      </w:r>
      <w:r w:rsidRPr="00886B58">
        <w:rPr>
          <w:rFonts w:ascii="仿宋_GB2312" w:eastAsia="仿宋_GB2312" w:hint="eastAsia"/>
        </w:rPr>
        <w:instrText xml:space="preserve"> REF _Ref32692728 \h  \* MERGEFORMAT </w:instrText>
      </w:r>
      <w:r w:rsidRPr="00886B58">
        <w:rPr>
          <w:rFonts w:ascii="仿宋_GB2312" w:eastAsia="仿宋_GB2312" w:hint="eastAsia"/>
        </w:rPr>
      </w:r>
      <w:r w:rsidRPr="00886B58">
        <w:rPr>
          <w:rFonts w:ascii="仿宋_GB2312" w:eastAsia="仿宋_GB2312" w:hint="eastAsia"/>
        </w:rPr>
        <w:fldChar w:fldCharType="separate"/>
      </w:r>
      <w:r w:rsidR="00C41123" w:rsidRPr="00886B58">
        <w:rPr>
          <w:rFonts w:ascii="仿宋_GB2312" w:eastAsia="仿宋_GB2312" w:cs="Times New Roman" w:hint="eastAsia"/>
        </w:rPr>
        <w:t>（C</w:t>
      </w:r>
      <w:r w:rsidR="00C41123" w:rsidRPr="00886B58">
        <w:rPr>
          <w:rFonts w:ascii="仿宋_GB2312" w:eastAsia="仿宋_GB2312" w:cs="Times New Roman" w:hint="eastAsia"/>
        </w:rPr>
        <w:noBreakHyphen/>
        <w:t>6）</w:t>
      </w:r>
      <w:r w:rsidRPr="00886B58">
        <w:rPr>
          <w:rFonts w:ascii="仿宋_GB2312" w:eastAsia="仿宋_GB2312" w:hint="eastAsia"/>
        </w:rPr>
        <w:fldChar w:fldCharType="end"/>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kern w:val="0"/>
        </w:rPr>
        <w:t>DEP</w:t>
      </w:r>
      <w:r w:rsidRPr="00886B58">
        <w:rPr>
          <w:rFonts w:ascii="仿宋_GB2312" w:eastAsia="仿宋_GB2312" w:cs="Times New Roman" w:hint="eastAsia"/>
          <w:kern w:val="0"/>
          <w:vertAlign w:val="subscript"/>
        </w:rPr>
        <w:t>std.aer</w:t>
      </w:r>
      <w:r w:rsidRPr="00886B58">
        <w:rPr>
          <w:rFonts w:ascii="仿宋_GB2312" w:eastAsia="仿宋_GB2312" w:cs="Times New Roman" w:hint="eastAsia"/>
        </w:rPr>
        <w:t>——排放量1 kg·d</w:t>
      </w:r>
      <w:r w:rsidRPr="00886B58">
        <w:rPr>
          <w:rFonts w:ascii="仿宋_GB2312" w:eastAsia="仿宋_GB2312" w:cs="Times New Roman" w:hint="eastAsia"/>
          <w:vertAlign w:val="superscript"/>
        </w:rPr>
        <w:t>-1</w:t>
      </w:r>
      <w:r w:rsidRPr="00886B58">
        <w:rPr>
          <w:rFonts w:ascii="仿宋_GB2312" w:eastAsia="仿宋_GB2312" w:cs="Times New Roman" w:hint="eastAsia"/>
        </w:rPr>
        <w:t>时气溶胶结合化学物质标准</w:t>
      </w:r>
      <w:r w:rsidRPr="00886B58">
        <w:rPr>
          <w:rFonts w:ascii="仿宋_GB2312" w:eastAsia="仿宋_GB2312" w:cs="Times New Roman" w:hint="eastAsia"/>
          <w:kern w:val="0"/>
        </w:rPr>
        <w:t>沉降</w:t>
      </w:r>
      <w:r w:rsidRPr="00886B58">
        <w:rPr>
          <w:rFonts w:ascii="仿宋_GB2312" w:eastAsia="仿宋_GB2312" w:cs="Times New Roman" w:hint="eastAsia"/>
        </w:rPr>
        <w:t>通量，mg·m</w:t>
      </w:r>
      <w:r w:rsidRPr="00886B58">
        <w:rPr>
          <w:rFonts w:ascii="仿宋_GB2312" w:eastAsia="仿宋_GB2312" w:cs="Times New Roman" w:hint="eastAsia"/>
          <w:vertAlign w:val="superscript"/>
        </w:rPr>
        <w:t>-2</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，默认为0.01；</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kern w:val="0"/>
        </w:rPr>
        <w:t>DEP</w:t>
      </w:r>
      <w:r w:rsidRPr="00886B58">
        <w:rPr>
          <w:rFonts w:ascii="仿宋_GB2312" w:eastAsia="仿宋_GB2312" w:cs="Times New Roman" w:hint="eastAsia"/>
          <w:kern w:val="0"/>
          <w:vertAlign w:val="subscript"/>
        </w:rPr>
        <w:t>std.gas</w:t>
      </w:r>
      <w:r w:rsidRPr="00886B58">
        <w:rPr>
          <w:rFonts w:ascii="仿宋_GB2312" w:eastAsia="仿宋_GB2312" w:cs="Times New Roman" w:hint="eastAsia"/>
        </w:rPr>
        <w:t>——气态化学物质</w:t>
      </w:r>
      <w:r w:rsidRPr="00886B58">
        <w:rPr>
          <w:rFonts w:ascii="仿宋_GB2312" w:eastAsia="仿宋_GB2312" w:cs="Times New Roman" w:hint="eastAsia"/>
          <w:kern w:val="0"/>
        </w:rPr>
        <w:t>沉降</w:t>
      </w:r>
      <w:r w:rsidRPr="00886B58">
        <w:rPr>
          <w:rFonts w:ascii="仿宋_GB2312" w:eastAsia="仿宋_GB2312" w:cs="Times New Roman" w:hint="eastAsia"/>
        </w:rPr>
        <w:t>通量，mg·m</w:t>
      </w:r>
      <w:r w:rsidRPr="00886B58">
        <w:rPr>
          <w:rFonts w:ascii="仿宋_GB2312" w:eastAsia="仿宋_GB2312" w:cs="Times New Roman" w:hint="eastAsia"/>
          <w:vertAlign w:val="superscript"/>
        </w:rPr>
        <w:t>-2</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，默认化学物质lg</w:t>
      </w:r>
      <w:r w:rsidRPr="00886B58">
        <w:rPr>
          <w:rFonts w:ascii="仿宋_GB2312" w:eastAsia="仿宋_GB2312" w:cs="Times New Roman" w:hint="eastAsia"/>
          <w:i/>
        </w:rPr>
        <w:t>HENRY</w:t>
      </w:r>
      <w:r w:rsidRPr="00886B58">
        <w:rPr>
          <w:rFonts w:ascii="仿宋_GB2312" w:eastAsia="仿宋_GB2312" w:cs="Times New Roman" w:hint="eastAsia"/>
        </w:rPr>
        <w:t>≤-2时为5×10</w:t>
      </w:r>
      <w:r w:rsidRPr="00886B58">
        <w:rPr>
          <w:rFonts w:ascii="仿宋_GB2312" w:eastAsia="仿宋_GB2312" w:cs="Times New Roman" w:hint="eastAsia"/>
          <w:vertAlign w:val="superscript"/>
        </w:rPr>
        <w:t>-4</w:t>
      </w:r>
      <w:r w:rsidRPr="00886B58">
        <w:rPr>
          <w:rFonts w:ascii="仿宋_GB2312" w:eastAsia="仿宋_GB2312" w:cs="Times New Roman" w:hint="eastAsia"/>
        </w:rPr>
        <w:t>，-2&lt;lg</w:t>
      </w:r>
      <w:r w:rsidRPr="00886B58">
        <w:rPr>
          <w:rFonts w:ascii="仿宋_GB2312" w:eastAsia="仿宋_GB2312" w:cs="Times New Roman" w:hint="eastAsia"/>
          <w:i/>
        </w:rPr>
        <w:t>HENRY</w:t>
      </w:r>
      <w:r w:rsidRPr="00886B58">
        <w:rPr>
          <w:rFonts w:ascii="仿宋_GB2312" w:eastAsia="仿宋_GB2312" w:cs="Times New Roman" w:hint="eastAsia"/>
        </w:rPr>
        <w:t>≤2时为4×10</w:t>
      </w:r>
      <w:r w:rsidRPr="00886B58">
        <w:rPr>
          <w:rFonts w:ascii="仿宋_GB2312" w:eastAsia="仿宋_GB2312" w:cs="Times New Roman" w:hint="eastAsia"/>
          <w:vertAlign w:val="superscript"/>
        </w:rPr>
        <w:t>-4</w:t>
      </w:r>
      <w:r w:rsidRPr="00886B58">
        <w:rPr>
          <w:rFonts w:ascii="仿宋_GB2312" w:eastAsia="仿宋_GB2312" w:cs="Times New Roman" w:hint="eastAsia"/>
        </w:rPr>
        <w:t>，2&lt;lg</w:t>
      </w:r>
      <w:r w:rsidRPr="00886B58">
        <w:rPr>
          <w:rFonts w:ascii="仿宋_GB2312" w:eastAsia="仿宋_GB2312" w:cs="Times New Roman" w:hint="eastAsia"/>
          <w:i/>
        </w:rPr>
        <w:t>HENRY</w:t>
      </w:r>
      <w:r w:rsidRPr="00886B58">
        <w:rPr>
          <w:rFonts w:ascii="仿宋_GB2312" w:eastAsia="仿宋_GB2312" w:cs="Times New Roman" w:hint="eastAsia"/>
        </w:rPr>
        <w:t>时为3×10</w:t>
      </w:r>
      <w:r w:rsidRPr="00886B58">
        <w:rPr>
          <w:rFonts w:ascii="仿宋_GB2312" w:eastAsia="仿宋_GB2312" w:cs="Times New Roman" w:hint="eastAsia"/>
          <w:vertAlign w:val="superscript"/>
        </w:rPr>
        <w:t>-4</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kern w:val="0"/>
        </w:rPr>
        <w:t>DEP</w:t>
      </w:r>
      <w:r w:rsidRPr="00886B58">
        <w:rPr>
          <w:rFonts w:ascii="仿宋_GB2312" w:eastAsia="仿宋_GB2312" w:cs="Times New Roman" w:hint="eastAsia"/>
          <w:kern w:val="0"/>
          <w:vertAlign w:val="subscript"/>
        </w:rPr>
        <w:t>total.ann</w:t>
      </w:r>
      <w:r w:rsidRPr="00886B58">
        <w:rPr>
          <w:rFonts w:ascii="仿宋_GB2312" w:eastAsia="仿宋_GB2312" w:cs="Times New Roman" w:hint="eastAsia"/>
          <w:color w:val="000000"/>
          <w:kern w:val="0"/>
        </w:rPr>
        <w:t>——大气</w:t>
      </w:r>
      <w:proofErr w:type="gramStart"/>
      <w:r w:rsidRPr="00886B58">
        <w:rPr>
          <w:rFonts w:ascii="仿宋_GB2312" w:eastAsia="仿宋_GB2312" w:cs="Times New Roman" w:hint="eastAsia"/>
        </w:rPr>
        <w:t>年均总</w:t>
      </w:r>
      <w:proofErr w:type="gramEnd"/>
      <w:r w:rsidRPr="00886B58">
        <w:rPr>
          <w:rFonts w:ascii="仿宋_GB2312" w:eastAsia="仿宋_GB2312" w:cs="Times New Roman" w:hint="eastAsia"/>
          <w:kern w:val="0"/>
        </w:rPr>
        <w:t>沉降</w:t>
      </w:r>
      <w:r w:rsidRPr="00886B58">
        <w:rPr>
          <w:rFonts w:ascii="仿宋_GB2312" w:eastAsia="仿宋_GB2312" w:cs="Times New Roman" w:hint="eastAsia"/>
        </w:rPr>
        <w:t>通量，mg·m</w:t>
      </w:r>
      <w:r w:rsidRPr="00886B58">
        <w:rPr>
          <w:rFonts w:ascii="仿宋_GB2312" w:eastAsia="仿宋_GB2312" w:cs="Times New Roman" w:hint="eastAsia"/>
          <w:vertAlign w:val="superscript"/>
        </w:rPr>
        <w:t>-2</w:t>
      </w:r>
      <w:r w:rsidRPr="00886B58">
        <w:rPr>
          <w:rFonts w:ascii="仿宋_GB2312" w:eastAsia="仿宋_GB2312" w:cs="Times New Roman" w:hint="eastAsia"/>
        </w:rPr>
        <w:t>·d</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Pr="00886B58" w:rsidRDefault="008D45DD" w:rsidP="00886B58">
      <w:pPr>
        <w:adjustRightInd w:val="0"/>
        <w:snapToGrid w:val="0"/>
        <w:spacing w:line="360" w:lineRule="auto"/>
        <w:ind w:leftChars="300" w:left="1260" w:hangingChars="300" w:hanging="630"/>
        <w:rPr>
          <w:rFonts w:ascii="仿宋_GB2312" w:eastAsia="仿宋_GB2312" w:cs="Times New Roman"/>
        </w:rPr>
      </w:pPr>
      <w:r w:rsidRPr="00886B58">
        <w:rPr>
          <w:rFonts w:ascii="仿宋_GB2312" w:eastAsia="仿宋_GB2312" w:cs="Times New Roman" w:hint="eastAsia"/>
          <w:i/>
          <w:color w:val="000000"/>
          <w:kern w:val="0"/>
        </w:rPr>
        <w:t>T</w:t>
      </w:r>
      <w:r w:rsidRPr="00886B58">
        <w:rPr>
          <w:rFonts w:ascii="仿宋_GB2312" w:eastAsia="仿宋_GB2312" w:cs="Times New Roman" w:hint="eastAsia"/>
          <w:color w:val="000000"/>
          <w:kern w:val="0"/>
          <w:vertAlign w:val="subscript"/>
        </w:rPr>
        <w:t>emission</w:t>
      </w:r>
      <w:r w:rsidRPr="00886B58">
        <w:rPr>
          <w:rFonts w:ascii="仿宋_GB2312" w:eastAsia="仿宋_GB2312" w:cs="Times New Roman" w:hint="eastAsia"/>
          <w:color w:val="000000"/>
          <w:kern w:val="0"/>
        </w:rPr>
        <w:t>——排放天数，</w:t>
      </w:r>
      <w:r w:rsidRPr="00886B58">
        <w:rPr>
          <w:rFonts w:ascii="仿宋_GB2312" w:eastAsia="仿宋_GB2312" w:cs="Times New Roman" w:hint="eastAsia"/>
        </w:rPr>
        <w:t>d·y</w:t>
      </w:r>
      <w:r w:rsidRPr="00886B58">
        <w:rPr>
          <w:rFonts w:ascii="仿宋_GB2312" w:eastAsia="仿宋_GB2312" w:cs="Times New Roman" w:hint="eastAsia"/>
          <w:vertAlign w:val="superscript"/>
        </w:rPr>
        <w:t>-1</w:t>
      </w:r>
      <w:r w:rsidRPr="00886B58">
        <w:rPr>
          <w:rFonts w:ascii="仿宋_GB2312" w:eastAsia="仿宋_GB2312" w:cs="Times New Roman" w:hint="eastAsia"/>
        </w:rPr>
        <w:t>。</w:t>
      </w:r>
    </w:p>
    <w:p w:rsidR="003C4FE5" w:rsidRDefault="008D45DD">
      <w:pPr>
        <w:pStyle w:val="8"/>
        <w:rPr>
          <w:rFonts w:ascii="Times New Roman" w:hAnsi="Times New Roman" w:cs="Times New Roman"/>
        </w:rPr>
      </w:pPr>
      <w:r>
        <w:rPr>
          <w:rFonts w:ascii="Times New Roman" w:hAnsi="Times New Roman" w:cs="Times New Roman"/>
        </w:rPr>
        <w:lastRenderedPageBreak/>
        <w:t>地表水</w:t>
      </w:r>
    </w:p>
    <w:p w:rsidR="003C4FE5" w:rsidRPr="000E0C76" w:rsidRDefault="001C32FE" w:rsidP="000E0C76">
      <w:pPr>
        <w:spacing w:line="360" w:lineRule="auto"/>
        <w:ind w:firstLineChars="200" w:firstLine="420"/>
        <w:rPr>
          <w:rFonts w:ascii="仿宋_GB2312" w:eastAsia="仿宋_GB2312" w:cs="Times New Roman"/>
        </w:rPr>
      </w:pPr>
      <w:r w:rsidRPr="000E0C76">
        <w:rPr>
          <w:rFonts w:ascii="仿宋_GB2312" w:eastAsia="仿宋_GB2312" w:cs="Times New Roman" w:hint="eastAsia"/>
        </w:rPr>
        <w:t>（1）</w:t>
      </w:r>
      <w:r w:rsidR="008D45DD" w:rsidRPr="000E0C76">
        <w:rPr>
          <w:rFonts w:ascii="仿宋_GB2312" w:eastAsia="仿宋_GB2312" w:cs="Times New Roman" w:hint="eastAsia"/>
        </w:rPr>
        <w:t>地表水局部预测环境浓度（</w:t>
      </w:r>
      <w:r w:rsidR="008D45DD" w:rsidRPr="000E0C76">
        <w:rPr>
          <w:rFonts w:ascii="仿宋_GB2312" w:eastAsia="仿宋_GB2312" w:cs="Times New Roman" w:hint="eastAsia"/>
          <w:i/>
        </w:rPr>
        <w:t>PEC</w:t>
      </w:r>
      <w:r w:rsidR="008D45DD" w:rsidRPr="000E0C76">
        <w:rPr>
          <w:rFonts w:ascii="仿宋_GB2312" w:eastAsia="仿宋_GB2312" w:cs="Times New Roman" w:hint="eastAsia"/>
          <w:vertAlign w:val="subscript"/>
        </w:rPr>
        <w:t>water.L</w:t>
      </w:r>
      <w:r w:rsidR="008D45DD" w:rsidRPr="000E0C76">
        <w:rPr>
          <w:rFonts w:ascii="仿宋_GB2312" w:eastAsia="仿宋_GB2312" w:cs="Times New Roman" w:hint="eastAsia"/>
        </w:rPr>
        <w:t>）应根据直排和STP间接排放的实际排放情况，按照公式</w:t>
      </w:r>
      <w:r w:rsidR="008D45DD" w:rsidRPr="000E0C76">
        <w:rPr>
          <w:rFonts w:ascii="仿宋_GB2312" w:eastAsia="仿宋_GB2312" w:hint="eastAsia"/>
        </w:rPr>
        <w:fldChar w:fldCharType="begin"/>
      </w:r>
      <w:r w:rsidR="008D45DD" w:rsidRPr="000E0C76">
        <w:rPr>
          <w:rFonts w:ascii="仿宋_GB2312" w:eastAsia="仿宋_GB2312" w:hint="eastAsia"/>
        </w:rPr>
        <w:instrText xml:space="preserve"> REF _Ref34935048 \h  \* MERGEFORMAT </w:instrText>
      </w:r>
      <w:r w:rsidR="008D45DD" w:rsidRPr="000E0C76">
        <w:rPr>
          <w:rFonts w:ascii="仿宋_GB2312" w:eastAsia="仿宋_GB2312" w:hint="eastAsia"/>
        </w:rPr>
      </w:r>
      <w:r w:rsidR="008D45DD"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5）</w:t>
      </w:r>
      <w:r w:rsidR="008D45DD" w:rsidRPr="000E0C76">
        <w:rPr>
          <w:rFonts w:ascii="仿宋_GB2312" w:eastAsia="仿宋_GB2312" w:hint="eastAsia"/>
        </w:rPr>
        <w:fldChar w:fldCharType="end"/>
      </w:r>
      <w:r w:rsidR="008D45DD" w:rsidRPr="000E0C76">
        <w:rPr>
          <w:rFonts w:ascii="仿宋_GB2312" w:eastAsia="仿宋_GB2312" w:cs="Times New Roman" w:hint="eastAsia"/>
        </w:rPr>
        <w:t>计算：</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water.L</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water.L</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directwater.L</m:t>
            </m:r>
          </m:sub>
        </m:sSub>
        <m:r>
          <w:rPr>
            <w:rFonts w:ascii="Cambria Math" w:eastAsia="仿宋_GB2312" w:hAnsi="Cambria Math" w:hint="eastAsia"/>
          </w:rPr>
          <m:t>+</m:t>
        </m:r>
        <m:sSub>
          <m:sSubPr>
            <m:ctrlPr>
              <w:rPr>
                <w:rFonts w:ascii="Cambria Math" w:eastAsia="仿宋_GB2312" w:hAnsi="Cambria Math" w:hint="eastAsia"/>
                <w:i/>
              </w:rPr>
            </m:ctrlPr>
          </m:sSubPr>
          <m:e>
            <m:r>
              <w:rPr>
                <w:rFonts w:ascii="Cambria Math" w:eastAsia="仿宋_GB2312" w:hAnsi="Cambria Math" w:hint="eastAsia"/>
              </w:rPr>
              <m:t>PEC</m:t>
            </m:r>
          </m:e>
          <m:sub>
            <m:r>
              <m:rPr>
                <m:sty m:val="p"/>
              </m:rPr>
              <w:rPr>
                <w:rFonts w:ascii="Cambria Math" w:eastAsia="仿宋_GB2312" w:hAnsi="Cambria Math" w:hint="eastAsia"/>
              </w:rPr>
              <m:t>water.R</m:t>
            </m:r>
          </m:sub>
        </m:sSub>
      </m:oMath>
    </w:p>
    <w:p w:rsidR="003C4FE5" w:rsidRPr="000E0C76" w:rsidRDefault="008D45DD" w:rsidP="000E0C76">
      <w:pPr>
        <w:pStyle w:val="afa"/>
        <w:snapToGrid w:val="0"/>
        <w:rPr>
          <w:rFonts w:ascii="仿宋_GB2312" w:eastAsia="仿宋_GB2312" w:cs="Times New Roman"/>
        </w:rPr>
      </w:pPr>
      <w:r w:rsidRPr="000E0C76">
        <w:rPr>
          <w:rFonts w:ascii="仿宋_GB2312" w:eastAsia="仿宋_GB2312" w:cs="Times New Roman" w:hint="eastAsia"/>
        </w:rPr>
        <w:tab/>
      </w:r>
      <w:bookmarkStart w:id="1000" w:name="_Ref34935048"/>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5</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0"/>
    </w:p>
    <w:p w:rsidR="001C32FE"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water.L</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stp</m:t>
                </m:r>
              </m:sub>
            </m:sSub>
          </m:num>
          <m:den>
            <m:d>
              <m:dPr>
                <m:begChr m:val="（"/>
                <m:endChr m:val="）"/>
                <m:ctrlPr>
                  <w:rPr>
                    <w:rFonts w:ascii="Cambria Math" w:eastAsia="仿宋_GB2312" w:hAnsi="Cambria Math" w:cs="Times New Roman" w:hint="eastAsia"/>
                  </w:rPr>
                </m:ctrlPr>
              </m:dPr>
              <m:e>
                <m:r>
                  <m:rPr>
                    <m:sty m:val="p"/>
                  </m:rPr>
                  <w:rPr>
                    <w:rFonts w:ascii="Cambria Math" w:eastAsia="仿宋_GB2312" w:hAnsi="Cambria Math" w:cs="Times New Roman" w:hint="eastAsia"/>
                  </w:rPr>
                  <m:t>1+</m:t>
                </m:r>
                <m:sSub>
                  <m:sSubPr>
                    <m:ctrlPr>
                      <w:rPr>
                        <w:rFonts w:ascii="Cambria Math" w:eastAsia="仿宋_GB2312" w:hAnsi="Cambria Math" w:cs="Times New Roman" w:hint="eastAsia"/>
                      </w:rPr>
                    </m:ctrlPr>
                  </m:sSubPr>
                  <m:e>
                    <m:r>
                      <w:rPr>
                        <w:rFonts w:ascii="Cambria Math" w:eastAsia="仿宋_GB2312" w:hAnsi="Cambria Math" w:cs="Times New Roman" w:hint="eastAsia"/>
                      </w:rPr>
                      <m:t>Kp</m:t>
                    </m:r>
                  </m:e>
                  <m:sub>
                    <m:r>
                      <m:rPr>
                        <m:sty m:val="p"/>
                      </m:rPr>
                      <w:rPr>
                        <w:rFonts w:ascii="Cambria Math" w:eastAsia="仿宋_GB2312" w:hAnsi="Cambria Math" w:cs="Times New Roman" w:hint="eastAsia"/>
                      </w:rPr>
                      <m:t>Susp</m:t>
                    </m:r>
                  </m:sub>
                </m:sSub>
                <m:r>
                  <m:rPr>
                    <m:sty m:val="p"/>
                  </m:rPr>
                  <w:rPr>
                    <w:rFonts w:ascii="Cambria Math" w:eastAsia="仿宋_GB2312" w:hAnsi="Cambria Math" w:cs="Times New Roman" w:hint="eastAsia"/>
                  </w:rPr>
                  <w:sym w:font="Symbol" w:char="F0B4"/>
                </m:r>
                <m:sSub>
                  <m:sSubPr>
                    <m:ctrlPr>
                      <w:rPr>
                        <w:rFonts w:ascii="Cambria Math" w:eastAsia="仿宋_GB2312" w:hAnsi="Cambria Math" w:cs="Times New Roman" w:hint="eastAsia"/>
                      </w:rPr>
                    </m:ctrlPr>
                  </m:sSubPr>
                  <m:e>
                    <m:r>
                      <w:rPr>
                        <w:rFonts w:ascii="Cambria Math" w:eastAsia="仿宋_GB2312" w:hAnsi="Cambria Math" w:cs="Times New Roman" w:hint="eastAsia"/>
                      </w:rPr>
                      <m:t>SUSP</m:t>
                    </m:r>
                  </m:e>
                  <m:sub>
                    <m:r>
                      <m:rPr>
                        <m:sty m:val="p"/>
                      </m:rPr>
                      <w:rPr>
                        <w:rFonts w:ascii="Cambria Math" w:eastAsia="仿宋_GB2312" w:hAnsi="Cambria Math" w:cs="Times New Roman" w:hint="eastAsia"/>
                      </w:rPr>
                      <m:t>water</m:t>
                    </m:r>
                  </m:sub>
                </m:sSub>
                <m:r>
                  <m:rPr>
                    <m:sty m:val="p"/>
                  </m:rPr>
                  <w:rPr>
                    <w:rFonts w:ascii="Cambria Math" w:eastAsia="仿宋_GB2312" w:hAnsi="Cambria Math" w:cs="Times New Roman" w:hint="eastAsia"/>
                  </w:rPr>
                  <m:t>×</m:t>
                </m:r>
                <m:sSup>
                  <m:sSupPr>
                    <m:ctrlPr>
                      <w:rPr>
                        <w:rFonts w:ascii="Cambria Math" w:eastAsia="仿宋_GB2312" w:hAnsi="Cambria Math" w:cs="Times New Roman" w:hint="eastAsia"/>
                      </w:rPr>
                    </m:ctrlPr>
                  </m:sSupPr>
                  <m:e>
                    <m:r>
                      <m:rPr>
                        <m:sty m:val="p"/>
                      </m:rPr>
                      <w:rPr>
                        <w:rFonts w:ascii="Cambria Math" w:eastAsia="仿宋_GB2312" w:hAnsi="Cambria Math" w:cs="Times New Roman" w:hint="eastAsia"/>
                      </w:rPr>
                      <m:t>10</m:t>
                    </m:r>
                  </m:e>
                  <m:sup>
                    <m:r>
                      <m:rPr>
                        <m:sty m:val="p"/>
                      </m:rPr>
                      <w:rPr>
                        <w:rFonts w:ascii="微软雅黑" w:eastAsia="微软雅黑" w:hAnsi="微软雅黑" w:cs="微软雅黑" w:hint="eastAsia"/>
                      </w:rPr>
                      <m:t>-</m:t>
                    </m:r>
                    <m:r>
                      <m:rPr>
                        <m:sty m:val="p"/>
                      </m:rPr>
                      <w:rPr>
                        <w:rFonts w:ascii="Cambria Math" w:eastAsia="仿宋_GB2312" w:hAnsi="Cambria Math" w:cs="Times New Roman" w:hint="eastAsia"/>
                      </w:rPr>
                      <m:t>6</m:t>
                    </m:r>
                  </m:sup>
                </m:sSup>
              </m:e>
            </m:d>
            <m:r>
              <m:rPr>
                <m:sty m:val="p"/>
              </m:rPr>
              <w:rPr>
                <w:rFonts w:ascii="Cambria Math" w:eastAsia="仿宋_GB2312" w:hAnsi="Cambria Math" w:cs="Times New Roman" w:hint="eastAsia"/>
              </w:rPr>
              <w:sym w:font="Symbol" w:char="F0B4"/>
            </m:r>
            <m:r>
              <w:rPr>
                <w:rFonts w:ascii="Cambria Math" w:eastAsia="仿宋_GB2312" w:hAnsi="Cambria Math" w:cs="Times New Roman" w:hint="eastAsia"/>
              </w:rPr>
              <m:t>DILUTION</m:t>
            </m:r>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01" w:name="_Ref44429286"/>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6</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1"/>
    </w:p>
    <w:p w:rsidR="001C32FE"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directwater.L</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E</m:t>
                </m:r>
              </m:e>
              <m:sub>
                <m:r>
                  <m:rPr>
                    <m:sty m:val="p"/>
                  </m:rPr>
                  <w:rPr>
                    <w:rFonts w:ascii="Cambria Math" w:eastAsia="仿宋_GB2312" w:hAnsi="Cambria Math" w:cs="Times New Roman" w:hint="eastAsia"/>
                  </w:rPr>
                  <m:t>directwater.L</m:t>
                </m:r>
              </m:sub>
            </m:sSub>
            <m:r>
              <w:rPr>
                <w:rFonts w:ascii="Cambria Math" w:eastAsia="仿宋_GB2312" w:hAnsi="Cambria Math" w:cs="Times New Roman" w:hint="eastAsia"/>
              </w:rPr>
              <m:t>×</m:t>
            </m:r>
            <m:r>
              <w:rPr>
                <w:rFonts w:ascii="Cambria Math" w:eastAsia="仿宋_GB2312" w:hAnsi="Cambria Math" w:cs="Times New Roman" w:hint="eastAsia"/>
              </w:rPr>
              <m:t>1000</m:t>
            </m:r>
          </m:num>
          <m:den>
            <m:d>
              <m:dPr>
                <m:begChr m:val="（"/>
                <m:endChr m:val="）"/>
                <m:ctrlPr>
                  <w:rPr>
                    <w:rFonts w:ascii="Cambria Math" w:eastAsia="仿宋_GB2312" w:hAnsi="Cambria Math" w:cs="Times New Roman" w:hint="eastAsia"/>
                  </w:rPr>
                </m:ctrlPr>
              </m:dPr>
              <m:e>
                <m:r>
                  <m:rPr>
                    <m:sty m:val="p"/>
                  </m:rPr>
                  <w:rPr>
                    <w:rFonts w:ascii="Cambria Math" w:eastAsia="仿宋_GB2312" w:hAnsi="Cambria Math" w:cs="Times New Roman" w:hint="eastAsia"/>
                  </w:rPr>
                  <m:t>1+</m:t>
                </m:r>
                <m:sSub>
                  <m:sSubPr>
                    <m:ctrlPr>
                      <w:rPr>
                        <w:rFonts w:ascii="Cambria Math" w:eastAsia="仿宋_GB2312" w:hAnsi="Cambria Math" w:cs="Times New Roman" w:hint="eastAsia"/>
                      </w:rPr>
                    </m:ctrlPr>
                  </m:sSubPr>
                  <m:e>
                    <m:r>
                      <w:rPr>
                        <w:rFonts w:ascii="Cambria Math" w:eastAsia="仿宋_GB2312" w:hAnsi="Cambria Math" w:cs="Times New Roman" w:hint="eastAsia"/>
                      </w:rPr>
                      <m:t>Kp</m:t>
                    </m:r>
                  </m:e>
                  <m:sub>
                    <m:r>
                      <m:rPr>
                        <m:sty m:val="p"/>
                      </m:rPr>
                      <w:rPr>
                        <w:rFonts w:ascii="Cambria Math" w:eastAsia="仿宋_GB2312" w:hAnsi="Cambria Math" w:cs="Times New Roman" w:hint="eastAsia"/>
                      </w:rPr>
                      <m:t>Susp</m:t>
                    </m:r>
                  </m:sub>
                </m:sSub>
                <m:r>
                  <m:rPr>
                    <m:sty m:val="p"/>
                  </m:rPr>
                  <w:rPr>
                    <w:rFonts w:ascii="Cambria Math" w:eastAsia="仿宋_GB2312" w:hAnsi="Cambria Math" w:cs="Times New Roman" w:hint="eastAsia"/>
                  </w:rPr>
                  <w:sym w:font="Symbol" w:char="F0B4"/>
                </m:r>
                <m:sSub>
                  <m:sSubPr>
                    <m:ctrlPr>
                      <w:rPr>
                        <w:rFonts w:ascii="Cambria Math" w:eastAsia="仿宋_GB2312" w:hAnsi="Cambria Math" w:cs="Times New Roman" w:hint="eastAsia"/>
                      </w:rPr>
                    </m:ctrlPr>
                  </m:sSubPr>
                  <m:e>
                    <m:r>
                      <w:rPr>
                        <w:rFonts w:ascii="Cambria Math" w:eastAsia="仿宋_GB2312" w:hAnsi="Cambria Math" w:cs="Times New Roman" w:hint="eastAsia"/>
                      </w:rPr>
                      <m:t>SUSP</m:t>
                    </m:r>
                  </m:e>
                  <m:sub>
                    <m:r>
                      <m:rPr>
                        <m:sty m:val="p"/>
                      </m:rPr>
                      <w:rPr>
                        <w:rFonts w:ascii="Cambria Math" w:eastAsia="仿宋_GB2312" w:hAnsi="Cambria Math" w:cs="Times New Roman" w:hint="eastAsia"/>
                      </w:rPr>
                      <m:t>water</m:t>
                    </m:r>
                  </m:sub>
                </m:sSub>
                <m:r>
                  <m:rPr>
                    <m:sty m:val="p"/>
                  </m:rPr>
                  <w:rPr>
                    <w:rFonts w:ascii="Cambria Math" w:eastAsia="仿宋_GB2312" w:hAnsi="Cambria Math" w:cs="Times New Roman" w:hint="eastAsia"/>
                  </w:rPr>
                  <m:t>×</m:t>
                </m:r>
                <m:sSup>
                  <m:sSupPr>
                    <m:ctrlPr>
                      <w:rPr>
                        <w:rFonts w:ascii="Cambria Math" w:eastAsia="仿宋_GB2312" w:hAnsi="Cambria Math" w:cs="Times New Roman" w:hint="eastAsia"/>
                      </w:rPr>
                    </m:ctrlPr>
                  </m:sSupPr>
                  <m:e>
                    <m:r>
                      <m:rPr>
                        <m:sty m:val="p"/>
                      </m:rPr>
                      <w:rPr>
                        <w:rFonts w:ascii="Cambria Math" w:eastAsia="仿宋_GB2312" w:hAnsi="Cambria Math" w:cs="Times New Roman" w:hint="eastAsia"/>
                      </w:rPr>
                      <m:t>10</m:t>
                    </m:r>
                  </m:e>
                  <m:sup>
                    <m:r>
                      <m:rPr>
                        <m:sty m:val="p"/>
                      </m:rPr>
                      <w:rPr>
                        <w:rFonts w:ascii="微软雅黑" w:eastAsia="微软雅黑" w:hAnsi="微软雅黑" w:cs="微软雅黑" w:hint="eastAsia"/>
                      </w:rPr>
                      <m:t>-</m:t>
                    </m:r>
                    <m:r>
                      <m:rPr>
                        <m:sty m:val="p"/>
                      </m:rPr>
                      <w:rPr>
                        <w:rFonts w:ascii="Cambria Math" w:eastAsia="仿宋_GB2312" w:hAnsi="Cambria Math" w:cs="Times New Roman" w:hint="eastAsia"/>
                      </w:rPr>
                      <m:t>6</m:t>
                    </m:r>
                  </m:sup>
                </m:sSup>
              </m:e>
            </m:d>
            <m:r>
              <m:rPr>
                <m:sty m:val="p"/>
              </m:rPr>
              <w:rPr>
                <w:rFonts w:ascii="Cambria Math" w:eastAsia="仿宋_GB2312" w:hAnsi="Cambria Math" w:cs="Times New Roman" w:hint="eastAsia"/>
              </w:rPr>
              <w:sym w:font="Symbol" w:char="F0B4"/>
            </m:r>
            <m:r>
              <w:rPr>
                <w:rFonts w:ascii="Cambria Math" w:eastAsia="仿宋_GB2312" w:hAnsi="Cambria Math" w:cs="Times New Roman" w:hint="eastAsia"/>
              </w:rPr>
              <m:t>FlOW</m:t>
            </m:r>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02" w:name="_Ref44429302"/>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7</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2"/>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iCs/>
        </w:rPr>
        <w:tab/>
      </w:r>
      <m:oMath>
        <m:r>
          <w:rPr>
            <w:rFonts w:ascii="Cambria Math" w:eastAsia="仿宋_GB2312" w:hAnsi="Cambria Math" w:cs="Times New Roman" w:hint="eastAsia"/>
          </w:rPr>
          <m:t>DILUTION</m:t>
        </m:r>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EFFFLUENT</m:t>
                </m:r>
              </m:e>
              <m:sub>
                <m:r>
                  <w:rPr>
                    <w:rFonts w:ascii="Cambria Math" w:eastAsia="仿宋_GB2312" w:hAnsi="Cambria Math" w:cs="Times New Roman" w:hint="eastAsia"/>
                  </w:rPr>
                  <m:t>stp</m:t>
                </m:r>
              </m:sub>
            </m:sSub>
            <m:r>
              <m:rPr>
                <m:sty m:val="p"/>
              </m:rPr>
              <w:rPr>
                <w:rFonts w:ascii="Cambria Math" w:eastAsia="仿宋_GB2312" w:hAnsi="Cambria Math" w:cs="Times New Roman" w:hint="eastAsia"/>
              </w:rPr>
              <m:t>+</m:t>
            </m:r>
            <m:r>
              <w:rPr>
                <w:rFonts w:ascii="Cambria Math" w:eastAsia="仿宋_GB2312" w:hAnsi="Cambria Math" w:cs="Times New Roman" w:hint="eastAsia"/>
              </w:rPr>
              <m:t>FLOW</m:t>
            </m:r>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EFFLUENT</m:t>
                </m:r>
              </m:e>
              <m:sub>
                <m:r>
                  <w:rPr>
                    <w:rFonts w:ascii="Cambria Math" w:eastAsia="仿宋_GB2312" w:hAnsi="Cambria Math" w:cs="Times New Roman" w:hint="eastAsia"/>
                  </w:rPr>
                  <m:t>stp</m:t>
                </m:r>
              </m:sub>
            </m:sSub>
          </m:den>
        </m:f>
      </m:oMath>
    </w:p>
    <w:p w:rsidR="003C4FE5" w:rsidRPr="000E0C76" w:rsidRDefault="008D45DD" w:rsidP="000E0C76">
      <w:pPr>
        <w:snapToGrid w:val="0"/>
        <w:spacing w:line="360" w:lineRule="auto"/>
        <w:rPr>
          <w:rFonts w:ascii="仿宋_GB2312" w:eastAsia="仿宋_GB2312" w:cs="Times New Roman"/>
        </w:rPr>
      </w:pPr>
      <w:r w:rsidRPr="000E0C76">
        <w:rPr>
          <w:rFonts w:ascii="仿宋_GB2312" w:eastAsia="仿宋_GB2312" w:cs="Times New Roman" w:hint="eastAsia"/>
        </w:rPr>
        <w:tab/>
      </w:r>
      <w:bookmarkStart w:id="1003" w:name="_Ref32776695"/>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8</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3"/>
    </w:p>
    <w:p w:rsidR="003C4FE5" w:rsidRPr="000E0C76" w:rsidRDefault="008D45DD" w:rsidP="000E0C76">
      <w:pPr>
        <w:snapToGrid w:val="0"/>
        <w:spacing w:line="360" w:lineRule="auto"/>
        <w:rPr>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PEC</w:t>
      </w:r>
      <w:r w:rsidRPr="000E0C76">
        <w:rPr>
          <w:rFonts w:ascii="仿宋_GB2312" w:eastAsia="仿宋_GB2312" w:cs="Times New Roman" w:hint="eastAsia"/>
          <w:vertAlign w:val="subscript"/>
        </w:rPr>
        <w:t>water.L</w:t>
      </w:r>
      <w:r w:rsidRPr="000E0C76">
        <w:rPr>
          <w:rFonts w:ascii="仿宋_GB2312" w:eastAsia="仿宋_GB2312" w:cs="Times New Roman" w:hint="eastAsia"/>
        </w:rPr>
        <w:t>——地表水局部预测环境浓度，mg·L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water.L</w:t>
      </w:r>
      <w:r w:rsidRPr="000E0C76">
        <w:rPr>
          <w:rFonts w:ascii="仿宋_GB2312" w:eastAsia="仿宋_GB2312" w:cs="Times New Roman" w:hint="eastAsia"/>
        </w:rPr>
        <w:t>——STP排放的地表水浓度，mg·L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_Ref44429286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6）</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directwater.L</w:t>
      </w:r>
      <w:r w:rsidRPr="000E0C76">
        <w:rPr>
          <w:rFonts w:ascii="仿宋_GB2312" w:eastAsia="仿宋_GB2312" w:cs="Times New Roman" w:hint="eastAsia"/>
        </w:rPr>
        <w:t>——直接排放的地表水浓度，mg·L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_Ref44429302 \h  \* MERGEFORMAT </w:instrText>
      </w:r>
      <w:r w:rsidRPr="000E0C76">
        <w:rPr>
          <w:rFonts w:ascii="仿宋_GB2312" w:eastAsia="仿宋_GB2312" w:hint="eastAsia"/>
        </w:rPr>
      </w:r>
      <w:r w:rsidRPr="000E0C76">
        <w:rPr>
          <w:rFonts w:ascii="仿宋_GB2312" w:eastAsia="仿宋_GB2312" w:hint="eastAsia"/>
        </w:rPr>
        <w:fldChar w:fldCharType="separate"/>
      </w:r>
      <w:r w:rsidR="007822B1" w:rsidRPr="000E0C76">
        <w:rPr>
          <w:rFonts w:ascii="仿宋_GB2312" w:eastAsia="仿宋_GB2312" w:cs="Times New Roman" w:hint="eastAsia"/>
        </w:rPr>
        <w:t>（E</w:t>
      </w:r>
      <w:r w:rsidR="007822B1" w:rsidRPr="000E0C76">
        <w:rPr>
          <w:rFonts w:ascii="仿宋_GB2312" w:eastAsia="仿宋_GB2312" w:cs="Times New Roman" w:hint="eastAsia"/>
        </w:rPr>
        <w:noBreakHyphen/>
        <w:t>7）</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pStyle w:val="affffff4"/>
        <w:ind w:leftChars="300" w:left="630"/>
        <w:jc w:val="both"/>
        <w:rPr>
          <w:rFonts w:ascii="仿宋_GB2312" w:eastAsia="仿宋_GB2312"/>
        </w:rPr>
      </w:pPr>
      <w:r w:rsidRPr="000E0C76">
        <w:rPr>
          <w:rFonts w:ascii="仿宋_GB2312" w:eastAsia="仿宋_GB2312" w:hint="eastAsia"/>
          <w:i/>
        </w:rPr>
        <w:t>PEC</w:t>
      </w:r>
      <w:r w:rsidRPr="000E0C76">
        <w:rPr>
          <w:rFonts w:ascii="仿宋_GB2312" w:eastAsia="仿宋_GB2312" w:hint="eastAsia"/>
          <w:vertAlign w:val="subscript"/>
        </w:rPr>
        <w:t>water.R</w:t>
      </w:r>
      <w:r w:rsidRPr="000E0C76">
        <w:rPr>
          <w:rFonts w:ascii="仿宋_GB2312" w:eastAsia="仿宋_GB2312" w:hint="eastAsia"/>
        </w:rPr>
        <w:t>——区域预测环境浓度，mg·L</w:t>
      </w:r>
      <w:r w:rsidRPr="000E0C76">
        <w:rPr>
          <w:rFonts w:ascii="仿宋_GB2312" w:eastAsia="仿宋_GB2312" w:hint="eastAsia"/>
          <w:vertAlign w:val="superscript"/>
        </w:rPr>
        <w:t>-1</w:t>
      </w:r>
      <w:r w:rsidRPr="000E0C76">
        <w:rPr>
          <w:rFonts w:ascii="仿宋_GB2312" w:eastAsia="仿宋_GB2312" w:hint="eastAsia"/>
        </w:rPr>
        <w:t>；</w:t>
      </w:r>
    </w:p>
    <w:p w:rsidR="003C4FE5" w:rsidRPr="000E0C76" w:rsidRDefault="008D45DD" w:rsidP="000E0C76">
      <w:pPr>
        <w:pStyle w:val="affffff4"/>
        <w:ind w:leftChars="300" w:left="630"/>
        <w:jc w:val="both"/>
        <w:rPr>
          <w:rFonts w:ascii="仿宋_GB2312" w:eastAsia="仿宋_GB2312" w:cs="Times New Roman"/>
        </w:rPr>
      </w:pPr>
      <w:r w:rsidRPr="000E0C76">
        <w:rPr>
          <w:rFonts w:ascii="仿宋_GB2312" w:eastAsia="仿宋_GB2312" w:cs="Times New Roman" w:hint="eastAsia"/>
          <w:i/>
        </w:rPr>
        <w:t>PEC</w:t>
      </w:r>
      <w:r w:rsidRPr="000E0C76">
        <w:rPr>
          <w:rFonts w:ascii="仿宋_GB2312" w:eastAsia="仿宋_GB2312" w:cs="Times New Roman" w:hint="eastAsia"/>
          <w:vertAlign w:val="subscript"/>
        </w:rPr>
        <w:t>stp</w:t>
      </w:r>
      <w:r w:rsidRPr="000E0C76">
        <w:rPr>
          <w:rFonts w:ascii="仿宋_GB2312" w:eastAsia="仿宋_GB2312" w:cs="Times New Roman" w:hint="eastAsia"/>
        </w:rPr>
        <w:t>——STP出水浓度，mg·L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_Ref33604087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（D</w:t>
      </w:r>
      <w:r w:rsidR="00C41123" w:rsidRPr="000E0C76">
        <w:rPr>
          <w:rFonts w:ascii="仿宋_GB2312" w:eastAsia="仿宋_GB2312" w:cs="Times New Roman" w:hint="eastAsia"/>
        </w:rPr>
        <w:noBreakHyphen/>
        <w:t>40）</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adjustRightInd w:val="0"/>
        <w:snapToGrid w:val="0"/>
        <w:spacing w:line="360" w:lineRule="auto"/>
        <w:ind w:leftChars="300" w:left="630"/>
        <w:rPr>
          <w:rFonts w:ascii="仿宋_GB2312" w:eastAsia="仿宋_GB2312" w:cs="Times New Roman"/>
        </w:rPr>
      </w:pPr>
      <w:r w:rsidRPr="000E0C76">
        <w:rPr>
          <w:rFonts w:ascii="仿宋_GB2312" w:eastAsia="仿宋_GB2312" w:cs="Times New Roman" w:hint="eastAsia"/>
          <w:i/>
        </w:rPr>
        <w:t>Kp</w:t>
      </w:r>
      <w:r w:rsidRPr="000E0C76">
        <w:rPr>
          <w:rFonts w:ascii="仿宋_GB2312" w:eastAsia="仿宋_GB2312" w:cs="Times New Roman" w:hint="eastAsia"/>
          <w:vertAlign w:val="subscript"/>
        </w:rPr>
        <w:t>susp</w:t>
      </w:r>
      <w:r w:rsidRPr="000E0C76">
        <w:rPr>
          <w:rFonts w:ascii="仿宋_GB2312" w:eastAsia="仿宋_GB2312" w:cs="Times New Roman" w:hint="eastAsia"/>
        </w:rPr>
        <w:t>——悬浮物的固-水分配系数，L·kg</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_Ref32693051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8）</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adjustRightInd w:val="0"/>
        <w:snapToGrid w:val="0"/>
        <w:spacing w:line="360" w:lineRule="auto"/>
        <w:ind w:leftChars="300" w:left="630"/>
        <w:rPr>
          <w:rFonts w:ascii="仿宋_GB2312" w:eastAsia="仿宋_GB2312" w:cs="Times New Roman"/>
        </w:rPr>
      </w:pPr>
      <w:r w:rsidRPr="000E0C76">
        <w:rPr>
          <w:rFonts w:ascii="仿宋_GB2312" w:eastAsia="仿宋_GB2312" w:cs="Times New Roman" w:hint="eastAsia"/>
          <w:i/>
        </w:rPr>
        <w:t>SUSP</w:t>
      </w:r>
      <w:r w:rsidRPr="000E0C76">
        <w:rPr>
          <w:rFonts w:ascii="仿宋_GB2312" w:eastAsia="仿宋_GB2312" w:cs="Times New Roman" w:hint="eastAsia"/>
          <w:vertAlign w:val="subscript"/>
        </w:rPr>
        <w:t>water</w:t>
      </w:r>
      <w:r w:rsidRPr="000E0C76">
        <w:rPr>
          <w:rFonts w:ascii="仿宋_GB2312" w:eastAsia="仿宋_GB2312" w:cs="Times New Roman" w:hint="eastAsia"/>
        </w:rPr>
        <w:t>——河流中悬浮物的浓度，mg·L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，推荐值见表B.2；</w:t>
      </w:r>
    </w:p>
    <w:p w:rsidR="003C4FE5" w:rsidRPr="000E0C76" w:rsidRDefault="008D45DD" w:rsidP="000E0C76">
      <w:pPr>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DILUTION</w:t>
      </w:r>
      <w:r w:rsidRPr="000E0C76">
        <w:rPr>
          <w:rFonts w:ascii="仿宋_GB2312" w:eastAsia="仿宋_GB2312" w:cs="Times New Roman" w:hint="eastAsia"/>
        </w:rPr>
        <w:t>——稀释倍数，无量纲，计算方法公式</w:t>
      </w:r>
      <w:r w:rsidRPr="000E0C76">
        <w:rPr>
          <w:rFonts w:ascii="仿宋_GB2312" w:eastAsia="仿宋_GB2312" w:hint="eastAsia"/>
        </w:rPr>
        <w:fldChar w:fldCharType="begin"/>
      </w:r>
      <w:r w:rsidRPr="000E0C76">
        <w:rPr>
          <w:rFonts w:ascii="仿宋_GB2312" w:eastAsia="仿宋_GB2312" w:hint="eastAsia"/>
        </w:rPr>
        <w:instrText xml:space="preserve"> REF _Ref32776695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8）</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tabs>
          <w:tab w:val="left" w:pos="5370"/>
        </w:tabs>
        <w:spacing w:line="360" w:lineRule="auto"/>
        <w:ind w:leftChars="300" w:left="1050" w:hangingChars="200" w:hanging="420"/>
        <w:rPr>
          <w:rFonts w:ascii="仿宋_GB2312" w:eastAsia="仿宋_GB2312" w:cs="Times New Roman"/>
        </w:rPr>
      </w:pPr>
      <w:r w:rsidRPr="000E0C76">
        <w:rPr>
          <w:rFonts w:ascii="仿宋_GB2312" w:eastAsia="仿宋_GB2312" w:cs="Times New Roman" w:hint="eastAsia"/>
          <w:i/>
        </w:rPr>
        <w:t>E</w:t>
      </w:r>
      <w:r w:rsidRPr="000E0C76">
        <w:rPr>
          <w:rFonts w:ascii="仿宋_GB2312" w:eastAsia="仿宋_GB2312" w:cs="Times New Roman" w:hint="eastAsia"/>
          <w:vertAlign w:val="subscript"/>
        </w:rPr>
        <w:t>directwater.L</w:t>
      </w:r>
      <w:r w:rsidRPr="000E0C76">
        <w:rPr>
          <w:rFonts w:ascii="仿宋_GB2312" w:eastAsia="仿宋_GB2312" w:cs="Times New Roman" w:hint="eastAsia"/>
        </w:rPr>
        <w:t>——局部直排地表水的排放率，kg·d</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，计算方法见公式3；</w:t>
      </w:r>
    </w:p>
    <w:p w:rsidR="003C4FE5" w:rsidRPr="000E0C76" w:rsidRDefault="008D45DD" w:rsidP="000E0C76">
      <w:pPr>
        <w:adjustRightInd w:val="0"/>
        <w:spacing w:line="360" w:lineRule="auto"/>
        <w:ind w:firstLineChars="300" w:firstLine="630"/>
        <w:rPr>
          <w:rFonts w:ascii="仿宋_GB2312" w:eastAsia="仿宋_GB2312" w:cs="Times New Roman"/>
        </w:rPr>
      </w:pPr>
      <w:r w:rsidRPr="000E0C76">
        <w:rPr>
          <w:rFonts w:ascii="仿宋_GB2312" w:eastAsia="仿宋_GB2312" w:cs="Times New Roman" w:hint="eastAsia"/>
          <w:i/>
        </w:rPr>
        <w:t>EFFLUENT</w:t>
      </w:r>
      <w:r w:rsidRPr="000E0C76">
        <w:rPr>
          <w:rFonts w:ascii="仿宋_GB2312" w:eastAsia="仿宋_GB2312" w:cs="Times New Roman" w:hint="eastAsia"/>
          <w:vertAlign w:val="subscript"/>
        </w:rPr>
        <w:t>stp</w:t>
      </w:r>
      <w:r w:rsidRPr="000E0C76">
        <w:rPr>
          <w:rFonts w:ascii="仿宋_GB2312" w:eastAsia="仿宋_GB2312" w:cs="Times New Roman" w:hint="eastAsia"/>
        </w:rPr>
        <w:t>——污水处理厂出水量，m</w:t>
      </w:r>
      <w:r w:rsidRPr="000E0C76">
        <w:rPr>
          <w:rFonts w:ascii="仿宋_GB2312" w:eastAsia="仿宋_GB2312" w:cs="Times New Roman" w:hint="eastAsia"/>
          <w:vertAlign w:val="superscript"/>
        </w:rPr>
        <w:t>3</w:t>
      </w:r>
      <w:r w:rsidRPr="000E0C76">
        <w:rPr>
          <w:rFonts w:ascii="仿宋_GB2312" w:eastAsia="仿宋_GB2312" w:cs="Times New Roman" w:hint="eastAsia"/>
        </w:rPr>
        <w:t>·d</w:t>
      </w:r>
      <w:r w:rsidRPr="000E0C76">
        <w:rPr>
          <w:rFonts w:ascii="仿宋_GB2312" w:eastAsia="仿宋_GB2312" w:cs="Times New Roman" w:hint="eastAsia"/>
          <w:vertAlign w:val="superscript"/>
        </w:rPr>
        <w:t>-1</w:t>
      </w:r>
      <w:r w:rsidRPr="000E0C76">
        <w:rPr>
          <w:rFonts w:ascii="仿宋_GB2312" w:eastAsia="仿宋_GB2312" w:cs="Times New Roman" w:hint="eastAsia"/>
        </w:rPr>
        <w:t>，推荐值见表B.1；</w:t>
      </w:r>
    </w:p>
    <w:p w:rsidR="003C4FE5" w:rsidRPr="000E0C76" w:rsidRDefault="008D45DD" w:rsidP="000E0C76">
      <w:pPr>
        <w:adjustRightInd w:val="0"/>
        <w:spacing w:line="360" w:lineRule="auto"/>
        <w:ind w:firstLineChars="300" w:firstLine="630"/>
        <w:rPr>
          <w:rFonts w:ascii="仿宋_GB2312" w:eastAsia="仿宋_GB2312" w:cs="Times New Roman"/>
          <w:sz w:val="24"/>
        </w:rPr>
      </w:pPr>
      <w:r w:rsidRPr="000E0C76">
        <w:rPr>
          <w:rFonts w:ascii="仿宋_GB2312" w:eastAsia="仿宋_GB2312" w:cs="Times New Roman" w:hint="eastAsia"/>
          <w:i/>
        </w:rPr>
        <w:t>FLOW</w:t>
      </w:r>
      <w:r w:rsidRPr="000E0C76">
        <w:rPr>
          <w:rFonts w:ascii="仿宋_GB2312" w:eastAsia="仿宋_GB2312" w:cs="Times New Roman" w:hint="eastAsia"/>
        </w:rPr>
        <w:t>——受纳河流流量，m</w:t>
      </w:r>
      <w:r w:rsidRPr="000E0C76">
        <w:rPr>
          <w:rFonts w:ascii="仿宋_GB2312" w:eastAsia="仿宋_GB2312" w:cs="Times New Roman" w:hint="eastAsia"/>
          <w:vertAlign w:val="superscript"/>
        </w:rPr>
        <w:t>3</w:t>
      </w:r>
      <w:r w:rsidRPr="000E0C76">
        <w:rPr>
          <w:rFonts w:ascii="仿宋_GB2312" w:eastAsia="仿宋_GB2312" w:cs="Times New Roman" w:hint="eastAsia"/>
        </w:rPr>
        <w:t>·d</w:t>
      </w:r>
      <w:r w:rsidRPr="000E0C76">
        <w:rPr>
          <w:rFonts w:ascii="仿宋_GB2312" w:eastAsia="仿宋_GB2312" w:cs="Times New Roman" w:hint="eastAsia"/>
          <w:vertAlign w:val="superscript"/>
        </w:rPr>
        <w:t>-1</w:t>
      </w:r>
      <w:r w:rsidRPr="000E0C76">
        <w:rPr>
          <w:rFonts w:ascii="仿宋_GB2312" w:eastAsia="仿宋_GB2312" w:cs="Times New Roman" w:hint="eastAsia"/>
        </w:rPr>
        <w:t>，推荐值见表B.2。</w:t>
      </w:r>
    </w:p>
    <w:p w:rsidR="003C4FE5" w:rsidRPr="000E0C76" w:rsidRDefault="008D45DD" w:rsidP="000E0C76">
      <w:pPr>
        <w:spacing w:line="360" w:lineRule="auto"/>
        <w:ind w:left="420"/>
        <w:rPr>
          <w:rFonts w:ascii="仿宋_GB2312" w:eastAsia="仿宋_GB2312" w:cs="Times New Roman"/>
        </w:rPr>
      </w:pPr>
      <w:r w:rsidRPr="000E0C76">
        <w:rPr>
          <w:rFonts w:ascii="仿宋_GB2312" w:eastAsia="仿宋_GB2312" w:cs="Times New Roman" w:hint="eastAsia"/>
        </w:rPr>
        <w:t>（</w:t>
      </w:r>
      <w:r w:rsidR="001C32FE" w:rsidRPr="000E0C76">
        <w:rPr>
          <w:rFonts w:ascii="仿宋_GB2312" w:eastAsia="仿宋_GB2312" w:cs="Times New Roman" w:hint="eastAsia"/>
        </w:rPr>
        <w:t>2</w:t>
      </w:r>
      <w:r w:rsidRPr="000E0C76">
        <w:rPr>
          <w:rFonts w:ascii="仿宋_GB2312" w:eastAsia="仿宋_GB2312" w:cs="Times New Roman" w:hint="eastAsia"/>
        </w:rPr>
        <w:t>）地表水年均局部预测环境浓度（PEC</w:t>
      </w:r>
      <w:r w:rsidRPr="000E0C76">
        <w:rPr>
          <w:rFonts w:ascii="仿宋_GB2312" w:eastAsia="仿宋_GB2312" w:cs="Times New Roman" w:hint="eastAsia"/>
          <w:vertAlign w:val="subscript"/>
        </w:rPr>
        <w:t>water.ann.L</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water.ann.L</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water.L</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T</m:t>
                </m:r>
              </m:e>
              <m:sub>
                <m:r>
                  <m:rPr>
                    <m:sty m:val="p"/>
                  </m:rPr>
                  <w:rPr>
                    <w:rFonts w:ascii="Cambria Math" w:eastAsia="仿宋_GB2312" w:hAnsi="Cambria Math" w:cs="Times New Roman" w:hint="eastAsia"/>
                  </w:rPr>
                  <m:t>emission</m:t>
                </m:r>
              </m:sub>
            </m:sSub>
          </m:num>
          <m:den>
            <m:r>
              <m:rPr>
                <m:sty m:val="p"/>
              </m:rPr>
              <w:rPr>
                <w:rFonts w:ascii="Cambria Math" w:eastAsia="仿宋_GB2312" w:hAnsi="Cambria Math" w:cs="Times New Roman" w:hint="eastAsia"/>
              </w:rPr>
              <m:t>365</m:t>
            </m:r>
          </m:den>
        </m:f>
      </m:oMath>
    </w:p>
    <w:p w:rsidR="003C4FE5" w:rsidRPr="000E0C76" w:rsidRDefault="008D45DD" w:rsidP="000E0C76">
      <w:pPr>
        <w:pStyle w:val="affffff4"/>
        <w:rPr>
          <w:rFonts w:ascii="仿宋_GB2312" w:eastAsia="仿宋_GB2312" w:cs="Times New Roman"/>
          <w:b/>
        </w:rPr>
      </w:pPr>
      <w:r w:rsidRPr="000E0C76">
        <w:rPr>
          <w:rFonts w:ascii="仿宋_GB2312" w:eastAsia="仿宋_GB2312" w:cs="Times New Roman" w:hint="eastAsia"/>
        </w:rPr>
        <w:tab/>
      </w:r>
      <w:bookmarkStart w:id="1004" w:name="_Ref32776918"/>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9</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4"/>
    </w:p>
    <w:p w:rsidR="003C4FE5" w:rsidRPr="000E0C76" w:rsidRDefault="008D45DD" w:rsidP="000E0C76">
      <w:pPr>
        <w:spacing w:line="360" w:lineRule="auto"/>
        <w:rPr>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PEC</w:t>
      </w:r>
      <w:r w:rsidRPr="000E0C76">
        <w:rPr>
          <w:rFonts w:ascii="仿宋_GB2312" w:eastAsia="仿宋_GB2312" w:cs="Times New Roman" w:hint="eastAsia"/>
          <w:vertAlign w:val="subscript"/>
        </w:rPr>
        <w:t>water.ann.L</w:t>
      </w:r>
      <w:r w:rsidRPr="000E0C76">
        <w:rPr>
          <w:rFonts w:ascii="仿宋_GB2312" w:eastAsia="仿宋_GB2312" w:cs="Times New Roman" w:hint="eastAsia"/>
        </w:rPr>
        <w:t>——地表水年均局部预测环境浓度，mg·L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w:t>
      </w:r>
    </w:p>
    <w:p w:rsidR="003C4FE5" w:rsidRPr="000E0C76" w:rsidRDefault="008D45DD" w:rsidP="000E0C76">
      <w:pPr>
        <w:spacing w:line="360" w:lineRule="auto"/>
        <w:ind w:firstLineChars="300" w:firstLine="630"/>
        <w:rPr>
          <w:rFonts w:ascii="仿宋_GB2312" w:eastAsia="仿宋_GB2312" w:cs="Times New Roman"/>
        </w:rPr>
      </w:pPr>
      <w:r w:rsidRPr="000E0C76">
        <w:rPr>
          <w:rFonts w:ascii="仿宋_GB2312" w:eastAsia="仿宋_GB2312" w:cs="Times New Roman" w:hint="eastAsia"/>
          <w:i/>
        </w:rPr>
        <w:t>PEC</w:t>
      </w:r>
      <w:r w:rsidRPr="000E0C76">
        <w:rPr>
          <w:rFonts w:ascii="仿宋_GB2312" w:eastAsia="仿宋_GB2312" w:cs="Times New Roman" w:hint="eastAsia"/>
          <w:vertAlign w:val="subscript"/>
        </w:rPr>
        <w:t>water.L</w:t>
      </w:r>
      <w:r w:rsidRPr="000E0C76">
        <w:rPr>
          <w:rFonts w:ascii="仿宋_GB2312" w:eastAsia="仿宋_GB2312" w:cs="Times New Roman" w:hint="eastAsia"/>
        </w:rPr>
        <w:t>——地表水局部预测环境浓度，mg·L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_Ref34935048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5）</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pacing w:line="360" w:lineRule="auto"/>
        <w:ind w:leftChars="299" w:left="2186" w:hangingChars="742" w:hanging="1558"/>
        <w:rPr>
          <w:rFonts w:ascii="仿宋_GB2312" w:eastAsia="仿宋_GB2312" w:cs="Times New Roman"/>
        </w:rPr>
      </w:pPr>
      <w:r w:rsidRPr="000E0C76">
        <w:rPr>
          <w:rFonts w:ascii="仿宋_GB2312" w:eastAsia="仿宋_GB2312" w:cs="Times New Roman" w:hint="eastAsia"/>
          <w:i/>
        </w:rPr>
        <w:t>T</w:t>
      </w:r>
      <w:r w:rsidRPr="000E0C76">
        <w:rPr>
          <w:rFonts w:ascii="仿宋_GB2312" w:eastAsia="仿宋_GB2312" w:cs="Times New Roman" w:hint="eastAsia"/>
          <w:vertAlign w:val="subscript"/>
        </w:rPr>
        <w:t>emission</w:t>
      </w:r>
      <w:r w:rsidRPr="000E0C76">
        <w:rPr>
          <w:rFonts w:ascii="仿宋_GB2312" w:eastAsia="仿宋_GB2312" w:cs="Times New Roman" w:hint="eastAsia"/>
        </w:rPr>
        <w:t>——排放时间，d·y</w:t>
      </w:r>
      <w:r w:rsidRPr="000E0C76">
        <w:rPr>
          <w:rFonts w:ascii="仿宋_GB2312" w:eastAsia="仿宋_GB2312" w:cs="Times New Roman" w:hint="eastAsia"/>
          <w:vertAlign w:val="superscript"/>
        </w:rPr>
        <w:t>-1</w:t>
      </w:r>
      <w:r w:rsidRPr="000E0C76">
        <w:rPr>
          <w:rFonts w:ascii="仿宋_GB2312" w:eastAsia="仿宋_GB2312" w:cs="Times New Roman" w:hint="eastAsia"/>
        </w:rPr>
        <w:t>。</w:t>
      </w:r>
    </w:p>
    <w:p w:rsidR="003C4FE5" w:rsidRDefault="008D45DD">
      <w:pPr>
        <w:pStyle w:val="8"/>
        <w:rPr>
          <w:rFonts w:ascii="Times New Roman" w:hAnsi="Times New Roman" w:cs="Times New Roman"/>
        </w:rPr>
      </w:pPr>
      <w:r>
        <w:rPr>
          <w:rFonts w:ascii="Times New Roman" w:hAnsi="Times New Roman" w:cs="Times New Roman"/>
        </w:rPr>
        <w:t>沉积物</w:t>
      </w:r>
    </w:p>
    <w:p w:rsidR="003C4FE5" w:rsidRPr="000E0C76" w:rsidRDefault="008D45DD" w:rsidP="000E0C76">
      <w:pPr>
        <w:spacing w:line="360" w:lineRule="auto"/>
        <w:ind w:firstLineChars="200" w:firstLine="420"/>
        <w:rPr>
          <w:rFonts w:ascii="仿宋_GB2312" w:eastAsia="仿宋_GB2312" w:cs="Times New Roman"/>
        </w:rPr>
      </w:pPr>
      <w:r w:rsidRPr="000E0C76">
        <w:rPr>
          <w:rFonts w:ascii="仿宋_GB2312" w:eastAsia="仿宋_GB2312" w:cs="Times New Roman" w:hint="eastAsia"/>
        </w:rPr>
        <w:t>沉积物中化学物质局部预测环境浓度（</w:t>
      </w:r>
      <w:r w:rsidRPr="000E0C76">
        <w:rPr>
          <w:rFonts w:ascii="仿宋_GB2312" w:eastAsia="仿宋_GB2312" w:cs="Times New Roman" w:hint="eastAsia"/>
          <w:i/>
        </w:rPr>
        <w:t>PEC</w:t>
      </w:r>
      <w:r w:rsidRPr="000E0C76">
        <w:rPr>
          <w:rFonts w:ascii="仿宋_GB2312" w:eastAsia="仿宋_GB2312" w:cs="Times New Roman" w:hint="eastAsia"/>
          <w:vertAlign w:val="subscript"/>
        </w:rPr>
        <w:t>sed.L</w:t>
      </w:r>
      <w:r w:rsidRPr="000E0C76">
        <w:rPr>
          <w:rFonts w:ascii="仿宋_GB2312" w:eastAsia="仿宋_GB2312" w:cs="Times New Roman" w:hint="eastAsia"/>
        </w:rPr>
        <w:t>）计算方法</w:t>
      </w:r>
      <w:r w:rsidR="00864535">
        <w:rPr>
          <w:rFonts w:ascii="仿宋_GB2312" w:eastAsia="仿宋_GB2312" w:cs="Times New Roman" w:hint="eastAsia"/>
        </w:rPr>
        <w:t>见公式</w:t>
      </w:r>
      <w:r w:rsidR="00864535">
        <w:rPr>
          <w:rFonts w:ascii="仿宋_GB2312" w:eastAsia="仿宋_GB2312" w:cs="Times New Roman"/>
        </w:rPr>
        <w:fldChar w:fldCharType="begin"/>
      </w:r>
      <w:r w:rsidR="00864535">
        <w:rPr>
          <w:rFonts w:ascii="仿宋_GB2312" w:eastAsia="仿宋_GB2312" w:cs="Times New Roman"/>
        </w:rPr>
        <w:instrText xml:space="preserve"> </w:instrText>
      </w:r>
      <w:r w:rsidR="00864535">
        <w:rPr>
          <w:rFonts w:ascii="仿宋_GB2312" w:eastAsia="仿宋_GB2312" w:cs="Times New Roman" w:hint="eastAsia"/>
        </w:rPr>
        <w:instrText>REF _Ref32777152 \h</w:instrText>
      </w:r>
      <w:r w:rsidR="00864535">
        <w:rPr>
          <w:rFonts w:ascii="仿宋_GB2312" w:eastAsia="仿宋_GB2312" w:cs="Times New Roman"/>
        </w:rPr>
        <w:instrText xml:space="preserve"> </w:instrText>
      </w:r>
      <w:r w:rsidR="00864535">
        <w:rPr>
          <w:rFonts w:ascii="仿宋_GB2312" w:eastAsia="仿宋_GB2312" w:cs="Times New Roman"/>
        </w:rPr>
      </w:r>
      <w:r w:rsidR="00864535">
        <w:rPr>
          <w:rFonts w:ascii="仿宋_GB2312" w:eastAsia="仿宋_GB2312" w:cs="Times New Roman"/>
        </w:rPr>
        <w:fldChar w:fldCharType="separate"/>
      </w:r>
      <w:r w:rsidR="00864535" w:rsidRPr="000E0C76">
        <w:rPr>
          <w:rFonts w:ascii="仿宋_GB2312" w:eastAsia="仿宋_GB2312" w:cs="Times New Roman" w:hint="eastAsia"/>
        </w:rPr>
        <w:t>（</w:t>
      </w:r>
      <w:r w:rsidR="00864535" w:rsidRPr="000E0C76">
        <w:rPr>
          <w:rFonts w:ascii="仿宋_GB2312" w:eastAsia="仿宋_GB2312" w:cs="Times New Roman" w:hint="eastAsia"/>
          <w:noProof/>
        </w:rPr>
        <w:t>E</w:t>
      </w:r>
      <w:r w:rsidR="00864535" w:rsidRPr="000E0C76">
        <w:rPr>
          <w:rFonts w:ascii="仿宋_GB2312" w:eastAsia="仿宋_GB2312" w:cs="Times New Roman" w:hint="eastAsia"/>
        </w:rPr>
        <w:noBreakHyphen/>
      </w:r>
      <w:r w:rsidR="00864535" w:rsidRPr="000E0C76">
        <w:rPr>
          <w:rFonts w:ascii="仿宋_GB2312" w:eastAsia="仿宋_GB2312" w:cs="Times New Roman" w:hint="eastAsia"/>
          <w:noProof/>
        </w:rPr>
        <w:t>10</w:t>
      </w:r>
      <w:r w:rsidR="00864535" w:rsidRPr="000E0C76">
        <w:rPr>
          <w:rFonts w:ascii="仿宋_GB2312" w:eastAsia="仿宋_GB2312" w:cs="Times New Roman" w:hint="eastAsia"/>
        </w:rPr>
        <w:t>）</w:t>
      </w:r>
      <w:r w:rsidR="00864535">
        <w:rPr>
          <w:rFonts w:ascii="仿宋_GB2312" w:eastAsia="仿宋_GB2312" w:cs="Times New Roman"/>
        </w:rPr>
        <w:fldChar w:fldCharType="end"/>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sed.L</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susp</m:t>
                </m:r>
                <m:r>
                  <m:rPr>
                    <m:sty m:val="p"/>
                  </m:rPr>
                  <w:rPr>
                    <w:rFonts w:ascii="微软雅黑" w:eastAsia="微软雅黑" w:hAnsi="微软雅黑" w:cs="微软雅黑" w:hint="eastAsia"/>
                  </w:rPr>
                  <m:t>-</m:t>
                </m:r>
                <m:r>
                  <m:rPr>
                    <m:sty m:val="p"/>
                  </m:rPr>
                  <w:rPr>
                    <w:rFonts w:ascii="Cambria Math" w:eastAsia="仿宋_GB2312" w:hAnsi="Cambria Math" w:cs="Times New Roman" w:hint="eastAsia"/>
                  </w:rPr>
                  <m:t>water</m:t>
                </m:r>
              </m:sub>
            </m:sSub>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susp</m:t>
                </m:r>
              </m:sub>
            </m:sSub>
          </m:den>
        </m:f>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water.L</m:t>
            </m:r>
          </m:sub>
        </m:sSub>
        <m:r>
          <w:rPr>
            <w:rFonts w:ascii="Cambria Math" w:eastAsia="仿宋_GB2312" w:hAnsi="Cambria Math" w:cs="Times New Roman" w:hint="eastAsia"/>
          </w:rPr>
          <m:t>×</m:t>
        </m:r>
        <m:r>
          <w:rPr>
            <w:rFonts w:ascii="Cambria Math" w:eastAsia="仿宋_GB2312" w:hAnsi="Cambria Math" w:cs="Times New Roman" w:hint="eastAsia"/>
          </w:rPr>
          <m:t>1000</m:t>
        </m:r>
        <m:r>
          <w:rPr>
            <w:rFonts w:ascii="Cambria Math" w:eastAsia="仿宋_GB2312" w:hAnsi="Cambria Math" w:cs="Times New Roman" w:hint="eastAsia"/>
          </w:rPr>
          <m:t>×</m:t>
        </m:r>
        <m:r>
          <w:rPr>
            <w:rFonts w:ascii="Cambria Math" w:eastAsia="仿宋_GB2312" w:hAnsi="Cambria Math" w:cs="Times New Roman" w:hint="eastAsia"/>
          </w:rPr>
          <m:t>CON</m:t>
        </m:r>
        <m:sSub>
          <m:sSubPr>
            <m:ctrlPr>
              <w:rPr>
                <w:rFonts w:ascii="Cambria Math" w:eastAsia="仿宋_GB2312" w:hAnsi="Cambria Math" w:cs="Times New Roman" w:hint="eastAsia"/>
              </w:rPr>
            </m:ctrlPr>
          </m:sSubPr>
          <m:e>
            <m:r>
              <w:rPr>
                <w:rFonts w:ascii="Cambria Math" w:eastAsia="仿宋_GB2312" w:hAnsi="Cambria Math" w:cs="Times New Roman" w:hint="eastAsia"/>
              </w:rPr>
              <m:t>V</m:t>
            </m:r>
          </m:e>
          <m:sub>
            <m:r>
              <m:rPr>
                <m:nor/>
              </m:rPr>
              <w:rPr>
                <w:rFonts w:ascii="仿宋_GB2312" w:eastAsia="仿宋_GB2312" w:cs="Times New Roman" w:hint="eastAsia"/>
              </w:rPr>
              <m:t>sed</m:t>
            </m:r>
          </m:sub>
        </m:sSub>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05" w:name="_Ref32777152"/>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10</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5"/>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vertAlign w:val="subscript"/>
        </w:rPr>
        <w:tab/>
      </w:r>
      <m:oMath>
        <m:sSub>
          <m:sSubPr>
            <m:ctrlPr>
              <w:rPr>
                <w:rFonts w:ascii="Cambria Math" w:eastAsia="仿宋_GB2312" w:hAnsi="Cambria Math" w:cs="Times New Roman" w:hint="eastAsia"/>
                <w:vertAlign w:val="subscript"/>
              </w:rPr>
            </m:ctrlPr>
          </m:sSubPr>
          <m:e>
            <m:r>
              <w:rPr>
                <w:rFonts w:ascii="Cambria Math" w:eastAsia="仿宋_GB2312" w:hAnsi="Cambria Math" w:cs="Times New Roman" w:hint="eastAsia"/>
                <w:vertAlign w:val="subscript"/>
              </w:rPr>
              <m:t>CONV</m:t>
            </m:r>
          </m:e>
          <m:sub>
            <m:r>
              <m:rPr>
                <m:sty m:val="p"/>
              </m:rPr>
              <w:rPr>
                <w:rFonts w:ascii="Cambria Math" w:eastAsia="仿宋_GB2312" w:hAnsi="Cambria Math" w:cs="Times New Roman" w:hint="eastAsia"/>
                <w:vertAlign w:val="subscript"/>
              </w:rPr>
              <m:t>sed</m:t>
            </m:r>
          </m:sub>
        </m:sSub>
        <m:r>
          <w:rPr>
            <w:rFonts w:ascii="Cambria Math" w:eastAsia="仿宋_GB2312" w:hAnsi="Cambria Math" w:cs="Times New Roman" w:hint="eastAsia"/>
          </w:rPr>
          <m:t xml:space="preserve">=  </m:t>
        </m:r>
        <m:f>
          <m:fPr>
            <m:ctrlPr>
              <w:rPr>
                <w:rFonts w:ascii="Cambria Math" w:eastAsia="仿宋_GB2312" w:hAnsi="Cambria Math" w:cs="Times New Roman" w:hint="eastAsia"/>
                <w:i/>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sed</m:t>
                </m:r>
              </m:sub>
            </m:sSub>
          </m:num>
          <m:den>
            <m:sSub>
              <m:sSubPr>
                <m:ctrlPr>
                  <w:rPr>
                    <w:rFonts w:ascii="Cambria Math" w:eastAsia="仿宋_GB2312" w:hAnsi="Cambria Math" w:cs="Times New Roman" w:hint="eastAsia"/>
                    <w:i/>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solid,sed</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solid</m:t>
                </m:r>
              </m:sub>
            </m:sSub>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06" w:name="_Ref33605194"/>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11</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6"/>
    </w:p>
    <w:p w:rsidR="003C4FE5" w:rsidRPr="000E0C76" w:rsidRDefault="008D45DD" w:rsidP="000E0C76">
      <w:pPr>
        <w:snapToGrid w:val="0"/>
        <w:spacing w:line="360" w:lineRule="auto"/>
        <w:rPr>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PEC</w:t>
      </w:r>
      <w:r w:rsidRPr="000E0C76">
        <w:rPr>
          <w:rFonts w:ascii="仿宋_GB2312" w:eastAsia="仿宋_GB2312" w:cs="Times New Roman" w:hint="eastAsia"/>
          <w:vertAlign w:val="subscript"/>
        </w:rPr>
        <w:t>sed.L</w:t>
      </w:r>
      <w:r w:rsidRPr="000E0C76">
        <w:rPr>
          <w:rFonts w:ascii="仿宋_GB2312" w:eastAsia="仿宋_GB2312" w:cs="Times New Roman" w:hint="eastAsia"/>
        </w:rPr>
        <w:t>——沉积物中化学物质局部预测环境浓度，mg·kg</w:t>
      </w:r>
      <w:r w:rsidRPr="000E0C76">
        <w:rPr>
          <w:rFonts w:ascii="仿宋_GB2312" w:eastAsia="仿宋_GB2312" w:cs="Times New Roman" w:hint="eastAsia"/>
          <w:vertAlign w:val="superscript"/>
        </w:rPr>
        <w:t>-1</w:t>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K</w:t>
      </w:r>
      <w:r w:rsidRPr="000E0C76">
        <w:rPr>
          <w:rFonts w:ascii="仿宋_GB2312" w:eastAsia="仿宋_GB2312" w:cs="Times New Roman" w:hint="eastAsia"/>
          <w:vertAlign w:val="subscript"/>
        </w:rPr>
        <w:t>susp-water</w:t>
      </w:r>
      <w:r w:rsidRPr="000E0C76">
        <w:rPr>
          <w:rFonts w:ascii="仿宋_GB2312" w:eastAsia="仿宋_GB2312" w:cs="Times New Roman" w:hint="eastAsia"/>
        </w:rPr>
        <w:t>——水中悬浮物-水分配系数，m</w:t>
      </w:r>
      <w:r w:rsidRPr="000E0C76">
        <w:rPr>
          <w:rFonts w:ascii="仿宋_GB2312" w:eastAsia="仿宋_GB2312" w:cs="Times New Roman" w:hint="eastAsia"/>
          <w:vertAlign w:val="superscript"/>
        </w:rPr>
        <w:t>3</w:t>
      </w:r>
      <w:r w:rsidRPr="000E0C76">
        <w:rPr>
          <w:rFonts w:ascii="仿宋_GB2312" w:eastAsia="仿宋_GB2312" w:cs="Times New Roman" w:hint="eastAsia"/>
        </w:rPr>
        <w:t>·m</w:t>
      </w:r>
      <w:r w:rsidRPr="000E0C76">
        <w:rPr>
          <w:rFonts w:ascii="仿宋_GB2312" w:eastAsia="仿宋_GB2312" w:cs="Times New Roman" w:hint="eastAsia"/>
          <w:vertAlign w:val="superscript"/>
        </w:rPr>
        <w:t>-3</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_Ref33686859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9）</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PEC</w:t>
      </w:r>
      <w:r w:rsidRPr="000E0C76">
        <w:rPr>
          <w:rFonts w:ascii="仿宋_GB2312" w:eastAsia="仿宋_GB2312" w:cs="Times New Roman" w:hint="eastAsia"/>
          <w:vertAlign w:val="subscript"/>
        </w:rPr>
        <w:t>water.L</w:t>
      </w:r>
      <w:r w:rsidRPr="000E0C76">
        <w:rPr>
          <w:rFonts w:ascii="仿宋_GB2312" w:eastAsia="仿宋_GB2312" w:cs="Times New Roman" w:hint="eastAsia"/>
        </w:rPr>
        <w:t>——地表水化学物质局部预测环境浓度，mg·L</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_Ref34935048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5）</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kern w:val="0"/>
        </w:rPr>
      </w:pPr>
      <w:r w:rsidRPr="000E0C76">
        <w:rPr>
          <w:rFonts w:ascii="仿宋_GB2312" w:eastAsia="仿宋_GB2312" w:cs="Times New Roman" w:hint="eastAsia"/>
          <w:i/>
          <w:kern w:val="0"/>
        </w:rPr>
        <w:t>CONV</w:t>
      </w:r>
      <w:r w:rsidRPr="000E0C76">
        <w:rPr>
          <w:rFonts w:ascii="仿宋_GB2312" w:eastAsia="仿宋_GB2312" w:cs="Times New Roman" w:hint="eastAsia"/>
          <w:kern w:val="0"/>
          <w:vertAlign w:val="subscript"/>
        </w:rPr>
        <w:t>sed</w:t>
      </w:r>
      <w:r w:rsidRPr="000E0C76">
        <w:rPr>
          <w:rFonts w:ascii="仿宋_GB2312" w:eastAsia="仿宋_GB2312" w:cs="Times New Roman" w:hint="eastAsia"/>
          <w:kern w:val="0"/>
        </w:rPr>
        <w:t>——沉积物湿重-干重转化系数，</w:t>
      </w:r>
      <w:r w:rsidRPr="000E0C76">
        <w:rPr>
          <w:rFonts w:ascii="仿宋_GB2312" w:eastAsia="仿宋_GB2312" w:cs="Times New Roman" w:hint="eastAsia"/>
          <w:kern w:val="0"/>
          <w:position w:val="3"/>
        </w:rPr>
        <w:t>kg</w:t>
      </w:r>
      <w:r w:rsidRPr="000E0C76">
        <w:rPr>
          <w:rFonts w:ascii="仿宋_GB2312" w:eastAsia="仿宋_GB2312" w:cs="Times New Roman" w:hint="eastAsia"/>
          <w:kern w:val="0"/>
          <w:vertAlign w:val="subscript"/>
        </w:rPr>
        <w:t>dwt</w:t>
      </w:r>
      <w:r w:rsidRPr="000E0C76">
        <w:rPr>
          <w:rFonts w:ascii="仿宋_GB2312" w:eastAsia="仿宋_GB2312" w:cs="Times New Roman" w:hint="eastAsia"/>
          <w:kern w:val="0"/>
          <w:position w:val="9"/>
        </w:rPr>
        <w:t>.</w:t>
      </w:r>
      <w:r w:rsidRPr="000E0C76">
        <w:rPr>
          <w:rFonts w:ascii="仿宋_GB2312" w:eastAsia="仿宋_GB2312" w:cs="Times New Roman" w:hint="eastAsia"/>
          <w:kern w:val="0"/>
          <w:position w:val="3"/>
        </w:rPr>
        <w:t>kg</w:t>
      </w:r>
      <w:r w:rsidRPr="000E0C76">
        <w:rPr>
          <w:rFonts w:ascii="仿宋_GB2312" w:eastAsia="仿宋_GB2312" w:cs="Times New Roman" w:hint="eastAsia"/>
          <w:kern w:val="0"/>
          <w:vertAlign w:val="subscript"/>
        </w:rPr>
        <w:t>wwt</w:t>
      </w:r>
      <w:r w:rsidRPr="000E0C76">
        <w:rPr>
          <w:rFonts w:ascii="仿宋_GB2312" w:eastAsia="仿宋_GB2312" w:cs="Times New Roman" w:hint="eastAsia"/>
          <w:kern w:val="0"/>
          <w:vertAlign w:val="superscript"/>
        </w:rPr>
        <w:t>-1</w:t>
      </w:r>
      <w:r w:rsidRPr="000E0C76">
        <w:rPr>
          <w:rFonts w:ascii="仿宋_GB2312" w:eastAsia="仿宋_GB2312" w:cs="Times New Roman" w:hint="eastAsia"/>
          <w:kern w:val="0"/>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_Ref33605194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11）</w:t>
      </w:r>
      <w:r w:rsidRPr="000E0C76">
        <w:rPr>
          <w:rFonts w:ascii="仿宋_GB2312" w:eastAsia="仿宋_GB2312" w:hint="eastAsia"/>
        </w:rPr>
        <w:fldChar w:fldCharType="end"/>
      </w:r>
      <w:r w:rsidRPr="000E0C76">
        <w:rPr>
          <w:rFonts w:ascii="仿宋_GB2312" w:eastAsia="仿宋_GB2312" w:cs="Times New Roman" w:hint="eastAsia"/>
          <w:kern w:val="0"/>
        </w:rPr>
        <w:t>；</w:t>
      </w:r>
    </w:p>
    <w:p w:rsidR="003C4FE5" w:rsidRPr="000E0C76" w:rsidRDefault="008D45DD" w:rsidP="000E0C76">
      <w:pPr>
        <w:snapToGrid w:val="0"/>
        <w:spacing w:line="360" w:lineRule="auto"/>
        <w:ind w:leftChars="300" w:left="1260" w:hangingChars="300" w:hanging="630"/>
        <w:rPr>
          <w:rFonts w:ascii="仿宋_GB2312" w:eastAsia="仿宋_GB2312" w:cs="Times New Roman"/>
          <w:bCs/>
          <w:color w:val="000000"/>
        </w:rPr>
      </w:pPr>
      <w:r w:rsidRPr="000E0C76">
        <w:rPr>
          <w:rFonts w:ascii="仿宋_GB2312" w:eastAsia="仿宋_GB2312" w:cs="Times New Roman" w:hint="eastAsia"/>
          <w:i/>
        </w:rPr>
        <w:lastRenderedPageBreak/>
        <w:t>ρ</w:t>
      </w:r>
      <w:r w:rsidRPr="000E0C76">
        <w:rPr>
          <w:rFonts w:ascii="仿宋_GB2312" w:eastAsia="仿宋_GB2312" w:cs="Times New Roman" w:hint="eastAsia"/>
          <w:vertAlign w:val="subscript"/>
        </w:rPr>
        <w:t>susp</w:t>
      </w:r>
      <w:r w:rsidRPr="000E0C76">
        <w:rPr>
          <w:rFonts w:ascii="仿宋_GB2312" w:eastAsia="仿宋_GB2312" w:cs="Times New Roman" w:hint="eastAsia"/>
        </w:rPr>
        <w:t>——水中悬浮物密度（以湿重计），kg·m</w:t>
      </w:r>
      <w:r w:rsidRPr="000E0C76">
        <w:rPr>
          <w:rFonts w:ascii="仿宋_GB2312" w:eastAsia="仿宋_GB2312" w:cs="Times New Roman" w:hint="eastAsia"/>
          <w:vertAlign w:val="superscript"/>
        </w:rPr>
        <w:t>-3</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_Ref33459176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3）</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widowControl/>
        <w:adjustRightInd w:val="0"/>
        <w:snapToGrid w:val="0"/>
        <w:spacing w:line="360" w:lineRule="auto"/>
        <w:ind w:firstLineChars="300" w:firstLine="630"/>
        <w:jc w:val="left"/>
        <w:rPr>
          <w:rFonts w:ascii="仿宋_GB2312" w:eastAsia="仿宋_GB2312" w:cs="Times New Roman"/>
          <w:kern w:val="0"/>
        </w:rPr>
      </w:pPr>
      <w:r w:rsidRPr="000E0C76">
        <w:rPr>
          <w:rFonts w:ascii="仿宋_GB2312" w:eastAsia="仿宋_GB2312" w:cs="Times New Roman" w:hint="eastAsia"/>
          <w:i/>
          <w:kern w:val="0"/>
        </w:rPr>
        <w:t>F</w:t>
      </w:r>
      <w:r w:rsidRPr="000E0C76">
        <w:rPr>
          <w:rFonts w:ascii="仿宋_GB2312" w:eastAsia="仿宋_GB2312" w:cs="Times New Roman" w:hint="eastAsia"/>
          <w:kern w:val="0"/>
          <w:vertAlign w:val="subscript"/>
        </w:rPr>
        <w:t>soild</w:t>
      </w:r>
      <w:r w:rsidRPr="000E0C76">
        <w:rPr>
          <w:rFonts w:ascii="仿宋_GB2312" w:eastAsia="仿宋_GB2312" w:cs="Times New Roman" w:hint="eastAsia"/>
          <w:kern w:val="0"/>
        </w:rPr>
        <w:t>——土壤中固体的体积分数，m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rPr>
        <w:t>·m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rPr>
        <w:t>，推荐值见表B.2；</w:t>
      </w:r>
    </w:p>
    <w:p w:rsidR="001C32FE" w:rsidRPr="000E0C76" w:rsidRDefault="001C32FE" w:rsidP="000E0C76">
      <w:pPr>
        <w:widowControl/>
        <w:adjustRightInd w:val="0"/>
        <w:snapToGrid w:val="0"/>
        <w:spacing w:line="360" w:lineRule="auto"/>
        <w:ind w:firstLineChars="300" w:firstLine="630"/>
        <w:jc w:val="left"/>
        <w:rPr>
          <w:rFonts w:ascii="仿宋_GB2312" w:eastAsia="仿宋_GB2312" w:cs="Times New Roman"/>
        </w:rPr>
      </w:pPr>
      <w:r w:rsidRPr="000E0C76">
        <w:rPr>
          <w:rFonts w:ascii="仿宋_GB2312" w:eastAsia="仿宋_GB2312" w:cs="Times New Roman" w:hint="eastAsia"/>
          <w:i/>
        </w:rPr>
        <w:t>ρ</w:t>
      </w:r>
      <w:r w:rsidRPr="000E0C76">
        <w:rPr>
          <w:rFonts w:ascii="仿宋_GB2312" w:eastAsia="仿宋_GB2312" w:cs="Times New Roman" w:hint="eastAsia"/>
          <w:kern w:val="0"/>
          <w:vertAlign w:val="subscript"/>
        </w:rPr>
        <w:t>sed</w:t>
      </w:r>
      <w:r w:rsidRPr="000E0C76">
        <w:rPr>
          <w:rFonts w:ascii="仿宋_GB2312" w:eastAsia="仿宋_GB2312" w:cs="Times New Roman" w:hint="eastAsia"/>
          <w:kern w:val="0"/>
        </w:rPr>
        <w:t>——沉积物密度，kg·m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rPr>
        <w:t>，</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_Ref33459176 \h  \* MERGEFORMAT </w:instrText>
      </w:r>
      <w:r w:rsidRPr="000E0C76">
        <w:rPr>
          <w:rFonts w:ascii="仿宋_GB2312" w:eastAsia="仿宋_GB2312" w:hint="eastAsia"/>
        </w:rPr>
      </w:r>
      <w:r w:rsidRPr="000E0C76">
        <w:rPr>
          <w:rFonts w:ascii="仿宋_GB2312" w:eastAsia="仿宋_GB2312" w:hint="eastAsia"/>
        </w:rPr>
        <w:fldChar w:fldCharType="separate"/>
      </w:r>
      <w:r w:rsidRPr="000E0C76">
        <w:rPr>
          <w:rFonts w:ascii="仿宋_GB2312" w:eastAsia="仿宋_GB2312" w:cs="Times New Roman" w:hint="eastAsia"/>
        </w:rPr>
        <w:t>（C</w:t>
      </w:r>
      <w:r w:rsidRPr="000E0C76">
        <w:rPr>
          <w:rFonts w:ascii="仿宋_GB2312" w:eastAsia="仿宋_GB2312" w:cs="Times New Roman" w:hint="eastAsia"/>
        </w:rPr>
        <w:noBreakHyphen/>
        <w:t>3）</w:t>
      </w:r>
      <w:r w:rsidRPr="000E0C76">
        <w:rPr>
          <w:rFonts w:ascii="仿宋_GB2312" w:eastAsia="仿宋_GB2312" w:hint="eastAsia"/>
        </w:rPr>
        <w:fldChar w:fldCharType="end"/>
      </w:r>
      <w:r w:rsidR="00FC5441" w:rsidRPr="000E0C76">
        <w:rPr>
          <w:rFonts w:ascii="仿宋_GB2312" w:eastAsia="仿宋_GB2312" w:cs="Times New Roman" w:hint="eastAsia"/>
          <w:kern w:val="0"/>
        </w:rPr>
        <w:t>；</w:t>
      </w:r>
    </w:p>
    <w:p w:rsidR="003C4FE5" w:rsidRPr="000E0C76" w:rsidRDefault="008D45DD" w:rsidP="000E0C76">
      <w:pPr>
        <w:widowControl/>
        <w:adjustRightInd w:val="0"/>
        <w:snapToGrid w:val="0"/>
        <w:spacing w:line="360" w:lineRule="auto"/>
        <w:ind w:firstLineChars="300" w:firstLine="630"/>
        <w:jc w:val="left"/>
        <w:rPr>
          <w:rFonts w:ascii="仿宋_GB2312" w:eastAsia="仿宋_GB2312" w:cs="Times New Roman"/>
        </w:rPr>
      </w:pPr>
      <w:r w:rsidRPr="000E0C76">
        <w:rPr>
          <w:rFonts w:ascii="仿宋_GB2312" w:eastAsia="仿宋_GB2312" w:cs="Times New Roman" w:hint="eastAsia"/>
          <w:i/>
        </w:rPr>
        <w:t>ρ</w:t>
      </w:r>
      <w:r w:rsidRPr="000E0C76">
        <w:rPr>
          <w:rFonts w:ascii="仿宋_GB2312" w:eastAsia="仿宋_GB2312" w:cs="Times New Roman" w:hint="eastAsia"/>
          <w:kern w:val="0"/>
          <w:vertAlign w:val="subscript"/>
        </w:rPr>
        <w:t>soild</w:t>
      </w:r>
      <w:r w:rsidRPr="000E0C76">
        <w:rPr>
          <w:rFonts w:ascii="仿宋_GB2312" w:eastAsia="仿宋_GB2312" w:cs="Times New Roman" w:hint="eastAsia"/>
          <w:kern w:val="0"/>
        </w:rPr>
        <w:t>——固体密度，kg·m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rPr>
        <w:t>，</w:t>
      </w:r>
      <w:r w:rsidR="00FC5441" w:rsidRPr="000E0C76">
        <w:rPr>
          <w:rFonts w:ascii="仿宋_GB2312" w:eastAsia="仿宋_GB2312" w:cs="Times New Roman" w:hint="eastAsia"/>
          <w:kern w:val="0"/>
        </w:rPr>
        <w:t>推荐值见表B.2</w:t>
      </w:r>
      <w:r w:rsidRPr="000E0C76">
        <w:rPr>
          <w:rFonts w:ascii="仿宋_GB2312" w:eastAsia="仿宋_GB2312" w:cs="Times New Roman" w:hint="eastAsia"/>
          <w:kern w:val="0"/>
        </w:rPr>
        <w:t>。</w:t>
      </w:r>
    </w:p>
    <w:p w:rsidR="003C4FE5" w:rsidRDefault="008D45DD">
      <w:pPr>
        <w:pStyle w:val="8"/>
        <w:rPr>
          <w:rFonts w:ascii="Times New Roman" w:hAnsi="Times New Roman" w:cs="Times New Roman"/>
        </w:rPr>
      </w:pPr>
      <w:r>
        <w:rPr>
          <w:rFonts w:ascii="Times New Roman" w:hAnsi="Times New Roman" w:cs="Times New Roman"/>
        </w:rPr>
        <w:t>土壤</w:t>
      </w:r>
    </w:p>
    <w:p w:rsidR="003C4FE5" w:rsidRDefault="008D45DD">
      <w:pPr>
        <w:pStyle w:val="9"/>
        <w:rPr>
          <w:rFonts w:ascii="Times New Roman" w:hAnsi="Times New Roman" w:cs="Times New Roman"/>
        </w:rPr>
      </w:pPr>
      <w:r>
        <w:rPr>
          <w:rFonts w:ascii="Times New Roman" w:hAnsi="Times New Roman" w:cs="Times New Roman"/>
        </w:rPr>
        <w:t>土壤中化学物质大气日沉降通量</w:t>
      </w:r>
    </w:p>
    <w:p w:rsidR="003C4FE5" w:rsidRPr="000E0C76" w:rsidRDefault="008D45DD" w:rsidP="000E0C76">
      <w:pPr>
        <w:snapToGrid w:val="0"/>
        <w:spacing w:line="360" w:lineRule="auto"/>
        <w:ind w:firstLine="480"/>
        <w:rPr>
          <w:rFonts w:ascii="仿宋_GB2312" w:eastAsia="仿宋_GB2312" w:cs="Times New Roman"/>
        </w:rPr>
      </w:pPr>
      <w:r w:rsidRPr="000E0C76">
        <w:rPr>
          <w:rFonts w:ascii="仿宋_GB2312" w:eastAsia="仿宋_GB2312" w:cs="Times New Roman" w:hint="eastAsia"/>
        </w:rPr>
        <w:t>土壤中化学物质大气日沉降通量（</w:t>
      </w:r>
      <w:r w:rsidRPr="000E0C76">
        <w:rPr>
          <w:rFonts w:ascii="仿宋_GB2312" w:eastAsia="仿宋_GB2312" w:cs="Times New Roman" w:hint="eastAsia"/>
          <w:i/>
        </w:rPr>
        <w:t>D</w:t>
      </w:r>
      <w:r w:rsidRPr="000E0C76">
        <w:rPr>
          <w:rFonts w:ascii="仿宋_GB2312" w:eastAsia="仿宋_GB2312" w:cs="Times New Roman" w:hint="eastAsia"/>
          <w:vertAlign w:val="subscript"/>
        </w:rPr>
        <w:t>air</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D</m:t>
            </m:r>
          </m:e>
          <m:sub>
            <m:r>
              <m:rPr>
                <m:sty m:val="p"/>
              </m:rPr>
              <w:rPr>
                <w:rFonts w:ascii="Cambria Math" w:eastAsia="仿宋_GB2312" w:hAnsi="Cambria Math" w:cs="Times New Roman" w:hint="eastAsia"/>
              </w:rPr>
              <m:t>air</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DEP</m:t>
                </m:r>
              </m:e>
              <m:sub>
                <m:r>
                  <m:rPr>
                    <m:sty m:val="p"/>
                  </m:rPr>
                  <w:rPr>
                    <w:rFonts w:ascii="Cambria Math" w:eastAsia="仿宋_GB2312" w:hAnsi="Cambria Math" w:cs="Times New Roman" w:hint="eastAsia"/>
                  </w:rPr>
                  <m:t>total.ann</m:t>
                </m:r>
              </m:sub>
            </m:sSub>
          </m:num>
          <m:den>
            <m:r>
              <w:rPr>
                <w:rFonts w:ascii="Cambria Math" w:eastAsia="仿宋_GB2312" w:hAnsi="Cambria Math" w:cs="Times New Roman" w:hint="eastAsia"/>
              </w:rPr>
              <m:t>DEPT</m:t>
            </m:r>
            <m:sSub>
              <m:sSubPr>
                <m:ctrlPr>
                  <w:rPr>
                    <w:rFonts w:ascii="Cambria Math" w:eastAsia="仿宋_GB2312" w:hAnsi="Cambria Math" w:cs="Times New Roman" w:hint="eastAsia"/>
                  </w:rPr>
                </m:ctrlPr>
              </m:sSubPr>
              <m:e>
                <m:r>
                  <w:rPr>
                    <w:rFonts w:ascii="Cambria Math" w:eastAsia="仿宋_GB2312" w:hAnsi="Cambria Math" w:cs="Times New Roman" w:hint="eastAsia"/>
                  </w:rPr>
                  <m:t>H</m:t>
                </m:r>
              </m:e>
              <m:sub>
                <m:r>
                  <m:rPr>
                    <m:sty m:val="p"/>
                  </m:rPr>
                  <w:rPr>
                    <w:rFonts w:ascii="Cambria Math" w:eastAsia="仿宋_GB2312" w:hAnsi="Cambria Math" w:cs="Times New Roman" w:hint="eastAsia"/>
                  </w:rPr>
                  <m:t>soil</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soil</m:t>
                </m:r>
              </m:sub>
            </m:sSub>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07" w:name="_Ref32777756"/>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12</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7"/>
    </w:p>
    <w:p w:rsidR="003C4FE5" w:rsidRPr="000E0C76" w:rsidRDefault="008D45DD" w:rsidP="000E0C76">
      <w:pPr>
        <w:snapToGrid w:val="0"/>
        <w:spacing w:line="360" w:lineRule="auto"/>
        <w:rPr>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D</w:t>
      </w:r>
      <w:r w:rsidRPr="000E0C76">
        <w:rPr>
          <w:rFonts w:ascii="仿宋_GB2312" w:eastAsia="仿宋_GB2312" w:cs="Times New Roman" w:hint="eastAsia"/>
          <w:vertAlign w:val="subscript"/>
        </w:rPr>
        <w:t>air</w:t>
      </w:r>
      <w:r w:rsidRPr="000E0C76">
        <w:rPr>
          <w:rFonts w:ascii="仿宋_GB2312" w:eastAsia="仿宋_GB2312" w:cs="Times New Roman" w:hint="eastAsia"/>
        </w:rPr>
        <w:t>——土壤中化学物质大气日沉降通量，mg·kg</w:t>
      </w:r>
      <w:r w:rsidRPr="000E0C76">
        <w:rPr>
          <w:rFonts w:ascii="仿宋_GB2312" w:eastAsia="仿宋_GB2312" w:cs="Times New Roman" w:hint="eastAsia"/>
          <w:vertAlign w:val="superscript"/>
        </w:rPr>
        <w:t>-1</w:t>
      </w:r>
      <w:r w:rsidRPr="000E0C76">
        <w:rPr>
          <w:rFonts w:ascii="仿宋_GB2312" w:eastAsia="仿宋_GB2312" w:cs="Times New Roman" w:hint="eastAsia"/>
        </w:rPr>
        <w:t>·d</w:t>
      </w:r>
      <w:r w:rsidRPr="000E0C76">
        <w:rPr>
          <w:rFonts w:ascii="仿宋_GB2312" w:eastAsia="仿宋_GB2312" w:cs="Times New Roman" w:hint="eastAsia"/>
          <w:vertAlign w:val="superscript"/>
        </w:rPr>
        <w:t>-1</w:t>
      </w:r>
      <w:r w:rsidRPr="000E0C76">
        <w:rPr>
          <w:rFonts w:ascii="仿宋_GB2312" w:eastAsia="仿宋_GB2312" w:cs="Times New Roman" w:hint="eastAsia"/>
        </w:rPr>
        <w:t>；</w:t>
      </w:r>
    </w:p>
    <w:p w:rsidR="003C4FE5" w:rsidRPr="000E0C76" w:rsidRDefault="008D45DD" w:rsidP="000E0C76">
      <w:pPr>
        <w:snapToGrid w:val="0"/>
        <w:spacing w:line="360" w:lineRule="auto"/>
        <w:ind w:leftChars="315" w:left="2131" w:hangingChars="700" w:hanging="1470"/>
        <w:rPr>
          <w:rFonts w:ascii="仿宋_GB2312" w:eastAsia="仿宋_GB2312" w:cs="Times New Roman"/>
        </w:rPr>
      </w:pPr>
      <w:r w:rsidRPr="000E0C76">
        <w:rPr>
          <w:rFonts w:ascii="仿宋_GB2312" w:eastAsia="仿宋_GB2312" w:cs="Times New Roman" w:hint="eastAsia"/>
          <w:i/>
        </w:rPr>
        <w:t>DEP</w:t>
      </w:r>
      <w:r w:rsidRPr="000E0C76">
        <w:rPr>
          <w:rFonts w:ascii="仿宋_GB2312" w:eastAsia="仿宋_GB2312" w:cs="Times New Roman" w:hint="eastAsia"/>
          <w:vertAlign w:val="subscript"/>
        </w:rPr>
        <w:t>total.ann</w:t>
      </w:r>
      <w:r w:rsidRPr="000E0C76">
        <w:rPr>
          <w:rFonts w:ascii="仿宋_GB2312" w:eastAsia="仿宋_GB2312" w:cs="Times New Roman" w:hint="eastAsia"/>
        </w:rPr>
        <w:t>——大气中化学物质年均沉降通量，mg·m</w:t>
      </w:r>
      <w:r w:rsidRPr="000E0C76">
        <w:rPr>
          <w:rFonts w:ascii="仿宋_GB2312" w:eastAsia="仿宋_GB2312" w:cs="Times New Roman" w:hint="eastAsia"/>
          <w:vertAlign w:val="superscript"/>
        </w:rPr>
        <w:t>-2</w:t>
      </w:r>
      <w:r w:rsidRPr="000E0C76">
        <w:rPr>
          <w:rFonts w:ascii="仿宋_GB2312" w:eastAsia="仿宋_GB2312" w:cs="Times New Roman" w:hint="eastAsia"/>
        </w:rPr>
        <w:t>·d</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_Ref32776409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4）</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firstLineChars="300" w:firstLine="630"/>
        <w:rPr>
          <w:rFonts w:ascii="仿宋_GB2312" w:eastAsia="仿宋_GB2312" w:cs="Times New Roman"/>
        </w:rPr>
      </w:pPr>
      <w:r w:rsidRPr="000E0C76">
        <w:rPr>
          <w:rFonts w:ascii="仿宋_GB2312" w:eastAsia="仿宋_GB2312" w:cs="Times New Roman" w:hint="eastAsia"/>
          <w:i/>
        </w:rPr>
        <w:t>DEPTH</w:t>
      </w:r>
      <w:r w:rsidRPr="000E0C76">
        <w:rPr>
          <w:rFonts w:ascii="仿宋_GB2312" w:eastAsia="仿宋_GB2312" w:cs="Times New Roman" w:hint="eastAsia"/>
          <w:vertAlign w:val="subscript"/>
        </w:rPr>
        <w:t>soil</w:t>
      </w:r>
      <w:r w:rsidRPr="000E0C76">
        <w:rPr>
          <w:rFonts w:ascii="仿宋_GB2312" w:eastAsia="仿宋_GB2312" w:cs="Times New Roman" w:hint="eastAsia"/>
        </w:rPr>
        <w:t>——土壤混合层深度，m，推荐值见表</w:t>
      </w:r>
      <w:r w:rsidRPr="000E0C76">
        <w:rPr>
          <w:rFonts w:ascii="仿宋_GB2312" w:eastAsia="仿宋_GB2312" w:cs="Times New Roman" w:hint="eastAsia"/>
          <w:kern w:val="0"/>
        </w:rPr>
        <w:t>B.2</w:t>
      </w:r>
      <w:r w:rsidRPr="000E0C76">
        <w:rPr>
          <w:rFonts w:ascii="仿宋_GB2312" w:eastAsia="仿宋_GB2312" w:cs="Times New Roman" w:hint="eastAsia"/>
        </w:rPr>
        <w:t>；</w:t>
      </w:r>
    </w:p>
    <w:p w:rsidR="003C4FE5" w:rsidRPr="000E0C76" w:rsidRDefault="008D45DD" w:rsidP="000E0C76">
      <w:pPr>
        <w:snapToGrid w:val="0"/>
        <w:spacing w:line="360" w:lineRule="auto"/>
        <w:ind w:firstLineChars="300" w:firstLine="630"/>
        <w:rPr>
          <w:rFonts w:ascii="仿宋_GB2312" w:eastAsia="仿宋_GB2312" w:cs="Times New Roman"/>
        </w:rPr>
      </w:pPr>
      <w:r w:rsidRPr="000E0C76">
        <w:rPr>
          <w:rFonts w:ascii="仿宋_GB2312" w:eastAsia="仿宋_GB2312" w:cs="Times New Roman" w:hint="eastAsia"/>
          <w:i/>
        </w:rPr>
        <w:t>ρ</w:t>
      </w:r>
      <w:r w:rsidRPr="000E0C76">
        <w:rPr>
          <w:rFonts w:ascii="仿宋_GB2312" w:eastAsia="仿宋_GB2312" w:cs="Times New Roman" w:hint="eastAsia"/>
          <w:vertAlign w:val="subscript"/>
        </w:rPr>
        <w:t>soil</w:t>
      </w:r>
      <w:r w:rsidRPr="000E0C76">
        <w:rPr>
          <w:rFonts w:ascii="仿宋_GB2312" w:eastAsia="仿宋_GB2312" w:cs="Times New Roman" w:hint="eastAsia"/>
        </w:rPr>
        <w:t>——土壤密度，kg·m</w:t>
      </w:r>
      <w:r w:rsidRPr="000E0C76">
        <w:rPr>
          <w:rFonts w:ascii="仿宋_GB2312" w:eastAsia="仿宋_GB2312" w:cs="Times New Roman" w:hint="eastAsia"/>
          <w:vertAlign w:val="superscript"/>
        </w:rPr>
        <w:t>-3</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_Ref33459176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3）</w:t>
      </w:r>
      <w:r w:rsidRPr="000E0C76">
        <w:rPr>
          <w:rFonts w:ascii="仿宋_GB2312" w:eastAsia="仿宋_GB2312" w:hint="eastAsia"/>
        </w:rPr>
        <w:fldChar w:fldCharType="end"/>
      </w:r>
      <w:r w:rsidRPr="000E0C76">
        <w:rPr>
          <w:rFonts w:ascii="仿宋_GB2312" w:eastAsia="仿宋_GB2312" w:cs="Times New Roman" w:hint="eastAsia"/>
        </w:rPr>
        <w:t>。</w:t>
      </w:r>
    </w:p>
    <w:p w:rsidR="003C4FE5" w:rsidRDefault="008D45DD">
      <w:pPr>
        <w:pStyle w:val="9"/>
        <w:rPr>
          <w:rFonts w:ascii="Times New Roman" w:hAnsi="Times New Roman" w:cs="Times New Roman"/>
        </w:rPr>
      </w:pPr>
      <w:r>
        <w:rPr>
          <w:rFonts w:ascii="Times New Roman" w:hAnsi="Times New Roman" w:cs="Times New Roman"/>
        </w:rPr>
        <w:t>土壤中化学物质的去除</w:t>
      </w:r>
    </w:p>
    <w:p w:rsidR="003C4FE5" w:rsidRPr="000E0C76" w:rsidRDefault="008D45DD" w:rsidP="000E0C76">
      <w:pPr>
        <w:snapToGrid w:val="0"/>
        <w:spacing w:line="360" w:lineRule="auto"/>
        <w:ind w:firstLine="480"/>
        <w:rPr>
          <w:rFonts w:ascii="仿宋_GB2312" w:eastAsia="仿宋_GB2312" w:cs="Times New Roman"/>
        </w:rPr>
      </w:pPr>
      <w:r w:rsidRPr="000E0C76">
        <w:rPr>
          <w:rFonts w:ascii="仿宋_GB2312" w:eastAsia="仿宋_GB2312" w:cs="Times New Roman" w:hint="eastAsia"/>
        </w:rPr>
        <w:t>（1）土壤中化学物质总去除一级反应速率常数（</w:t>
      </w:r>
      <w:r w:rsidRPr="000E0C76">
        <w:rPr>
          <w:rFonts w:ascii="仿宋_GB2312" w:eastAsia="仿宋_GB2312" w:cs="Times New Roman" w:hint="eastAsia"/>
          <w:i/>
        </w:rPr>
        <w:t>k</w:t>
      </w:r>
      <w:r w:rsidRPr="000E0C76">
        <w:rPr>
          <w:rFonts w:ascii="仿宋_GB2312" w:eastAsia="仿宋_GB2312" w:cs="Times New Roman" w:hint="eastAsia"/>
          <w:vertAlign w:val="subscript"/>
        </w:rPr>
        <w:t>soil</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soil</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volat</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leach</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bio.soil</m:t>
            </m:r>
          </m:sub>
        </m:sSub>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08" w:name="_Ref32778288"/>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13</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08"/>
    </w:p>
    <w:p w:rsidR="003C4FE5" w:rsidRPr="000E0C76" w:rsidRDefault="008D45DD" w:rsidP="000E0C76">
      <w:pPr>
        <w:snapToGrid w:val="0"/>
        <w:spacing w:line="360" w:lineRule="auto"/>
        <w:textAlignment w:val="center"/>
        <w:rPr>
          <w:rFonts w:ascii="仿宋_GB2312" w:eastAsia="仿宋_GB2312" w:cs="Times New Roman"/>
        </w:rPr>
      </w:pPr>
      <w:r w:rsidRPr="000E0C76">
        <w:rPr>
          <w:rFonts w:ascii="仿宋_GB2312" w:eastAsia="仿宋_GB2312" w:cs="Times New Roman" w:hint="eastAsia"/>
        </w:rPr>
        <w:t>式中：</w:t>
      </w: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soil</w:t>
      </w:r>
      <w:r w:rsidRPr="000E0C76">
        <w:rPr>
          <w:rStyle w:val="16"/>
          <w:rFonts w:ascii="仿宋_GB2312" w:eastAsia="仿宋_GB2312" w:cs="Times New Roman" w:hint="eastAsia"/>
        </w:rPr>
        <w:t>——土壤中化学物质去除的总一级反应速率常数，d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15" w:left="1501" w:hangingChars="400" w:hanging="840"/>
        <w:rPr>
          <w:rStyle w:val="16"/>
          <w:rFonts w:ascii="仿宋_GB2312" w:eastAsia="仿宋_GB2312" w:cs="Times New Roman"/>
        </w:rPr>
      </w:pP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volat</w:t>
      </w:r>
      <w:r w:rsidRPr="000E0C76">
        <w:rPr>
          <w:rStyle w:val="16"/>
          <w:rFonts w:ascii="仿宋_GB2312" w:eastAsia="仿宋_GB2312" w:cs="Times New Roman" w:hint="eastAsia"/>
        </w:rPr>
        <w:t>——土壤中化学物质挥发的准一级反应速率常数，d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_Ref34934158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Style w:val="affffff5"/>
          <w:rFonts w:ascii="仿宋_GB2312" w:eastAsia="仿宋_GB2312" w:cs="Times New Roman" w:hint="eastAsia"/>
        </w:rPr>
        <w:t>（E</w:t>
      </w:r>
      <w:r w:rsidR="00C41123" w:rsidRPr="000E0C76">
        <w:rPr>
          <w:rStyle w:val="affffff5"/>
          <w:rFonts w:ascii="仿宋_GB2312" w:eastAsia="仿宋_GB2312" w:cs="Times New Roman" w:hint="eastAsia"/>
        </w:rPr>
        <w:noBreakHyphen/>
        <w:t>14）</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leftChars="315" w:left="1396" w:hangingChars="350" w:hanging="735"/>
        <w:textAlignment w:val="center"/>
        <w:rPr>
          <w:rStyle w:val="16"/>
          <w:rFonts w:ascii="仿宋_GB2312" w:eastAsia="仿宋_GB2312" w:cs="Times New Roman"/>
        </w:rPr>
      </w:pP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leach</w:t>
      </w:r>
      <w:r w:rsidRPr="000E0C76">
        <w:rPr>
          <w:rFonts w:ascii="仿宋_GB2312" w:eastAsia="仿宋_GB2312" w:cs="Times New Roman" w:hint="eastAsia"/>
        </w:rPr>
        <w:t>——</w:t>
      </w:r>
      <w:r w:rsidRPr="000E0C76">
        <w:rPr>
          <w:rStyle w:val="16"/>
          <w:rFonts w:ascii="仿宋_GB2312" w:eastAsia="仿宋_GB2312" w:cs="Times New Roman" w:hint="eastAsia"/>
        </w:rPr>
        <w:t>表层土壤化学物质淋溶的准一级反应速率常数，d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_Ref32778684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17）</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leftChars="315" w:left="1396" w:hangingChars="350" w:hanging="735"/>
        <w:textAlignment w:val="center"/>
        <w:rPr>
          <w:rFonts w:ascii="仿宋_GB2312" w:eastAsia="仿宋_GB2312" w:cs="Times New Roman"/>
        </w:rPr>
      </w:pP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bio.soil</w:t>
      </w:r>
      <w:r w:rsidRPr="000E0C76">
        <w:rPr>
          <w:rStyle w:val="16"/>
          <w:rFonts w:ascii="仿宋_GB2312" w:eastAsia="仿宋_GB2312" w:cs="Times New Roman" w:hint="eastAsia"/>
        </w:rPr>
        <w:t>——土壤中化学物质生物降解的准一级反应速率常数，d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，计算方法见表C.2。</w:t>
      </w:r>
    </w:p>
    <w:p w:rsidR="003C4FE5" w:rsidRPr="000E0C76" w:rsidRDefault="008D45DD" w:rsidP="000E0C76">
      <w:pPr>
        <w:pStyle w:val="affffff4"/>
        <w:ind w:firstLineChars="200" w:firstLine="420"/>
        <w:jc w:val="both"/>
        <w:rPr>
          <w:rFonts w:ascii="仿宋_GB2312" w:eastAsia="仿宋_GB2312" w:cs="Times New Roman"/>
        </w:rPr>
      </w:pPr>
      <w:r w:rsidRPr="000E0C76">
        <w:rPr>
          <w:rFonts w:ascii="仿宋_GB2312" w:eastAsia="仿宋_GB2312" w:cs="Times New Roman" w:hint="eastAsia"/>
        </w:rPr>
        <w:t>（2）土壤中化学物质挥发的准一级反应速率常数（</w:t>
      </w: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volat</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volat</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r>
              <m:rPr>
                <m:sty m:val="p"/>
              </m:rPr>
              <w:rPr>
                <w:rFonts w:ascii="Cambria Math" w:eastAsia="仿宋_GB2312" w:hAnsi="Cambria Math" w:cs="Times New Roman" w:hint="eastAsia"/>
              </w:rPr>
              <m:t>1</m:t>
            </m:r>
          </m:num>
          <m:den>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soil</m:t>
                    </m:r>
                    <m:r>
                      <m:rPr>
                        <m:sty m:val="p"/>
                      </m:rPr>
                      <w:rPr>
                        <w:rFonts w:ascii="微软雅黑" w:eastAsia="微软雅黑" w:hAnsi="微软雅黑" w:cs="微软雅黑" w:hint="eastAsia"/>
                      </w:rPr>
                      <m:t>-</m:t>
                    </m:r>
                    <m:r>
                      <m:rPr>
                        <m:sty m:val="p"/>
                      </m:rPr>
                      <w:rPr>
                        <w:rFonts w:ascii="Cambria Math" w:eastAsia="仿宋_GB2312" w:hAnsi="Cambria Math" w:cs="Times New Roman" w:hint="eastAsia"/>
                      </w:rPr>
                      <m:t>water</m:t>
                    </m:r>
                  </m:sub>
                </m:sSub>
              </m:num>
              <m:den>
                <m:r>
                  <w:rPr>
                    <w:rFonts w:ascii="Cambria Math" w:eastAsia="仿宋_GB2312" w:hAnsi="Cambria Math" w:cs="Times New Roman" w:hint="eastAsia"/>
                  </w:rPr>
                  <m:t>kas</m:t>
                </m:r>
                <m:sSub>
                  <m:sSubPr>
                    <m:ctrlPr>
                      <w:rPr>
                        <w:rFonts w:ascii="Cambria Math" w:eastAsia="仿宋_GB2312" w:hAnsi="Cambria Math" w:cs="Times New Roman" w:hint="eastAsia"/>
                      </w:rPr>
                    </m:ctrlPr>
                  </m:sSubPr>
                  <m:e>
                    <m:r>
                      <w:rPr>
                        <w:rFonts w:ascii="Cambria Math" w:eastAsia="仿宋_GB2312" w:hAnsi="Cambria Math" w:cs="Times New Roman" w:hint="eastAsia"/>
                      </w:rPr>
                      <m:t>l</m:t>
                    </m:r>
                  </m:e>
                  <m:sub>
                    <m:r>
                      <m:rPr>
                        <m:sty m:val="p"/>
                      </m:rPr>
                      <w:rPr>
                        <w:rFonts w:ascii="Cambria Math" w:eastAsia="仿宋_GB2312" w:hAnsi="Cambria Math" w:cs="Times New Roman" w:hint="eastAsia"/>
                      </w:rPr>
                      <m:t>air</m:t>
                    </m:r>
                  </m:sub>
                </m:sSub>
                <m:r>
                  <m:rPr>
                    <m:sty m:val="p"/>
                  </m:rPr>
                  <w:rPr>
                    <w:rFonts w:ascii="MS Gothic" w:eastAsia="MS Gothic" w:hAnsi="MS Gothic" w:cs="MS Gothic"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air</m:t>
                    </m:r>
                    <m:r>
                      <m:rPr>
                        <m:sty m:val="p"/>
                      </m:rPr>
                      <w:rPr>
                        <w:rFonts w:ascii="微软雅黑" w:eastAsia="微软雅黑" w:hAnsi="微软雅黑" w:cs="微软雅黑" w:hint="eastAsia"/>
                      </w:rPr>
                      <m:t>-</m:t>
                    </m:r>
                    <m:r>
                      <m:rPr>
                        <m:sty m:val="p"/>
                      </m:rPr>
                      <w:rPr>
                        <w:rFonts w:ascii="Cambria Math" w:eastAsia="仿宋_GB2312" w:hAnsi="Cambria Math" w:cs="Times New Roman" w:hint="eastAsia"/>
                      </w:rPr>
                      <m:t>water</m:t>
                    </m:r>
                  </m:sub>
                </m:sSub>
              </m:den>
            </m:f>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r>
                  <m:rPr>
                    <m:sty m:val="p"/>
                  </m:rPr>
                  <w:rPr>
                    <w:rFonts w:ascii="Cambria Math" w:eastAsia="仿宋_GB2312" w:hAnsi="Cambria Math" w:cs="Times New Roman" w:hint="eastAsia"/>
                  </w:rPr>
                  <m:t>1</m:t>
                </m:r>
              </m:num>
              <m:den>
                <m:r>
                  <w:rPr>
                    <w:rFonts w:ascii="Cambria Math" w:eastAsia="仿宋_GB2312" w:hAnsi="Cambria Math" w:cs="Times New Roman" w:hint="eastAsia"/>
                  </w:rPr>
                  <m:t>kas</m:t>
                </m:r>
                <m:sSub>
                  <m:sSubPr>
                    <m:ctrlPr>
                      <w:rPr>
                        <w:rFonts w:ascii="Cambria Math" w:eastAsia="仿宋_GB2312" w:hAnsi="Cambria Math" w:cs="Times New Roman" w:hint="eastAsia"/>
                      </w:rPr>
                    </m:ctrlPr>
                  </m:sSubPr>
                  <m:e>
                    <m:r>
                      <w:rPr>
                        <w:rFonts w:ascii="Cambria Math" w:eastAsia="仿宋_GB2312" w:hAnsi="Cambria Math" w:cs="Times New Roman" w:hint="eastAsia"/>
                      </w:rPr>
                      <m:t>l</m:t>
                    </m:r>
                  </m:e>
                  <m:sub>
                    <m:r>
                      <m:rPr>
                        <m:sty m:val="p"/>
                      </m:rPr>
                      <w:rPr>
                        <w:rFonts w:ascii="Cambria Math" w:eastAsia="仿宋_GB2312" w:hAnsi="Cambria Math" w:cs="Times New Roman" w:hint="eastAsia"/>
                      </w:rPr>
                      <m:t>soil</m:t>
                    </m:r>
                  </m:sub>
                </m:sSub>
              </m:den>
            </m:f>
            <m:r>
              <m:rPr>
                <m:sty m:val="p"/>
              </m:rPr>
              <w:rPr>
                <w:rFonts w:ascii="Cambria Math" w:eastAsia="仿宋_GB2312" w:hAnsi="Cambria Math" w:cs="Times New Roman" w:hint="eastAsia"/>
              </w:rPr>
              <m:t>)</m:t>
            </m:r>
            <m:r>
              <m:rPr>
                <m:sty m:val="p"/>
              </m:rPr>
              <w:rPr>
                <w:rFonts w:ascii="MS Gothic" w:eastAsia="MS Gothic" w:hAnsi="MS Gothic" w:cs="MS Gothic" w:hint="eastAsia"/>
              </w:rPr>
              <m:t>⋅</m:t>
            </m:r>
            <m:r>
              <w:rPr>
                <w:rFonts w:ascii="Cambria Math" w:eastAsia="仿宋_GB2312" w:hAnsi="Cambria Math" w:cs="Times New Roman" w:hint="eastAsia"/>
              </w:rPr>
              <m:t>DEPT</m:t>
            </m:r>
            <m:sSub>
              <m:sSubPr>
                <m:ctrlPr>
                  <w:rPr>
                    <w:rFonts w:ascii="Cambria Math" w:eastAsia="仿宋_GB2312" w:hAnsi="Cambria Math" w:cs="Times New Roman" w:hint="eastAsia"/>
                  </w:rPr>
                </m:ctrlPr>
              </m:sSubPr>
              <m:e>
                <m:r>
                  <w:rPr>
                    <w:rFonts w:ascii="Cambria Math" w:eastAsia="仿宋_GB2312" w:hAnsi="Cambria Math" w:cs="Times New Roman" w:hint="eastAsia"/>
                  </w:rPr>
                  <m:t>H</m:t>
                </m:r>
              </m:e>
              <m:sub>
                <m:r>
                  <m:rPr>
                    <m:sty m:val="p"/>
                  </m:rPr>
                  <w:rPr>
                    <w:rFonts w:ascii="Cambria Math" w:eastAsia="仿宋_GB2312" w:hAnsi="Cambria Math" w:cs="Times New Roman" w:hint="eastAsia"/>
                  </w:rPr>
                  <m:t>soil</m:t>
                </m:r>
              </m:sub>
            </m:sSub>
          </m:den>
        </m:f>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Corr</m:t>
            </m:r>
          </m:e>
          <m:sub>
            <m:r>
              <m:rPr>
                <m:sty m:val="p"/>
              </m:rPr>
              <w:rPr>
                <w:rFonts w:ascii="Cambria Math" w:eastAsia="仿宋_GB2312" w:hAnsi="Cambria Math" w:cs="Times New Roman" w:hint="eastAsia"/>
              </w:rPr>
              <m:t>volat.s</m:t>
            </m:r>
          </m:sub>
        </m:sSub>
      </m:oMath>
      <w:bookmarkStart w:id="1009" w:name="_Ref32778554"/>
    </w:p>
    <w:p w:rsidR="003C4FE5" w:rsidRPr="000E0C76" w:rsidRDefault="008D45DD" w:rsidP="000E0C76">
      <w:pPr>
        <w:pStyle w:val="affffff4"/>
        <w:rPr>
          <w:rStyle w:val="affffff5"/>
          <w:rFonts w:ascii="仿宋_GB2312" w:eastAsia="仿宋_GB2312" w:cs="Times New Roman"/>
        </w:rPr>
      </w:pPr>
      <w:r w:rsidRPr="000E0C76">
        <w:rPr>
          <w:rStyle w:val="affffff5"/>
          <w:rFonts w:ascii="仿宋_GB2312" w:eastAsia="仿宋_GB2312" w:cs="Times New Roman" w:hint="eastAsia"/>
        </w:rPr>
        <w:tab/>
      </w:r>
      <w:bookmarkStart w:id="1010" w:name="_Ref34934158"/>
      <w:r w:rsidRPr="000E0C76">
        <w:rPr>
          <w:rStyle w:val="affffff5"/>
          <w:rFonts w:ascii="仿宋_GB2312" w:eastAsia="仿宋_GB2312" w:cs="Times New Roman" w:hint="eastAsia"/>
        </w:rPr>
        <w:t>（</w:t>
      </w:r>
      <w:r w:rsidRPr="000E0C76">
        <w:rPr>
          <w:rStyle w:val="affffff5"/>
          <w:rFonts w:ascii="仿宋_GB2312" w:eastAsia="仿宋_GB2312" w:cs="Times New Roman" w:hint="eastAsia"/>
        </w:rPr>
        <w:fldChar w:fldCharType="begin"/>
      </w:r>
      <w:r w:rsidRPr="000E0C76">
        <w:rPr>
          <w:rStyle w:val="affffff5"/>
          <w:rFonts w:ascii="仿宋_GB2312" w:eastAsia="仿宋_GB2312" w:cs="Times New Roman" w:hint="eastAsia"/>
        </w:rPr>
        <w:instrText xml:space="preserve"> STYLEREF 7 \s </w:instrText>
      </w:r>
      <w:r w:rsidRPr="000E0C76">
        <w:rPr>
          <w:rStyle w:val="affffff5"/>
          <w:rFonts w:ascii="仿宋_GB2312" w:eastAsia="仿宋_GB2312" w:cs="Times New Roman" w:hint="eastAsia"/>
        </w:rPr>
        <w:fldChar w:fldCharType="separate"/>
      </w:r>
      <w:r w:rsidR="00C41123" w:rsidRPr="000E0C76">
        <w:rPr>
          <w:rStyle w:val="affffff5"/>
          <w:rFonts w:ascii="仿宋_GB2312" w:eastAsia="仿宋_GB2312" w:cs="Times New Roman" w:hint="eastAsia"/>
          <w:noProof/>
        </w:rPr>
        <w:t>E</w:t>
      </w:r>
      <w:r w:rsidRPr="000E0C76">
        <w:rPr>
          <w:rStyle w:val="affffff5"/>
          <w:rFonts w:ascii="仿宋_GB2312" w:eastAsia="仿宋_GB2312" w:cs="Times New Roman" w:hint="eastAsia"/>
        </w:rPr>
        <w:fldChar w:fldCharType="end"/>
      </w:r>
      <w:r w:rsidRPr="000E0C76">
        <w:rPr>
          <w:rStyle w:val="affffff5"/>
          <w:rFonts w:ascii="仿宋_GB2312" w:eastAsia="仿宋_GB2312" w:cs="Times New Roman" w:hint="eastAsia"/>
        </w:rPr>
        <w:noBreakHyphen/>
      </w:r>
      <w:r w:rsidRPr="000E0C76">
        <w:rPr>
          <w:rStyle w:val="affffff5"/>
          <w:rFonts w:ascii="仿宋_GB2312" w:eastAsia="仿宋_GB2312" w:cs="Times New Roman" w:hint="eastAsia"/>
        </w:rPr>
        <w:fldChar w:fldCharType="begin"/>
      </w:r>
      <w:r w:rsidRPr="000E0C76">
        <w:rPr>
          <w:rStyle w:val="affffff5"/>
          <w:rFonts w:ascii="仿宋_GB2312" w:eastAsia="仿宋_GB2312" w:cs="Times New Roman" w:hint="eastAsia"/>
        </w:rPr>
        <w:instrText xml:space="preserve"> SEQ 公式 \* ARABIC \s 7 </w:instrText>
      </w:r>
      <w:r w:rsidRPr="000E0C76">
        <w:rPr>
          <w:rStyle w:val="affffff5"/>
          <w:rFonts w:ascii="仿宋_GB2312" w:eastAsia="仿宋_GB2312" w:cs="Times New Roman" w:hint="eastAsia"/>
        </w:rPr>
        <w:fldChar w:fldCharType="separate"/>
      </w:r>
      <w:r w:rsidR="00C41123" w:rsidRPr="000E0C76">
        <w:rPr>
          <w:rStyle w:val="affffff5"/>
          <w:rFonts w:ascii="仿宋_GB2312" w:eastAsia="仿宋_GB2312" w:cs="Times New Roman" w:hint="eastAsia"/>
          <w:noProof/>
        </w:rPr>
        <w:t>14</w:t>
      </w:r>
      <w:r w:rsidRPr="000E0C76">
        <w:rPr>
          <w:rStyle w:val="affffff5"/>
          <w:rFonts w:ascii="仿宋_GB2312" w:eastAsia="仿宋_GB2312" w:cs="Times New Roman" w:hint="eastAsia"/>
        </w:rPr>
        <w:fldChar w:fldCharType="end"/>
      </w:r>
      <w:r w:rsidRPr="000E0C76">
        <w:rPr>
          <w:rStyle w:val="affffff5"/>
          <w:rFonts w:ascii="仿宋_GB2312" w:eastAsia="仿宋_GB2312" w:cs="Times New Roman" w:hint="eastAsia"/>
        </w:rPr>
        <w:t>）</w:t>
      </w:r>
      <w:bookmarkEnd w:id="1009"/>
      <w:bookmarkEnd w:id="1010"/>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i/>
              </w:rPr>
            </m:ctrlPr>
          </m:sSubPr>
          <m:e>
            <m:r>
              <w:rPr>
                <w:rFonts w:ascii="Cambria Math" w:eastAsia="仿宋_GB2312" w:hAnsi="Cambria Math" w:cs="Times New Roman" w:hint="eastAsia"/>
              </w:rPr>
              <m:t>kasl</m:t>
            </m:r>
          </m:e>
          <m:sub>
            <m:r>
              <m:rPr>
                <m:sty m:val="p"/>
              </m:rPr>
              <w:rPr>
                <w:rFonts w:ascii="Cambria Math" w:eastAsia="仿宋_GB2312" w:hAnsi="Cambria Math" w:cs="Times New Roman" w:hint="eastAsia"/>
              </w:rPr>
              <m:t>soil</m:t>
            </m:r>
          </m:sub>
        </m:sSub>
        <m:r>
          <w:rPr>
            <w:rFonts w:ascii="Cambria Math" w:eastAsia="仿宋_GB2312" w:hAnsi="Cambria Math" w:cs="Times New Roman" w:hint="eastAsia"/>
          </w:rPr>
          <m:t>=0.1</m:t>
        </m:r>
        <m:r>
          <w:rPr>
            <w:rFonts w:ascii="微软雅黑" w:eastAsia="微软雅黑" w:hAnsi="微软雅黑" w:cs="微软雅黑"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bio.soil</m:t>
            </m:r>
          </m:sub>
        </m:sSub>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11" w:name="_Ref33365635"/>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15</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11"/>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Corr</m:t>
            </m:r>
          </m:e>
          <m:sub>
            <m:r>
              <m:rPr>
                <m:sty m:val="p"/>
              </m:rPr>
              <w:rPr>
                <w:rFonts w:ascii="Cambria Math" w:eastAsia="仿宋_GB2312" w:hAnsi="Cambria Math" w:cs="Times New Roman" w:hint="eastAsia"/>
              </w:rPr>
              <m:t>volat.s</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f>
              <m:fPr>
                <m:ctrlPr>
                  <w:rPr>
                    <w:rFonts w:ascii="Cambria Math" w:eastAsia="仿宋_GB2312" w:hAnsi="Cambria Math" w:cs="Times New Roman" w:hint="eastAsia"/>
                  </w:rPr>
                </m:ctrlPr>
              </m:fPr>
              <m:num>
                <m:r>
                  <m:rPr>
                    <m:sty m:val="p"/>
                  </m:rPr>
                  <w:rPr>
                    <w:rFonts w:ascii="Cambria Math" w:eastAsia="仿宋_GB2312" w:hAnsi="Cambria Math" w:cs="Times New Roman" w:hint="eastAsia"/>
                  </w:rPr>
                  <m:t>1</m:t>
                </m:r>
              </m:num>
              <m:den>
                <m:r>
                  <m:rPr>
                    <m:sty m:val="p"/>
                  </m:rPr>
                  <w:rPr>
                    <w:rFonts w:ascii="Cambria Math" w:eastAsia="仿宋_GB2312" w:hAnsi="Cambria Math" w:cs="Times New Roman" w:hint="eastAsia"/>
                  </w:rPr>
                  <m:t>0.1</m:t>
                </m:r>
              </m:den>
            </m:f>
            <m:r>
              <m:rPr>
                <m:sty m:val="p"/>
              </m:rPr>
              <w:rPr>
                <w:rFonts w:ascii="微软雅黑" w:eastAsia="微软雅黑" w:hAnsi="微软雅黑" w:cs="微软雅黑"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DEPTH</m:t>
                </m:r>
              </m:e>
              <m:sub>
                <m:r>
                  <m:rPr>
                    <m:sty m:val="p"/>
                  </m:rPr>
                  <w:rPr>
                    <w:rFonts w:ascii="Cambria Math" w:eastAsia="仿宋_GB2312" w:hAnsi="Cambria Math" w:cs="Times New Roman" w:hint="eastAsia"/>
                  </w:rPr>
                  <m:t>soil</m:t>
                </m:r>
              </m:sub>
            </m:sSub>
          </m:num>
          <m:den>
            <m:r>
              <m:rPr>
                <m:sty m:val="p"/>
              </m:rPr>
              <w:rPr>
                <w:rFonts w:ascii="Cambria Math" w:eastAsia="仿宋_GB2312" w:hAnsi="Cambria Math" w:cs="Times New Roman" w:hint="eastAsia"/>
              </w:rPr>
              <m:t>1</m:t>
            </m:r>
            <m:r>
              <m:rPr>
                <m:sty m:val="p"/>
              </m:rPr>
              <w:rPr>
                <w:rFonts w:ascii="微软雅黑" w:eastAsia="微软雅黑" w:hAnsi="微软雅黑" w:cs="微软雅黑" w:hint="eastAsia"/>
              </w:rPr>
              <m:t>-</m:t>
            </m:r>
            <m:sSup>
              <m:sSupPr>
                <m:ctrlPr>
                  <w:rPr>
                    <w:rFonts w:ascii="Cambria Math" w:eastAsia="仿宋_GB2312" w:hAnsi="Cambria Math" w:cs="Times New Roman" w:hint="eastAsia"/>
                  </w:rPr>
                </m:ctrlPr>
              </m:sSupPr>
              <m:e>
                <m:r>
                  <w:rPr>
                    <w:rFonts w:ascii="Cambria Math" w:eastAsia="仿宋_GB2312" w:hAnsi="Cambria Math" w:cs="Times New Roman" w:hint="eastAsia"/>
                  </w:rPr>
                  <m:t>e</m:t>
                </m:r>
              </m:e>
              <m:sup>
                <m:r>
                  <m:rPr>
                    <m:sty m:val="p"/>
                  </m:rPr>
                  <w:rPr>
                    <w:rFonts w:ascii="微软雅黑" w:eastAsia="微软雅黑" w:hAnsi="微软雅黑" w:cs="微软雅黑" w:hint="eastAsia"/>
                  </w:rPr>
                  <m:t>-</m:t>
                </m:r>
                <m:f>
                  <m:fPr>
                    <m:ctrlPr>
                      <w:rPr>
                        <w:rFonts w:ascii="Cambria Math" w:eastAsia="仿宋_GB2312" w:hAnsi="Cambria Math" w:cs="Times New Roman" w:hint="eastAsia"/>
                      </w:rPr>
                    </m:ctrlPr>
                  </m:fPr>
                  <m:num>
                    <m:r>
                      <m:rPr>
                        <m:sty m:val="p"/>
                      </m:rPr>
                      <w:rPr>
                        <w:rFonts w:ascii="Cambria Math" w:eastAsia="仿宋_GB2312" w:hAnsi="Cambria Math" w:cs="Times New Roman" w:hint="eastAsia"/>
                      </w:rPr>
                      <m:t>1</m:t>
                    </m:r>
                  </m:num>
                  <m:den>
                    <m:r>
                      <m:rPr>
                        <m:sty m:val="p"/>
                      </m:rPr>
                      <w:rPr>
                        <w:rFonts w:ascii="Cambria Math" w:eastAsia="仿宋_GB2312" w:hAnsi="Cambria Math" w:cs="Times New Roman" w:hint="eastAsia"/>
                      </w:rPr>
                      <m:t>0.1</m:t>
                    </m:r>
                  </m:den>
                </m:f>
                <m:r>
                  <m:rPr>
                    <m:sty m:val="p"/>
                  </m:rPr>
                  <w:rPr>
                    <w:rFonts w:ascii="微软雅黑" w:eastAsia="微软雅黑" w:hAnsi="微软雅黑" w:cs="微软雅黑"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DEPTH</m:t>
                    </m:r>
                  </m:e>
                  <m:sub>
                    <m:r>
                      <m:rPr>
                        <m:sty m:val="p"/>
                      </m:rPr>
                      <w:rPr>
                        <w:rFonts w:ascii="Cambria Math" w:eastAsia="仿宋_GB2312" w:hAnsi="Cambria Math" w:cs="Times New Roman" w:hint="eastAsia"/>
                      </w:rPr>
                      <m:t>soil</m:t>
                    </m:r>
                  </m:sub>
                </m:sSub>
              </m:sup>
            </m:sSup>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12" w:name="_Ref33354604"/>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16</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12"/>
    </w:p>
    <w:p w:rsidR="003C4FE5" w:rsidRPr="000E0C76" w:rsidRDefault="008D45DD" w:rsidP="000E0C76">
      <w:pPr>
        <w:snapToGrid w:val="0"/>
        <w:spacing w:line="360" w:lineRule="auto"/>
        <w:textAlignment w:val="center"/>
        <w:rPr>
          <w:rStyle w:val="16"/>
          <w:rFonts w:ascii="仿宋_GB2312" w:eastAsia="仿宋_GB2312" w:cs="Times New Roman"/>
        </w:rPr>
      </w:pPr>
      <w:r w:rsidRPr="000E0C76">
        <w:rPr>
          <w:rFonts w:ascii="仿宋_GB2312" w:eastAsia="仿宋_GB2312" w:cs="Times New Roman" w:hint="eastAsia"/>
        </w:rPr>
        <w:t>式中：</w:t>
      </w: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volat</w:t>
      </w:r>
      <w:r w:rsidRPr="000E0C76">
        <w:rPr>
          <w:rFonts w:ascii="仿宋_GB2312" w:eastAsia="仿宋_GB2312" w:cs="Times New Roman" w:hint="eastAsia"/>
        </w:rPr>
        <w:t>——</w:t>
      </w:r>
      <w:r w:rsidRPr="000E0C76">
        <w:rPr>
          <w:rStyle w:val="16"/>
          <w:rFonts w:ascii="仿宋_GB2312" w:eastAsia="仿宋_GB2312" w:cs="Times New Roman" w:hint="eastAsia"/>
        </w:rPr>
        <w:t>土壤中化学物质的准一级挥发速率常数，d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pStyle w:val="af9"/>
        <w:snapToGrid w:val="0"/>
        <w:spacing w:line="360" w:lineRule="auto"/>
        <w:ind w:leftChars="300" w:left="630" w:firstLine="0"/>
        <w:rPr>
          <w:rFonts w:ascii="仿宋_GB2312" w:eastAsia="仿宋_GB2312"/>
          <w:sz w:val="21"/>
          <w:szCs w:val="21"/>
        </w:rPr>
      </w:pPr>
      <w:r w:rsidRPr="000E0C76">
        <w:rPr>
          <w:rFonts w:ascii="仿宋_GB2312" w:eastAsia="仿宋_GB2312" w:hint="eastAsia"/>
          <w:i/>
          <w:sz w:val="21"/>
          <w:szCs w:val="21"/>
        </w:rPr>
        <w:t>Corr</w:t>
      </w:r>
      <w:r w:rsidRPr="000E0C76">
        <w:rPr>
          <w:rFonts w:ascii="仿宋_GB2312" w:eastAsia="仿宋_GB2312" w:hint="eastAsia"/>
          <w:sz w:val="21"/>
          <w:szCs w:val="21"/>
          <w:vertAlign w:val="subscript"/>
        </w:rPr>
        <w:t>volat.s</w:t>
      </w:r>
      <w:r w:rsidRPr="000E0C76">
        <w:rPr>
          <w:rFonts w:ascii="仿宋_GB2312" w:eastAsia="仿宋_GB2312" w:hint="eastAsia"/>
          <w:sz w:val="21"/>
          <w:szCs w:val="21"/>
        </w:rPr>
        <w:t>——土壤挥发速率常数深度校正因子，无量纲；</w:t>
      </w:r>
    </w:p>
    <w:p w:rsidR="003C4FE5" w:rsidRPr="000E0C76" w:rsidRDefault="008D45DD" w:rsidP="000E0C76">
      <w:pPr>
        <w:snapToGrid w:val="0"/>
        <w:spacing w:line="360" w:lineRule="auto"/>
        <w:ind w:leftChars="300" w:left="1260" w:hangingChars="300" w:hanging="630"/>
        <w:rPr>
          <w:rStyle w:val="16"/>
          <w:rFonts w:ascii="仿宋_GB2312" w:eastAsia="仿宋_GB2312" w:cs="Times New Roman"/>
        </w:rPr>
      </w:pP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soil-water</w:t>
      </w:r>
      <w:r w:rsidRPr="000E0C76">
        <w:rPr>
          <w:rFonts w:ascii="仿宋_GB2312" w:eastAsia="仿宋_GB2312" w:cs="Times New Roman" w:hint="eastAsia"/>
        </w:rPr>
        <w:t>——</w:t>
      </w:r>
      <w:r w:rsidRPr="000E0C76">
        <w:rPr>
          <w:rStyle w:val="16"/>
          <w:rFonts w:ascii="仿宋_GB2312" w:eastAsia="仿宋_GB2312" w:cs="Times New Roman" w:hint="eastAsia"/>
        </w:rPr>
        <w:t>土壤-水分配系数，m</w:t>
      </w:r>
      <w:r w:rsidRPr="000E0C76">
        <w:rPr>
          <w:rStyle w:val="16"/>
          <w:rFonts w:ascii="仿宋_GB2312" w:eastAsia="仿宋_GB2312" w:cs="Times New Roman" w:hint="eastAsia"/>
          <w:vertAlign w:val="superscript"/>
        </w:rPr>
        <w:t>3</w:t>
      </w:r>
      <w:r w:rsidRPr="000E0C76">
        <w:rPr>
          <w:rStyle w:val="16"/>
          <w:rFonts w:ascii="仿宋_GB2312" w:eastAsia="仿宋_GB2312" w:cs="Times New Roman" w:hint="eastAsia"/>
        </w:rPr>
        <w:t>·m</w:t>
      </w:r>
      <w:r w:rsidRPr="000E0C76">
        <w:rPr>
          <w:rStyle w:val="16"/>
          <w:rFonts w:ascii="仿宋_GB2312" w:eastAsia="仿宋_GB2312" w:cs="Times New Roman" w:hint="eastAsia"/>
          <w:vertAlign w:val="superscript"/>
        </w:rPr>
        <w:t>-3</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_Ref33686859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9）</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300" w:firstLine="630"/>
        <w:textAlignment w:val="center"/>
        <w:rPr>
          <w:rStyle w:val="16"/>
          <w:rFonts w:ascii="仿宋_GB2312" w:eastAsia="仿宋_GB2312" w:cs="Times New Roman"/>
        </w:rPr>
      </w:pPr>
      <w:r w:rsidRPr="000E0C76">
        <w:rPr>
          <w:rStyle w:val="16"/>
          <w:rFonts w:ascii="仿宋_GB2312" w:eastAsia="仿宋_GB2312" w:cs="Times New Roman" w:hint="eastAsia"/>
          <w:i/>
        </w:rPr>
        <w:t>DEPTH</w:t>
      </w:r>
      <w:r w:rsidRPr="000E0C76">
        <w:rPr>
          <w:rStyle w:val="16"/>
          <w:rFonts w:ascii="仿宋_GB2312" w:eastAsia="仿宋_GB2312" w:cs="Times New Roman" w:hint="eastAsia"/>
          <w:vertAlign w:val="subscript"/>
        </w:rPr>
        <w:t>soil</w:t>
      </w:r>
      <w:r w:rsidRPr="000E0C76">
        <w:rPr>
          <w:rFonts w:ascii="仿宋_GB2312" w:eastAsia="仿宋_GB2312" w:cs="Times New Roman" w:hint="eastAsia"/>
        </w:rPr>
        <w:t>——</w:t>
      </w:r>
      <w:r w:rsidRPr="000E0C76">
        <w:rPr>
          <w:rStyle w:val="16"/>
          <w:rFonts w:ascii="仿宋_GB2312" w:eastAsia="仿宋_GB2312" w:cs="Times New Roman" w:hint="eastAsia"/>
        </w:rPr>
        <w:t>土壤的混合层深度，m</w:t>
      </w:r>
      <w:r w:rsidRPr="000E0C76">
        <w:rPr>
          <w:rFonts w:ascii="仿宋_GB2312" w:eastAsia="仿宋_GB2312" w:cs="Times New Roman" w:hint="eastAsia"/>
        </w:rPr>
        <w:t>，推荐值见表</w:t>
      </w:r>
      <w:r w:rsidRPr="000E0C76">
        <w:rPr>
          <w:rFonts w:ascii="仿宋_GB2312" w:eastAsia="仿宋_GB2312" w:cs="Times New Roman" w:hint="eastAsia"/>
          <w:kern w:val="0"/>
        </w:rPr>
        <w:t>B.2</w:t>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300" w:firstLine="630"/>
        <w:textAlignment w:val="center"/>
        <w:rPr>
          <w:rStyle w:val="16"/>
          <w:rFonts w:ascii="仿宋_GB2312" w:eastAsia="仿宋_GB2312" w:cs="Times New Roman"/>
        </w:rPr>
      </w:pPr>
      <w:r w:rsidRPr="000E0C76">
        <w:rPr>
          <w:rStyle w:val="16"/>
          <w:rFonts w:ascii="仿宋_GB2312" w:eastAsia="仿宋_GB2312" w:cs="Times New Roman" w:hint="eastAsia"/>
          <w:i/>
        </w:rPr>
        <w:t>kasl</w:t>
      </w:r>
      <w:r w:rsidRPr="000E0C76">
        <w:rPr>
          <w:rStyle w:val="16"/>
          <w:rFonts w:ascii="仿宋_GB2312" w:eastAsia="仿宋_GB2312" w:cs="Times New Roman" w:hint="eastAsia"/>
          <w:vertAlign w:val="subscript"/>
        </w:rPr>
        <w:t>air</w:t>
      </w:r>
      <w:r w:rsidRPr="000E0C76">
        <w:rPr>
          <w:rFonts w:ascii="仿宋_GB2312" w:eastAsia="仿宋_GB2312" w:cs="Times New Roman" w:hint="eastAsia"/>
        </w:rPr>
        <w:t>——</w:t>
      </w:r>
      <w:r w:rsidRPr="000E0C76">
        <w:rPr>
          <w:rStyle w:val="16"/>
          <w:rFonts w:ascii="仿宋_GB2312" w:eastAsia="仿宋_GB2312" w:cs="Times New Roman" w:hint="eastAsia"/>
        </w:rPr>
        <w:t>大气-土壤界面气相传质系数，90.5 m·d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300" w:firstLine="630"/>
        <w:textAlignment w:val="center"/>
        <w:rPr>
          <w:rStyle w:val="16"/>
          <w:rFonts w:ascii="仿宋_GB2312" w:eastAsia="仿宋_GB2312" w:cs="Times New Roman"/>
        </w:rPr>
      </w:pPr>
      <w:r w:rsidRPr="000E0C76">
        <w:rPr>
          <w:rStyle w:val="16"/>
          <w:rFonts w:ascii="仿宋_GB2312" w:eastAsia="仿宋_GB2312" w:cs="Times New Roman" w:hint="eastAsia"/>
          <w:i/>
        </w:rPr>
        <w:t>kasl</w:t>
      </w:r>
      <w:r w:rsidRPr="000E0C76">
        <w:rPr>
          <w:rStyle w:val="16"/>
          <w:rFonts w:ascii="仿宋_GB2312" w:eastAsia="仿宋_GB2312" w:cs="Times New Roman" w:hint="eastAsia"/>
          <w:vertAlign w:val="subscript"/>
        </w:rPr>
        <w:t>soil</w:t>
      </w:r>
      <w:r w:rsidRPr="000E0C76">
        <w:rPr>
          <w:rFonts w:ascii="仿宋_GB2312" w:eastAsia="仿宋_GB2312" w:cs="Times New Roman" w:hint="eastAsia"/>
        </w:rPr>
        <w:t>——</w:t>
      </w:r>
      <w:r w:rsidRPr="000E0C76">
        <w:rPr>
          <w:rStyle w:val="16"/>
          <w:rFonts w:ascii="仿宋_GB2312" w:eastAsia="仿宋_GB2312" w:cs="Times New Roman" w:hint="eastAsia"/>
        </w:rPr>
        <w:t>大气-土壤界面土壤传质系数，m·d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300" w:firstLine="630"/>
        <w:textAlignment w:val="center"/>
        <w:rPr>
          <w:rStyle w:val="16"/>
          <w:rFonts w:ascii="仿宋_GB2312" w:eastAsia="仿宋_GB2312" w:cs="Times New Roman"/>
        </w:rPr>
      </w:pP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air-water</w:t>
      </w:r>
      <w:r w:rsidRPr="000E0C76">
        <w:rPr>
          <w:rFonts w:ascii="仿宋_GB2312" w:eastAsia="仿宋_GB2312" w:cs="Times New Roman" w:hint="eastAsia"/>
        </w:rPr>
        <w:t>——</w:t>
      </w:r>
      <w:r w:rsidRPr="000E0C76">
        <w:rPr>
          <w:rStyle w:val="16"/>
          <w:rFonts w:ascii="仿宋_GB2312" w:eastAsia="仿宋_GB2312" w:cs="Times New Roman" w:hint="eastAsia"/>
        </w:rPr>
        <w:t>气-水分配系数，m</w:t>
      </w:r>
      <w:r w:rsidRPr="000E0C76">
        <w:rPr>
          <w:rStyle w:val="16"/>
          <w:rFonts w:ascii="仿宋_GB2312" w:eastAsia="仿宋_GB2312" w:cs="Times New Roman" w:hint="eastAsia"/>
          <w:vertAlign w:val="superscript"/>
        </w:rPr>
        <w:t>3</w:t>
      </w:r>
      <w:r w:rsidRPr="000E0C76">
        <w:rPr>
          <w:rStyle w:val="16"/>
          <w:rFonts w:ascii="仿宋_GB2312" w:eastAsia="仿宋_GB2312" w:cs="Times New Roman" w:hint="eastAsia"/>
        </w:rPr>
        <w:t>·m</w:t>
      </w:r>
      <w:r w:rsidRPr="000E0C76">
        <w:rPr>
          <w:rStyle w:val="16"/>
          <w:rFonts w:ascii="仿宋_GB2312" w:eastAsia="仿宋_GB2312" w:cs="Times New Roman" w:hint="eastAsia"/>
          <w:vertAlign w:val="superscript"/>
        </w:rPr>
        <w:t>-3</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_Ref32692167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5）</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firstLineChars="300" w:firstLine="630"/>
        <w:textAlignment w:val="center"/>
        <w:rPr>
          <w:rFonts w:ascii="仿宋_GB2312" w:eastAsia="仿宋_GB2312" w:cs="Times New Roman"/>
        </w:rPr>
      </w:pPr>
      <w:r w:rsidRPr="000E0C76">
        <w:rPr>
          <w:rStyle w:val="16"/>
          <w:rFonts w:ascii="仿宋_GB2312" w:eastAsia="仿宋_GB2312" w:cs="Times New Roman" w:hint="eastAsia"/>
          <w:i/>
        </w:rPr>
        <w:lastRenderedPageBreak/>
        <w:t>k</w:t>
      </w:r>
      <w:r w:rsidRPr="000E0C76">
        <w:rPr>
          <w:rStyle w:val="16"/>
          <w:rFonts w:ascii="仿宋_GB2312" w:eastAsia="仿宋_GB2312" w:cs="Times New Roman" w:hint="eastAsia"/>
          <w:vertAlign w:val="subscript"/>
        </w:rPr>
        <w:t>bio.soil</w:t>
      </w:r>
      <w:r w:rsidRPr="000E0C76">
        <w:rPr>
          <w:rStyle w:val="16"/>
          <w:rFonts w:ascii="仿宋_GB2312" w:eastAsia="仿宋_GB2312" w:cs="Times New Roman" w:hint="eastAsia"/>
        </w:rPr>
        <w:t>——土壤中化学物质生物降解的准一级反应速率常数，d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，计算方法见表C.2。</w:t>
      </w:r>
    </w:p>
    <w:p w:rsidR="003C4FE5" w:rsidRPr="000E0C76" w:rsidRDefault="008D45DD" w:rsidP="000E0C76">
      <w:pPr>
        <w:snapToGrid w:val="0"/>
        <w:spacing w:line="360" w:lineRule="auto"/>
        <w:ind w:firstLineChars="200" w:firstLine="420"/>
        <w:rPr>
          <w:rFonts w:ascii="仿宋_GB2312" w:eastAsia="仿宋_GB2312" w:cs="Times New Roman"/>
        </w:rPr>
      </w:pPr>
      <w:r w:rsidRPr="000E0C76">
        <w:rPr>
          <w:rFonts w:ascii="仿宋_GB2312" w:eastAsia="仿宋_GB2312" w:cs="Times New Roman" w:hint="eastAsia"/>
        </w:rPr>
        <w:t>（3）顶层土壤化学物质淋溶的准一级反应速率常数（</w:t>
      </w: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leach</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leach</m:t>
            </m:r>
          </m:sub>
        </m:sSub>
        <m:r>
          <w:rPr>
            <w:rFonts w:ascii="Cambria Math" w:eastAsia="仿宋_GB2312" w:hAnsi="Cambria Math" w:cs="Times New Roman" w:hint="eastAsia"/>
          </w:rPr>
          <m:t>=</m:t>
        </m:r>
        <m:f>
          <m:fPr>
            <m:ctrlPr>
              <w:rPr>
                <w:rFonts w:ascii="Cambria Math" w:eastAsia="仿宋_GB2312" w:hAnsi="Cambria Math" w:cs="Times New Roman" w:hint="eastAsia"/>
              </w:rPr>
            </m:ctrlPr>
          </m:fPr>
          <m:num>
            <m:r>
              <w:rPr>
                <w:rFonts w:ascii="Cambria Math" w:eastAsia="仿宋_GB2312" w:hAnsi="Cambria Math" w:cs="Times New Roman" w:hint="eastAsia"/>
              </w:rPr>
              <m:t>F</m:t>
            </m:r>
            <m:sSub>
              <m:sSubPr>
                <m:ctrlPr>
                  <w:rPr>
                    <w:rFonts w:ascii="Cambria Math" w:eastAsia="仿宋_GB2312" w:hAnsi="Cambria Math" w:cs="Times New Roman" w:hint="eastAsia"/>
                  </w:rPr>
                </m:ctrlPr>
              </m:sSubPr>
              <m:e>
                <m:r>
                  <w:rPr>
                    <w:rFonts w:ascii="Cambria Math" w:eastAsia="仿宋_GB2312" w:hAnsi="Cambria Math" w:cs="Times New Roman" w:hint="eastAsia"/>
                  </w:rPr>
                  <m:t>inf</m:t>
                </m:r>
              </m:e>
              <m:sub>
                <m:r>
                  <m:rPr>
                    <m:sty m:val="p"/>
                  </m:rPr>
                  <w:rPr>
                    <w:rFonts w:ascii="Cambria Math" w:eastAsia="仿宋_GB2312" w:hAnsi="Cambria Math" w:cs="Times New Roman" w:hint="eastAsia"/>
                  </w:rPr>
                  <m:t>soil</m:t>
                </m:r>
              </m:sub>
            </m:sSub>
            <m:r>
              <w:rPr>
                <w:rFonts w:ascii="Cambria Math" w:eastAsia="仿宋_GB2312" w:hAnsi="Cambria Math" w:cs="Times New Roman" w:hint="eastAsia"/>
              </w:rPr>
              <m:t>×</m:t>
            </m:r>
            <m:r>
              <w:rPr>
                <w:rFonts w:ascii="Cambria Math" w:eastAsia="仿宋_GB2312" w:hAnsi="Cambria Math" w:cs="Times New Roman" w:hint="eastAsia"/>
              </w:rPr>
              <m:t>RAINrate</m:t>
            </m:r>
            <m:r>
              <w:rPr>
                <w:rFonts w:ascii="Cambria Math" w:eastAsia="仿宋_GB2312" w:hAnsi="Cambria Math" w:cs="Times New Roman" w:hint="eastAsia"/>
              </w:rPr>
              <m:t>×</m:t>
            </m:r>
            <m:r>
              <w:rPr>
                <w:rFonts w:ascii="Cambria Math" w:eastAsia="仿宋_GB2312" w:hAnsi="Cambria Math" w:cs="Times New Roman" w:hint="eastAsia"/>
              </w:rPr>
              <m:t>365/100</m:t>
            </m:r>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soil</m:t>
                </m:r>
                <m:r>
                  <m:rPr>
                    <m:sty m:val="p"/>
                  </m:rPr>
                  <w:rPr>
                    <w:rFonts w:ascii="微软雅黑" w:eastAsia="微软雅黑" w:hAnsi="微软雅黑" w:cs="微软雅黑" w:hint="eastAsia"/>
                  </w:rPr>
                  <m:t>-</m:t>
                </m:r>
                <m:r>
                  <m:rPr>
                    <m:sty m:val="p"/>
                  </m:rPr>
                  <w:rPr>
                    <w:rFonts w:ascii="Cambria Math" w:eastAsia="仿宋_GB2312" w:hAnsi="Cambria Math" w:cs="Times New Roman" w:hint="eastAsia"/>
                  </w:rPr>
                  <m:t>water</m:t>
                </m:r>
              </m:sub>
            </m:sSub>
            <m:r>
              <w:rPr>
                <w:rFonts w:ascii="Cambria Math" w:eastAsia="仿宋_GB2312" w:hAnsi="Cambria Math" w:cs="Times New Roman" w:hint="eastAsia"/>
              </w:rPr>
              <m:t>×</m:t>
            </m:r>
            <m:r>
              <w:rPr>
                <w:rFonts w:ascii="Cambria Math" w:eastAsia="仿宋_GB2312" w:hAnsi="Cambria Math" w:cs="Times New Roman" w:hint="eastAsia"/>
              </w:rPr>
              <m:t>DEPT</m:t>
            </m:r>
            <m:sSub>
              <m:sSubPr>
                <m:ctrlPr>
                  <w:rPr>
                    <w:rFonts w:ascii="Cambria Math" w:eastAsia="仿宋_GB2312" w:hAnsi="Cambria Math" w:cs="Times New Roman" w:hint="eastAsia"/>
                  </w:rPr>
                </m:ctrlPr>
              </m:sSubPr>
              <m:e>
                <m:r>
                  <w:rPr>
                    <w:rFonts w:ascii="Cambria Math" w:eastAsia="仿宋_GB2312" w:hAnsi="Cambria Math" w:cs="Times New Roman" w:hint="eastAsia"/>
                  </w:rPr>
                  <m:t>H</m:t>
                </m:r>
              </m:e>
              <m:sub>
                <m:r>
                  <m:rPr>
                    <m:sty m:val="p"/>
                  </m:rPr>
                  <w:rPr>
                    <w:rFonts w:ascii="Cambria Math" w:eastAsia="仿宋_GB2312" w:hAnsi="Cambria Math" w:cs="Times New Roman" w:hint="eastAsia"/>
                  </w:rPr>
                  <m:t>soil</m:t>
                </m:r>
              </m:sub>
            </m:sSub>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13" w:name="_Ref32778684"/>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17</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13"/>
    </w:p>
    <w:p w:rsidR="003C4FE5" w:rsidRPr="000E0C76" w:rsidRDefault="008D45DD" w:rsidP="000E0C76">
      <w:pPr>
        <w:snapToGrid w:val="0"/>
        <w:spacing w:line="360" w:lineRule="auto"/>
        <w:textAlignment w:val="center"/>
        <w:rPr>
          <w:rStyle w:val="16"/>
          <w:rFonts w:ascii="仿宋_GB2312" w:eastAsia="仿宋_GB2312" w:cs="Times New Roman"/>
        </w:rPr>
      </w:pPr>
      <w:r w:rsidRPr="000E0C76">
        <w:rPr>
          <w:rFonts w:ascii="仿宋_GB2312" w:eastAsia="仿宋_GB2312" w:cs="Times New Roman" w:hint="eastAsia"/>
        </w:rPr>
        <w:t>式中：</w:t>
      </w: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leach</w:t>
      </w:r>
      <w:r w:rsidRPr="000E0C76">
        <w:rPr>
          <w:rFonts w:ascii="仿宋_GB2312" w:eastAsia="仿宋_GB2312" w:cs="Times New Roman" w:hint="eastAsia"/>
        </w:rPr>
        <w:t>——</w:t>
      </w:r>
      <w:r w:rsidRPr="000E0C76">
        <w:rPr>
          <w:rStyle w:val="16"/>
          <w:rFonts w:ascii="仿宋_GB2312" w:eastAsia="仿宋_GB2312" w:cs="Times New Roman" w:hint="eastAsia"/>
        </w:rPr>
        <w:t>土壤中化学物质淋溶的准一级反应速率常数，d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300" w:firstLine="630"/>
        <w:textAlignment w:val="center"/>
        <w:rPr>
          <w:rStyle w:val="16"/>
          <w:rFonts w:ascii="仿宋_GB2312" w:eastAsia="仿宋_GB2312" w:cs="Times New Roman"/>
        </w:rPr>
      </w:pPr>
      <w:r w:rsidRPr="000E0C76">
        <w:rPr>
          <w:rStyle w:val="16"/>
          <w:rFonts w:ascii="仿宋_GB2312" w:eastAsia="仿宋_GB2312" w:cs="Times New Roman" w:hint="eastAsia"/>
          <w:i/>
        </w:rPr>
        <w:t>Finf</w:t>
      </w:r>
      <w:r w:rsidRPr="000E0C76">
        <w:rPr>
          <w:rStyle w:val="16"/>
          <w:rFonts w:ascii="仿宋_GB2312" w:eastAsia="仿宋_GB2312" w:cs="Times New Roman" w:hint="eastAsia"/>
          <w:vertAlign w:val="subscript"/>
        </w:rPr>
        <w:t>soil</w:t>
      </w:r>
      <w:r w:rsidRPr="000E0C76">
        <w:rPr>
          <w:rFonts w:ascii="仿宋_GB2312" w:eastAsia="仿宋_GB2312" w:cs="Times New Roman" w:hint="eastAsia"/>
        </w:rPr>
        <w:t>——</w:t>
      </w:r>
      <w:r w:rsidRPr="000E0C76">
        <w:rPr>
          <w:rStyle w:val="16"/>
          <w:rFonts w:ascii="仿宋_GB2312" w:eastAsia="仿宋_GB2312" w:cs="Times New Roman" w:hint="eastAsia"/>
        </w:rPr>
        <w:t>渗透进入土壤的雨水比例，无量纲，默认为0.25；</w:t>
      </w:r>
    </w:p>
    <w:p w:rsidR="003C4FE5" w:rsidRPr="000E0C76" w:rsidRDefault="008D45DD" w:rsidP="000E0C76">
      <w:pPr>
        <w:snapToGrid w:val="0"/>
        <w:spacing w:line="360" w:lineRule="auto"/>
        <w:ind w:firstLineChars="300" w:firstLine="630"/>
        <w:textAlignment w:val="center"/>
        <w:rPr>
          <w:rStyle w:val="16"/>
          <w:rFonts w:ascii="仿宋_GB2312" w:eastAsia="仿宋_GB2312" w:cs="Times New Roman"/>
        </w:rPr>
      </w:pPr>
      <w:r w:rsidRPr="000E0C76">
        <w:rPr>
          <w:rStyle w:val="16"/>
          <w:rFonts w:ascii="仿宋_GB2312" w:eastAsia="仿宋_GB2312" w:cs="Times New Roman" w:hint="eastAsia"/>
          <w:i/>
        </w:rPr>
        <w:t>RAINrate</w:t>
      </w:r>
      <w:r w:rsidRPr="000E0C76">
        <w:rPr>
          <w:rFonts w:ascii="仿宋_GB2312" w:eastAsia="仿宋_GB2312" w:cs="Times New Roman" w:hint="eastAsia"/>
        </w:rPr>
        <w:t>——</w:t>
      </w:r>
      <w:r w:rsidRPr="000E0C76">
        <w:rPr>
          <w:rStyle w:val="16"/>
          <w:rFonts w:ascii="仿宋_GB2312" w:eastAsia="仿宋_GB2312" w:cs="Times New Roman" w:hint="eastAsia"/>
        </w:rPr>
        <w:t>降水速率，mm·y</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r w:rsidRPr="000E0C76">
        <w:rPr>
          <w:rFonts w:ascii="仿宋_GB2312" w:eastAsia="仿宋_GB2312" w:cs="Times New Roman" w:hint="eastAsia"/>
        </w:rPr>
        <w:t>推荐值见表</w:t>
      </w:r>
      <w:r w:rsidRPr="000E0C76">
        <w:rPr>
          <w:rFonts w:ascii="仿宋_GB2312" w:eastAsia="仿宋_GB2312" w:cs="Times New Roman" w:hint="eastAsia"/>
          <w:kern w:val="0"/>
        </w:rPr>
        <w:t>B.2</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Style w:val="16"/>
          <w:rFonts w:ascii="仿宋_GB2312" w:eastAsia="仿宋_GB2312" w:cs="Times New Roman"/>
        </w:rPr>
      </w:pPr>
      <w:r w:rsidRPr="000E0C76">
        <w:rPr>
          <w:rStyle w:val="16"/>
          <w:rFonts w:ascii="仿宋_GB2312" w:eastAsia="仿宋_GB2312" w:cs="Times New Roman" w:hint="eastAsia"/>
          <w:i/>
        </w:rPr>
        <w:t>K</w:t>
      </w:r>
      <w:r w:rsidRPr="000E0C76">
        <w:rPr>
          <w:rStyle w:val="16"/>
          <w:rFonts w:ascii="仿宋_GB2312" w:eastAsia="仿宋_GB2312" w:cs="Times New Roman" w:hint="eastAsia"/>
          <w:vertAlign w:val="subscript"/>
        </w:rPr>
        <w:t>soil-water</w:t>
      </w:r>
      <w:r w:rsidRPr="000E0C76">
        <w:rPr>
          <w:rFonts w:ascii="仿宋_GB2312" w:eastAsia="仿宋_GB2312" w:cs="Times New Roman" w:hint="eastAsia"/>
        </w:rPr>
        <w:t>——</w:t>
      </w:r>
      <w:r w:rsidRPr="000E0C76">
        <w:rPr>
          <w:rStyle w:val="16"/>
          <w:rFonts w:ascii="仿宋_GB2312" w:eastAsia="仿宋_GB2312" w:cs="Times New Roman" w:hint="eastAsia"/>
        </w:rPr>
        <w:t>土壤-水分配系数，</w:t>
      </w:r>
      <w:r w:rsidRPr="000E0C76">
        <w:rPr>
          <w:rFonts w:ascii="仿宋_GB2312" w:eastAsia="仿宋_GB2312" w:cs="Times New Roman" w:hint="eastAsia"/>
        </w:rPr>
        <w:t>m</w:t>
      </w:r>
      <w:r w:rsidRPr="000E0C76">
        <w:rPr>
          <w:rFonts w:ascii="仿宋_GB2312" w:eastAsia="仿宋_GB2312" w:cs="Times New Roman" w:hint="eastAsia"/>
          <w:vertAlign w:val="superscript"/>
        </w:rPr>
        <w:t>3</w:t>
      </w:r>
      <w:r w:rsidRPr="000E0C76">
        <w:rPr>
          <w:rStyle w:val="16"/>
          <w:rFonts w:ascii="仿宋_GB2312" w:eastAsia="仿宋_GB2312" w:cs="Times New Roman" w:hint="eastAsia"/>
        </w:rPr>
        <w:t>·</w:t>
      </w:r>
      <w:r w:rsidRPr="000E0C76">
        <w:rPr>
          <w:rFonts w:ascii="仿宋_GB2312" w:eastAsia="仿宋_GB2312" w:cs="Times New Roman" w:hint="eastAsia"/>
        </w:rPr>
        <w:t>m</w:t>
      </w:r>
      <w:r w:rsidRPr="000E0C76">
        <w:rPr>
          <w:rFonts w:ascii="仿宋_GB2312" w:eastAsia="仿宋_GB2312" w:cs="Times New Roman" w:hint="eastAsia"/>
          <w:vertAlign w:val="superscript"/>
        </w:rPr>
        <w:t>-3</w:t>
      </w:r>
      <w:r w:rsidRPr="000E0C76">
        <w:rPr>
          <w:rFonts w:ascii="仿宋_GB2312" w:eastAsia="仿宋_GB2312" w:cs="Times New Roman" w:hint="eastAsia"/>
        </w:rPr>
        <w:t>，</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_Ref33686859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9）</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300" w:firstLine="630"/>
        <w:rPr>
          <w:rFonts w:ascii="仿宋_GB2312" w:eastAsia="仿宋_GB2312" w:cs="Times New Roman"/>
        </w:rPr>
      </w:pPr>
      <w:r w:rsidRPr="000E0C76">
        <w:rPr>
          <w:rFonts w:ascii="仿宋_GB2312" w:eastAsia="仿宋_GB2312" w:cs="Times New Roman" w:hint="eastAsia"/>
          <w:i/>
        </w:rPr>
        <w:t>DEPTH</w:t>
      </w:r>
      <w:r w:rsidRPr="000E0C76">
        <w:rPr>
          <w:rFonts w:ascii="仿宋_GB2312" w:eastAsia="仿宋_GB2312" w:cs="Times New Roman" w:hint="eastAsia"/>
          <w:vertAlign w:val="subscript"/>
        </w:rPr>
        <w:t>soil</w:t>
      </w:r>
      <w:r w:rsidRPr="000E0C76">
        <w:rPr>
          <w:rFonts w:ascii="仿宋_GB2312" w:eastAsia="仿宋_GB2312" w:cs="Times New Roman" w:hint="eastAsia"/>
        </w:rPr>
        <w:t>——土壤的混合深度，m，推荐值见表</w:t>
      </w:r>
      <w:r w:rsidRPr="000E0C76">
        <w:rPr>
          <w:rFonts w:ascii="仿宋_GB2312" w:eastAsia="仿宋_GB2312" w:cs="Times New Roman" w:hint="eastAsia"/>
          <w:kern w:val="0"/>
        </w:rPr>
        <w:t>B.2</w:t>
      </w:r>
      <w:r w:rsidRPr="000E0C76">
        <w:rPr>
          <w:rFonts w:ascii="仿宋_GB2312" w:eastAsia="仿宋_GB2312" w:cs="Times New Roman" w:hint="eastAsia"/>
        </w:rPr>
        <w:t>。</w:t>
      </w:r>
    </w:p>
    <w:p w:rsidR="003C4FE5" w:rsidRDefault="008D45DD">
      <w:pPr>
        <w:pStyle w:val="9"/>
        <w:rPr>
          <w:rFonts w:ascii="Times New Roman" w:hAnsi="Times New Roman" w:cs="Times New Roman"/>
        </w:rPr>
      </w:pPr>
      <w:bookmarkStart w:id="1014" w:name="_Toc320373675"/>
      <w:bookmarkStart w:id="1015" w:name="_Toc396312206"/>
      <w:r>
        <w:rPr>
          <w:rFonts w:ascii="Times New Roman" w:hAnsi="Times New Roman" w:cs="Times New Roman"/>
        </w:rPr>
        <w:t>土壤中化学物质浓度的计算</w:t>
      </w:r>
      <w:bookmarkEnd w:id="1014"/>
      <w:bookmarkEnd w:id="1015"/>
    </w:p>
    <w:p w:rsidR="003C4FE5" w:rsidRPr="000E0C76" w:rsidRDefault="008D45DD" w:rsidP="000E0C76">
      <w:pPr>
        <w:snapToGrid w:val="0"/>
        <w:spacing w:line="360" w:lineRule="auto"/>
        <w:ind w:firstLineChars="200" w:firstLine="420"/>
        <w:rPr>
          <w:rFonts w:ascii="仿宋_GB2312" w:eastAsia="仿宋_GB2312" w:cs="Times New Roman"/>
        </w:rPr>
      </w:pPr>
      <w:r w:rsidRPr="000E0C76">
        <w:rPr>
          <w:rFonts w:ascii="仿宋_GB2312" w:eastAsia="仿宋_GB2312" w:cs="Times New Roman" w:hint="eastAsia"/>
        </w:rPr>
        <w:t>（1）大气沉降持续5年后0时刻土壤中化学物质的浓度（</w:t>
      </w:r>
      <w:r w:rsidRPr="000E0C76">
        <w:rPr>
          <w:rFonts w:ascii="仿宋_GB2312" w:eastAsia="仿宋_GB2312" w:cs="Times New Roman" w:hint="eastAsia"/>
          <w:i/>
        </w:rPr>
        <w:t>C</w:t>
      </w:r>
      <w:r w:rsidRPr="000E0C76">
        <w:rPr>
          <w:rFonts w:ascii="仿宋_GB2312" w:eastAsia="仿宋_GB2312" w:cs="Times New Roman" w:hint="eastAsia"/>
          <w:vertAlign w:val="subscript"/>
        </w:rPr>
        <w:t>dep.soil10</w:t>
      </w:r>
      <w:r w:rsidRPr="000E0C76">
        <w:rPr>
          <w:rFonts w:ascii="仿宋_GB2312" w:eastAsia="仿宋_GB2312" w:cs="Times New Roman" w:hint="eastAsia"/>
        </w:rPr>
        <w:t>(0)）：</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dep.soil</m:t>
            </m:r>
            <m:r>
              <w:rPr>
                <w:rFonts w:ascii="Cambria Math" w:eastAsia="仿宋_GB2312" w:hAnsi="Cambria Math" w:cs="Times New Roman" w:hint="eastAsia"/>
              </w:rPr>
              <m:t>5</m:t>
            </m:r>
          </m:sub>
        </m:sSub>
        <m:r>
          <w:rPr>
            <w:rFonts w:ascii="Cambria Math" w:eastAsia="仿宋_GB2312" w:hAnsi="Cambria Math" w:cs="Times New Roman" w:hint="eastAsia"/>
          </w:rPr>
          <m:t>(0)=</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D</m:t>
                </m:r>
              </m:e>
              <m:sub>
                <m:r>
                  <w:rPr>
                    <w:rFonts w:ascii="Cambria Math" w:eastAsia="仿宋_GB2312" w:hAnsi="Cambria Math" w:cs="Times New Roman" w:hint="eastAsia"/>
                  </w:rPr>
                  <m:t>air</m:t>
                </m:r>
              </m:sub>
            </m:sSub>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w:rPr>
                    <w:rFonts w:ascii="Cambria Math" w:eastAsia="仿宋_GB2312" w:hAnsi="Cambria Math" w:cs="Times New Roman" w:hint="eastAsia"/>
                  </w:rPr>
                  <m:t>soil</m:t>
                </m:r>
              </m:sub>
            </m:sSub>
          </m:den>
        </m:f>
        <m:r>
          <w:rPr>
            <w:rFonts w:ascii="MS Gothic" w:eastAsia="MS Gothic" w:hAnsi="MS Gothic" w:cs="MS Gothic" w:hint="eastAsia"/>
          </w:rPr>
          <m:t>⋅</m:t>
        </m:r>
        <m:d>
          <m:dPr>
            <m:ctrlPr>
              <w:rPr>
                <w:rFonts w:ascii="Cambria Math" w:eastAsia="仿宋_GB2312" w:hAnsi="Cambria Math" w:cs="Times New Roman" w:hint="eastAsia"/>
                <w:i/>
              </w:rPr>
            </m:ctrlPr>
          </m:dPr>
          <m:e>
            <m:r>
              <w:rPr>
                <w:rFonts w:ascii="Cambria Math" w:eastAsia="仿宋_GB2312" w:hAnsi="Cambria Math" w:cs="Times New Roman" w:hint="eastAsia"/>
              </w:rPr>
              <m:t>1</m:t>
            </m:r>
            <m:r>
              <w:rPr>
                <w:rFonts w:ascii="微软雅黑" w:eastAsia="微软雅黑" w:hAnsi="微软雅黑" w:cs="微软雅黑" w:hint="eastAsia"/>
              </w:rPr>
              <m:t>-</m:t>
            </m:r>
            <m:sSup>
              <m:sSupPr>
                <m:ctrlPr>
                  <w:rPr>
                    <w:rFonts w:ascii="Cambria Math" w:eastAsia="仿宋_GB2312" w:hAnsi="Cambria Math" w:cs="Times New Roman" w:hint="eastAsia"/>
                  </w:rPr>
                </m:ctrlPr>
              </m:sSupPr>
              <m:e>
                <m:r>
                  <w:rPr>
                    <w:rFonts w:ascii="Cambria Math" w:eastAsia="仿宋_GB2312" w:hAnsi="Cambria Math" w:cs="Times New Roman" w:hint="eastAsia"/>
                  </w:rPr>
                  <m:t>e</m:t>
                </m:r>
              </m:e>
              <m:sup>
                <m:r>
                  <w:rPr>
                    <w:rFonts w:ascii="微软雅黑" w:eastAsia="微软雅黑" w:hAnsi="微软雅黑" w:cs="微软雅黑" w:hint="eastAsia"/>
                  </w:rPr>
                  <m:t>-</m:t>
                </m:r>
                <m:r>
                  <w:rPr>
                    <w:rFonts w:ascii="Cambria Math" w:eastAsia="仿宋_GB2312" w:hAnsi="Cambria Math" w:cs="Times New Roman" w:hint="eastAsia"/>
                  </w:rPr>
                  <m:t>365</m:t>
                </m:r>
                <m:r>
                  <w:rPr>
                    <w:rFonts w:ascii="MS Gothic" w:eastAsia="MS Gothic" w:hAnsi="MS Gothic" w:cs="MS Gothic" w:hint="eastAsia"/>
                  </w:rPr>
                  <m:t>⋅</m:t>
                </m:r>
                <m:r>
                  <w:rPr>
                    <w:rFonts w:ascii="Cambria Math" w:eastAsia="仿宋_GB2312" w:hAnsi="Cambria Math" w:cs="Times New Roman" w:hint="eastAsia"/>
                  </w:rPr>
                  <m:t>5</m:t>
                </m:r>
                <m:r>
                  <w:rPr>
                    <w:rFonts w:ascii="MS Gothic" w:eastAsia="MS Gothic" w:hAnsi="MS Gothic" w:cs="MS Gothic"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w:rPr>
                        <w:rFonts w:ascii="Cambria Math" w:eastAsia="仿宋_GB2312" w:hAnsi="Cambria Math" w:cs="Times New Roman" w:hint="eastAsia"/>
                      </w:rPr>
                      <m:t>soil</m:t>
                    </m:r>
                  </m:sub>
                </m:sSub>
              </m:sup>
            </m:sSup>
          </m:e>
        </m:d>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16" w:name="_Ref32779080"/>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18</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16"/>
    </w:p>
    <w:p w:rsidR="003C4FE5" w:rsidRPr="000E0C76" w:rsidRDefault="008D45DD" w:rsidP="000E0C76">
      <w:pPr>
        <w:adjustRightInd w:val="0"/>
        <w:snapToGrid w:val="0"/>
        <w:spacing w:line="360" w:lineRule="auto"/>
        <w:textAlignment w:val="center"/>
        <w:rPr>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C</w:t>
      </w:r>
      <w:r w:rsidRPr="000E0C76">
        <w:rPr>
          <w:rFonts w:ascii="仿宋_GB2312" w:eastAsia="仿宋_GB2312" w:cs="Times New Roman" w:hint="eastAsia"/>
          <w:vertAlign w:val="subscript"/>
        </w:rPr>
        <w:t>dep.soil5</w:t>
      </w:r>
      <w:r w:rsidRPr="000E0C76">
        <w:rPr>
          <w:rFonts w:ascii="仿宋_GB2312" w:eastAsia="仿宋_GB2312" w:cs="Times New Roman" w:hint="eastAsia"/>
        </w:rPr>
        <w:t>(0) ——大气沉降持续5年后0时刻，土壤中化学物质的浓度，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adjustRightInd w:val="0"/>
        <w:snapToGrid w:val="0"/>
        <w:spacing w:line="360" w:lineRule="auto"/>
        <w:ind w:leftChars="300" w:left="1260" w:hangingChars="300" w:hanging="630"/>
        <w:rPr>
          <w:rFonts w:ascii="仿宋_GB2312" w:eastAsia="仿宋_GB2312" w:cs="Times New Roman"/>
        </w:rPr>
      </w:pPr>
      <w:r w:rsidRPr="000E0C76">
        <w:rPr>
          <w:rStyle w:val="16"/>
          <w:rFonts w:ascii="仿宋_GB2312" w:eastAsia="仿宋_GB2312" w:cs="Times New Roman" w:hint="eastAsia"/>
          <w:i/>
        </w:rPr>
        <w:t>D</w:t>
      </w:r>
      <w:r w:rsidRPr="000E0C76">
        <w:rPr>
          <w:rStyle w:val="16"/>
          <w:rFonts w:ascii="仿宋_GB2312" w:eastAsia="仿宋_GB2312" w:cs="Times New Roman" w:hint="eastAsia"/>
          <w:vertAlign w:val="subscript"/>
        </w:rPr>
        <w:t>air</w:t>
      </w:r>
      <w:r w:rsidRPr="000E0C76">
        <w:rPr>
          <w:rFonts w:ascii="仿宋_GB2312" w:eastAsia="仿宋_GB2312" w:cs="Times New Roman" w:hint="eastAsia"/>
        </w:rPr>
        <w:t>——</w:t>
      </w:r>
      <w:r w:rsidRPr="000E0C76">
        <w:rPr>
          <w:rStyle w:val="16"/>
          <w:rFonts w:ascii="仿宋_GB2312" w:eastAsia="仿宋_GB2312" w:cs="Times New Roman" w:hint="eastAsia"/>
        </w:rPr>
        <w:t>每千克土壤中化学物质大气日沉降通量，mg·kg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_Ref32777756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12）</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adjustRightInd w:val="0"/>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k</w:t>
      </w:r>
      <w:r w:rsidRPr="000E0C76">
        <w:rPr>
          <w:rFonts w:ascii="仿宋_GB2312" w:eastAsia="仿宋_GB2312" w:cs="Times New Roman" w:hint="eastAsia"/>
          <w:vertAlign w:val="subscript"/>
        </w:rPr>
        <w:t>soil</w:t>
      </w:r>
      <w:r w:rsidRPr="000E0C76">
        <w:rPr>
          <w:rFonts w:ascii="仿宋_GB2312" w:eastAsia="仿宋_GB2312" w:cs="Times New Roman" w:hint="eastAsia"/>
        </w:rPr>
        <w:t>——土壤中化学物质去除的总一级反应速率常数，d</w:t>
      </w:r>
      <w:r w:rsidRPr="000E0C76">
        <w:rPr>
          <w:rFonts w:ascii="仿宋_GB2312" w:eastAsia="仿宋_GB2312" w:cs="Times New Roman" w:hint="eastAsia"/>
          <w:vertAlign w:val="superscript"/>
        </w:rPr>
        <w:t>-1</w:t>
      </w:r>
      <w:r w:rsidRPr="000E0C76">
        <w:rPr>
          <w:rFonts w:ascii="仿宋_GB2312" w:eastAsia="仿宋_GB2312" w:cs="Times New Roman" w:hint="eastAsia"/>
        </w:rPr>
        <w:t>，</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_Ref32778288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13）</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firstLine="480"/>
        <w:rPr>
          <w:rFonts w:ascii="仿宋_GB2312" w:eastAsia="仿宋_GB2312" w:cs="Times New Roman"/>
        </w:rPr>
      </w:pPr>
      <w:r w:rsidRPr="000E0C76">
        <w:rPr>
          <w:rFonts w:ascii="仿宋_GB2312" w:eastAsia="仿宋_GB2312" w:cs="Times New Roman" w:hint="eastAsia"/>
        </w:rPr>
        <w:t>（2）污泥施用1年</w:t>
      </w:r>
      <w:r w:rsidRPr="000E0C76">
        <w:rPr>
          <w:rStyle w:val="16"/>
          <w:rFonts w:ascii="仿宋_GB2312" w:eastAsia="仿宋_GB2312" w:cs="Times New Roman" w:hint="eastAsia"/>
        </w:rPr>
        <w:t>后</w:t>
      </w:r>
      <w:r w:rsidRPr="000E0C76">
        <w:rPr>
          <w:rFonts w:ascii="仿宋_GB2312" w:eastAsia="仿宋_GB2312" w:cs="Times New Roman" w:hint="eastAsia"/>
        </w:rPr>
        <w:t>0时刻，</w:t>
      </w:r>
      <w:r w:rsidRPr="000E0C76">
        <w:rPr>
          <w:rStyle w:val="16"/>
          <w:rFonts w:ascii="仿宋_GB2312" w:eastAsia="仿宋_GB2312" w:cs="Times New Roman" w:hint="eastAsia"/>
        </w:rPr>
        <w:t>土壤中化学物质的浓度（</w:t>
      </w:r>
      <w:r w:rsidRPr="000E0C76">
        <w:rPr>
          <w:rFonts w:ascii="仿宋_GB2312" w:eastAsia="仿宋_GB2312" w:cs="Times New Roman" w:hint="eastAsia"/>
          <w:i/>
        </w:rPr>
        <w:t>C</w:t>
      </w:r>
      <w:r w:rsidRPr="000E0C76">
        <w:rPr>
          <w:rFonts w:ascii="仿宋_GB2312" w:eastAsia="仿宋_GB2312" w:cs="Times New Roman" w:hint="eastAsia"/>
          <w:vertAlign w:val="subscript"/>
        </w:rPr>
        <w:t>sludge.soil1</w:t>
      </w:r>
      <w:r w:rsidRPr="000E0C76">
        <w:rPr>
          <w:rFonts w:ascii="仿宋_GB2312" w:eastAsia="仿宋_GB2312" w:cs="Times New Roman" w:hint="eastAsia"/>
        </w:rPr>
        <w:t>(0)</w:t>
      </w:r>
      <w:r w:rsidRPr="000E0C76">
        <w:rPr>
          <w:rStyle w:val="16"/>
          <w:rFonts w:ascii="仿宋_GB2312" w:eastAsia="仿宋_GB2312" w:cs="Times New Roman" w:hint="eastAsia"/>
        </w:rPr>
        <w:t>）</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zCs w:val="21"/>
          <w:specVanish/>
        </w:rPr>
      </w:pPr>
      <w:r w:rsidRPr="000E0C76">
        <w:rPr>
          <w:rFonts w:ascii="仿宋_GB2312" w:eastAsia="仿宋_GB2312" w:cs="Times New Roman" w:hint="eastAsia"/>
          <w:szCs w:val="21"/>
        </w:rPr>
        <w:tab/>
      </w:r>
      <m:oMath>
        <m:sSub>
          <m:sSubPr>
            <m:ctrlPr>
              <w:rPr>
                <w:rFonts w:ascii="Cambria Math" w:eastAsia="仿宋_GB2312" w:hAnsi="Cambria Math" w:cs="Times New Roman" w:hint="eastAsia"/>
                <w:szCs w:val="21"/>
              </w:rPr>
            </m:ctrlPr>
          </m:sSubPr>
          <m:e>
            <m:r>
              <w:rPr>
                <w:rFonts w:ascii="Cambria Math" w:eastAsia="仿宋_GB2312" w:hAnsi="Cambria Math" w:cs="Times New Roman" w:hint="eastAsia"/>
                <w:szCs w:val="21"/>
              </w:rPr>
              <m:t>C</m:t>
            </m:r>
          </m:e>
          <m:sub>
            <m:r>
              <m:rPr>
                <m:sty m:val="p"/>
              </m:rPr>
              <w:rPr>
                <w:rFonts w:ascii="Cambria Math" w:eastAsia="仿宋_GB2312" w:hAnsi="Cambria Math" w:cs="Times New Roman" w:hint="eastAsia"/>
                <w:szCs w:val="21"/>
              </w:rPr>
              <m:t>sludge.soil1</m:t>
            </m:r>
          </m:sub>
        </m:sSub>
        <m:r>
          <w:rPr>
            <w:rFonts w:ascii="Cambria Math" w:eastAsia="仿宋_GB2312" w:hAnsi="Cambria Math" w:cs="Times New Roman" w:hint="eastAsia"/>
            <w:szCs w:val="21"/>
          </w:rPr>
          <m:t>(0)=</m:t>
        </m:r>
        <m:f>
          <m:fPr>
            <m:ctrlPr>
              <w:rPr>
                <w:rFonts w:ascii="Cambria Math" w:eastAsia="仿宋_GB2312" w:hAnsi="Cambria Math" w:cs="Times New Roman" w:hint="eastAsia"/>
                <w:szCs w:val="21"/>
              </w:rPr>
            </m:ctrlPr>
          </m:fPr>
          <m:num>
            <m:sSub>
              <m:sSubPr>
                <m:ctrlPr>
                  <w:rPr>
                    <w:rFonts w:ascii="Cambria Math" w:eastAsia="仿宋_GB2312" w:hAnsi="Cambria Math" w:cs="Times New Roman" w:hint="eastAsia"/>
                    <w:szCs w:val="21"/>
                  </w:rPr>
                </m:ctrlPr>
              </m:sSubPr>
              <m:e>
                <m:r>
                  <w:rPr>
                    <w:rFonts w:ascii="Cambria Math" w:eastAsia="仿宋_GB2312" w:hAnsi="Cambria Math" w:cs="Times New Roman" w:hint="eastAsia"/>
                    <w:szCs w:val="21"/>
                  </w:rPr>
                  <m:t>C</m:t>
                </m:r>
              </m:e>
              <m:sub>
                <m:r>
                  <m:rPr>
                    <m:sty m:val="p"/>
                  </m:rPr>
                  <w:rPr>
                    <w:rFonts w:ascii="Cambria Math" w:eastAsia="仿宋_GB2312" w:hAnsi="Cambria Math" w:cs="Times New Roman" w:hint="eastAsia"/>
                    <w:szCs w:val="21"/>
                  </w:rPr>
                  <m:t>sludge</m:t>
                </m:r>
              </m:sub>
            </m:sSub>
            <m:r>
              <w:rPr>
                <w:rFonts w:ascii="MS Gothic" w:eastAsia="MS Gothic" w:hAnsi="MS Gothic" w:cs="MS Gothic" w:hint="eastAsia"/>
                <w:szCs w:val="21"/>
              </w:rPr>
              <m:t>⋅</m:t>
            </m:r>
            <m:r>
              <w:rPr>
                <w:rFonts w:ascii="Cambria Math" w:eastAsia="仿宋_GB2312" w:hAnsi="Cambria Math" w:cs="Times New Roman" w:hint="eastAsia"/>
                <w:szCs w:val="21"/>
              </w:rPr>
              <m:t>APP</m:t>
            </m:r>
            <m:sSub>
              <m:sSubPr>
                <m:ctrlPr>
                  <w:rPr>
                    <w:rFonts w:ascii="Cambria Math" w:eastAsia="仿宋_GB2312" w:hAnsi="Cambria Math" w:cs="Times New Roman" w:hint="eastAsia"/>
                    <w:szCs w:val="21"/>
                  </w:rPr>
                </m:ctrlPr>
              </m:sSubPr>
              <m:e>
                <m:r>
                  <w:rPr>
                    <w:rFonts w:ascii="Cambria Math" w:eastAsia="仿宋_GB2312" w:hAnsi="Cambria Math" w:cs="Times New Roman" w:hint="eastAsia"/>
                    <w:szCs w:val="21"/>
                  </w:rPr>
                  <m:t>L</m:t>
                </m:r>
              </m:e>
              <m:sub>
                <m:r>
                  <m:rPr>
                    <m:sty m:val="p"/>
                  </m:rPr>
                  <w:rPr>
                    <w:rFonts w:ascii="Cambria Math" w:eastAsia="仿宋_GB2312" w:hAnsi="Cambria Math" w:cs="Times New Roman" w:hint="eastAsia"/>
                    <w:szCs w:val="21"/>
                  </w:rPr>
                  <m:t>sludge</m:t>
                </m:r>
              </m:sub>
            </m:sSub>
          </m:num>
          <m:den>
            <m:r>
              <w:rPr>
                <w:rFonts w:ascii="Cambria Math" w:eastAsia="仿宋_GB2312" w:hAnsi="Cambria Math" w:cs="Times New Roman" w:hint="eastAsia"/>
                <w:szCs w:val="21"/>
              </w:rPr>
              <m:t>DEPT</m:t>
            </m:r>
            <m:sSub>
              <m:sSubPr>
                <m:ctrlPr>
                  <w:rPr>
                    <w:rFonts w:ascii="Cambria Math" w:eastAsia="仿宋_GB2312" w:hAnsi="Cambria Math" w:cs="Times New Roman" w:hint="eastAsia"/>
                    <w:szCs w:val="21"/>
                  </w:rPr>
                </m:ctrlPr>
              </m:sSubPr>
              <m:e>
                <m:r>
                  <w:rPr>
                    <w:rFonts w:ascii="Cambria Math" w:eastAsia="仿宋_GB2312" w:hAnsi="Cambria Math" w:cs="Times New Roman" w:hint="eastAsia"/>
                    <w:szCs w:val="21"/>
                  </w:rPr>
                  <m:t>H</m:t>
                </m:r>
              </m:e>
              <m:sub>
                <m:r>
                  <m:rPr>
                    <m:sty m:val="p"/>
                  </m:rPr>
                  <w:rPr>
                    <w:rFonts w:ascii="Cambria Math" w:eastAsia="仿宋_GB2312" w:hAnsi="Cambria Math" w:cs="Times New Roman" w:hint="eastAsia"/>
                    <w:szCs w:val="21"/>
                  </w:rPr>
                  <m:t>soil</m:t>
                </m:r>
              </m:sub>
            </m:sSub>
            <m:r>
              <w:rPr>
                <w:rFonts w:ascii="MS Gothic" w:eastAsia="MS Gothic" w:hAnsi="MS Gothic" w:cs="MS Gothic" w:hint="eastAsia"/>
                <w:szCs w:val="21"/>
              </w:rPr>
              <m:t>⋅</m:t>
            </m:r>
            <m:sSub>
              <m:sSubPr>
                <m:ctrlPr>
                  <w:rPr>
                    <w:rFonts w:ascii="Cambria Math" w:eastAsia="仿宋_GB2312" w:hAnsi="Cambria Math" w:cs="Times New Roman" w:hint="eastAsia"/>
                    <w:szCs w:val="21"/>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szCs w:val="21"/>
                  </w:rPr>
                  <m:t>soil</m:t>
                </m:r>
              </m:sub>
            </m:sSub>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17" w:name="_Ref33260994"/>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19</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17"/>
    </w:p>
    <w:p w:rsidR="003C4FE5" w:rsidRPr="000E0C76" w:rsidRDefault="008D45DD" w:rsidP="000E0C76">
      <w:pPr>
        <w:snapToGrid w:val="0"/>
        <w:spacing w:line="360" w:lineRule="auto"/>
        <w:textAlignment w:val="center"/>
        <w:rPr>
          <w:rStyle w:val="16"/>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C</w:t>
      </w:r>
      <w:r w:rsidRPr="000E0C76">
        <w:rPr>
          <w:rFonts w:ascii="仿宋_GB2312" w:eastAsia="仿宋_GB2312" w:cs="Times New Roman" w:hint="eastAsia"/>
          <w:vertAlign w:val="subscript"/>
        </w:rPr>
        <w:t>sludge.soil1</w:t>
      </w:r>
      <w:r w:rsidRPr="000E0C76">
        <w:rPr>
          <w:rFonts w:ascii="仿宋_GB2312" w:eastAsia="仿宋_GB2312" w:cs="Times New Roman" w:hint="eastAsia"/>
        </w:rPr>
        <w:t>(0) ——污泥施用1年</w:t>
      </w:r>
      <w:r w:rsidRPr="000E0C76">
        <w:rPr>
          <w:rStyle w:val="16"/>
          <w:rFonts w:ascii="仿宋_GB2312" w:eastAsia="仿宋_GB2312" w:cs="Times New Roman" w:hint="eastAsia"/>
        </w:rPr>
        <w:t>后</w:t>
      </w:r>
      <w:r w:rsidRPr="000E0C76">
        <w:rPr>
          <w:rFonts w:ascii="仿宋_GB2312" w:eastAsia="仿宋_GB2312" w:cs="Times New Roman" w:hint="eastAsia"/>
        </w:rPr>
        <w:t>0时刻，</w:t>
      </w:r>
      <w:r w:rsidRPr="000E0C76">
        <w:rPr>
          <w:rStyle w:val="16"/>
          <w:rFonts w:ascii="仿宋_GB2312" w:eastAsia="仿宋_GB2312" w:cs="Times New Roman" w:hint="eastAsia"/>
        </w:rPr>
        <w:t>土壤中化学物质的浓度，mg·kg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1575" w:hangingChars="450" w:hanging="945"/>
        <w:textAlignment w:val="center"/>
        <w:rPr>
          <w:rStyle w:val="16"/>
          <w:rFonts w:ascii="仿宋_GB2312" w:eastAsia="仿宋_GB2312" w:cs="Times New Roman"/>
        </w:rPr>
      </w:pPr>
      <w:r w:rsidRPr="000E0C76">
        <w:rPr>
          <w:rStyle w:val="16"/>
          <w:rFonts w:ascii="仿宋_GB2312" w:eastAsia="仿宋_GB2312" w:cs="Times New Roman" w:hint="eastAsia"/>
          <w:i/>
        </w:rPr>
        <w:t>C</w:t>
      </w:r>
      <w:r w:rsidRPr="000E0C76">
        <w:rPr>
          <w:rStyle w:val="16"/>
          <w:rFonts w:ascii="仿宋_GB2312" w:eastAsia="仿宋_GB2312" w:cs="Times New Roman" w:hint="eastAsia"/>
          <w:vertAlign w:val="subscript"/>
        </w:rPr>
        <w:t>sludge</w:t>
      </w:r>
      <w:r w:rsidRPr="000E0C76">
        <w:rPr>
          <w:rFonts w:ascii="仿宋_GB2312" w:eastAsia="仿宋_GB2312" w:cs="Times New Roman" w:hint="eastAsia"/>
        </w:rPr>
        <w:t>——</w:t>
      </w:r>
      <w:r w:rsidRPr="000E0C76">
        <w:rPr>
          <w:rStyle w:val="16"/>
          <w:rFonts w:ascii="仿宋_GB2312" w:eastAsia="仿宋_GB2312" w:cs="Times New Roman" w:hint="eastAsia"/>
        </w:rPr>
        <w:t>污泥中化学物质浓度，mg·kg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_Ref33469676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（D</w:t>
      </w:r>
      <w:r w:rsidR="00C41123" w:rsidRPr="000E0C76">
        <w:rPr>
          <w:rFonts w:ascii="仿宋_GB2312" w:eastAsia="仿宋_GB2312" w:cs="Times New Roman" w:hint="eastAsia"/>
        </w:rPr>
        <w:noBreakHyphen/>
        <w:t>39）</w:t>
      </w:r>
      <w:r w:rsidRPr="000E0C76">
        <w:rPr>
          <w:rFonts w:ascii="仿宋_GB2312" w:eastAsia="仿宋_GB2312" w:hint="eastAsia"/>
        </w:rPr>
        <w:fldChar w:fldCharType="end"/>
      </w:r>
      <w:r w:rsidRPr="000E0C76">
        <w:rPr>
          <w:rFonts w:ascii="仿宋_GB2312" w:eastAsia="仿宋_GB2312" w:hint="eastAsia"/>
        </w:rPr>
        <w:t>，或者采用实测数据</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630"/>
        <w:textAlignment w:val="center"/>
        <w:rPr>
          <w:rStyle w:val="16"/>
          <w:rFonts w:ascii="仿宋_GB2312" w:eastAsia="仿宋_GB2312" w:cs="Times New Roman"/>
        </w:rPr>
      </w:pPr>
      <w:r w:rsidRPr="000E0C76">
        <w:rPr>
          <w:rStyle w:val="16"/>
          <w:rFonts w:ascii="仿宋_GB2312" w:eastAsia="仿宋_GB2312" w:cs="Times New Roman" w:hint="eastAsia"/>
          <w:i/>
        </w:rPr>
        <w:t>APPL</w:t>
      </w:r>
      <w:r w:rsidRPr="000E0C76">
        <w:rPr>
          <w:rStyle w:val="16"/>
          <w:rFonts w:ascii="仿宋_GB2312" w:eastAsia="仿宋_GB2312" w:cs="Times New Roman" w:hint="eastAsia"/>
          <w:vertAlign w:val="subscript"/>
        </w:rPr>
        <w:t>sludge</w:t>
      </w:r>
      <w:r w:rsidRPr="000E0C76">
        <w:rPr>
          <w:rFonts w:ascii="仿宋_GB2312" w:eastAsia="仿宋_GB2312" w:cs="Times New Roman" w:hint="eastAsia"/>
        </w:rPr>
        <w:t>——</w:t>
      </w:r>
      <w:r w:rsidRPr="000E0C76">
        <w:rPr>
          <w:rStyle w:val="16"/>
          <w:rFonts w:ascii="仿宋_GB2312" w:eastAsia="仿宋_GB2312" w:cs="Times New Roman" w:hint="eastAsia"/>
        </w:rPr>
        <w:t>污泥的年施用率，</w:t>
      </w:r>
      <w:r w:rsidRPr="000E0C76">
        <w:rPr>
          <w:rFonts w:ascii="仿宋_GB2312" w:eastAsia="仿宋_GB2312" w:cs="Times New Roman" w:hint="eastAsia"/>
        </w:rPr>
        <w:t>kg·m</w:t>
      </w:r>
      <w:r w:rsidRPr="000E0C76">
        <w:rPr>
          <w:rFonts w:ascii="仿宋_GB2312" w:eastAsia="仿宋_GB2312" w:cs="Times New Roman" w:hint="eastAsia"/>
          <w:vertAlign w:val="superscript"/>
        </w:rPr>
        <w:t>-2</w:t>
      </w:r>
      <w:r w:rsidRPr="000E0C76">
        <w:rPr>
          <w:rFonts w:ascii="仿宋_GB2312" w:eastAsia="仿宋_GB2312" w:cs="Times New Roman" w:hint="eastAsia"/>
        </w:rPr>
        <w:t>·y</w:t>
      </w:r>
      <w:r w:rsidRPr="000E0C76">
        <w:rPr>
          <w:rFonts w:ascii="仿宋_GB2312" w:eastAsia="仿宋_GB2312" w:cs="Times New Roman" w:hint="eastAsia"/>
          <w:vertAlign w:val="superscript"/>
        </w:rPr>
        <w:t>-1</w:t>
      </w:r>
      <w:r w:rsidRPr="000E0C76">
        <w:rPr>
          <w:rFonts w:ascii="仿宋_GB2312" w:eastAsia="仿宋_GB2312" w:cs="Times New Roman" w:hint="eastAsia"/>
        </w:rPr>
        <w:t>，推荐值见表</w:t>
      </w:r>
      <w:r w:rsidRPr="000E0C76">
        <w:rPr>
          <w:rFonts w:ascii="仿宋_GB2312" w:eastAsia="仿宋_GB2312" w:cs="Times New Roman" w:hint="eastAsia"/>
          <w:kern w:val="0"/>
        </w:rPr>
        <w:t>B.2</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630"/>
        <w:textAlignment w:val="center"/>
        <w:rPr>
          <w:rStyle w:val="16"/>
          <w:rFonts w:ascii="仿宋_GB2312" w:eastAsia="仿宋_GB2312" w:cs="Times New Roman"/>
          <w:vertAlign w:val="subscript"/>
        </w:rPr>
      </w:pPr>
      <w:r w:rsidRPr="000E0C76">
        <w:rPr>
          <w:rStyle w:val="16"/>
          <w:rFonts w:ascii="仿宋_GB2312" w:eastAsia="仿宋_GB2312" w:cs="Times New Roman" w:hint="eastAsia"/>
          <w:i/>
        </w:rPr>
        <w:t>DEPTH</w:t>
      </w:r>
      <w:r w:rsidRPr="000E0C76">
        <w:rPr>
          <w:rStyle w:val="16"/>
          <w:rFonts w:ascii="仿宋_GB2312" w:eastAsia="仿宋_GB2312" w:cs="Times New Roman" w:hint="eastAsia"/>
          <w:vertAlign w:val="subscript"/>
        </w:rPr>
        <w:t>soil</w:t>
      </w:r>
      <w:r w:rsidRPr="000E0C76">
        <w:rPr>
          <w:rFonts w:ascii="仿宋_GB2312" w:eastAsia="仿宋_GB2312" w:cs="Times New Roman" w:hint="eastAsia"/>
        </w:rPr>
        <w:t>——</w:t>
      </w:r>
      <w:r w:rsidRPr="000E0C76">
        <w:rPr>
          <w:rStyle w:val="16"/>
          <w:rFonts w:ascii="仿宋_GB2312" w:eastAsia="仿宋_GB2312" w:cs="Times New Roman" w:hint="eastAsia"/>
        </w:rPr>
        <w:t>土壤的混合层深度，m</w:t>
      </w:r>
      <w:r w:rsidRPr="000E0C76">
        <w:rPr>
          <w:rFonts w:ascii="仿宋_GB2312" w:eastAsia="仿宋_GB2312" w:cs="Times New Roman" w:hint="eastAsia"/>
        </w:rPr>
        <w:t>，推荐值见表</w:t>
      </w:r>
      <w:r w:rsidRPr="000E0C76">
        <w:rPr>
          <w:rFonts w:ascii="仿宋_GB2312" w:eastAsia="仿宋_GB2312" w:cs="Times New Roman" w:hint="eastAsia"/>
          <w:kern w:val="0"/>
        </w:rPr>
        <w:t>B.2</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630"/>
        <w:rPr>
          <w:rStyle w:val="16"/>
          <w:rFonts w:ascii="仿宋_GB2312" w:eastAsia="仿宋_GB2312" w:cs="Times New Roman"/>
        </w:rPr>
      </w:pPr>
      <w:r w:rsidRPr="000E0C76">
        <w:rPr>
          <w:rFonts w:ascii="仿宋_GB2312" w:eastAsia="仿宋_GB2312" w:cs="Times New Roman" w:hint="eastAsia"/>
          <w:i/>
        </w:rPr>
        <w:t>ρ</w:t>
      </w:r>
      <w:r w:rsidRPr="000E0C76">
        <w:rPr>
          <w:rStyle w:val="16"/>
          <w:rFonts w:ascii="仿宋_GB2312" w:eastAsia="仿宋_GB2312" w:cs="Times New Roman" w:hint="eastAsia"/>
          <w:vertAlign w:val="subscript"/>
        </w:rPr>
        <w:t>soil</w:t>
      </w:r>
      <w:r w:rsidRPr="000E0C76">
        <w:rPr>
          <w:rFonts w:ascii="仿宋_GB2312" w:eastAsia="仿宋_GB2312" w:cs="Times New Roman" w:hint="eastAsia"/>
        </w:rPr>
        <w:t>——</w:t>
      </w:r>
      <w:r w:rsidRPr="000E0C76">
        <w:rPr>
          <w:rStyle w:val="16"/>
          <w:rFonts w:ascii="仿宋_GB2312" w:eastAsia="仿宋_GB2312" w:cs="Times New Roman" w:hint="eastAsia"/>
        </w:rPr>
        <w:t>土壤密度（以湿重计），</w:t>
      </w:r>
      <w:r w:rsidRPr="000E0C76">
        <w:rPr>
          <w:rFonts w:ascii="仿宋_GB2312" w:eastAsia="仿宋_GB2312" w:cs="Times New Roman" w:hint="eastAsia"/>
        </w:rPr>
        <w:t>kg·m</w:t>
      </w:r>
      <w:r w:rsidRPr="000E0C76">
        <w:rPr>
          <w:rFonts w:ascii="仿宋_GB2312" w:eastAsia="仿宋_GB2312" w:cs="Times New Roman" w:hint="eastAsia"/>
          <w:vertAlign w:val="superscript"/>
        </w:rPr>
        <w:t>-3</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_Ref33459176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3）</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200" w:firstLine="420"/>
        <w:rPr>
          <w:rFonts w:ascii="仿宋_GB2312" w:eastAsia="仿宋_GB2312" w:cs="Times New Roman"/>
        </w:rPr>
      </w:pPr>
      <w:r w:rsidRPr="000E0C76">
        <w:rPr>
          <w:rFonts w:ascii="仿宋_GB2312" w:eastAsia="仿宋_GB2312" w:cs="Times New Roman" w:hint="eastAsia"/>
        </w:rPr>
        <w:t>（3）污泥施用持续5年后0时刻，土壤中化学物质的浓度（C</w:t>
      </w:r>
      <w:r w:rsidRPr="000E0C76">
        <w:rPr>
          <w:rFonts w:ascii="仿宋_GB2312" w:eastAsia="仿宋_GB2312" w:cs="Times New Roman" w:hint="eastAsia"/>
          <w:vertAlign w:val="subscript"/>
        </w:rPr>
        <w:t>sludge.soil10</w:t>
      </w:r>
      <w:r w:rsidRPr="000E0C76">
        <w:rPr>
          <w:rFonts w:ascii="仿宋_GB2312" w:eastAsia="仿宋_GB2312" w:cs="Times New Roman" w:hint="eastAsia"/>
        </w:rPr>
        <w:t>(0)）：</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sludge.soil5</m:t>
            </m:r>
          </m:sub>
        </m:sSub>
        <m:r>
          <w:rPr>
            <w:rFonts w:ascii="Cambria Math" w:eastAsia="仿宋_GB2312" w:hAnsi="Cambria Math" w:cs="Times New Roman" w:hint="eastAsia"/>
          </w:rPr>
          <m:t>(0)=</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sludge.soil1</m:t>
            </m:r>
          </m:sub>
        </m:sSub>
        <m:r>
          <w:rPr>
            <w:rFonts w:ascii="Cambria Math" w:eastAsia="仿宋_GB2312" w:hAnsi="Cambria Math" w:cs="Times New Roman" w:hint="eastAsia"/>
          </w:rPr>
          <m:t>(0)</m:t>
        </m:r>
        <m:r>
          <w:rPr>
            <w:rFonts w:ascii="MS Gothic" w:eastAsia="MS Gothic" w:hAnsi="MS Gothic" w:cs="MS Gothic" w:hint="eastAsia"/>
          </w:rPr>
          <m:t>⋅</m:t>
        </m:r>
        <m:r>
          <w:rPr>
            <w:rFonts w:ascii="Cambria Math" w:eastAsia="仿宋_GB2312" w:hAnsi="Cambria Math" w:cs="Times New Roman" w:hint="eastAsia"/>
          </w:rPr>
          <m:t>[1+</m:t>
        </m:r>
        <m:nary>
          <m:naryPr>
            <m:chr m:val="∑"/>
            <m:limLoc m:val="undOvr"/>
            <m:grow m:val="1"/>
            <m:ctrlPr>
              <w:rPr>
                <w:rFonts w:ascii="Cambria Math" w:eastAsia="仿宋_GB2312" w:hAnsi="Cambria Math" w:cs="Times New Roman" w:hint="eastAsia"/>
              </w:rPr>
            </m:ctrlPr>
          </m:naryPr>
          <m:sub>
            <m:r>
              <w:rPr>
                <w:rFonts w:ascii="Cambria Math" w:eastAsia="仿宋_GB2312" w:hAnsi="Cambria Math" w:cs="Times New Roman" w:hint="eastAsia"/>
              </w:rPr>
              <m:t>n=1</m:t>
            </m:r>
          </m:sub>
          <m:sup>
            <m:r>
              <w:rPr>
                <w:rFonts w:ascii="Cambria Math" w:eastAsia="仿宋_GB2312" w:hAnsi="Cambria Math" w:cs="Times New Roman" w:hint="eastAsia"/>
              </w:rPr>
              <m:t>4</m:t>
            </m:r>
          </m:sup>
          <m:e>
            <m:r>
              <w:rPr>
                <w:rFonts w:ascii="Cambria Math" w:eastAsia="仿宋_GB2312" w:hAnsi="Cambria Math" w:cs="Times New Roman" w:hint="eastAsia"/>
              </w:rPr>
              <m:t>Fac</m:t>
            </m:r>
            <m:sSup>
              <m:sSupPr>
                <m:ctrlPr>
                  <w:rPr>
                    <w:rFonts w:ascii="Cambria Math" w:eastAsia="仿宋_GB2312" w:hAnsi="Cambria Math" w:cs="Times New Roman" w:hint="eastAsia"/>
                  </w:rPr>
                </m:ctrlPr>
              </m:sSupPr>
              <m:e>
                <m:r>
                  <w:rPr>
                    <w:rFonts w:ascii="Cambria Math" w:eastAsia="仿宋_GB2312" w:hAnsi="Cambria Math" w:cs="Times New Roman" w:hint="eastAsia"/>
                  </w:rPr>
                  <m:t>c</m:t>
                </m:r>
              </m:e>
              <m:sup>
                <m:r>
                  <w:rPr>
                    <w:rFonts w:ascii="Cambria Math" w:eastAsia="仿宋_GB2312" w:hAnsi="Cambria Math" w:cs="Times New Roman" w:hint="eastAsia"/>
                  </w:rPr>
                  <m:t>n</m:t>
                </m:r>
              </m:sup>
            </m:sSup>
          </m:e>
        </m:nary>
        <m:r>
          <w:rPr>
            <w:rFonts w:ascii="Cambria Math" w:eastAsia="仿宋_GB2312" w:hAnsi="Cambria Math" w:cs="Times New Roman" w:hint="eastAsia"/>
          </w:rPr>
          <m:t>]</m:t>
        </m:r>
      </m:oMath>
    </w:p>
    <w:p w:rsidR="003C4FE5" w:rsidRPr="000E0C76" w:rsidRDefault="008D45DD" w:rsidP="000E0C76">
      <w:pPr>
        <w:pStyle w:val="afa"/>
        <w:snapToGrid w:val="0"/>
        <w:rPr>
          <w:rFonts w:ascii="仿宋_GB2312" w:eastAsia="仿宋_GB2312" w:cs="Times New Roman"/>
        </w:rPr>
      </w:pPr>
      <w:r w:rsidRPr="000E0C76">
        <w:rPr>
          <w:rFonts w:ascii="仿宋_GB2312" w:eastAsia="仿宋_GB2312" w:cs="Times New Roman" w:hint="eastAsia"/>
        </w:rPr>
        <w:tab/>
      </w:r>
      <w:bookmarkStart w:id="1018" w:name="_Ref32825704"/>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20</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18"/>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r>
          <w:rPr>
            <w:rFonts w:ascii="Cambria Math" w:eastAsia="仿宋_GB2312" w:hAnsi="Cambria Math" w:cs="Times New Roman" w:hint="eastAsia"/>
          </w:rPr>
          <m:t>Facc=</m:t>
        </m:r>
        <m:sSup>
          <m:sSupPr>
            <m:ctrlPr>
              <w:rPr>
                <w:rFonts w:ascii="Cambria Math" w:eastAsia="仿宋_GB2312" w:hAnsi="Cambria Math" w:cs="Times New Roman" w:hint="eastAsia"/>
              </w:rPr>
            </m:ctrlPr>
          </m:sSupPr>
          <m:e>
            <m:r>
              <w:rPr>
                <w:rFonts w:ascii="Cambria Math" w:eastAsia="仿宋_GB2312" w:hAnsi="Cambria Math" w:cs="Times New Roman" w:hint="eastAsia"/>
              </w:rPr>
              <m:t>e</m:t>
            </m:r>
          </m:e>
          <m:sup>
            <m:r>
              <w:rPr>
                <w:rFonts w:ascii="微软雅黑" w:eastAsia="微软雅黑" w:hAnsi="微软雅黑" w:cs="微软雅黑" w:hint="eastAsia"/>
              </w:rPr>
              <m:t>-</m:t>
            </m:r>
            <m:r>
              <w:rPr>
                <w:rFonts w:ascii="Cambria Math" w:eastAsia="仿宋_GB2312" w:hAnsi="Cambria Math" w:cs="Times New Roman" w:hint="eastAsia"/>
              </w:rPr>
              <m:t>365</m:t>
            </m:r>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k</m:t>
                </m:r>
              </m:e>
              <m:sub>
                <m:r>
                  <w:rPr>
                    <w:rFonts w:ascii="Cambria Math" w:eastAsia="仿宋_GB2312" w:hAnsi="Cambria Math" w:cs="Times New Roman" w:hint="eastAsia"/>
                  </w:rPr>
                  <m:t>soil</m:t>
                </m:r>
              </m:sub>
            </m:sSub>
          </m:sup>
        </m:sSup>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19" w:name="_Ref32826210"/>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21</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19"/>
    </w:p>
    <w:p w:rsidR="003C4FE5" w:rsidRPr="000E0C76" w:rsidRDefault="008D45DD" w:rsidP="000E0C76">
      <w:pPr>
        <w:snapToGrid w:val="0"/>
        <w:spacing w:line="360" w:lineRule="auto"/>
        <w:rPr>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C</w:t>
      </w:r>
      <w:r w:rsidRPr="000E0C76">
        <w:rPr>
          <w:rFonts w:ascii="仿宋_GB2312" w:eastAsia="仿宋_GB2312" w:cs="Times New Roman" w:hint="eastAsia"/>
          <w:vertAlign w:val="subscript"/>
        </w:rPr>
        <w:t>sludge.soil5</w:t>
      </w:r>
      <w:r w:rsidRPr="000E0C76">
        <w:rPr>
          <w:rFonts w:ascii="仿宋_GB2312" w:eastAsia="仿宋_GB2312" w:cs="Times New Roman" w:hint="eastAsia"/>
        </w:rPr>
        <w:t>(0)——污泥施用持续5年后0时刻，土壤中化学物质的浓度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adjustRightInd w:val="0"/>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sludge.soil1</w:t>
      </w:r>
      <w:r w:rsidRPr="000E0C76">
        <w:rPr>
          <w:rFonts w:ascii="仿宋_GB2312" w:eastAsia="仿宋_GB2312" w:cs="Times New Roman" w:hint="eastAsia"/>
        </w:rPr>
        <w:t>(0) ——污泥施用1年后0时刻，土壤中化学物质的浓度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，计算方法见公式（B-21）；</w:t>
      </w:r>
    </w:p>
    <w:p w:rsidR="003C4FE5" w:rsidRPr="000E0C76" w:rsidRDefault="008D45DD" w:rsidP="000E0C76">
      <w:pPr>
        <w:adjustRightInd w:val="0"/>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Facc</w:t>
      </w:r>
      <w:r w:rsidRPr="000E0C76">
        <w:rPr>
          <w:rFonts w:ascii="仿宋_GB2312" w:eastAsia="仿宋_GB2312" w:cs="Times New Roman" w:hint="eastAsia"/>
        </w:rPr>
        <w:t>——1年年末化学物质在土壤中累积的比例，无量纲，计算方法见公式（B-22）：</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k</w:t>
      </w:r>
      <w:r w:rsidRPr="000E0C76">
        <w:rPr>
          <w:rFonts w:ascii="仿宋_GB2312" w:eastAsia="仿宋_GB2312" w:cs="Times New Roman" w:hint="eastAsia"/>
          <w:vertAlign w:val="subscript"/>
        </w:rPr>
        <w:t>soil</w:t>
      </w:r>
      <w:r w:rsidRPr="000E0C76">
        <w:rPr>
          <w:rFonts w:ascii="仿宋_GB2312" w:eastAsia="仿宋_GB2312" w:cs="Times New Roman" w:hint="eastAsia"/>
        </w:rPr>
        <w:t>——土壤中化学物质去除的总一级反应速率常数，d</w:t>
      </w:r>
      <w:r w:rsidRPr="000E0C76">
        <w:rPr>
          <w:rFonts w:ascii="仿宋_GB2312" w:eastAsia="仿宋_GB2312" w:cs="Times New Roman" w:hint="eastAsia"/>
          <w:vertAlign w:val="superscript"/>
        </w:rPr>
        <w:t>-1</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_Ref32778288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13）</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firstLine="480"/>
        <w:rPr>
          <w:rFonts w:ascii="仿宋_GB2312" w:eastAsia="仿宋_GB2312" w:cs="Times New Roman"/>
        </w:rPr>
      </w:pPr>
      <w:r w:rsidRPr="000E0C76">
        <w:rPr>
          <w:rFonts w:ascii="仿宋_GB2312" w:eastAsia="仿宋_GB2312" w:cs="Times New Roman" w:hint="eastAsia"/>
        </w:rPr>
        <w:t>（4）污泥施用及大气持续沉降5年后0时刻，土壤中化学物质的浓度（C</w:t>
      </w:r>
      <w:r w:rsidRPr="000E0C76">
        <w:rPr>
          <w:rFonts w:ascii="仿宋_GB2312" w:eastAsia="仿宋_GB2312" w:cs="Times New Roman" w:hint="eastAsia"/>
          <w:vertAlign w:val="subscript"/>
        </w:rPr>
        <w:t>soil5</w:t>
      </w:r>
      <w:r w:rsidRPr="000E0C76">
        <w:rPr>
          <w:rFonts w:ascii="仿宋_GB2312" w:eastAsia="仿宋_GB2312" w:cs="Times New Roman" w:hint="eastAsia"/>
        </w:rPr>
        <w:t>(0)）：</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soil5</m:t>
            </m:r>
          </m:sub>
        </m:sSub>
        <m:r>
          <w:rPr>
            <w:rFonts w:ascii="Cambria Math" w:eastAsia="仿宋_GB2312" w:hAnsi="Cambria Math" w:cs="Times New Roman" w:hint="eastAsia"/>
          </w:rPr>
          <m:t>(0)=</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dep.soil5</m:t>
            </m:r>
          </m:sub>
        </m:sSub>
        <m:r>
          <w:rPr>
            <w:rFonts w:ascii="Cambria Math" w:eastAsia="仿宋_GB2312" w:hAnsi="Cambria Math" w:cs="Times New Roman" w:hint="eastAsia"/>
          </w:rPr>
          <m:t>(0)+</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sludge.soil5</m:t>
            </m:r>
          </m:sub>
        </m:sSub>
        <m:r>
          <w:rPr>
            <w:rFonts w:ascii="Cambria Math" w:eastAsia="仿宋_GB2312" w:hAnsi="Cambria Math" w:cs="Times New Roman" w:hint="eastAsia"/>
          </w:rPr>
          <m:t>(0)</m:t>
        </m:r>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20" w:name="_Ref32778965"/>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22</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20"/>
    </w:p>
    <w:p w:rsidR="003C4FE5" w:rsidRPr="000E0C76" w:rsidRDefault="008D45DD" w:rsidP="000E0C76">
      <w:pPr>
        <w:snapToGrid w:val="0"/>
        <w:spacing w:line="360" w:lineRule="auto"/>
        <w:ind w:left="1995" w:hangingChars="950" w:hanging="1995"/>
        <w:rPr>
          <w:rFonts w:ascii="仿宋_GB2312" w:eastAsia="仿宋_GB2312" w:cs="Times New Roman"/>
        </w:rPr>
      </w:pPr>
      <w:r w:rsidRPr="000E0C76">
        <w:rPr>
          <w:rFonts w:ascii="仿宋_GB2312" w:eastAsia="仿宋_GB2312" w:cs="Times New Roman" w:hint="eastAsia"/>
        </w:rPr>
        <w:lastRenderedPageBreak/>
        <w:t>式中：</w:t>
      </w:r>
      <w:r w:rsidRPr="000E0C76">
        <w:rPr>
          <w:rFonts w:ascii="仿宋_GB2312" w:eastAsia="仿宋_GB2312" w:cs="Times New Roman" w:hint="eastAsia"/>
          <w:i/>
        </w:rPr>
        <w:t>C</w:t>
      </w:r>
      <w:r w:rsidRPr="000E0C76">
        <w:rPr>
          <w:rFonts w:ascii="仿宋_GB2312" w:eastAsia="仿宋_GB2312" w:cs="Times New Roman" w:hint="eastAsia"/>
          <w:vertAlign w:val="subscript"/>
        </w:rPr>
        <w:t>soil5</w:t>
      </w:r>
      <w:r w:rsidRPr="000E0C76">
        <w:rPr>
          <w:rFonts w:ascii="仿宋_GB2312" w:eastAsia="仿宋_GB2312" w:cs="Times New Roman" w:hint="eastAsia"/>
        </w:rPr>
        <w:t>(0)——</w:t>
      </w:r>
      <w:r w:rsidRPr="000E0C76">
        <w:rPr>
          <w:rStyle w:val="16"/>
          <w:rFonts w:ascii="仿宋_GB2312" w:eastAsia="仿宋_GB2312" w:cs="Times New Roman" w:hint="eastAsia"/>
          <w:spacing w:val="-16"/>
          <w:lang w:val="de-DE"/>
        </w:rPr>
        <w:t>污泥施用及大气沉降持续5年后</w:t>
      </w:r>
      <w:r w:rsidRPr="000E0C76">
        <w:rPr>
          <w:rFonts w:ascii="仿宋_GB2312" w:eastAsia="仿宋_GB2312" w:cs="Times New Roman" w:hint="eastAsia"/>
          <w:spacing w:val="-16"/>
        </w:rPr>
        <w:t>0时刻</w:t>
      </w:r>
      <w:r w:rsidRPr="000E0C76">
        <w:rPr>
          <w:rStyle w:val="16"/>
          <w:rFonts w:ascii="仿宋_GB2312" w:eastAsia="仿宋_GB2312" w:cs="Times New Roman" w:hint="eastAsia"/>
          <w:spacing w:val="-16"/>
          <w:lang w:val="de-DE"/>
        </w:rPr>
        <w:t>，土壤中化学物质浓度，</w:t>
      </w:r>
      <w:r w:rsidRPr="000E0C76">
        <w:rPr>
          <w:rStyle w:val="16"/>
          <w:rFonts w:ascii="仿宋_GB2312" w:eastAsia="仿宋_GB2312" w:cs="Times New Roman" w:hint="eastAsia"/>
          <w:spacing w:val="-16"/>
        </w:rPr>
        <w:t>mg·kg</w:t>
      </w:r>
      <w:r w:rsidRPr="000E0C76">
        <w:rPr>
          <w:rStyle w:val="16"/>
          <w:rFonts w:ascii="仿宋_GB2312" w:eastAsia="仿宋_GB2312" w:cs="Times New Roman" w:hint="eastAsia"/>
          <w:spacing w:val="-16"/>
          <w:vertAlign w:val="superscript"/>
        </w:rPr>
        <w:t>-1</w:t>
      </w:r>
      <w:r w:rsidRPr="000E0C76">
        <w:rPr>
          <w:rStyle w:val="16"/>
          <w:rFonts w:ascii="仿宋_GB2312" w:eastAsia="仿宋_GB2312" w:cs="Times New Roman" w:hint="eastAsia"/>
          <w:spacing w:val="-16"/>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dep.soil5</w:t>
      </w:r>
      <w:r w:rsidRPr="000E0C76">
        <w:rPr>
          <w:rFonts w:ascii="仿宋_GB2312" w:eastAsia="仿宋_GB2312" w:cs="Times New Roman" w:hint="eastAsia"/>
        </w:rPr>
        <w:t>(0)——大气沉降持续5年后0时刻，土壤中化学物质的浓度，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_Ref32779080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18）</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sludge.soil5</w:t>
      </w:r>
      <w:r w:rsidRPr="000E0C76">
        <w:rPr>
          <w:rFonts w:ascii="仿宋_GB2312" w:eastAsia="仿宋_GB2312" w:cs="Times New Roman" w:hint="eastAsia"/>
        </w:rPr>
        <w:t>(0) ——污泥施用持续5年</w:t>
      </w:r>
      <w:r w:rsidRPr="000E0C76">
        <w:rPr>
          <w:rStyle w:val="16"/>
          <w:rFonts w:ascii="仿宋_GB2312" w:eastAsia="仿宋_GB2312" w:cs="Times New Roman" w:hint="eastAsia"/>
        </w:rPr>
        <w:t>后</w:t>
      </w:r>
      <w:r w:rsidRPr="000E0C76">
        <w:rPr>
          <w:rFonts w:ascii="仿宋_GB2312" w:eastAsia="仿宋_GB2312" w:cs="Times New Roman" w:hint="eastAsia"/>
        </w:rPr>
        <w:t>0时刻，</w:t>
      </w:r>
      <w:r w:rsidRPr="000E0C76">
        <w:rPr>
          <w:rStyle w:val="16"/>
          <w:rFonts w:ascii="仿宋_GB2312" w:eastAsia="仿宋_GB2312" w:cs="Times New Roman" w:hint="eastAsia"/>
        </w:rPr>
        <w:t>土壤中化学物质的浓度，mg·kg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_Ref32825704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20）</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snapToGrid w:val="0"/>
        <w:spacing w:line="360" w:lineRule="auto"/>
        <w:ind w:firstLineChars="200" w:firstLine="420"/>
        <w:rPr>
          <w:rFonts w:ascii="仿宋_GB2312" w:eastAsia="仿宋_GB2312" w:cs="Times New Roman"/>
        </w:rPr>
      </w:pPr>
      <w:r w:rsidRPr="000E0C76">
        <w:rPr>
          <w:rFonts w:ascii="仿宋_GB2312" w:eastAsia="仿宋_GB2312" w:cs="Times New Roman" w:hint="eastAsia"/>
        </w:rPr>
        <w:t>（5）污泥施用及大气沉降持续5年后，一段时间（T）内，土壤中化学物质的平均环境浓度（</w:t>
      </w:r>
      <w:r w:rsidRPr="000E0C76">
        <w:rPr>
          <w:rFonts w:ascii="仿宋_GB2312" w:eastAsia="仿宋_GB2312" w:cs="Times New Roman" w:hint="eastAsia"/>
          <w:i/>
        </w:rPr>
        <w:t>C</w:t>
      </w:r>
      <w:r w:rsidRPr="000E0C76">
        <w:rPr>
          <w:rFonts w:ascii="仿宋_GB2312" w:eastAsia="仿宋_GB2312" w:cs="Times New Roman" w:hint="eastAsia"/>
          <w:vertAlign w:val="subscript"/>
        </w:rPr>
        <w:t>soil.L</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soil.L</m:t>
            </m:r>
          </m:sub>
        </m:sSub>
        <m:d>
          <m:dPr>
            <m:ctrlPr>
              <w:rPr>
                <w:rFonts w:ascii="Cambria Math" w:eastAsia="仿宋_GB2312" w:hAnsi="Cambria Math" w:cs="Times New Roman" w:hint="eastAsia"/>
              </w:rPr>
            </m:ctrlPr>
          </m:dPr>
          <m:e>
            <m:r>
              <w:rPr>
                <w:rFonts w:ascii="Cambria Math" w:eastAsia="仿宋_GB2312" w:hAnsi="Cambria Math" w:cs="Times New Roman" w:hint="eastAsia"/>
              </w:rPr>
              <m:t>T</m:t>
            </m:r>
          </m:e>
        </m:d>
        <m: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D</m:t>
                </m:r>
              </m:e>
              <m:sub>
                <m:r>
                  <m:rPr>
                    <m:sty m:val="p"/>
                  </m:rPr>
                  <w:rPr>
                    <w:rFonts w:ascii="Cambria Math" w:eastAsia="仿宋_GB2312" w:hAnsi="Cambria Math" w:cs="Times New Roman" w:hint="eastAsia"/>
                  </w:rPr>
                  <m:t>air</m:t>
                </m:r>
              </m:sub>
            </m:sSub>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nor/>
                  </m:rPr>
                  <w:rPr>
                    <w:rFonts w:ascii="仿宋_GB2312" w:eastAsia="仿宋_GB2312" w:cs="Times New Roman" w:hint="eastAsia"/>
                  </w:rPr>
                  <m:t>soil</m:t>
                </m:r>
              </m:sub>
            </m:sSub>
          </m:den>
        </m:f>
        <m:r>
          <w:rPr>
            <w:rFonts w:ascii="Cambria Math" w:eastAsia="仿宋_GB2312" w:hAnsi="Cambria Math" w:cs="Times New Roman" w:hint="eastAsia"/>
          </w:rPr>
          <m:t>+</m:t>
        </m:r>
        <m:f>
          <m:fPr>
            <m:ctrlPr>
              <w:rPr>
                <w:rFonts w:ascii="Cambria Math" w:eastAsia="仿宋_GB2312" w:hAnsi="Cambria Math" w:cs="Times New Roman" w:hint="eastAsia"/>
              </w:rPr>
            </m:ctrlPr>
          </m:fPr>
          <m:num>
            <m:r>
              <w:rPr>
                <w:rFonts w:ascii="Cambria Math" w:eastAsia="仿宋_GB2312" w:hAnsi="Cambria Math" w:cs="Times New Roman" w:hint="eastAsia"/>
              </w:rPr>
              <m:t>1</m:t>
            </m:r>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nor/>
                  </m:rPr>
                  <w:rPr>
                    <w:rFonts w:ascii="仿宋_GB2312" w:eastAsia="仿宋_GB2312" w:cs="Times New Roman" w:hint="eastAsia"/>
                  </w:rPr>
                  <m:t>soil</m:t>
                </m:r>
              </m:sub>
            </m:sSub>
            <m:r>
              <w:rPr>
                <w:rFonts w:ascii="MS Gothic" w:eastAsia="MS Gothic" w:hAnsi="MS Gothic" w:cs="MS Gothic" w:hint="eastAsia"/>
              </w:rPr>
              <m:t>⋅</m:t>
            </m:r>
            <m:r>
              <w:rPr>
                <w:rFonts w:ascii="Cambria Math" w:eastAsia="仿宋_GB2312" w:hAnsi="Cambria Math" w:cs="Times New Roman" w:hint="eastAsia"/>
              </w:rPr>
              <m:t>T</m:t>
            </m:r>
          </m:den>
        </m:f>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soil5</m:t>
            </m:r>
          </m:sub>
        </m:sSub>
        <m:r>
          <w:rPr>
            <w:rFonts w:ascii="Cambria Math" w:eastAsia="仿宋_GB2312" w:hAnsi="Cambria Math" w:cs="Times New Roman" w:hint="eastAsia"/>
          </w:rPr>
          <m:t>(0)</m:t>
        </m:r>
        <m:r>
          <w:rPr>
            <w:rFonts w:ascii="微软雅黑" w:eastAsia="微软雅黑" w:hAnsi="微软雅黑" w:cs="微软雅黑"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D</m:t>
                </m:r>
              </m:e>
              <m:sub>
                <m:r>
                  <m:rPr>
                    <m:sty m:val="p"/>
                  </m:rPr>
                  <w:rPr>
                    <w:rFonts w:ascii="Cambria Math" w:eastAsia="仿宋_GB2312" w:hAnsi="Cambria Math" w:cs="Times New Roman" w:hint="eastAsia"/>
                  </w:rPr>
                  <m:t>air</m:t>
                </m:r>
              </m:sub>
            </m:sSub>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soil</m:t>
                </m:r>
              </m:sub>
            </m:sSub>
          </m:den>
        </m:f>
        <m:r>
          <w:rPr>
            <w:rFonts w:ascii="Cambria Math" w:eastAsia="仿宋_GB2312" w:hAnsi="Cambria Math" w:cs="Times New Roman" w:hint="eastAsia"/>
          </w:rPr>
          <m:t>]</m:t>
        </m:r>
        <m:r>
          <w:rPr>
            <w:rFonts w:ascii="MS Gothic" w:eastAsia="MS Gothic" w:hAnsi="MS Gothic" w:cs="MS Gothic" w:hint="eastAsia"/>
          </w:rPr>
          <m:t>⋅</m:t>
        </m:r>
        <m:r>
          <w:rPr>
            <w:rFonts w:ascii="Cambria Math" w:eastAsia="仿宋_GB2312" w:hAnsi="Cambria Math" w:cs="Times New Roman" w:hint="eastAsia"/>
          </w:rPr>
          <m:t>[1</m:t>
        </m:r>
        <m:r>
          <w:rPr>
            <w:rFonts w:ascii="微软雅黑" w:eastAsia="微软雅黑" w:hAnsi="微软雅黑" w:cs="微软雅黑" w:hint="eastAsia"/>
          </w:rPr>
          <m:t>-</m:t>
        </m:r>
        <m:sSup>
          <m:sSupPr>
            <m:ctrlPr>
              <w:rPr>
                <w:rFonts w:ascii="Cambria Math" w:eastAsia="仿宋_GB2312" w:hAnsi="Cambria Math" w:cs="Times New Roman" w:hint="eastAsia"/>
              </w:rPr>
            </m:ctrlPr>
          </m:sSupPr>
          <m:e>
            <m:r>
              <w:rPr>
                <w:rFonts w:ascii="Cambria Math" w:eastAsia="仿宋_GB2312" w:hAnsi="Cambria Math" w:cs="Times New Roman" w:hint="eastAsia"/>
              </w:rPr>
              <m:t>e</m:t>
            </m:r>
          </m:e>
          <m:sup>
            <m:r>
              <w:rPr>
                <w:rFonts w:ascii="微软雅黑" w:eastAsia="微软雅黑" w:hAnsi="微软雅黑" w:cs="微软雅黑"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rPr>
                  <m:t>soil</m:t>
                </m:r>
              </m:sub>
            </m:sSub>
            <m:r>
              <w:rPr>
                <w:rFonts w:ascii="MS Gothic" w:eastAsia="MS Gothic" w:hAnsi="MS Gothic" w:cs="MS Gothic" w:hint="eastAsia"/>
              </w:rPr>
              <m:t>⋅</m:t>
            </m:r>
            <m:r>
              <w:rPr>
                <w:rFonts w:ascii="Cambria Math" w:eastAsia="仿宋_GB2312" w:hAnsi="Cambria Math" w:cs="Times New Roman" w:hint="eastAsia"/>
              </w:rPr>
              <m:t>T</m:t>
            </m:r>
          </m:sup>
        </m:sSup>
        <m:r>
          <w:rPr>
            <w:rFonts w:ascii="Cambria Math" w:eastAsia="仿宋_GB2312" w:hAnsi="Cambria Math" w:cs="Times New Roman" w:hint="eastAsia"/>
          </w:rPr>
          <m:t>]</m:t>
        </m:r>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21" w:name="_Ref32779434"/>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23</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21"/>
    </w:p>
    <w:p w:rsidR="003C4FE5" w:rsidRPr="000E0C76" w:rsidRDefault="008D45DD" w:rsidP="000E0C76">
      <w:pPr>
        <w:snapToGrid w:val="0"/>
        <w:spacing w:line="360" w:lineRule="auto"/>
        <w:ind w:left="1260" w:hangingChars="600" w:hanging="1260"/>
        <w:rPr>
          <w:rStyle w:val="16"/>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C</w:t>
      </w:r>
      <w:r w:rsidRPr="000E0C76">
        <w:rPr>
          <w:rFonts w:ascii="仿宋_GB2312" w:eastAsia="仿宋_GB2312" w:cs="Times New Roman" w:hint="eastAsia"/>
          <w:vertAlign w:val="subscript"/>
        </w:rPr>
        <w:t>soil.L</w:t>
      </w:r>
      <w:r w:rsidRPr="000E0C76">
        <w:rPr>
          <w:rFonts w:ascii="仿宋_GB2312" w:eastAsia="仿宋_GB2312" w:cs="Times New Roman" w:hint="eastAsia"/>
        </w:rPr>
        <w:t>(T)——局部尺度，污泥施用及大气沉降持续5年后，一段时间（T）内土壤中化学物质平均环境浓度，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Style w:val="16"/>
          <w:rFonts w:ascii="仿宋_GB2312" w:eastAsia="仿宋_GB2312" w:cs="Times New Roman" w:hint="eastAsia"/>
          <w:i/>
        </w:rPr>
        <w:t>D</w:t>
      </w:r>
      <w:r w:rsidRPr="000E0C76">
        <w:rPr>
          <w:rStyle w:val="16"/>
          <w:rFonts w:ascii="仿宋_GB2312" w:eastAsia="仿宋_GB2312" w:cs="Times New Roman" w:hint="eastAsia"/>
          <w:vertAlign w:val="subscript"/>
        </w:rPr>
        <w:t>air</w:t>
      </w:r>
      <w:r w:rsidRPr="000E0C76">
        <w:rPr>
          <w:rStyle w:val="16"/>
          <w:rFonts w:ascii="仿宋_GB2312" w:eastAsia="仿宋_GB2312" w:cs="Times New Roman" w:hint="eastAsia"/>
        </w:rPr>
        <w:t>——土壤的大气日沉降通量，mg·kg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_Ref32777756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12）</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Style w:val="16"/>
          <w:rFonts w:ascii="仿宋_GB2312" w:eastAsia="仿宋_GB2312" w:cs="Times New Roman"/>
          <w:lang w:val="de-DE"/>
        </w:rPr>
      </w:pPr>
      <w:r w:rsidRPr="000E0C76">
        <w:rPr>
          <w:rStyle w:val="16"/>
          <w:rFonts w:ascii="仿宋_GB2312" w:eastAsia="仿宋_GB2312" w:cs="Times New Roman" w:hint="eastAsia"/>
          <w:i/>
          <w:lang w:val="de-DE"/>
        </w:rPr>
        <w:t>T</w:t>
      </w:r>
      <w:r w:rsidRPr="000E0C76">
        <w:rPr>
          <w:rStyle w:val="16"/>
          <w:rFonts w:ascii="仿宋_GB2312" w:eastAsia="仿宋_GB2312" w:cs="Times New Roman" w:hint="eastAsia"/>
          <w:lang w:val="de-DE"/>
        </w:rPr>
        <w:t>——时间，d</w:t>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Style w:val="16"/>
          <w:rFonts w:ascii="仿宋_GB2312" w:eastAsia="仿宋_GB2312" w:cs="Times New Roman"/>
        </w:rPr>
      </w:pPr>
      <w:r w:rsidRPr="000E0C76">
        <w:rPr>
          <w:rStyle w:val="16"/>
          <w:rFonts w:ascii="仿宋_GB2312" w:eastAsia="仿宋_GB2312" w:cs="Times New Roman" w:hint="eastAsia"/>
          <w:i/>
          <w:lang w:val="de-DE"/>
        </w:rPr>
        <w:t>k</w:t>
      </w:r>
      <w:r w:rsidRPr="000E0C76">
        <w:rPr>
          <w:rStyle w:val="16"/>
          <w:rFonts w:ascii="仿宋_GB2312" w:eastAsia="仿宋_GB2312" w:cs="Times New Roman" w:hint="eastAsia"/>
          <w:vertAlign w:val="subscript"/>
          <w:lang w:val="de-DE"/>
        </w:rPr>
        <w:t>soil</w:t>
      </w:r>
      <w:r w:rsidRPr="000E0C76">
        <w:rPr>
          <w:rStyle w:val="16"/>
          <w:rFonts w:ascii="仿宋_GB2312" w:eastAsia="仿宋_GB2312" w:cs="Times New Roman" w:hint="eastAsia"/>
          <w:lang w:val="de-DE"/>
        </w:rPr>
        <w:t>——</w:t>
      </w:r>
      <w:r w:rsidRPr="000E0C76">
        <w:rPr>
          <w:rStyle w:val="16"/>
          <w:rFonts w:ascii="仿宋_GB2312" w:eastAsia="仿宋_GB2312" w:cs="Times New Roman" w:hint="eastAsia"/>
        </w:rPr>
        <w:t>土壤中化学物质消除的总一级反应速率常数，d</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r w:rsidRPr="000E0C76">
        <w:rPr>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_Ref32778288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13）</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soil5</w:t>
      </w:r>
      <w:r w:rsidRPr="000E0C76">
        <w:rPr>
          <w:rFonts w:ascii="仿宋_GB2312" w:eastAsia="仿宋_GB2312" w:cs="Times New Roman" w:hint="eastAsia"/>
        </w:rPr>
        <w:t>(0)</w:t>
      </w:r>
      <w:r w:rsidRPr="000E0C76">
        <w:rPr>
          <w:rStyle w:val="16"/>
          <w:rFonts w:ascii="仿宋_GB2312" w:eastAsia="仿宋_GB2312" w:cs="Times New Roman" w:hint="eastAsia"/>
        </w:rPr>
        <w:t xml:space="preserve"> ——</w:t>
      </w:r>
      <w:r w:rsidRPr="000E0C76">
        <w:rPr>
          <w:rStyle w:val="16"/>
          <w:rFonts w:ascii="仿宋_GB2312" w:eastAsia="仿宋_GB2312" w:cs="Times New Roman" w:hint="eastAsia"/>
          <w:lang w:val="de-DE"/>
        </w:rPr>
        <w:t>污泥持续施用5年后土壤中化学物质的初始浓度，mg·kg</w:t>
      </w:r>
      <w:r w:rsidRPr="000E0C76">
        <w:rPr>
          <w:rStyle w:val="16"/>
          <w:rFonts w:ascii="仿宋_GB2312" w:eastAsia="仿宋_GB2312" w:cs="Times New Roman" w:hint="eastAsia"/>
          <w:vertAlign w:val="superscript"/>
          <w:lang w:val="de-DE"/>
        </w:rPr>
        <w:t>-1</w:t>
      </w:r>
      <w:r w:rsidRPr="000E0C76">
        <w:rPr>
          <w:rStyle w:val="16"/>
          <w:rFonts w:ascii="仿宋_GB2312" w:eastAsia="仿宋_GB2312" w:cs="Times New Roman" w:hint="eastAsia"/>
          <w:lang w:val="de-DE"/>
        </w:rPr>
        <w:t>，</w:t>
      </w:r>
      <w:r w:rsidRPr="000E0C76">
        <w:rPr>
          <w:rFonts w:ascii="仿宋_GB2312" w:eastAsia="仿宋_GB2312" w:cs="Times New Roman" w:hint="eastAsia"/>
        </w:rPr>
        <w:t>计算方法见</w:t>
      </w:r>
      <w:r w:rsidRPr="000E0C76">
        <w:rPr>
          <w:rFonts w:ascii="仿宋_GB2312" w:eastAsia="仿宋_GB2312" w:hint="eastAsia"/>
        </w:rPr>
        <w:fldChar w:fldCharType="begin"/>
      </w:r>
      <w:r w:rsidRPr="000E0C76">
        <w:rPr>
          <w:rFonts w:ascii="仿宋_GB2312" w:eastAsia="仿宋_GB2312" w:hint="eastAsia"/>
        </w:rPr>
        <w:instrText xml:space="preserve"> REF _Ref32778965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22）</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snapToGrid w:val="0"/>
        <w:spacing w:line="360" w:lineRule="auto"/>
        <w:ind w:firstLineChars="200" w:firstLine="420"/>
        <w:rPr>
          <w:rFonts w:ascii="仿宋_GB2312" w:eastAsia="仿宋_GB2312" w:cs="Times New Roman"/>
        </w:rPr>
      </w:pPr>
      <w:r w:rsidRPr="000E0C76">
        <w:rPr>
          <w:rStyle w:val="16"/>
          <w:rFonts w:ascii="仿宋_GB2312" w:eastAsia="仿宋_GB2312" w:cs="Times New Roman" w:hint="eastAsia"/>
          <w:lang w:val="de-DE"/>
        </w:rPr>
        <w:t>（6）土壤30 d局部预测环境浓度（</w:t>
      </w:r>
      <w:r w:rsidRPr="000E0C76">
        <w:rPr>
          <w:rStyle w:val="16"/>
          <w:rFonts w:ascii="仿宋_GB2312" w:eastAsia="仿宋_GB2312" w:cs="Times New Roman" w:hint="eastAsia"/>
          <w:i/>
          <w:lang w:val="de-DE"/>
        </w:rPr>
        <w:t>PE</w:t>
      </w:r>
      <w:r w:rsidRPr="000E0C76">
        <w:rPr>
          <w:rFonts w:ascii="仿宋_GB2312" w:eastAsia="仿宋_GB2312" w:cs="Times New Roman" w:hint="eastAsia"/>
          <w:i/>
        </w:rPr>
        <w:t>C</w:t>
      </w:r>
      <w:r w:rsidRPr="000E0C76">
        <w:rPr>
          <w:rFonts w:ascii="仿宋_GB2312" w:eastAsia="仿宋_GB2312" w:cs="Times New Roman" w:hint="eastAsia"/>
          <w:vertAlign w:val="subscript"/>
        </w:rPr>
        <w:t>soil.30.L</w:t>
      </w:r>
      <w:r w:rsidRPr="000E0C76">
        <w:rPr>
          <w:rStyle w:val="16"/>
          <w:rFonts w:ascii="仿宋_GB2312" w:eastAsia="仿宋_GB2312" w:cs="Times New Roman" w:hint="eastAsia"/>
          <w:lang w:val="de-DE"/>
        </w:rPr>
        <w:t>）为</w:t>
      </w:r>
      <w:r w:rsidRPr="000E0C76">
        <w:rPr>
          <w:rFonts w:ascii="仿宋_GB2312" w:eastAsia="仿宋_GB2312" w:cs="Times New Roman" w:hint="eastAsia"/>
        </w:rPr>
        <w:t>污泥施用及大气沉降持续5年后，30d内土壤中化学物质的平均环境浓度，计算方法见公式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_Ref43980672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24）</w:t>
      </w:r>
      <w:r w:rsidRPr="000E0C76">
        <w:rPr>
          <w:rFonts w:ascii="仿宋_GB2312" w:eastAsia="仿宋_GB2312" w:hint="eastAsia"/>
        </w:rPr>
        <w:fldChar w:fldCharType="end"/>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soil.</m:t>
            </m:r>
            <m:r>
              <w:rPr>
                <w:rFonts w:ascii="Cambria Math" w:eastAsia="仿宋_GB2312" w:hAnsi="Cambria Math" w:cs="Times New Roman" w:hint="eastAsia"/>
              </w:rPr>
              <m:t>30.</m:t>
            </m:r>
            <m:r>
              <m:rPr>
                <m:sty m:val="p"/>
              </m:rPr>
              <w:rPr>
                <w:rFonts w:ascii="Cambria Math" w:eastAsia="仿宋_GB2312" w:hAnsi="Cambria Math" w:cs="Times New Roman" w:hint="eastAsia"/>
              </w:rPr>
              <m:t>L</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soil.L</m:t>
            </m:r>
          </m:sub>
        </m:sSub>
        <m:d>
          <m:dPr>
            <m:ctrlPr>
              <w:rPr>
                <w:rFonts w:ascii="Cambria Math" w:eastAsia="仿宋_GB2312" w:hAnsi="Cambria Math" w:cs="Times New Roman" w:hint="eastAsia"/>
              </w:rPr>
            </m:ctrlPr>
          </m:dPr>
          <m:e>
            <m:r>
              <w:rPr>
                <w:rFonts w:ascii="Cambria Math" w:eastAsia="仿宋_GB2312" w:hAnsi="Cambria Math" w:cs="Times New Roman" w:hint="eastAsia"/>
              </w:rPr>
              <m:t>30</m:t>
            </m:r>
          </m:e>
        </m:d>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CONV</m:t>
            </m:r>
          </m:e>
          <m:sub>
            <m:r>
              <m:rPr>
                <m:sty m:val="p"/>
              </m:rPr>
              <w:rPr>
                <w:rFonts w:ascii="Cambria Math" w:eastAsia="仿宋_GB2312" w:hAnsi="Cambria Math" w:cs="Times New Roman" w:hint="eastAsia"/>
              </w:rPr>
              <m:t>soil</m:t>
            </m:r>
          </m:sub>
        </m:sSub>
      </m:oMath>
    </w:p>
    <w:p w:rsidR="003C4FE5" w:rsidRPr="000E0C76" w:rsidRDefault="008D45DD" w:rsidP="000E0C76">
      <w:pPr>
        <w:pStyle w:val="affffff4"/>
        <w:keepNext/>
        <w:rPr>
          <w:rFonts w:ascii="仿宋_GB2312" w:eastAsia="仿宋_GB2312" w:cs="Times New Roman"/>
        </w:rPr>
      </w:pPr>
      <w:r w:rsidRPr="000E0C76">
        <w:rPr>
          <w:rFonts w:ascii="仿宋_GB2312" w:eastAsia="仿宋_GB2312" w:cs="Times New Roman" w:hint="eastAsia"/>
        </w:rPr>
        <w:tab/>
      </w:r>
      <w:bookmarkStart w:id="1022" w:name="_Ref43980672"/>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24</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22"/>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vertAlign w:val="subscript"/>
        </w:rPr>
        <w:tab/>
      </w:r>
      <m:oMath>
        <m:sSub>
          <m:sSubPr>
            <m:ctrlPr>
              <w:rPr>
                <w:rFonts w:ascii="Cambria Math" w:eastAsia="仿宋_GB2312" w:hAnsi="Cambria Math" w:cs="Times New Roman" w:hint="eastAsia"/>
                <w:vertAlign w:val="subscript"/>
              </w:rPr>
            </m:ctrlPr>
          </m:sSubPr>
          <m:e>
            <m:r>
              <w:rPr>
                <w:rFonts w:ascii="Cambria Math" w:eastAsia="仿宋_GB2312" w:hAnsi="Cambria Math" w:cs="Times New Roman" w:hint="eastAsia"/>
                <w:vertAlign w:val="subscript"/>
              </w:rPr>
              <m:t>CONV</m:t>
            </m:r>
          </m:e>
          <m:sub>
            <m:r>
              <m:rPr>
                <m:sty m:val="p"/>
              </m:rPr>
              <w:rPr>
                <w:rFonts w:ascii="Cambria Math" w:eastAsia="仿宋_GB2312" w:hAnsi="Cambria Math" w:cs="Times New Roman" w:hint="eastAsia"/>
                <w:vertAlign w:val="subscript"/>
              </w:rPr>
              <m:t>soil</m:t>
            </m:r>
          </m:sub>
        </m:sSub>
        <m:r>
          <w:rPr>
            <w:rFonts w:ascii="Cambria Math" w:eastAsia="仿宋_GB2312" w:hAnsi="Cambria Math" w:cs="Times New Roman" w:hint="eastAsia"/>
          </w:rPr>
          <m:t xml:space="preserve">=  </m:t>
        </m:r>
        <m:f>
          <m:fPr>
            <m:ctrlPr>
              <w:rPr>
                <w:rFonts w:ascii="Cambria Math" w:eastAsia="仿宋_GB2312" w:hAnsi="Cambria Math" w:cs="Times New Roman" w:hint="eastAsia"/>
                <w:i/>
              </w:rPr>
            </m:ctrlPr>
          </m:fPr>
          <m:num>
            <m:sSub>
              <m:sSubPr>
                <m:ctrlPr>
                  <w:rPr>
                    <w:rFonts w:ascii="Cambria Math" w:eastAsia="仿宋_GB2312" w:hAnsi="Cambria Math" w:cs="Times New Roman" w:hint="eastAsia"/>
                    <w:i/>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soil</m:t>
                </m:r>
              </m:sub>
            </m:sSub>
          </m:num>
          <m:den>
            <m:sSub>
              <m:sSubPr>
                <m:ctrlPr>
                  <w:rPr>
                    <w:rFonts w:ascii="Cambria Math" w:eastAsia="仿宋_GB2312" w:hAnsi="Cambria Math" w:cs="Times New Roman" w:hint="eastAsia"/>
                    <w:i/>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solid</m:t>
                </m:r>
              </m:sub>
            </m:sSub>
            <m:r>
              <w:rPr>
                <w:rFonts w:ascii="Cambria Math" w:eastAsia="仿宋_GB2312" w:hAnsi="Cambria Math" w:cs="Times New Roman" w:hint="eastAsia"/>
              </w:rPr>
              <m:t>×</m:t>
            </m:r>
            <m:sSub>
              <m:sSubPr>
                <m:ctrlPr>
                  <w:rPr>
                    <w:rFonts w:ascii="Cambria Math" w:eastAsia="仿宋_GB2312" w:hAnsi="Cambria Math" w:cs="Times New Roman" w:hint="eastAsia"/>
                    <w:i/>
                  </w:rPr>
                </m:ctrlPr>
              </m:sSubPr>
              <m:e>
                <m:r>
                  <w:rPr>
                    <w:rFonts w:ascii="Cambria Math" w:eastAsia="仿宋_GB2312" w:hAnsi="Cambria Math" w:cs="Times New Roman" w:hint="eastAsia"/>
                  </w:rPr>
                  <m:t>ρ</m:t>
                </m:r>
              </m:e>
              <m:sub>
                <m:r>
                  <m:rPr>
                    <m:sty m:val="p"/>
                  </m:rPr>
                  <w:rPr>
                    <w:rFonts w:ascii="Cambria Math" w:eastAsia="仿宋_GB2312" w:hAnsi="Cambria Math" w:cs="Times New Roman" w:hint="eastAsia"/>
                  </w:rPr>
                  <m:t>solid</m:t>
                </m:r>
              </m:sub>
            </m:sSub>
          </m:den>
        </m:f>
      </m:oMath>
    </w:p>
    <w:p w:rsidR="003C4FE5" w:rsidRPr="000E0C76" w:rsidRDefault="008D45DD" w:rsidP="000E0C76">
      <w:pPr>
        <w:pStyle w:val="affffff4"/>
        <w:rPr>
          <w:rFonts w:ascii="仿宋_GB2312" w:eastAsia="仿宋_GB2312" w:cs="Times New Roman"/>
        </w:rPr>
      </w:pPr>
      <w:r w:rsidRPr="000E0C76">
        <w:rPr>
          <w:rFonts w:ascii="仿宋_GB2312" w:eastAsia="仿宋_GB2312" w:cs="Times New Roman" w:hint="eastAsia"/>
        </w:rPr>
        <w:tab/>
      </w:r>
      <w:bookmarkStart w:id="1023" w:name="_Ref32842782"/>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25</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23"/>
    </w:p>
    <w:p w:rsidR="003C4FE5" w:rsidRPr="000E0C76" w:rsidRDefault="008D45DD" w:rsidP="000E0C76">
      <w:pPr>
        <w:snapToGrid w:val="0"/>
        <w:spacing w:line="360" w:lineRule="auto"/>
        <w:rPr>
          <w:rStyle w:val="16"/>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PEC</w:t>
      </w:r>
      <w:r w:rsidRPr="000E0C76">
        <w:rPr>
          <w:rFonts w:ascii="仿宋_GB2312" w:eastAsia="仿宋_GB2312" w:cs="Times New Roman" w:hint="eastAsia"/>
          <w:vertAlign w:val="subscript"/>
        </w:rPr>
        <w:t>soil.30.L</w:t>
      </w:r>
      <w:r w:rsidRPr="000E0C76">
        <w:rPr>
          <w:rFonts w:ascii="仿宋_GB2312" w:eastAsia="仿宋_GB2312" w:cs="Times New Roman" w:hint="eastAsia"/>
        </w:rPr>
        <w:t>——土壤中化学物质30d局部预测环境浓度，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adjustRightInd w:val="0"/>
        <w:snapToGrid w:val="0"/>
        <w:spacing w:line="360" w:lineRule="auto"/>
        <w:ind w:leftChars="300" w:left="1260" w:hangingChars="300" w:hanging="630"/>
        <w:rPr>
          <w:rStyle w:val="16"/>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soil.L</w:t>
      </w:r>
      <w:r w:rsidRPr="000E0C76">
        <w:rPr>
          <w:rFonts w:ascii="仿宋_GB2312" w:eastAsia="仿宋_GB2312" w:cs="Times New Roman" w:hint="eastAsia"/>
        </w:rPr>
        <w:t>(30)——污泥施用及大气沉降持续5年后，30 d内土壤中化学物质平均环境浓度，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_Ref32779434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23）</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adjustRightInd w:val="0"/>
        <w:snapToGrid w:val="0"/>
        <w:spacing w:line="360" w:lineRule="auto"/>
        <w:ind w:leftChars="300" w:left="1260" w:hangingChars="300" w:hanging="630"/>
        <w:rPr>
          <w:rFonts w:ascii="仿宋_GB2312" w:eastAsia="仿宋_GB2312" w:cs="Times New Roman"/>
          <w:bCs/>
          <w:color w:val="000000"/>
        </w:rPr>
      </w:pPr>
      <w:r w:rsidRPr="000E0C76">
        <w:rPr>
          <w:rFonts w:ascii="仿宋_GB2312" w:eastAsia="仿宋_GB2312" w:cs="Times New Roman" w:hint="eastAsia"/>
          <w:i/>
          <w:kern w:val="0"/>
        </w:rPr>
        <w:t>CONV</w:t>
      </w:r>
      <w:r w:rsidRPr="000E0C76">
        <w:rPr>
          <w:rFonts w:ascii="仿宋_GB2312" w:eastAsia="仿宋_GB2312" w:cs="Times New Roman" w:hint="eastAsia"/>
          <w:kern w:val="0"/>
          <w:vertAlign w:val="subscript"/>
        </w:rPr>
        <w:t>soil</w:t>
      </w:r>
      <w:r w:rsidRPr="000E0C76">
        <w:rPr>
          <w:rFonts w:ascii="仿宋_GB2312" w:eastAsia="仿宋_GB2312" w:cs="Times New Roman" w:hint="eastAsia"/>
          <w:kern w:val="0"/>
        </w:rPr>
        <w:t>——土壤湿重-干重转化系数，</w:t>
      </w:r>
      <w:r w:rsidRPr="000E0C76">
        <w:rPr>
          <w:rFonts w:ascii="仿宋_GB2312" w:eastAsia="仿宋_GB2312" w:cs="Times New Roman" w:hint="eastAsia"/>
          <w:kern w:val="0"/>
          <w:position w:val="3"/>
        </w:rPr>
        <w:t>kg</w:t>
      </w:r>
      <w:r w:rsidRPr="000E0C76">
        <w:rPr>
          <w:rFonts w:ascii="仿宋_GB2312" w:eastAsia="仿宋_GB2312" w:cs="Times New Roman" w:hint="eastAsia"/>
          <w:kern w:val="0"/>
          <w:vertAlign w:val="subscript"/>
        </w:rPr>
        <w:t>dwt</w:t>
      </w:r>
      <w:r w:rsidRPr="000E0C76">
        <w:rPr>
          <w:rFonts w:ascii="仿宋_GB2312" w:eastAsia="仿宋_GB2312" w:cs="Times New Roman" w:hint="eastAsia"/>
          <w:kern w:val="0"/>
          <w:position w:val="9"/>
        </w:rPr>
        <w:t>.</w:t>
      </w:r>
      <w:r w:rsidRPr="000E0C76">
        <w:rPr>
          <w:rFonts w:ascii="仿宋_GB2312" w:eastAsia="仿宋_GB2312" w:cs="Times New Roman" w:hint="eastAsia"/>
          <w:kern w:val="0"/>
          <w:position w:val="3"/>
        </w:rPr>
        <w:t>kg</w:t>
      </w:r>
      <w:r w:rsidRPr="000E0C76">
        <w:rPr>
          <w:rFonts w:ascii="仿宋_GB2312" w:eastAsia="仿宋_GB2312" w:cs="Times New Roman" w:hint="eastAsia"/>
          <w:kern w:val="0"/>
          <w:vertAlign w:val="subscript"/>
        </w:rPr>
        <w:t>wwt</w:t>
      </w:r>
      <w:r w:rsidRPr="000E0C76">
        <w:rPr>
          <w:rFonts w:ascii="仿宋_GB2312" w:eastAsia="仿宋_GB2312" w:cs="Times New Roman" w:hint="eastAsia"/>
          <w:kern w:val="0"/>
          <w:vertAlign w:val="superscript"/>
        </w:rPr>
        <w:t>-1</w:t>
      </w:r>
      <w:r w:rsidRPr="000E0C76">
        <w:rPr>
          <w:rFonts w:ascii="仿宋_GB2312" w:eastAsia="仿宋_GB2312" w:cs="Times New Roman" w:hint="eastAsia"/>
          <w:kern w:val="0"/>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_Ref32842782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25）</w:t>
      </w:r>
      <w:r w:rsidRPr="000E0C76">
        <w:rPr>
          <w:rFonts w:ascii="仿宋_GB2312" w:eastAsia="仿宋_GB2312" w:hint="eastAsia"/>
        </w:rPr>
        <w:fldChar w:fldCharType="end"/>
      </w:r>
      <w:r w:rsidRPr="000E0C76">
        <w:rPr>
          <w:rFonts w:ascii="仿宋_GB2312" w:eastAsia="仿宋_GB2312" w:cs="Times New Roman" w:hint="eastAsia"/>
          <w:bCs/>
          <w:color w:val="000000"/>
        </w:rPr>
        <w:t>：</w:t>
      </w:r>
    </w:p>
    <w:p w:rsidR="003C4FE5" w:rsidRPr="000E0C76" w:rsidRDefault="008D45DD" w:rsidP="000E0C76">
      <w:pPr>
        <w:adjustRightInd w:val="0"/>
        <w:snapToGrid w:val="0"/>
        <w:spacing w:line="360" w:lineRule="auto"/>
        <w:ind w:leftChars="300" w:left="1260" w:hangingChars="300" w:hanging="630"/>
        <w:jc w:val="left"/>
        <w:rPr>
          <w:rFonts w:ascii="仿宋_GB2312" w:eastAsia="仿宋_GB2312" w:cs="Times New Roman"/>
          <w:kern w:val="0"/>
        </w:rPr>
      </w:pPr>
      <w:r w:rsidRPr="000E0C76">
        <w:rPr>
          <w:rFonts w:ascii="仿宋_GB2312" w:eastAsia="仿宋_GB2312" w:cs="Times New Roman" w:hint="eastAsia"/>
          <w:i/>
        </w:rPr>
        <w:t>ρ</w:t>
      </w:r>
      <w:r w:rsidRPr="000E0C76">
        <w:rPr>
          <w:rFonts w:ascii="仿宋_GB2312" w:eastAsia="仿宋_GB2312" w:cs="Times New Roman" w:hint="eastAsia"/>
          <w:kern w:val="0"/>
          <w:vertAlign w:val="subscript"/>
        </w:rPr>
        <w:t>soil</w:t>
      </w:r>
      <w:r w:rsidRPr="000E0C76">
        <w:rPr>
          <w:rFonts w:ascii="仿宋_GB2312" w:eastAsia="仿宋_GB2312" w:cs="Times New Roman" w:hint="eastAsia"/>
          <w:kern w:val="0"/>
        </w:rPr>
        <w:t>——土壤密度，kg</w:t>
      </w:r>
      <w:r w:rsidRPr="000E0C76">
        <w:rPr>
          <w:rFonts w:ascii="仿宋_GB2312" w:eastAsia="仿宋_GB2312" w:cs="Times New Roman" w:hint="eastAsia"/>
          <w:kern w:val="0"/>
          <w:position w:val="9"/>
        </w:rPr>
        <w:t>.</w:t>
      </w:r>
      <w:r w:rsidRPr="000E0C76">
        <w:rPr>
          <w:rFonts w:ascii="仿宋_GB2312" w:eastAsia="仿宋_GB2312" w:cs="Times New Roman" w:hint="eastAsia"/>
          <w:kern w:val="0"/>
        </w:rPr>
        <w:t>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rPr>
        <w:t>，计算方法见</w:t>
      </w:r>
      <w:r w:rsidRPr="000E0C76">
        <w:rPr>
          <w:rFonts w:ascii="仿宋_GB2312" w:eastAsia="仿宋_GB2312" w:hint="eastAsia"/>
        </w:rPr>
        <w:fldChar w:fldCharType="begin"/>
      </w:r>
      <w:r w:rsidRPr="000E0C76">
        <w:rPr>
          <w:rFonts w:ascii="仿宋_GB2312" w:eastAsia="仿宋_GB2312" w:hint="eastAsia"/>
        </w:rPr>
        <w:instrText xml:space="preserve"> REF _Ref33459176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（C</w:t>
      </w:r>
      <w:r w:rsidR="00C41123" w:rsidRPr="000E0C76">
        <w:rPr>
          <w:rFonts w:ascii="仿宋_GB2312" w:eastAsia="仿宋_GB2312" w:cs="Times New Roman" w:hint="eastAsia"/>
        </w:rPr>
        <w:noBreakHyphen/>
        <w:t>3）</w:t>
      </w:r>
      <w:r w:rsidRPr="000E0C76">
        <w:rPr>
          <w:rFonts w:ascii="仿宋_GB2312" w:eastAsia="仿宋_GB2312" w:hint="eastAsia"/>
        </w:rPr>
        <w:fldChar w:fldCharType="end"/>
      </w:r>
      <w:r w:rsidRPr="000E0C76">
        <w:rPr>
          <w:rFonts w:ascii="仿宋_GB2312" w:eastAsia="仿宋_GB2312" w:cs="Times New Roman" w:hint="eastAsia"/>
          <w:kern w:val="0"/>
        </w:rPr>
        <w:t>；</w:t>
      </w:r>
    </w:p>
    <w:p w:rsidR="003C4FE5" w:rsidRPr="000E0C76" w:rsidRDefault="008D45DD" w:rsidP="000E0C76">
      <w:pPr>
        <w:widowControl/>
        <w:adjustRightInd w:val="0"/>
        <w:snapToGrid w:val="0"/>
        <w:spacing w:line="360" w:lineRule="auto"/>
        <w:ind w:leftChars="300" w:left="1260" w:hangingChars="300" w:hanging="630"/>
        <w:rPr>
          <w:rFonts w:ascii="仿宋_GB2312" w:eastAsia="仿宋_GB2312" w:cs="Times New Roman"/>
          <w:kern w:val="0"/>
        </w:rPr>
      </w:pPr>
      <w:r w:rsidRPr="000E0C76">
        <w:rPr>
          <w:rFonts w:ascii="仿宋_GB2312" w:eastAsia="仿宋_GB2312" w:cs="Times New Roman" w:hint="eastAsia"/>
          <w:i/>
          <w:kern w:val="0"/>
        </w:rPr>
        <w:t>F</w:t>
      </w:r>
      <w:r w:rsidRPr="000E0C76">
        <w:rPr>
          <w:rFonts w:ascii="仿宋_GB2312" w:eastAsia="仿宋_GB2312" w:cs="Times New Roman" w:hint="eastAsia"/>
          <w:kern w:val="0"/>
          <w:vertAlign w:val="subscript"/>
        </w:rPr>
        <w:t>soild</w:t>
      </w:r>
      <w:r w:rsidRPr="000E0C76">
        <w:rPr>
          <w:rFonts w:ascii="仿宋_GB2312" w:eastAsia="仿宋_GB2312" w:cs="Times New Roman" w:hint="eastAsia"/>
          <w:kern w:val="0"/>
        </w:rPr>
        <w:t>——土壤中固体的体积分数，m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position w:val="9"/>
        </w:rPr>
        <w:t>.</w:t>
      </w:r>
      <w:r w:rsidRPr="000E0C76">
        <w:rPr>
          <w:rFonts w:ascii="仿宋_GB2312" w:eastAsia="仿宋_GB2312" w:cs="Times New Roman" w:hint="eastAsia"/>
          <w:kern w:val="0"/>
        </w:rPr>
        <w:t>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rPr>
        <w:t>，推荐值见表B.2；</w:t>
      </w:r>
    </w:p>
    <w:p w:rsidR="003C4FE5" w:rsidRPr="000E0C76" w:rsidRDefault="008D45DD" w:rsidP="000E0C76">
      <w:pPr>
        <w:widowControl/>
        <w:adjustRightInd w:val="0"/>
        <w:snapToGrid w:val="0"/>
        <w:spacing w:line="360" w:lineRule="auto"/>
        <w:ind w:leftChars="300" w:left="1260" w:hangingChars="300" w:hanging="630"/>
        <w:rPr>
          <w:rFonts w:ascii="仿宋_GB2312" w:eastAsia="仿宋_GB2312" w:cs="Times New Roman"/>
          <w:kern w:val="0"/>
        </w:rPr>
      </w:pPr>
      <w:r w:rsidRPr="000E0C76">
        <w:rPr>
          <w:rFonts w:ascii="仿宋_GB2312" w:eastAsia="仿宋_GB2312" w:cs="Times New Roman" w:hint="eastAsia"/>
          <w:i/>
        </w:rPr>
        <w:t>ρ</w:t>
      </w:r>
      <w:r w:rsidRPr="000E0C76">
        <w:rPr>
          <w:rFonts w:ascii="仿宋_GB2312" w:eastAsia="仿宋_GB2312" w:cs="Times New Roman" w:hint="eastAsia"/>
          <w:kern w:val="0"/>
          <w:vertAlign w:val="subscript"/>
        </w:rPr>
        <w:t>soild</w:t>
      </w:r>
      <w:r w:rsidRPr="000E0C76">
        <w:rPr>
          <w:rFonts w:ascii="仿宋_GB2312" w:eastAsia="仿宋_GB2312" w:cs="Times New Roman" w:hint="eastAsia"/>
          <w:kern w:val="0"/>
        </w:rPr>
        <w:t>——固体密度，kg</w:t>
      </w:r>
      <w:r w:rsidRPr="000E0C76">
        <w:rPr>
          <w:rFonts w:ascii="仿宋_GB2312" w:eastAsia="仿宋_GB2312" w:cs="Times New Roman" w:hint="eastAsia"/>
          <w:kern w:val="0"/>
          <w:vertAlign w:val="subscript"/>
        </w:rPr>
        <w:t>dwt</w:t>
      </w:r>
      <w:r w:rsidRPr="000E0C76">
        <w:rPr>
          <w:rFonts w:ascii="仿宋_GB2312" w:eastAsia="仿宋_GB2312" w:cs="Times New Roman" w:hint="eastAsia"/>
          <w:kern w:val="0"/>
          <w:position w:val="9"/>
        </w:rPr>
        <w:t>.</w:t>
      </w:r>
      <w:r w:rsidRPr="000E0C76">
        <w:rPr>
          <w:rFonts w:ascii="仿宋_GB2312" w:eastAsia="仿宋_GB2312" w:cs="Times New Roman" w:hint="eastAsia"/>
          <w:kern w:val="0"/>
        </w:rPr>
        <w:t>m</w:t>
      </w:r>
      <w:r w:rsidRPr="000E0C76">
        <w:rPr>
          <w:rFonts w:ascii="仿宋_GB2312" w:eastAsia="仿宋_GB2312" w:cs="Times New Roman" w:hint="eastAsia"/>
          <w:kern w:val="0"/>
          <w:vertAlign w:val="superscript"/>
        </w:rPr>
        <w:t>-3</w:t>
      </w:r>
      <w:r w:rsidRPr="000E0C76">
        <w:rPr>
          <w:rFonts w:ascii="仿宋_GB2312" w:eastAsia="仿宋_GB2312" w:cs="Times New Roman" w:hint="eastAsia"/>
          <w:kern w:val="0"/>
        </w:rPr>
        <w:t>，推荐值见表B.2。</w:t>
      </w:r>
    </w:p>
    <w:p w:rsidR="003C4FE5" w:rsidRPr="000E0C76" w:rsidRDefault="008D45DD" w:rsidP="000E0C76">
      <w:pPr>
        <w:snapToGrid w:val="0"/>
        <w:spacing w:line="360" w:lineRule="auto"/>
        <w:ind w:firstLineChars="200" w:firstLine="420"/>
        <w:rPr>
          <w:rFonts w:ascii="仿宋_GB2312" w:eastAsia="仿宋_GB2312" w:cs="Times New Roman"/>
        </w:rPr>
      </w:pPr>
      <w:r w:rsidRPr="000E0C76">
        <w:rPr>
          <w:rFonts w:ascii="仿宋_GB2312" w:eastAsia="仿宋_GB2312" w:cs="Times New Roman" w:hint="eastAsia"/>
        </w:rPr>
        <w:t>（7）</w:t>
      </w:r>
      <w:r w:rsidRPr="000E0C76">
        <w:rPr>
          <w:rStyle w:val="16"/>
          <w:rFonts w:ascii="仿宋_GB2312" w:eastAsia="仿宋_GB2312" w:cs="Times New Roman" w:hint="eastAsia"/>
          <w:lang w:val="de-DE"/>
        </w:rPr>
        <w:t>土壤180 d局部预测环境浓度（</w:t>
      </w:r>
      <w:r w:rsidRPr="000E0C76">
        <w:rPr>
          <w:rStyle w:val="16"/>
          <w:rFonts w:ascii="仿宋_GB2312" w:eastAsia="仿宋_GB2312" w:cs="Times New Roman" w:hint="eastAsia"/>
          <w:i/>
          <w:lang w:val="de-DE"/>
        </w:rPr>
        <w:t>PE</w:t>
      </w:r>
      <w:r w:rsidRPr="000E0C76">
        <w:rPr>
          <w:rFonts w:ascii="仿宋_GB2312" w:eastAsia="仿宋_GB2312" w:cs="Times New Roman" w:hint="eastAsia"/>
          <w:i/>
        </w:rPr>
        <w:t>C</w:t>
      </w:r>
      <w:r w:rsidRPr="000E0C76">
        <w:rPr>
          <w:rFonts w:ascii="仿宋_GB2312" w:eastAsia="仿宋_GB2312" w:cs="Times New Roman" w:hint="eastAsia"/>
          <w:vertAlign w:val="subscript"/>
        </w:rPr>
        <w:t>soil.180.L</w:t>
      </w:r>
      <w:r w:rsidRPr="000E0C76">
        <w:rPr>
          <w:rStyle w:val="16"/>
          <w:rFonts w:ascii="仿宋_GB2312" w:eastAsia="仿宋_GB2312" w:cs="Times New Roman" w:hint="eastAsia"/>
          <w:lang w:val="de-DE"/>
        </w:rPr>
        <w:t>）为</w:t>
      </w:r>
      <w:r w:rsidRPr="000E0C76">
        <w:rPr>
          <w:rFonts w:ascii="仿宋_GB2312" w:eastAsia="仿宋_GB2312" w:cs="Times New Roman" w:hint="eastAsia"/>
        </w:rPr>
        <w:t>污泥施用及大气沉降持续5年后，180 d内土壤中化学物质的平均浓度：</w:t>
      </w:r>
    </w:p>
    <w:p w:rsidR="003C4FE5" w:rsidRPr="000E0C76" w:rsidRDefault="008D45DD" w:rsidP="000E0C76">
      <w:pPr>
        <w:pStyle w:val="affffff4"/>
        <w:rPr>
          <w:rFonts w:ascii="仿宋_GB2312" w:eastAsia="仿宋_GB2312" w:cs="Times New Roman"/>
          <w:vanish/>
          <w:specVanish/>
        </w:rPr>
      </w:pPr>
      <w:r w:rsidRPr="000E0C76">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soil.</m:t>
            </m:r>
            <m:r>
              <w:rPr>
                <w:rFonts w:ascii="Cambria Math" w:eastAsia="仿宋_GB2312" w:hAnsi="Cambria Math" w:cs="Times New Roman" w:hint="eastAsia"/>
              </w:rPr>
              <m:t>180.</m:t>
            </m:r>
            <m:r>
              <m:rPr>
                <m:sty m:val="p"/>
              </m:rPr>
              <w:rPr>
                <w:rFonts w:ascii="Cambria Math" w:eastAsia="仿宋_GB2312" w:hAnsi="Cambria Math" w:cs="Times New Roman" w:hint="eastAsia"/>
              </w:rPr>
              <m:t>L</m:t>
            </m:r>
          </m:sub>
        </m:sSub>
        <m: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soil.L</m:t>
            </m:r>
          </m:sub>
        </m:sSub>
        <m:d>
          <m:dPr>
            <m:ctrlPr>
              <w:rPr>
                <w:rFonts w:ascii="Cambria Math" w:eastAsia="仿宋_GB2312" w:hAnsi="Cambria Math" w:cs="Times New Roman" w:hint="eastAsia"/>
              </w:rPr>
            </m:ctrlPr>
          </m:dPr>
          <m:e>
            <m:r>
              <w:rPr>
                <w:rFonts w:ascii="Cambria Math" w:eastAsia="仿宋_GB2312" w:hAnsi="Cambria Math" w:cs="Times New Roman" w:hint="eastAsia"/>
              </w:rPr>
              <m:t>180</m:t>
            </m:r>
          </m:e>
        </m:d>
        <m:r>
          <w:rPr>
            <w:rFonts w:ascii="Cambria Math" w:eastAsia="仿宋_GB2312" w:hAnsi="Cambria Math" w:hint="eastAsia"/>
          </w:rPr>
          <m:t>+</m:t>
        </m:r>
        <m:sSub>
          <m:sSubPr>
            <m:ctrlPr>
              <w:rPr>
                <w:rFonts w:ascii="Cambria Math" w:eastAsia="仿宋_GB2312" w:hAnsi="Cambria Math" w:hint="eastAsia"/>
                <w:i/>
              </w:rPr>
            </m:ctrlPr>
          </m:sSubPr>
          <m:e>
            <m:r>
              <w:rPr>
                <w:rFonts w:ascii="Cambria Math" w:eastAsia="仿宋_GB2312" w:hAnsi="Cambria Math" w:hint="eastAsia"/>
              </w:rPr>
              <m:t>PEC</m:t>
            </m:r>
          </m:e>
          <m:sub>
            <m:r>
              <m:rPr>
                <m:sty m:val="p"/>
              </m:rPr>
              <w:rPr>
                <w:rFonts w:ascii="Cambria Math" w:eastAsia="仿宋_GB2312" w:hAnsi="Cambria Math" w:hint="eastAsia"/>
              </w:rPr>
              <m:t>soil.R</m:t>
            </m:r>
          </m:sub>
        </m:sSub>
      </m:oMath>
    </w:p>
    <w:p w:rsidR="003C4FE5" w:rsidRPr="000E0C76" w:rsidRDefault="008D45DD" w:rsidP="000E0C76">
      <w:pPr>
        <w:pStyle w:val="affffff4"/>
        <w:keepNext/>
        <w:rPr>
          <w:rFonts w:ascii="仿宋_GB2312" w:eastAsia="仿宋_GB2312" w:cs="Times New Roman"/>
        </w:rPr>
      </w:pPr>
      <w:r w:rsidRPr="000E0C76">
        <w:rPr>
          <w:rFonts w:ascii="仿宋_GB2312" w:eastAsia="仿宋_GB2312" w:cs="Times New Roman" w:hint="eastAsia"/>
        </w:rPr>
        <w:tab/>
      </w:r>
      <w:bookmarkStart w:id="1024" w:name="_Ref33447226"/>
      <w:r w:rsidRPr="000E0C76">
        <w:rPr>
          <w:rFonts w:ascii="仿宋_GB2312" w:eastAsia="仿宋_GB2312" w:cs="Times New Roman" w:hint="eastAsia"/>
        </w:rPr>
        <w:t>（</w:t>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STYLEREF 7 \s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E</w:t>
      </w:r>
      <w:r w:rsidRPr="000E0C76">
        <w:rPr>
          <w:rFonts w:ascii="仿宋_GB2312" w:eastAsia="仿宋_GB2312" w:cs="Times New Roman" w:hint="eastAsia"/>
        </w:rPr>
        <w:fldChar w:fldCharType="end"/>
      </w:r>
      <w:r w:rsidRPr="000E0C76">
        <w:rPr>
          <w:rFonts w:ascii="仿宋_GB2312" w:eastAsia="仿宋_GB2312" w:cs="Times New Roman" w:hint="eastAsia"/>
        </w:rPr>
        <w:noBreakHyphen/>
      </w:r>
      <w:r w:rsidRPr="000E0C76">
        <w:rPr>
          <w:rFonts w:ascii="仿宋_GB2312" w:eastAsia="仿宋_GB2312" w:cs="Times New Roman" w:hint="eastAsia"/>
        </w:rPr>
        <w:fldChar w:fldCharType="begin"/>
      </w:r>
      <w:r w:rsidRPr="000E0C76">
        <w:rPr>
          <w:rFonts w:ascii="仿宋_GB2312" w:eastAsia="仿宋_GB2312" w:cs="Times New Roman" w:hint="eastAsia"/>
        </w:rPr>
        <w:instrText xml:space="preserve"> SEQ 公式 \* ARABIC \s 7 </w:instrText>
      </w:r>
      <w:r w:rsidRPr="000E0C76">
        <w:rPr>
          <w:rFonts w:ascii="仿宋_GB2312" w:eastAsia="仿宋_GB2312" w:cs="Times New Roman" w:hint="eastAsia"/>
        </w:rPr>
        <w:fldChar w:fldCharType="separate"/>
      </w:r>
      <w:r w:rsidR="00C41123" w:rsidRPr="000E0C76">
        <w:rPr>
          <w:rFonts w:ascii="仿宋_GB2312" w:eastAsia="仿宋_GB2312" w:cs="Times New Roman" w:hint="eastAsia"/>
          <w:noProof/>
        </w:rPr>
        <w:t>26</w:t>
      </w:r>
      <w:r w:rsidRPr="000E0C76">
        <w:rPr>
          <w:rFonts w:ascii="仿宋_GB2312" w:eastAsia="仿宋_GB2312" w:cs="Times New Roman" w:hint="eastAsia"/>
        </w:rPr>
        <w:fldChar w:fldCharType="end"/>
      </w:r>
      <w:r w:rsidRPr="000E0C76">
        <w:rPr>
          <w:rFonts w:ascii="仿宋_GB2312" w:eastAsia="仿宋_GB2312" w:cs="Times New Roman" w:hint="eastAsia"/>
        </w:rPr>
        <w:t>）</w:t>
      </w:r>
      <w:bookmarkEnd w:id="1024"/>
    </w:p>
    <w:p w:rsidR="003C4FE5" w:rsidRPr="000E0C76" w:rsidRDefault="008D45DD" w:rsidP="000E0C76">
      <w:pPr>
        <w:snapToGrid w:val="0"/>
        <w:spacing w:line="360" w:lineRule="auto"/>
        <w:ind w:left="1260" w:hangingChars="600" w:hanging="1260"/>
        <w:rPr>
          <w:rFonts w:ascii="仿宋_GB2312" w:eastAsia="仿宋_GB2312" w:cs="Times New Roman"/>
        </w:rPr>
      </w:pPr>
      <w:r w:rsidRPr="000E0C76">
        <w:rPr>
          <w:rFonts w:ascii="仿宋_GB2312" w:eastAsia="仿宋_GB2312" w:cs="Times New Roman" w:hint="eastAsia"/>
        </w:rPr>
        <w:t>式中：</w:t>
      </w:r>
      <w:r w:rsidRPr="000E0C76">
        <w:rPr>
          <w:rFonts w:ascii="仿宋_GB2312" w:eastAsia="仿宋_GB2312" w:cs="Times New Roman" w:hint="eastAsia"/>
          <w:i/>
        </w:rPr>
        <w:t>PEC</w:t>
      </w:r>
      <w:r w:rsidRPr="000E0C76">
        <w:rPr>
          <w:rFonts w:ascii="仿宋_GB2312" w:eastAsia="仿宋_GB2312" w:cs="Times New Roman" w:hint="eastAsia"/>
          <w:vertAlign w:val="subscript"/>
        </w:rPr>
        <w:t>soil.180.L</w:t>
      </w:r>
      <w:r w:rsidRPr="000E0C76">
        <w:rPr>
          <w:rFonts w:ascii="仿宋_GB2312" w:eastAsia="仿宋_GB2312" w:cs="Times New Roman" w:hint="eastAsia"/>
        </w:rPr>
        <w:t>——土壤中化学物质180d局部预测环境浓度（以湿重计），</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Style w:val="16"/>
          <w:rFonts w:ascii="仿宋_GB2312" w:eastAsia="仿宋_GB2312" w:cs="Times New Roman"/>
        </w:rPr>
      </w:pPr>
      <w:r w:rsidRPr="000E0C76">
        <w:rPr>
          <w:rFonts w:ascii="仿宋_GB2312" w:eastAsia="仿宋_GB2312" w:cs="Times New Roman" w:hint="eastAsia"/>
          <w:i/>
        </w:rPr>
        <w:t>C</w:t>
      </w:r>
      <w:r w:rsidRPr="000E0C76">
        <w:rPr>
          <w:rFonts w:ascii="仿宋_GB2312" w:eastAsia="仿宋_GB2312" w:cs="Times New Roman" w:hint="eastAsia"/>
          <w:vertAlign w:val="subscript"/>
        </w:rPr>
        <w:t>soil.L</w:t>
      </w:r>
      <w:r w:rsidRPr="000E0C76">
        <w:rPr>
          <w:rFonts w:ascii="仿宋_GB2312" w:eastAsia="仿宋_GB2312" w:cs="Times New Roman" w:hint="eastAsia"/>
        </w:rPr>
        <w:t>(180)——污泥施用及大气沉降持续5年后，180 d内土壤中化学物质平均环境浓度，</w:t>
      </w:r>
      <w:r w:rsidRPr="000E0C76">
        <w:rPr>
          <w:rStyle w:val="16"/>
          <w:rFonts w:ascii="仿宋_GB2312" w:eastAsia="仿宋_GB2312" w:cs="Times New Roman" w:hint="eastAsia"/>
        </w:rPr>
        <w:t>mg·kg</w:t>
      </w:r>
      <w:r w:rsidRPr="000E0C76">
        <w:rPr>
          <w:rStyle w:val="16"/>
          <w:rFonts w:ascii="仿宋_GB2312" w:eastAsia="仿宋_GB2312" w:cs="Times New Roman" w:hint="eastAsia"/>
          <w:vertAlign w:val="superscript"/>
        </w:rPr>
        <w:t>-1</w:t>
      </w:r>
      <w:r w:rsidRPr="000E0C76">
        <w:rPr>
          <w:rStyle w:val="16"/>
          <w:rFonts w:ascii="仿宋_GB2312" w:eastAsia="仿宋_GB2312" w:cs="Times New Roman" w:hint="eastAsia"/>
        </w:rPr>
        <w:t>，计算方法见公式</w:t>
      </w:r>
      <w:r w:rsidRPr="000E0C76">
        <w:rPr>
          <w:rFonts w:ascii="仿宋_GB2312" w:eastAsia="仿宋_GB2312" w:hint="eastAsia"/>
        </w:rPr>
        <w:fldChar w:fldCharType="begin"/>
      </w:r>
      <w:r w:rsidRPr="000E0C76">
        <w:rPr>
          <w:rFonts w:ascii="仿宋_GB2312" w:eastAsia="仿宋_GB2312" w:hint="eastAsia"/>
        </w:rPr>
        <w:instrText xml:space="preserve"> REF _Ref32779434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rPr>
        <w:t>（E</w:t>
      </w:r>
      <w:r w:rsidR="00C41123" w:rsidRPr="000E0C76">
        <w:rPr>
          <w:rFonts w:ascii="仿宋_GB2312" w:eastAsia="仿宋_GB2312" w:cs="Times New Roman" w:hint="eastAsia"/>
        </w:rPr>
        <w:noBreakHyphen/>
        <w:t>23）</w:t>
      </w:r>
      <w:r w:rsidRPr="000E0C76">
        <w:rPr>
          <w:rFonts w:ascii="仿宋_GB2312" w:eastAsia="仿宋_GB2312" w:hint="eastAsia"/>
        </w:rPr>
        <w:fldChar w:fldCharType="end"/>
      </w:r>
      <w:r w:rsidRPr="000E0C76">
        <w:rPr>
          <w:rStyle w:val="16"/>
          <w:rFonts w:ascii="仿宋_GB2312" w:eastAsia="仿宋_GB2312" w:cs="Times New Roman" w:hint="eastAsia"/>
        </w:rPr>
        <w:t>；</w:t>
      </w:r>
    </w:p>
    <w:p w:rsidR="003C4FE5" w:rsidRPr="000E0C76" w:rsidRDefault="008D45DD" w:rsidP="000E0C76">
      <w:pPr>
        <w:snapToGrid w:val="0"/>
        <w:spacing w:line="360" w:lineRule="auto"/>
        <w:ind w:leftChars="300" w:left="1260" w:hangingChars="300" w:hanging="630"/>
        <w:rPr>
          <w:rFonts w:ascii="仿宋_GB2312" w:eastAsia="仿宋_GB2312" w:cs="Times New Roman"/>
          <w:kern w:val="0"/>
        </w:rPr>
      </w:pPr>
      <w:r w:rsidRPr="000E0C76">
        <w:rPr>
          <w:rFonts w:ascii="仿宋_GB2312" w:eastAsia="仿宋_GB2312" w:hint="eastAsia"/>
          <w:i/>
        </w:rPr>
        <w:t>PEC</w:t>
      </w:r>
      <w:r w:rsidRPr="000E0C76">
        <w:rPr>
          <w:rFonts w:ascii="仿宋_GB2312" w:eastAsia="仿宋_GB2312" w:hint="eastAsia"/>
          <w:vertAlign w:val="subscript"/>
        </w:rPr>
        <w:t>soil.R</w:t>
      </w:r>
      <w:r w:rsidRPr="000E0C76">
        <w:rPr>
          <w:rFonts w:ascii="仿宋_GB2312" w:eastAsia="仿宋_GB2312" w:hint="eastAsia"/>
        </w:rPr>
        <w:t>——土壤中化学物质区域预测环境浓度，</w:t>
      </w:r>
      <w:r w:rsidRPr="000E0C76">
        <w:rPr>
          <w:rStyle w:val="16"/>
          <w:rFonts w:ascii="仿宋_GB2312" w:eastAsia="仿宋_GB2312" w:hint="eastAsia"/>
        </w:rPr>
        <w:t>mg·kg</w:t>
      </w:r>
      <w:r w:rsidRPr="000E0C76">
        <w:rPr>
          <w:rStyle w:val="16"/>
          <w:rFonts w:ascii="仿宋_GB2312" w:eastAsia="仿宋_GB2312" w:hint="eastAsia"/>
          <w:vertAlign w:val="superscript"/>
        </w:rPr>
        <w:t>-1</w:t>
      </w:r>
      <w:r w:rsidRPr="000E0C76">
        <w:rPr>
          <w:rFonts w:ascii="仿宋_GB2312" w:eastAsia="仿宋_GB2312" w:cs="Times New Roman" w:hint="eastAsia"/>
          <w:kern w:val="0"/>
        </w:rPr>
        <w:t>。</w:t>
      </w:r>
    </w:p>
    <w:p w:rsidR="003C4FE5" w:rsidRPr="000E0C76" w:rsidRDefault="008D45DD" w:rsidP="000E0C76">
      <w:pPr>
        <w:snapToGrid w:val="0"/>
        <w:spacing w:line="360" w:lineRule="auto"/>
        <w:ind w:firstLineChars="200" w:firstLine="420"/>
        <w:rPr>
          <w:rFonts w:ascii="仿宋_GB2312" w:eastAsia="仿宋_GB2312" w:cs="Times New Roman"/>
          <w:i/>
          <w:kern w:val="0"/>
        </w:rPr>
      </w:pPr>
      <w:r w:rsidRPr="000E0C76">
        <w:rPr>
          <w:rFonts w:ascii="仿宋_GB2312" w:eastAsia="仿宋_GB2312" w:cs="Times New Roman" w:hint="eastAsia"/>
          <w:kern w:val="0"/>
        </w:rPr>
        <w:lastRenderedPageBreak/>
        <w:t>（8）土壤孔隙水局部预测环境浓度（</w:t>
      </w:r>
      <w:r w:rsidRPr="000E0C76">
        <w:rPr>
          <w:rFonts w:ascii="仿宋_GB2312" w:eastAsia="仿宋_GB2312" w:cs="Times New Roman" w:hint="eastAsia"/>
          <w:i/>
          <w:kern w:val="0"/>
        </w:rPr>
        <w:t>PEC</w:t>
      </w:r>
      <w:r w:rsidRPr="000E0C76">
        <w:rPr>
          <w:rFonts w:ascii="仿宋_GB2312" w:eastAsia="仿宋_GB2312" w:cs="Times New Roman" w:hint="eastAsia"/>
          <w:kern w:val="0"/>
          <w:vertAlign w:val="subscript"/>
        </w:rPr>
        <w:t>soil.porew.L</w:t>
      </w:r>
      <w:r w:rsidRPr="000E0C76">
        <w:rPr>
          <w:rFonts w:ascii="仿宋_GB2312" w:eastAsia="仿宋_GB2312" w:cs="Times New Roman" w:hint="eastAsia"/>
          <w:kern w:val="0"/>
        </w:rPr>
        <w:t>）</w:t>
      </w:r>
      <w:r w:rsidRPr="000E0C76">
        <w:rPr>
          <w:rFonts w:ascii="仿宋_GB2312" w:eastAsia="仿宋_GB2312" w:cs="Times New Roman" w:hint="eastAsia"/>
        </w:rPr>
        <w:t>：</w:t>
      </w:r>
    </w:p>
    <w:p w:rsidR="003C4FE5" w:rsidRPr="000E0C76" w:rsidRDefault="008D45DD" w:rsidP="000E0C76">
      <w:pPr>
        <w:pStyle w:val="affffff4"/>
        <w:rPr>
          <w:rFonts w:ascii="仿宋_GB2312" w:eastAsia="仿宋_GB2312" w:cs="Times New Roman"/>
          <w:vanish/>
          <w:lang w:val="de-DE"/>
          <w:specVanish/>
        </w:rPr>
      </w:pPr>
      <w:r w:rsidRPr="000E0C76">
        <w:rPr>
          <w:rFonts w:ascii="仿宋_GB2312" w:eastAsia="仿宋_GB2312" w:cs="Times New Roman" w:hint="eastAsia"/>
          <w:lang w:val="de-DE"/>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lang w:val="de-DE"/>
              </w:rPr>
              <m:t>PEC</m:t>
            </m:r>
          </m:e>
          <m:sub>
            <m:r>
              <m:rPr>
                <m:sty m:val="p"/>
              </m:rPr>
              <w:rPr>
                <w:rFonts w:ascii="Cambria Math" w:eastAsia="仿宋_GB2312" w:hAnsi="Cambria Math" w:cs="Times New Roman" w:hint="eastAsia"/>
                <w:lang w:val="de-DE"/>
              </w:rPr>
              <m:t>soil.porew.L</m:t>
            </m:r>
          </m:sub>
        </m:sSub>
        <m:r>
          <m:rPr>
            <m:sty m:val="p"/>
          </m:rPr>
          <w:rPr>
            <w:rFonts w:ascii="Cambria Math" w:eastAsia="仿宋_GB2312" w:hAnsi="Cambria Math" w:cs="Times New Roman" w:hint="eastAsia"/>
            <w:lang w:val="de-DE"/>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lang w:val="de-DE"/>
                  </w:rPr>
                  <m:t>soil.180.L</m:t>
                </m:r>
              </m:sub>
            </m:sSub>
            <m:r>
              <m:rPr>
                <m:sty m:val="p"/>
              </m:rPr>
              <w:rPr>
                <w:rFonts w:ascii="Cambria Math" w:eastAsia="仿宋_GB2312" w:hAnsi="Cambria Math" w:cs="Times New Roman" w:hint="eastAsia"/>
                <w:lang w:val="de-DE"/>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RHO</m:t>
                </m:r>
              </m:e>
              <m:sub>
                <m:r>
                  <m:rPr>
                    <m:sty m:val="p"/>
                  </m:rPr>
                  <w:rPr>
                    <w:rFonts w:ascii="Cambria Math" w:eastAsia="仿宋_GB2312" w:hAnsi="Cambria Math" w:cs="Times New Roman" w:hint="eastAsia"/>
                    <w:lang w:val="de-DE"/>
                  </w:rPr>
                  <m:t>soil</m:t>
                </m:r>
              </m:sub>
            </m:sSub>
          </m:num>
          <m:den>
            <m:sSub>
              <m:sSubPr>
                <m:ctrlPr>
                  <w:rPr>
                    <w:rFonts w:ascii="Cambria Math" w:eastAsia="仿宋_GB2312" w:hAnsi="Cambria Math" w:cs="Times New Roman" w:hint="eastAsia"/>
                  </w:rPr>
                </m:ctrlPr>
              </m:sSubPr>
              <m:e>
                <m:r>
                  <w:rPr>
                    <w:rFonts w:ascii="Cambria Math" w:eastAsia="仿宋_GB2312" w:hAnsi="Cambria Math" w:cs="Times New Roman" w:hint="eastAsia"/>
                  </w:rPr>
                  <m:t>K</m:t>
                </m:r>
              </m:e>
              <m:sub>
                <m:r>
                  <m:rPr>
                    <m:sty m:val="p"/>
                  </m:rPr>
                  <w:rPr>
                    <w:rFonts w:ascii="Cambria Math" w:eastAsia="仿宋_GB2312" w:hAnsi="Cambria Math" w:cs="Times New Roman" w:hint="eastAsia"/>
                    <w:lang w:val="de-DE"/>
                  </w:rPr>
                  <m:t>soil</m:t>
                </m:r>
                <m:r>
                  <m:rPr>
                    <m:sty m:val="p"/>
                  </m:rPr>
                  <w:rPr>
                    <w:rFonts w:ascii="微软雅黑" w:eastAsia="微软雅黑" w:hAnsi="微软雅黑" w:cs="微软雅黑" w:hint="eastAsia"/>
                    <w:lang w:val="de-DE"/>
                  </w:rPr>
                  <m:t>-</m:t>
                </m:r>
                <m:r>
                  <m:rPr>
                    <m:sty m:val="p"/>
                  </m:rPr>
                  <w:rPr>
                    <w:rFonts w:ascii="Cambria Math" w:eastAsia="仿宋_GB2312" w:hAnsi="Cambria Math" w:cs="Times New Roman" w:hint="eastAsia"/>
                    <w:lang w:val="de-DE"/>
                  </w:rPr>
                  <m:t>water</m:t>
                </m:r>
              </m:sub>
            </m:sSub>
            <m:r>
              <m:rPr>
                <m:sty m:val="p"/>
              </m:rPr>
              <w:rPr>
                <w:rFonts w:ascii="Cambria Math" w:eastAsia="仿宋_GB2312" w:hAnsi="Cambria Math" w:cs="Times New Roman" w:hint="eastAsia"/>
                <w:lang w:val="de-DE"/>
              </w:rPr>
              <m:t>×</m:t>
            </m:r>
            <m:r>
              <m:rPr>
                <m:sty m:val="p"/>
              </m:rPr>
              <w:rPr>
                <w:rFonts w:ascii="Cambria Math" w:eastAsia="仿宋_GB2312" w:hAnsi="Cambria Math" w:cs="Times New Roman" w:hint="eastAsia"/>
                <w:lang w:val="de-DE"/>
              </w:rPr>
              <m:t>1000</m:t>
            </m:r>
          </m:den>
        </m:f>
      </m:oMath>
    </w:p>
    <w:p w:rsidR="003C4FE5" w:rsidRPr="000E0C76" w:rsidRDefault="008D45DD" w:rsidP="000E0C76">
      <w:pPr>
        <w:pStyle w:val="affffff4"/>
        <w:rPr>
          <w:rFonts w:ascii="仿宋_GB2312" w:eastAsia="仿宋_GB2312" w:cs="Times New Roman"/>
          <w:lang w:val="de-DE"/>
        </w:rPr>
      </w:pPr>
      <w:r w:rsidRPr="000E0C76">
        <w:rPr>
          <w:rFonts w:ascii="仿宋_GB2312" w:eastAsia="仿宋_GB2312" w:cs="Times New Roman" w:hint="eastAsia"/>
          <w:lang w:val="de-DE"/>
        </w:rPr>
        <w:tab/>
      </w:r>
      <w:bookmarkStart w:id="1025" w:name="_Ref33621738"/>
      <w:r w:rsidRPr="000E0C76">
        <w:rPr>
          <w:rFonts w:ascii="仿宋_GB2312" w:eastAsia="仿宋_GB2312" w:cs="Times New Roman" w:hint="eastAsia"/>
          <w:lang w:val="de-DE"/>
        </w:rPr>
        <w:t>（</w:t>
      </w:r>
      <w:r w:rsidRPr="000E0C76">
        <w:rPr>
          <w:rFonts w:ascii="仿宋_GB2312" w:eastAsia="仿宋_GB2312" w:cs="Times New Roman" w:hint="eastAsia"/>
          <w:lang w:val="de-DE"/>
        </w:rPr>
        <w:fldChar w:fldCharType="begin"/>
      </w:r>
      <w:r w:rsidRPr="000E0C76">
        <w:rPr>
          <w:rFonts w:ascii="仿宋_GB2312" w:eastAsia="仿宋_GB2312" w:cs="Times New Roman" w:hint="eastAsia"/>
          <w:lang w:val="de-DE"/>
        </w:rPr>
        <w:instrText xml:space="preserve"> STYLEREF 7 \s </w:instrText>
      </w:r>
      <w:r w:rsidRPr="000E0C76">
        <w:rPr>
          <w:rFonts w:ascii="仿宋_GB2312" w:eastAsia="仿宋_GB2312" w:cs="Times New Roman" w:hint="eastAsia"/>
          <w:lang w:val="de-DE"/>
        </w:rPr>
        <w:fldChar w:fldCharType="separate"/>
      </w:r>
      <w:r w:rsidR="00C41123" w:rsidRPr="000E0C76">
        <w:rPr>
          <w:rFonts w:ascii="仿宋_GB2312" w:eastAsia="仿宋_GB2312" w:cs="Times New Roman" w:hint="eastAsia"/>
          <w:noProof/>
          <w:lang w:val="de-DE"/>
        </w:rPr>
        <w:t>E</w:t>
      </w:r>
      <w:r w:rsidRPr="000E0C76">
        <w:rPr>
          <w:rFonts w:ascii="仿宋_GB2312" w:eastAsia="仿宋_GB2312" w:cs="Times New Roman" w:hint="eastAsia"/>
          <w:lang w:val="de-DE"/>
        </w:rPr>
        <w:fldChar w:fldCharType="end"/>
      </w:r>
      <w:r w:rsidRPr="000E0C76">
        <w:rPr>
          <w:rFonts w:ascii="仿宋_GB2312" w:eastAsia="仿宋_GB2312" w:cs="Times New Roman" w:hint="eastAsia"/>
          <w:lang w:val="de-DE"/>
        </w:rPr>
        <w:noBreakHyphen/>
      </w:r>
      <w:r w:rsidRPr="000E0C76">
        <w:rPr>
          <w:rFonts w:ascii="仿宋_GB2312" w:eastAsia="仿宋_GB2312" w:cs="Times New Roman" w:hint="eastAsia"/>
          <w:lang w:val="de-DE"/>
        </w:rPr>
        <w:fldChar w:fldCharType="begin"/>
      </w:r>
      <w:r w:rsidRPr="000E0C76">
        <w:rPr>
          <w:rFonts w:ascii="仿宋_GB2312" w:eastAsia="仿宋_GB2312" w:cs="Times New Roman" w:hint="eastAsia"/>
          <w:lang w:val="de-DE"/>
        </w:rPr>
        <w:instrText xml:space="preserve"> SEQ 公式 \* ARABIC \s 7 </w:instrText>
      </w:r>
      <w:r w:rsidRPr="000E0C76">
        <w:rPr>
          <w:rFonts w:ascii="仿宋_GB2312" w:eastAsia="仿宋_GB2312" w:cs="Times New Roman" w:hint="eastAsia"/>
          <w:lang w:val="de-DE"/>
        </w:rPr>
        <w:fldChar w:fldCharType="separate"/>
      </w:r>
      <w:r w:rsidR="00C41123" w:rsidRPr="000E0C76">
        <w:rPr>
          <w:rFonts w:ascii="仿宋_GB2312" w:eastAsia="仿宋_GB2312" w:cs="Times New Roman" w:hint="eastAsia"/>
          <w:noProof/>
          <w:lang w:val="de-DE"/>
        </w:rPr>
        <w:t>27</w:t>
      </w:r>
      <w:r w:rsidRPr="000E0C76">
        <w:rPr>
          <w:rFonts w:ascii="仿宋_GB2312" w:eastAsia="仿宋_GB2312" w:cs="Times New Roman" w:hint="eastAsia"/>
          <w:lang w:val="de-DE"/>
        </w:rPr>
        <w:fldChar w:fldCharType="end"/>
      </w:r>
      <w:r w:rsidRPr="000E0C76">
        <w:rPr>
          <w:rFonts w:ascii="仿宋_GB2312" w:eastAsia="仿宋_GB2312" w:cs="Times New Roman" w:hint="eastAsia"/>
          <w:lang w:val="de-DE"/>
        </w:rPr>
        <w:t>）</w:t>
      </w:r>
      <w:bookmarkEnd w:id="1025"/>
    </w:p>
    <w:p w:rsidR="003C4FE5" w:rsidRPr="000E0C76" w:rsidRDefault="008D45DD" w:rsidP="000E0C76">
      <w:pPr>
        <w:snapToGrid w:val="0"/>
        <w:spacing w:line="360" w:lineRule="auto"/>
        <w:rPr>
          <w:rFonts w:ascii="仿宋_GB2312" w:eastAsia="仿宋_GB2312" w:cs="Times New Roman"/>
          <w:lang w:val="de-DE"/>
        </w:rPr>
      </w:pPr>
      <w:r w:rsidRPr="000E0C76">
        <w:rPr>
          <w:rFonts w:ascii="仿宋_GB2312" w:eastAsia="仿宋_GB2312" w:cs="Times New Roman" w:hint="eastAsia"/>
        </w:rPr>
        <w:t>式中</w:t>
      </w:r>
      <w:r w:rsidRPr="000E0C76">
        <w:rPr>
          <w:rFonts w:ascii="仿宋_GB2312" w:eastAsia="仿宋_GB2312" w:cs="Times New Roman" w:hint="eastAsia"/>
          <w:lang w:val="de-DE"/>
        </w:rPr>
        <w:t>：</w:t>
      </w:r>
      <w:r w:rsidRPr="000E0C76">
        <w:rPr>
          <w:rFonts w:ascii="仿宋_GB2312" w:eastAsia="仿宋_GB2312" w:cs="Times New Roman" w:hint="eastAsia"/>
          <w:i/>
          <w:lang w:val="de-DE"/>
        </w:rPr>
        <w:t>PEC</w:t>
      </w:r>
      <w:r w:rsidRPr="000E0C76">
        <w:rPr>
          <w:rFonts w:ascii="仿宋_GB2312" w:eastAsia="仿宋_GB2312" w:cs="Times New Roman" w:hint="eastAsia"/>
          <w:vertAlign w:val="subscript"/>
          <w:lang w:val="de-DE"/>
        </w:rPr>
        <w:t>soil.porew.L</w:t>
      </w:r>
      <w:r w:rsidRPr="000E0C76">
        <w:rPr>
          <w:rFonts w:ascii="仿宋_GB2312" w:eastAsia="仿宋_GB2312" w:cs="Times New Roman" w:hint="eastAsia"/>
          <w:lang w:val="de-DE"/>
        </w:rPr>
        <w:t>——</w:t>
      </w:r>
      <w:r w:rsidRPr="000E0C76">
        <w:rPr>
          <w:rFonts w:ascii="仿宋_GB2312" w:eastAsia="仿宋_GB2312" w:cs="Times New Roman" w:hint="eastAsia"/>
          <w:kern w:val="0"/>
        </w:rPr>
        <w:t>土壤孔隙水局部预测环境浓度</w:t>
      </w:r>
      <w:r w:rsidRPr="000E0C76">
        <w:rPr>
          <w:rFonts w:ascii="仿宋_GB2312" w:eastAsia="仿宋_GB2312" w:cs="Times New Roman" w:hint="eastAsia"/>
          <w:lang w:val="de-DE"/>
        </w:rPr>
        <w:t>，</w:t>
      </w:r>
      <w:r w:rsidRPr="000E0C76">
        <w:rPr>
          <w:rStyle w:val="16"/>
          <w:rFonts w:ascii="仿宋_GB2312" w:eastAsia="仿宋_GB2312" w:cs="Times New Roman" w:hint="eastAsia"/>
          <w:lang w:val="de-DE"/>
        </w:rPr>
        <w:t>mg·L</w:t>
      </w:r>
      <w:r w:rsidRPr="000E0C76">
        <w:rPr>
          <w:rStyle w:val="16"/>
          <w:rFonts w:ascii="仿宋_GB2312" w:eastAsia="仿宋_GB2312" w:cs="Times New Roman" w:hint="eastAsia"/>
          <w:vertAlign w:val="superscript"/>
          <w:lang w:val="de-DE"/>
        </w:rPr>
        <w:t>-1</w:t>
      </w:r>
      <w:r w:rsidRPr="000E0C76">
        <w:rPr>
          <w:rStyle w:val="16"/>
          <w:rFonts w:ascii="仿宋_GB2312" w:eastAsia="仿宋_GB2312" w:cs="Times New Roman" w:hint="eastAsia"/>
          <w:lang w:val="de-DE"/>
        </w:rPr>
        <w:t>；</w:t>
      </w:r>
    </w:p>
    <w:p w:rsidR="003C4FE5" w:rsidRPr="000E0C76" w:rsidRDefault="008D45DD" w:rsidP="000E0C76">
      <w:pPr>
        <w:snapToGrid w:val="0"/>
        <w:spacing w:line="360" w:lineRule="auto"/>
        <w:ind w:leftChars="300" w:left="1260" w:hangingChars="300" w:hanging="630"/>
        <w:rPr>
          <w:rFonts w:ascii="仿宋_GB2312" w:eastAsia="仿宋_GB2312" w:cs="Times New Roman"/>
          <w:lang w:val="de-DE"/>
        </w:rPr>
      </w:pPr>
      <w:r w:rsidRPr="000E0C76">
        <w:rPr>
          <w:rFonts w:ascii="仿宋_GB2312" w:eastAsia="仿宋_GB2312" w:cs="Times New Roman" w:hint="eastAsia"/>
          <w:i/>
          <w:lang w:val="de-DE"/>
        </w:rPr>
        <w:t>PEC</w:t>
      </w:r>
      <w:r w:rsidRPr="000E0C76">
        <w:rPr>
          <w:rFonts w:ascii="仿宋_GB2312" w:eastAsia="仿宋_GB2312" w:cs="Times New Roman" w:hint="eastAsia"/>
          <w:vertAlign w:val="subscript"/>
          <w:lang w:val="de-DE"/>
        </w:rPr>
        <w:t>soil.180.L</w:t>
      </w:r>
      <w:r w:rsidRPr="000E0C76">
        <w:rPr>
          <w:rFonts w:ascii="仿宋_GB2312" w:eastAsia="仿宋_GB2312" w:cs="Times New Roman" w:hint="eastAsia"/>
          <w:lang w:val="de-DE"/>
        </w:rPr>
        <w:t>——</w:t>
      </w:r>
      <w:r w:rsidRPr="000E0C76">
        <w:rPr>
          <w:rFonts w:ascii="仿宋_GB2312" w:eastAsia="仿宋_GB2312" w:cs="Times New Roman" w:hint="eastAsia"/>
        </w:rPr>
        <w:t>土壤中化学物质</w:t>
      </w:r>
      <w:r w:rsidRPr="000E0C76">
        <w:rPr>
          <w:rFonts w:ascii="仿宋_GB2312" w:eastAsia="仿宋_GB2312" w:cs="Times New Roman" w:hint="eastAsia"/>
          <w:lang w:val="de-DE"/>
        </w:rPr>
        <w:t>180 d</w:t>
      </w:r>
      <w:r w:rsidRPr="000E0C76">
        <w:rPr>
          <w:rFonts w:ascii="仿宋_GB2312" w:eastAsia="仿宋_GB2312" w:cs="Times New Roman" w:hint="eastAsia"/>
        </w:rPr>
        <w:t>局部预测环境浓度</w:t>
      </w:r>
      <w:r w:rsidRPr="000E0C76">
        <w:rPr>
          <w:rFonts w:ascii="仿宋_GB2312" w:eastAsia="仿宋_GB2312" w:cs="Times New Roman" w:hint="eastAsia"/>
          <w:lang w:val="de-DE"/>
        </w:rPr>
        <w:t>（</w:t>
      </w:r>
      <w:r w:rsidRPr="000E0C76">
        <w:rPr>
          <w:rFonts w:ascii="仿宋_GB2312" w:eastAsia="仿宋_GB2312" w:cs="Times New Roman" w:hint="eastAsia"/>
        </w:rPr>
        <w:t>以湿重计</w:t>
      </w:r>
      <w:r w:rsidRPr="000E0C76">
        <w:rPr>
          <w:rFonts w:ascii="仿宋_GB2312" w:eastAsia="仿宋_GB2312" w:cs="Times New Roman" w:hint="eastAsia"/>
          <w:lang w:val="de-DE"/>
        </w:rPr>
        <w:t>），</w:t>
      </w:r>
      <w:r w:rsidRPr="000E0C76">
        <w:rPr>
          <w:rStyle w:val="16"/>
          <w:rFonts w:ascii="仿宋_GB2312" w:eastAsia="仿宋_GB2312" w:cs="Times New Roman" w:hint="eastAsia"/>
          <w:lang w:val="de-DE"/>
        </w:rPr>
        <w:t>mg·kg</w:t>
      </w:r>
      <w:r w:rsidRPr="000E0C76">
        <w:rPr>
          <w:rStyle w:val="16"/>
          <w:rFonts w:ascii="仿宋_GB2312" w:eastAsia="仿宋_GB2312" w:cs="Times New Roman" w:hint="eastAsia"/>
          <w:vertAlign w:val="superscript"/>
          <w:lang w:val="de-DE"/>
        </w:rPr>
        <w:t>-1</w:t>
      </w:r>
      <w:r w:rsidRPr="000E0C76">
        <w:rPr>
          <w:rStyle w:val="16"/>
          <w:rFonts w:ascii="仿宋_GB2312" w:eastAsia="仿宋_GB2312" w:cs="Times New Roman" w:hint="eastAsia"/>
          <w:lang w:val="de-DE"/>
        </w:rPr>
        <w:t>，计算方法见公式</w:t>
      </w:r>
      <w:r w:rsidRPr="000E0C76">
        <w:rPr>
          <w:rFonts w:ascii="仿宋_GB2312" w:eastAsia="仿宋_GB2312" w:hint="eastAsia"/>
        </w:rPr>
        <w:fldChar w:fldCharType="begin"/>
      </w:r>
      <w:r w:rsidRPr="000E0C76">
        <w:rPr>
          <w:rFonts w:ascii="仿宋_GB2312" w:eastAsia="仿宋_GB2312" w:hint="eastAsia"/>
          <w:lang w:val="de-DE"/>
        </w:rPr>
        <w:instrText xml:space="preserve"> REF _Ref33447226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lang w:val="de-DE"/>
        </w:rPr>
        <w:t>（E</w:t>
      </w:r>
      <w:r w:rsidR="00C41123" w:rsidRPr="000E0C76">
        <w:rPr>
          <w:rFonts w:ascii="仿宋_GB2312" w:eastAsia="仿宋_GB2312" w:cs="Times New Roman" w:hint="eastAsia"/>
          <w:lang w:val="de-DE"/>
        </w:rPr>
        <w:noBreakHyphen/>
        <w:t>26）</w:t>
      </w:r>
      <w:r w:rsidRPr="000E0C76">
        <w:rPr>
          <w:rFonts w:ascii="仿宋_GB2312" w:eastAsia="仿宋_GB2312" w:hint="eastAsia"/>
        </w:rPr>
        <w:fldChar w:fldCharType="end"/>
      </w:r>
      <w:r w:rsidRPr="000E0C76">
        <w:rPr>
          <w:rStyle w:val="16"/>
          <w:rFonts w:ascii="仿宋_GB2312" w:eastAsia="仿宋_GB2312" w:cs="Times New Roman" w:hint="eastAsia"/>
          <w:lang w:val="de-DE"/>
        </w:rPr>
        <w:t>；</w:t>
      </w:r>
    </w:p>
    <w:p w:rsidR="003C4FE5" w:rsidRPr="000E0C76" w:rsidRDefault="008D45DD" w:rsidP="000E0C76">
      <w:pPr>
        <w:snapToGrid w:val="0"/>
        <w:spacing w:line="360" w:lineRule="auto"/>
        <w:ind w:leftChars="300" w:left="1260" w:hangingChars="300" w:hanging="630"/>
        <w:rPr>
          <w:rFonts w:ascii="仿宋_GB2312" w:eastAsia="仿宋_GB2312" w:cs="Times New Roman"/>
          <w:kern w:val="0"/>
          <w:lang w:val="de-DE"/>
        </w:rPr>
      </w:pPr>
      <w:r w:rsidRPr="000E0C76">
        <w:rPr>
          <w:rFonts w:ascii="仿宋_GB2312" w:eastAsia="仿宋_GB2312" w:cs="Times New Roman" w:hint="eastAsia"/>
          <w:i/>
        </w:rPr>
        <w:t>ρ</w:t>
      </w:r>
      <w:r w:rsidRPr="000E0C76">
        <w:rPr>
          <w:rFonts w:ascii="仿宋_GB2312" w:eastAsia="仿宋_GB2312" w:cs="Times New Roman" w:hint="eastAsia"/>
          <w:kern w:val="0"/>
          <w:vertAlign w:val="subscript"/>
          <w:lang w:val="de-DE"/>
        </w:rPr>
        <w:t>soil</w:t>
      </w:r>
      <w:r w:rsidRPr="000E0C76">
        <w:rPr>
          <w:rFonts w:ascii="仿宋_GB2312" w:eastAsia="仿宋_GB2312" w:cs="Times New Roman" w:hint="eastAsia"/>
          <w:kern w:val="0"/>
          <w:lang w:val="de-DE"/>
        </w:rPr>
        <w:t>——</w:t>
      </w:r>
      <w:r w:rsidRPr="000E0C76">
        <w:rPr>
          <w:rFonts w:ascii="仿宋_GB2312" w:eastAsia="仿宋_GB2312" w:cs="Times New Roman" w:hint="eastAsia"/>
          <w:kern w:val="0"/>
        </w:rPr>
        <w:t>土壤密度</w:t>
      </w:r>
      <w:r w:rsidRPr="000E0C76">
        <w:rPr>
          <w:rFonts w:ascii="仿宋_GB2312" w:eastAsia="仿宋_GB2312" w:cs="Times New Roman" w:hint="eastAsia"/>
          <w:kern w:val="0"/>
          <w:lang w:val="de-DE"/>
        </w:rPr>
        <w:t>（</w:t>
      </w:r>
      <w:r w:rsidRPr="000E0C76">
        <w:rPr>
          <w:rFonts w:ascii="仿宋_GB2312" w:eastAsia="仿宋_GB2312" w:cs="Times New Roman" w:hint="eastAsia"/>
          <w:kern w:val="0"/>
        </w:rPr>
        <w:t>以湿重计</w:t>
      </w:r>
      <w:r w:rsidRPr="000E0C76">
        <w:rPr>
          <w:rFonts w:ascii="仿宋_GB2312" w:eastAsia="仿宋_GB2312" w:cs="Times New Roman" w:hint="eastAsia"/>
          <w:kern w:val="0"/>
          <w:lang w:val="de-DE"/>
        </w:rPr>
        <w:t>），</w:t>
      </w:r>
      <w:r w:rsidRPr="000E0C76">
        <w:rPr>
          <w:rFonts w:ascii="仿宋_GB2312" w:eastAsia="仿宋_GB2312" w:cs="Times New Roman" w:hint="eastAsia"/>
          <w:kern w:val="0"/>
          <w:position w:val="3"/>
          <w:lang w:val="de-DE"/>
        </w:rPr>
        <w:t>kg</w:t>
      </w:r>
      <w:r w:rsidRPr="000E0C76">
        <w:rPr>
          <w:rFonts w:ascii="仿宋_GB2312" w:eastAsia="仿宋_GB2312" w:cs="Times New Roman" w:hint="eastAsia"/>
          <w:kern w:val="0"/>
          <w:position w:val="9"/>
          <w:lang w:val="de-DE"/>
        </w:rPr>
        <w:t>.</w:t>
      </w:r>
      <w:r w:rsidRPr="000E0C76">
        <w:rPr>
          <w:rFonts w:ascii="仿宋_GB2312" w:eastAsia="仿宋_GB2312" w:cs="Times New Roman" w:hint="eastAsia"/>
          <w:kern w:val="0"/>
          <w:position w:val="3"/>
          <w:lang w:val="de-DE"/>
        </w:rPr>
        <w:t>m</w:t>
      </w:r>
      <w:r w:rsidRPr="000E0C76">
        <w:rPr>
          <w:rFonts w:ascii="仿宋_GB2312" w:eastAsia="仿宋_GB2312" w:cs="Times New Roman" w:hint="eastAsia"/>
          <w:kern w:val="0"/>
          <w:vertAlign w:val="superscript"/>
          <w:lang w:val="de-DE"/>
        </w:rPr>
        <w:t>-3</w:t>
      </w:r>
      <w:r w:rsidRPr="000E0C76">
        <w:rPr>
          <w:rFonts w:ascii="仿宋_GB2312" w:eastAsia="仿宋_GB2312" w:cs="Times New Roman" w:hint="eastAsia"/>
          <w:kern w:val="0"/>
          <w:lang w:val="de-DE"/>
        </w:rPr>
        <w:t>，</w:t>
      </w:r>
      <w:r w:rsidRPr="000E0C76">
        <w:rPr>
          <w:rStyle w:val="16"/>
          <w:rFonts w:ascii="仿宋_GB2312" w:eastAsia="仿宋_GB2312" w:cs="Times New Roman" w:hint="eastAsia"/>
          <w:lang w:val="de-DE"/>
        </w:rPr>
        <w:t>计算方法见公式</w:t>
      </w:r>
      <w:r w:rsidRPr="000E0C76">
        <w:rPr>
          <w:rFonts w:ascii="仿宋_GB2312" w:eastAsia="仿宋_GB2312" w:hint="eastAsia"/>
        </w:rPr>
        <w:fldChar w:fldCharType="begin"/>
      </w:r>
      <w:r w:rsidRPr="000E0C76">
        <w:rPr>
          <w:rFonts w:ascii="仿宋_GB2312" w:eastAsia="仿宋_GB2312" w:hint="eastAsia"/>
          <w:lang w:val="de-DE"/>
        </w:rPr>
        <w:instrText xml:space="preserve"> REF _Ref33459176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lang w:val="de-DE"/>
        </w:rPr>
        <w:t>（C</w:t>
      </w:r>
      <w:r w:rsidR="00C41123" w:rsidRPr="000E0C76">
        <w:rPr>
          <w:rFonts w:ascii="仿宋_GB2312" w:eastAsia="仿宋_GB2312" w:cs="Times New Roman" w:hint="eastAsia"/>
          <w:lang w:val="de-DE"/>
        </w:rPr>
        <w:noBreakHyphen/>
        <w:t>3）</w:t>
      </w:r>
      <w:r w:rsidRPr="000E0C76">
        <w:rPr>
          <w:rFonts w:ascii="仿宋_GB2312" w:eastAsia="仿宋_GB2312" w:hint="eastAsia"/>
        </w:rPr>
        <w:fldChar w:fldCharType="end"/>
      </w:r>
      <w:r w:rsidRPr="000E0C76">
        <w:rPr>
          <w:rStyle w:val="16"/>
          <w:rFonts w:ascii="仿宋_GB2312" w:eastAsia="仿宋_GB2312" w:cs="Times New Roman" w:hint="eastAsia"/>
          <w:lang w:val="de-DE"/>
        </w:rPr>
        <w:t>；</w:t>
      </w:r>
    </w:p>
    <w:p w:rsidR="003C4FE5" w:rsidRPr="000E0C76" w:rsidRDefault="008D45DD" w:rsidP="000E0C76">
      <w:pPr>
        <w:snapToGrid w:val="0"/>
        <w:spacing w:line="360" w:lineRule="auto"/>
        <w:ind w:leftChars="300" w:left="1260" w:hangingChars="300" w:hanging="630"/>
        <w:rPr>
          <w:rFonts w:ascii="仿宋_GB2312" w:eastAsia="仿宋_GB2312" w:cs="Times New Roman"/>
          <w:lang w:val="de-DE"/>
        </w:rPr>
      </w:pPr>
      <w:r w:rsidRPr="000E0C76">
        <w:rPr>
          <w:rFonts w:ascii="仿宋_GB2312" w:eastAsia="仿宋_GB2312" w:cs="Times New Roman" w:hint="eastAsia"/>
          <w:i/>
          <w:lang w:val="de-DE"/>
        </w:rPr>
        <w:t>K</w:t>
      </w:r>
      <w:r w:rsidRPr="000E0C76">
        <w:rPr>
          <w:rFonts w:ascii="仿宋_GB2312" w:eastAsia="仿宋_GB2312" w:cs="Times New Roman" w:hint="eastAsia"/>
          <w:vertAlign w:val="subscript"/>
          <w:lang w:val="de-DE"/>
        </w:rPr>
        <w:t>soil-water</w:t>
      </w:r>
      <w:r w:rsidRPr="000E0C76">
        <w:rPr>
          <w:rFonts w:ascii="仿宋_GB2312" w:eastAsia="仿宋_GB2312" w:cs="Times New Roman" w:hint="eastAsia"/>
          <w:lang w:val="de-DE"/>
        </w:rPr>
        <w:t>——土壤/水分配系数，</w:t>
      </w:r>
      <w:r w:rsidRPr="000E0C76">
        <w:rPr>
          <w:rStyle w:val="16"/>
          <w:rFonts w:ascii="仿宋_GB2312" w:eastAsia="仿宋_GB2312" w:cs="Times New Roman" w:hint="eastAsia"/>
          <w:lang w:val="de-DE"/>
        </w:rPr>
        <w:t>m</w:t>
      </w:r>
      <w:r w:rsidRPr="000E0C76">
        <w:rPr>
          <w:rStyle w:val="16"/>
          <w:rFonts w:ascii="仿宋_GB2312" w:eastAsia="仿宋_GB2312" w:cs="Times New Roman" w:hint="eastAsia"/>
          <w:vertAlign w:val="superscript"/>
          <w:lang w:val="de-DE"/>
        </w:rPr>
        <w:t>3</w:t>
      </w:r>
      <w:r w:rsidRPr="000E0C76">
        <w:rPr>
          <w:rStyle w:val="16"/>
          <w:rFonts w:ascii="仿宋_GB2312" w:eastAsia="仿宋_GB2312" w:cs="Times New Roman" w:hint="eastAsia"/>
          <w:lang w:val="de-DE"/>
        </w:rPr>
        <w:t>·m</w:t>
      </w:r>
      <w:r w:rsidRPr="000E0C76">
        <w:rPr>
          <w:rStyle w:val="16"/>
          <w:rFonts w:ascii="仿宋_GB2312" w:eastAsia="仿宋_GB2312" w:cs="Times New Roman" w:hint="eastAsia"/>
          <w:vertAlign w:val="superscript"/>
          <w:lang w:val="de-DE"/>
        </w:rPr>
        <w:t>-3</w:t>
      </w:r>
      <w:r w:rsidRPr="000E0C76">
        <w:rPr>
          <w:rFonts w:ascii="仿宋_GB2312" w:eastAsia="仿宋_GB2312" w:cs="Times New Roman" w:hint="eastAsia"/>
          <w:kern w:val="0"/>
          <w:lang w:val="de-DE"/>
        </w:rPr>
        <w:t>，</w:t>
      </w:r>
      <w:r w:rsidRPr="000E0C76">
        <w:rPr>
          <w:rStyle w:val="16"/>
          <w:rFonts w:ascii="仿宋_GB2312" w:eastAsia="仿宋_GB2312" w:cs="Times New Roman" w:hint="eastAsia"/>
          <w:lang w:val="de-DE"/>
        </w:rPr>
        <w:t>计算方法见公式</w:t>
      </w:r>
      <w:r w:rsidRPr="000E0C76">
        <w:rPr>
          <w:rFonts w:ascii="仿宋_GB2312" w:eastAsia="仿宋_GB2312" w:hint="eastAsia"/>
        </w:rPr>
        <w:fldChar w:fldCharType="begin"/>
      </w:r>
      <w:r w:rsidRPr="000E0C76">
        <w:rPr>
          <w:rFonts w:ascii="仿宋_GB2312" w:eastAsia="仿宋_GB2312" w:hint="eastAsia"/>
          <w:lang w:val="de-DE"/>
        </w:rPr>
        <w:instrText xml:space="preserve"> REF _Ref33686859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lang w:val="de-DE"/>
        </w:rPr>
        <w:t>（C</w:t>
      </w:r>
      <w:r w:rsidR="00C41123" w:rsidRPr="000E0C76">
        <w:rPr>
          <w:rFonts w:ascii="仿宋_GB2312" w:eastAsia="仿宋_GB2312" w:cs="Times New Roman" w:hint="eastAsia"/>
          <w:lang w:val="de-DE"/>
        </w:rPr>
        <w:noBreakHyphen/>
        <w:t>9）</w:t>
      </w:r>
      <w:r w:rsidRPr="000E0C76">
        <w:rPr>
          <w:rFonts w:ascii="仿宋_GB2312" w:eastAsia="仿宋_GB2312" w:hint="eastAsia"/>
        </w:rPr>
        <w:fldChar w:fldCharType="end"/>
      </w:r>
      <w:r w:rsidRPr="000E0C76">
        <w:rPr>
          <w:rFonts w:ascii="仿宋_GB2312" w:eastAsia="仿宋_GB2312" w:cs="Times New Roman" w:hint="eastAsia"/>
        </w:rPr>
        <w:t>。</w:t>
      </w:r>
    </w:p>
    <w:p w:rsidR="003C4FE5" w:rsidRDefault="008D45DD">
      <w:pPr>
        <w:pStyle w:val="8"/>
        <w:rPr>
          <w:rFonts w:ascii="Times New Roman" w:hAnsi="Times New Roman" w:cs="Times New Roman"/>
          <w:lang w:val="de-DE"/>
        </w:rPr>
      </w:pPr>
      <w:r>
        <w:rPr>
          <w:rFonts w:ascii="Times New Roman" w:hAnsi="Times New Roman" w:cs="Times New Roman"/>
        </w:rPr>
        <w:t>地下水</w:t>
      </w:r>
    </w:p>
    <w:p w:rsidR="003C4FE5" w:rsidRPr="000E0C76" w:rsidRDefault="008D45DD" w:rsidP="000E0C76">
      <w:pPr>
        <w:snapToGrid w:val="0"/>
        <w:spacing w:line="360" w:lineRule="auto"/>
        <w:ind w:firstLineChars="200" w:firstLine="420"/>
        <w:rPr>
          <w:rFonts w:ascii="仿宋_GB2312" w:eastAsia="仿宋_GB2312" w:cs="Times New Roman"/>
          <w:lang w:val="de-DE"/>
        </w:rPr>
      </w:pPr>
      <w:r w:rsidRPr="000E0C76">
        <w:rPr>
          <w:rFonts w:ascii="仿宋_GB2312" w:eastAsia="仿宋_GB2312" w:cs="Times New Roman" w:hint="eastAsia"/>
        </w:rPr>
        <w:t>地下水中化学物质局部预测环境浓度（</w:t>
      </w:r>
      <w:r w:rsidRPr="000E0C76">
        <w:rPr>
          <w:rFonts w:ascii="仿宋_GB2312" w:eastAsia="仿宋_GB2312" w:cs="Times New Roman" w:hint="eastAsia"/>
          <w:i/>
          <w:lang w:val="de-DE"/>
        </w:rPr>
        <w:t>PEC</w:t>
      </w:r>
      <w:r w:rsidRPr="000E0C76">
        <w:rPr>
          <w:rFonts w:ascii="仿宋_GB2312" w:eastAsia="仿宋_GB2312" w:cs="Times New Roman" w:hint="eastAsia"/>
          <w:vertAlign w:val="subscript"/>
          <w:lang w:val="de-DE"/>
        </w:rPr>
        <w:t>grw.L</w:t>
      </w:r>
      <w:r w:rsidRPr="000E0C76">
        <w:rPr>
          <w:rFonts w:ascii="仿宋_GB2312" w:eastAsia="仿宋_GB2312" w:cs="Times New Roman" w:hint="eastAsia"/>
        </w:rPr>
        <w:t>）</w:t>
      </w:r>
      <w:r w:rsidRPr="000E0C76">
        <w:rPr>
          <w:rFonts w:ascii="仿宋_GB2312" w:eastAsia="仿宋_GB2312" w:cs="Times New Roman" w:hint="eastAsia"/>
          <w:lang w:val="de-DE"/>
        </w:rPr>
        <w:t>：</w:t>
      </w:r>
    </w:p>
    <w:p w:rsidR="003C4FE5" w:rsidRPr="000E0C76" w:rsidRDefault="008D45DD" w:rsidP="000E0C76">
      <w:pPr>
        <w:pStyle w:val="affffff4"/>
        <w:rPr>
          <w:rFonts w:ascii="仿宋_GB2312" w:eastAsia="仿宋_GB2312" w:cs="Times New Roman"/>
          <w:vanish/>
          <w:lang w:val="de-DE"/>
          <w:specVanish/>
        </w:rPr>
      </w:pPr>
      <w:r w:rsidRPr="000E0C76">
        <w:rPr>
          <w:rFonts w:ascii="仿宋_GB2312" w:eastAsia="仿宋_GB2312" w:cs="Times New Roman" w:hint="eastAsia"/>
          <w:lang w:val="de-DE"/>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lang w:val="de-DE"/>
              </w:rPr>
              <m:t>PEC</m:t>
            </m:r>
          </m:e>
          <m:sub>
            <m:r>
              <m:rPr>
                <m:sty m:val="p"/>
              </m:rPr>
              <w:rPr>
                <w:rFonts w:ascii="Cambria Math" w:eastAsia="仿宋_GB2312" w:hAnsi="Cambria Math" w:cs="Times New Roman" w:hint="eastAsia"/>
                <w:lang w:val="de-DE"/>
              </w:rPr>
              <m:t>grw.L</m:t>
            </m:r>
          </m:sub>
        </m:sSub>
        <m:r>
          <m:rPr>
            <m:sty m:val="p"/>
          </m:rPr>
          <w:rPr>
            <w:rFonts w:ascii="Cambria Math" w:eastAsia="仿宋_GB2312" w:hAnsi="Cambria Math" w:cs="Times New Roman" w:hint="eastAsia"/>
            <w:lang w:val="de-DE"/>
          </w:rPr>
          <m:t>=</m:t>
        </m:r>
        <m:sSub>
          <m:sSubPr>
            <m:ctrlPr>
              <w:rPr>
                <w:rFonts w:ascii="Cambria Math" w:eastAsia="仿宋_GB2312" w:hAnsi="Cambria Math" w:cs="Times New Roman" w:hint="eastAsia"/>
              </w:rPr>
            </m:ctrlPr>
          </m:sSubPr>
          <m:e>
            <m:r>
              <w:rPr>
                <w:rFonts w:ascii="Cambria Math" w:eastAsia="仿宋_GB2312" w:hAnsi="Cambria Math" w:cs="Times New Roman" w:hint="eastAsia"/>
                <w:lang w:val="de-DE"/>
              </w:rPr>
              <m:t>PEC</m:t>
            </m:r>
          </m:e>
          <m:sub>
            <m:r>
              <m:rPr>
                <m:sty m:val="p"/>
              </m:rPr>
              <w:rPr>
                <w:rFonts w:ascii="Cambria Math" w:eastAsia="仿宋_GB2312" w:hAnsi="Cambria Math" w:cs="Times New Roman" w:hint="eastAsia"/>
                <w:lang w:val="de-DE"/>
              </w:rPr>
              <m:t>soil.porew.L</m:t>
            </m:r>
          </m:sub>
        </m:sSub>
      </m:oMath>
    </w:p>
    <w:p w:rsidR="003C4FE5" w:rsidRPr="000E0C76" w:rsidRDefault="008D45DD" w:rsidP="000E0C76">
      <w:pPr>
        <w:pStyle w:val="affffff4"/>
        <w:rPr>
          <w:rFonts w:ascii="仿宋_GB2312" w:eastAsia="仿宋_GB2312" w:cs="Times New Roman"/>
          <w:lang w:val="de-DE"/>
        </w:rPr>
      </w:pPr>
      <w:r w:rsidRPr="000E0C76">
        <w:rPr>
          <w:rFonts w:ascii="仿宋_GB2312" w:eastAsia="仿宋_GB2312" w:cs="Times New Roman" w:hint="eastAsia"/>
          <w:lang w:val="de-DE"/>
        </w:rPr>
        <w:tab/>
      </w:r>
      <w:bookmarkStart w:id="1026" w:name="_Ref32779554"/>
      <w:r w:rsidRPr="000E0C76">
        <w:rPr>
          <w:rFonts w:ascii="仿宋_GB2312" w:eastAsia="仿宋_GB2312" w:cs="Times New Roman" w:hint="eastAsia"/>
          <w:lang w:val="de-DE"/>
        </w:rPr>
        <w:t>（</w:t>
      </w:r>
      <w:r w:rsidRPr="000E0C76">
        <w:rPr>
          <w:rFonts w:ascii="仿宋_GB2312" w:eastAsia="仿宋_GB2312" w:cs="Times New Roman" w:hint="eastAsia"/>
          <w:lang w:val="de-DE"/>
        </w:rPr>
        <w:fldChar w:fldCharType="begin"/>
      </w:r>
      <w:r w:rsidRPr="000E0C76">
        <w:rPr>
          <w:rFonts w:ascii="仿宋_GB2312" w:eastAsia="仿宋_GB2312" w:cs="Times New Roman" w:hint="eastAsia"/>
          <w:lang w:val="de-DE"/>
        </w:rPr>
        <w:instrText xml:space="preserve"> STYLEREF 7 \s </w:instrText>
      </w:r>
      <w:r w:rsidRPr="000E0C76">
        <w:rPr>
          <w:rFonts w:ascii="仿宋_GB2312" w:eastAsia="仿宋_GB2312" w:cs="Times New Roman" w:hint="eastAsia"/>
          <w:lang w:val="de-DE"/>
        </w:rPr>
        <w:fldChar w:fldCharType="separate"/>
      </w:r>
      <w:r w:rsidR="00C41123" w:rsidRPr="000E0C76">
        <w:rPr>
          <w:rFonts w:ascii="仿宋_GB2312" w:eastAsia="仿宋_GB2312" w:cs="Times New Roman" w:hint="eastAsia"/>
          <w:noProof/>
          <w:lang w:val="de-DE"/>
        </w:rPr>
        <w:t>E</w:t>
      </w:r>
      <w:r w:rsidRPr="000E0C76">
        <w:rPr>
          <w:rFonts w:ascii="仿宋_GB2312" w:eastAsia="仿宋_GB2312" w:cs="Times New Roman" w:hint="eastAsia"/>
          <w:lang w:val="de-DE"/>
        </w:rPr>
        <w:fldChar w:fldCharType="end"/>
      </w:r>
      <w:r w:rsidRPr="000E0C76">
        <w:rPr>
          <w:rFonts w:ascii="仿宋_GB2312" w:eastAsia="仿宋_GB2312" w:cs="Times New Roman" w:hint="eastAsia"/>
          <w:lang w:val="de-DE"/>
        </w:rPr>
        <w:noBreakHyphen/>
      </w:r>
      <w:r w:rsidRPr="000E0C76">
        <w:rPr>
          <w:rFonts w:ascii="仿宋_GB2312" w:eastAsia="仿宋_GB2312" w:cs="Times New Roman" w:hint="eastAsia"/>
          <w:lang w:val="de-DE"/>
        </w:rPr>
        <w:fldChar w:fldCharType="begin"/>
      </w:r>
      <w:r w:rsidRPr="000E0C76">
        <w:rPr>
          <w:rFonts w:ascii="仿宋_GB2312" w:eastAsia="仿宋_GB2312" w:cs="Times New Roman" w:hint="eastAsia"/>
          <w:lang w:val="de-DE"/>
        </w:rPr>
        <w:instrText xml:space="preserve"> SEQ 公式 \* ARABIC \s 7 </w:instrText>
      </w:r>
      <w:r w:rsidRPr="000E0C76">
        <w:rPr>
          <w:rFonts w:ascii="仿宋_GB2312" w:eastAsia="仿宋_GB2312" w:cs="Times New Roman" w:hint="eastAsia"/>
          <w:lang w:val="de-DE"/>
        </w:rPr>
        <w:fldChar w:fldCharType="separate"/>
      </w:r>
      <w:r w:rsidR="00C41123" w:rsidRPr="000E0C76">
        <w:rPr>
          <w:rFonts w:ascii="仿宋_GB2312" w:eastAsia="仿宋_GB2312" w:cs="Times New Roman" w:hint="eastAsia"/>
          <w:noProof/>
          <w:lang w:val="de-DE"/>
        </w:rPr>
        <w:t>28</w:t>
      </w:r>
      <w:r w:rsidRPr="000E0C76">
        <w:rPr>
          <w:rFonts w:ascii="仿宋_GB2312" w:eastAsia="仿宋_GB2312" w:cs="Times New Roman" w:hint="eastAsia"/>
          <w:lang w:val="de-DE"/>
        </w:rPr>
        <w:fldChar w:fldCharType="end"/>
      </w:r>
      <w:r w:rsidRPr="000E0C76">
        <w:rPr>
          <w:rFonts w:ascii="仿宋_GB2312" w:eastAsia="仿宋_GB2312" w:cs="Times New Roman" w:hint="eastAsia"/>
          <w:lang w:val="de-DE"/>
        </w:rPr>
        <w:t>）</w:t>
      </w:r>
      <w:bookmarkEnd w:id="1026"/>
    </w:p>
    <w:p w:rsidR="003C4FE5" w:rsidRPr="000E0C76" w:rsidRDefault="008D45DD" w:rsidP="000E0C76">
      <w:pPr>
        <w:snapToGrid w:val="0"/>
        <w:spacing w:line="360" w:lineRule="auto"/>
        <w:rPr>
          <w:rFonts w:ascii="仿宋_GB2312" w:eastAsia="仿宋_GB2312" w:cs="Times New Roman"/>
          <w:b/>
          <w:lang w:val="de-DE"/>
        </w:rPr>
      </w:pPr>
      <w:r w:rsidRPr="000E0C76">
        <w:rPr>
          <w:rFonts w:ascii="仿宋_GB2312" w:eastAsia="仿宋_GB2312" w:cs="Times New Roman" w:hint="eastAsia"/>
        </w:rPr>
        <w:t>式中</w:t>
      </w:r>
      <w:r w:rsidRPr="000E0C76">
        <w:rPr>
          <w:rFonts w:ascii="仿宋_GB2312" w:eastAsia="仿宋_GB2312" w:cs="Times New Roman" w:hint="eastAsia"/>
          <w:b/>
          <w:lang w:val="de-DE"/>
        </w:rPr>
        <w:t>：</w:t>
      </w:r>
      <w:r w:rsidRPr="000E0C76">
        <w:rPr>
          <w:rFonts w:ascii="仿宋_GB2312" w:eastAsia="仿宋_GB2312" w:cs="Times New Roman" w:hint="eastAsia"/>
          <w:i/>
          <w:lang w:val="de-DE"/>
        </w:rPr>
        <w:t>PEC</w:t>
      </w:r>
      <w:r w:rsidRPr="000E0C76">
        <w:rPr>
          <w:rFonts w:ascii="仿宋_GB2312" w:eastAsia="仿宋_GB2312" w:cs="Times New Roman" w:hint="eastAsia"/>
          <w:vertAlign w:val="subscript"/>
          <w:lang w:val="de-DE"/>
        </w:rPr>
        <w:t>grw.L</w:t>
      </w:r>
      <w:r w:rsidRPr="000E0C76">
        <w:rPr>
          <w:rFonts w:ascii="仿宋_GB2312" w:eastAsia="仿宋_GB2312" w:cs="Times New Roman" w:hint="eastAsia"/>
          <w:lang w:val="de-DE"/>
        </w:rPr>
        <w:t>——</w:t>
      </w:r>
      <w:r w:rsidRPr="000E0C76">
        <w:rPr>
          <w:rFonts w:ascii="仿宋_GB2312" w:eastAsia="仿宋_GB2312" w:cs="Times New Roman" w:hint="eastAsia"/>
        </w:rPr>
        <w:t>地下水中化学物质局部预测环境浓度</w:t>
      </w:r>
      <w:r w:rsidRPr="000E0C76">
        <w:rPr>
          <w:rFonts w:ascii="仿宋_GB2312" w:eastAsia="仿宋_GB2312" w:cs="Times New Roman" w:hint="eastAsia"/>
          <w:lang w:val="de-DE"/>
        </w:rPr>
        <w:t>，</w:t>
      </w:r>
      <w:r w:rsidRPr="000E0C76">
        <w:rPr>
          <w:rStyle w:val="16"/>
          <w:rFonts w:ascii="仿宋_GB2312" w:eastAsia="仿宋_GB2312" w:cs="Times New Roman" w:hint="eastAsia"/>
          <w:lang w:val="de-DE"/>
        </w:rPr>
        <w:t>mg·L</w:t>
      </w:r>
      <w:r w:rsidRPr="000E0C76">
        <w:rPr>
          <w:rStyle w:val="16"/>
          <w:rFonts w:ascii="仿宋_GB2312" w:eastAsia="仿宋_GB2312" w:cs="Times New Roman" w:hint="eastAsia"/>
          <w:vertAlign w:val="superscript"/>
          <w:lang w:val="de-DE"/>
        </w:rPr>
        <w:t>-1</w:t>
      </w:r>
      <w:r w:rsidRPr="000E0C76">
        <w:rPr>
          <w:rFonts w:ascii="仿宋_GB2312" w:eastAsia="仿宋_GB2312" w:cs="Times New Roman" w:hint="eastAsia"/>
          <w:lang w:val="de-DE"/>
        </w:rPr>
        <w:t>；</w:t>
      </w:r>
    </w:p>
    <w:p w:rsidR="003C4FE5" w:rsidRPr="000E0C76" w:rsidRDefault="008D45DD" w:rsidP="000E0C76">
      <w:pPr>
        <w:snapToGrid w:val="0"/>
        <w:spacing w:line="360" w:lineRule="auto"/>
        <w:ind w:leftChars="300" w:left="1260" w:hangingChars="300" w:hanging="630"/>
        <w:rPr>
          <w:rFonts w:ascii="仿宋_GB2312" w:eastAsia="仿宋_GB2312" w:cs="Times New Roman"/>
          <w:lang w:val="de-DE"/>
        </w:rPr>
      </w:pPr>
      <w:r w:rsidRPr="000E0C76">
        <w:rPr>
          <w:rFonts w:ascii="仿宋_GB2312" w:eastAsia="仿宋_GB2312" w:cs="Times New Roman" w:hint="eastAsia"/>
          <w:i/>
          <w:lang w:val="de-DE"/>
        </w:rPr>
        <w:t>PEC</w:t>
      </w:r>
      <w:r w:rsidRPr="000E0C76">
        <w:rPr>
          <w:rFonts w:ascii="仿宋_GB2312" w:eastAsia="仿宋_GB2312" w:cs="Times New Roman" w:hint="eastAsia"/>
          <w:vertAlign w:val="subscript"/>
          <w:lang w:val="de-DE"/>
        </w:rPr>
        <w:t>soil.porew.L</w:t>
      </w:r>
      <w:r w:rsidRPr="000E0C76">
        <w:rPr>
          <w:rFonts w:ascii="仿宋_GB2312" w:eastAsia="仿宋_GB2312" w:cs="Times New Roman" w:hint="eastAsia"/>
          <w:lang w:val="de-DE"/>
        </w:rPr>
        <w:t>——</w:t>
      </w:r>
      <w:r w:rsidRPr="000E0C76">
        <w:rPr>
          <w:rFonts w:ascii="仿宋_GB2312" w:eastAsia="仿宋_GB2312" w:cs="Times New Roman" w:hint="eastAsia"/>
          <w:kern w:val="0"/>
        </w:rPr>
        <w:t>土壤孔隙水局部预测环境浓度</w:t>
      </w:r>
      <w:r w:rsidRPr="000E0C76">
        <w:rPr>
          <w:rFonts w:ascii="仿宋_GB2312" w:eastAsia="仿宋_GB2312" w:cs="Times New Roman" w:hint="eastAsia"/>
          <w:lang w:val="de-DE"/>
        </w:rPr>
        <w:t>，</w:t>
      </w:r>
      <w:r w:rsidRPr="000E0C76">
        <w:rPr>
          <w:rStyle w:val="16"/>
          <w:rFonts w:ascii="仿宋_GB2312" w:eastAsia="仿宋_GB2312" w:cs="Times New Roman" w:hint="eastAsia"/>
          <w:lang w:val="de-DE"/>
        </w:rPr>
        <w:t>mg·L</w:t>
      </w:r>
      <w:r w:rsidRPr="000E0C76">
        <w:rPr>
          <w:rStyle w:val="16"/>
          <w:rFonts w:ascii="仿宋_GB2312" w:eastAsia="仿宋_GB2312" w:cs="Times New Roman" w:hint="eastAsia"/>
          <w:vertAlign w:val="superscript"/>
          <w:lang w:val="de-DE"/>
        </w:rPr>
        <w:t>-1</w:t>
      </w:r>
      <w:r w:rsidRPr="000E0C76">
        <w:rPr>
          <w:rStyle w:val="16"/>
          <w:rFonts w:ascii="仿宋_GB2312" w:eastAsia="仿宋_GB2312" w:cs="Times New Roman" w:hint="eastAsia"/>
          <w:lang w:val="de-DE"/>
        </w:rPr>
        <w:t>，计算方法见公式</w:t>
      </w:r>
      <w:r w:rsidRPr="000E0C76">
        <w:rPr>
          <w:rFonts w:ascii="仿宋_GB2312" w:eastAsia="仿宋_GB2312" w:hint="eastAsia"/>
        </w:rPr>
        <w:fldChar w:fldCharType="begin"/>
      </w:r>
      <w:r w:rsidRPr="000E0C76">
        <w:rPr>
          <w:rFonts w:ascii="仿宋_GB2312" w:eastAsia="仿宋_GB2312" w:hint="eastAsia"/>
          <w:lang w:val="de-DE"/>
        </w:rPr>
        <w:instrText xml:space="preserve"> REF _Ref33621738 \h  \* MERGEFORMAT </w:instrText>
      </w:r>
      <w:r w:rsidRPr="000E0C76">
        <w:rPr>
          <w:rFonts w:ascii="仿宋_GB2312" w:eastAsia="仿宋_GB2312" w:hint="eastAsia"/>
        </w:rPr>
      </w:r>
      <w:r w:rsidRPr="000E0C76">
        <w:rPr>
          <w:rFonts w:ascii="仿宋_GB2312" w:eastAsia="仿宋_GB2312" w:hint="eastAsia"/>
        </w:rPr>
        <w:fldChar w:fldCharType="separate"/>
      </w:r>
      <w:r w:rsidR="00C41123" w:rsidRPr="000E0C76">
        <w:rPr>
          <w:rFonts w:ascii="仿宋_GB2312" w:eastAsia="仿宋_GB2312" w:cs="Times New Roman" w:hint="eastAsia"/>
          <w:lang w:val="de-DE"/>
        </w:rPr>
        <w:t>（E</w:t>
      </w:r>
      <w:r w:rsidR="00C41123" w:rsidRPr="000E0C76">
        <w:rPr>
          <w:rFonts w:ascii="仿宋_GB2312" w:eastAsia="仿宋_GB2312" w:cs="Times New Roman" w:hint="eastAsia"/>
          <w:lang w:val="de-DE"/>
        </w:rPr>
        <w:noBreakHyphen/>
        <w:t>27）</w:t>
      </w:r>
      <w:r w:rsidRPr="000E0C76">
        <w:rPr>
          <w:rFonts w:ascii="仿宋_GB2312" w:eastAsia="仿宋_GB2312" w:hint="eastAsia"/>
        </w:rPr>
        <w:fldChar w:fldCharType="end"/>
      </w:r>
      <w:r w:rsidRPr="000E0C76">
        <w:rPr>
          <w:rStyle w:val="16"/>
          <w:rFonts w:ascii="仿宋_GB2312" w:eastAsia="仿宋_GB2312" w:cs="Times New Roman" w:hint="eastAsia"/>
          <w:lang w:val="de-DE"/>
        </w:rPr>
        <w:t>。</w:t>
      </w:r>
    </w:p>
    <w:p w:rsidR="003C4FE5" w:rsidRDefault="008D45DD">
      <w:pPr>
        <w:pStyle w:val="8"/>
        <w:rPr>
          <w:rFonts w:ascii="Times New Roman" w:hAnsi="Times New Roman" w:cs="Times New Roman"/>
          <w:lang w:val="de-DE"/>
        </w:rPr>
      </w:pPr>
      <w:r>
        <w:rPr>
          <w:rFonts w:ascii="Times New Roman" w:hAnsi="Times New Roman" w:cs="Times New Roman"/>
        </w:rPr>
        <w:t>捕食动物</w:t>
      </w:r>
    </w:p>
    <w:p w:rsidR="003C4FE5" w:rsidRPr="00981B92" w:rsidRDefault="008D45DD" w:rsidP="00981B92">
      <w:pPr>
        <w:spacing w:line="360" w:lineRule="auto"/>
        <w:ind w:firstLineChars="200" w:firstLine="420"/>
        <w:rPr>
          <w:rFonts w:ascii="仿宋_GB2312" w:eastAsia="仿宋_GB2312" w:cs="Times New Roman"/>
        </w:rPr>
      </w:pPr>
      <w:r w:rsidRPr="00981B92">
        <w:rPr>
          <w:rFonts w:ascii="仿宋_GB2312" w:eastAsia="仿宋_GB2312" w:cs="Times New Roman" w:hint="eastAsia"/>
          <w:kern w:val="0"/>
        </w:rPr>
        <w:t>不同捕食动物的觅食区域会有所不同，应该考虑捕食动物的觅食区域。</w:t>
      </w:r>
      <w:r w:rsidRPr="00981B92">
        <w:rPr>
          <w:rFonts w:ascii="仿宋_GB2312" w:eastAsia="仿宋_GB2312" w:cs="Times New Roman" w:hint="eastAsia"/>
          <w:bCs/>
          <w:kern w:val="0"/>
        </w:rPr>
        <w:t>对于第一营养级的捕食动物，假定50%的食物来自局部地区（用年均局部PEC计算），另50%的食物来自区域尺度（用区域PEC计算）。</w:t>
      </w:r>
    </w:p>
    <w:p w:rsidR="003C4FE5" w:rsidRDefault="008D45DD">
      <w:pPr>
        <w:pStyle w:val="9"/>
        <w:rPr>
          <w:rFonts w:ascii="Times New Roman" w:hAnsi="Times New Roman" w:cs="Times New Roman"/>
        </w:rPr>
      </w:pPr>
      <w:r>
        <w:rPr>
          <w:rFonts w:ascii="Times New Roman" w:hAnsi="Times New Roman" w:cs="Times New Roman"/>
        </w:rPr>
        <w:t>水生捕食动物</w:t>
      </w:r>
    </w:p>
    <w:p w:rsidR="003C4FE5" w:rsidRPr="00981B92" w:rsidRDefault="008D45DD" w:rsidP="00981B92">
      <w:pPr>
        <w:widowControl/>
        <w:adjustRightInd w:val="0"/>
        <w:snapToGrid w:val="0"/>
        <w:spacing w:line="360" w:lineRule="auto"/>
        <w:ind w:firstLineChars="200" w:firstLine="420"/>
        <w:jc w:val="left"/>
        <w:rPr>
          <w:rFonts w:ascii="仿宋_GB2312" w:eastAsia="仿宋_GB2312" w:cs="Times New Roman"/>
          <w:kern w:val="0"/>
        </w:rPr>
      </w:pPr>
      <w:r w:rsidRPr="00981B92">
        <w:rPr>
          <w:rFonts w:ascii="仿宋_GB2312" w:eastAsia="仿宋_GB2312" w:cs="Times New Roman" w:hint="eastAsia"/>
        </w:rPr>
        <w:t>水生捕食动物浓度（</w:t>
      </w:r>
      <w:r w:rsidRPr="00981B92">
        <w:rPr>
          <w:rFonts w:ascii="仿宋_GB2312" w:eastAsia="仿宋_GB2312" w:cs="Times New Roman" w:hint="eastAsia"/>
          <w:i/>
          <w:kern w:val="0"/>
        </w:rPr>
        <w:t>PEC</w:t>
      </w:r>
      <w:r w:rsidRPr="00981B92">
        <w:rPr>
          <w:rFonts w:ascii="仿宋_GB2312" w:eastAsia="仿宋_GB2312" w:cs="Times New Roman" w:hint="eastAsia"/>
          <w:kern w:val="0"/>
          <w:vertAlign w:val="subscript"/>
        </w:rPr>
        <w:t>aqu.predator</w:t>
      </w:r>
      <w:r w:rsidRPr="00981B92">
        <w:rPr>
          <w:rFonts w:ascii="仿宋_GB2312" w:eastAsia="仿宋_GB2312" w:cs="Times New Roman" w:hint="eastAsia"/>
        </w:rPr>
        <w:t>）</w:t>
      </w:r>
      <w:r w:rsidRPr="00981B92">
        <w:rPr>
          <w:rFonts w:ascii="仿宋_GB2312" w:eastAsia="仿宋_GB2312" w:cs="Times New Roman" w:hint="eastAsia"/>
          <w:bCs/>
          <w:kern w:val="0"/>
        </w:rPr>
        <w:t>：</w:t>
      </w:r>
    </w:p>
    <w:p w:rsidR="003C4FE5" w:rsidRPr="00981B92" w:rsidRDefault="008D45DD" w:rsidP="00981B92">
      <w:pPr>
        <w:pStyle w:val="affffff4"/>
        <w:rPr>
          <w:rFonts w:ascii="仿宋_GB2312" w:eastAsia="仿宋_GB2312" w:cs="Times New Roman"/>
          <w:vanish/>
          <w:specVanish/>
        </w:rPr>
      </w:pPr>
      <w:r w:rsidRPr="00981B92">
        <w:rPr>
          <w:rFonts w:ascii="仿宋_GB2312" w:eastAsia="仿宋_GB2312" w:cs="Times New Roman" w:hint="eastAsia"/>
          <w:i/>
        </w:rPr>
        <w:tab/>
        <w:t>PEC</w:t>
      </w:r>
      <w:r w:rsidRPr="00981B92">
        <w:rPr>
          <w:rFonts w:ascii="仿宋_GB2312" w:eastAsia="仿宋_GB2312" w:cs="Times New Roman" w:hint="eastAsia"/>
          <w:vertAlign w:val="subscript"/>
        </w:rPr>
        <w:t>aqu.predator</w:t>
      </w:r>
      <w:r w:rsidRPr="00981B92">
        <w:rPr>
          <w:rFonts w:ascii="仿宋_GB2312" w:eastAsia="仿宋_GB2312" w:cs="Times New Roman" w:hint="eastAsia"/>
          <w:i/>
        </w:rPr>
        <w:t>=</w:t>
      </w:r>
      <w:r w:rsidRPr="00981B92">
        <w:rPr>
          <w:rFonts w:ascii="仿宋_GB2312" w:eastAsia="仿宋_GB2312" w:cs="Times New Roman" w:hint="eastAsia"/>
        </w:rPr>
        <w:t>0.5</w:t>
      </w:r>
      <w:r w:rsidRPr="00981B92">
        <w:rPr>
          <w:rFonts w:ascii="仿宋_GB2312" w:eastAsia="仿宋_GB2312" w:cs="Times New Roman" w:hint="eastAsia"/>
        </w:rPr>
        <w:sym w:font="Symbol" w:char="F0B4"/>
      </w:r>
      <w:r w:rsidRPr="00981B92">
        <w:rPr>
          <w:rFonts w:ascii="仿宋_GB2312" w:eastAsia="仿宋_GB2312" w:cs="Times New Roman" w:hint="eastAsia"/>
        </w:rPr>
        <w:t>(</w:t>
      </w:r>
      <w:r w:rsidRPr="00981B92">
        <w:rPr>
          <w:rFonts w:ascii="仿宋_GB2312" w:eastAsia="仿宋_GB2312" w:cs="Times New Roman" w:hint="eastAsia"/>
          <w:i/>
        </w:rPr>
        <w:t>PEC</w:t>
      </w:r>
      <w:r w:rsidRPr="00981B92">
        <w:rPr>
          <w:rFonts w:ascii="仿宋_GB2312" w:eastAsia="仿宋_GB2312" w:cs="Times New Roman" w:hint="eastAsia"/>
          <w:vertAlign w:val="subscript"/>
        </w:rPr>
        <w:t>water.ann.L</w:t>
      </w:r>
      <w:r w:rsidRPr="00981B92">
        <w:rPr>
          <w:rFonts w:ascii="仿宋_GB2312" w:eastAsia="仿宋_GB2312" w:hint="eastAsia"/>
        </w:rPr>
        <w:t>+</w:t>
      </w:r>
      <w:r w:rsidRPr="00981B92">
        <w:rPr>
          <w:rFonts w:ascii="仿宋_GB2312" w:eastAsia="仿宋_GB2312" w:hint="eastAsia"/>
          <w:i/>
        </w:rPr>
        <w:t>PEC</w:t>
      </w:r>
      <w:r w:rsidRPr="00981B92">
        <w:rPr>
          <w:rFonts w:ascii="仿宋_GB2312" w:eastAsia="仿宋_GB2312" w:hint="eastAsia"/>
          <w:vertAlign w:val="subscript"/>
        </w:rPr>
        <w:t>water.R</w:t>
      </w:r>
      <w:proofErr w:type="gramStart"/>
      <w:r w:rsidRPr="00981B92">
        <w:rPr>
          <w:rFonts w:ascii="仿宋_GB2312" w:eastAsia="仿宋_GB2312" w:cs="Times New Roman" w:hint="eastAsia"/>
        </w:rPr>
        <w:t>)</w:t>
      </w:r>
      <w:proofErr w:type="gramEnd"/>
      <w:r w:rsidRPr="00981B92">
        <w:rPr>
          <w:rFonts w:ascii="仿宋_GB2312" w:eastAsia="仿宋_GB2312" w:cs="Times New Roman" w:hint="eastAsia"/>
          <w:i/>
        </w:rPr>
        <w:sym w:font="Symbol" w:char="F0B4"/>
      </w:r>
      <w:r w:rsidRPr="00981B92">
        <w:rPr>
          <w:rFonts w:ascii="仿宋_GB2312" w:eastAsia="仿宋_GB2312" w:cs="Times New Roman" w:hint="eastAsia"/>
          <w:i/>
        </w:rPr>
        <w:t>BCF</w:t>
      </w:r>
      <w:r w:rsidRPr="00981B92">
        <w:rPr>
          <w:rFonts w:ascii="仿宋_GB2312" w:eastAsia="仿宋_GB2312" w:cs="Times New Roman" w:hint="eastAsia"/>
          <w:vertAlign w:val="subscript"/>
        </w:rPr>
        <w:t>fish</w:t>
      </w:r>
    </w:p>
    <w:p w:rsidR="003C4FE5" w:rsidRPr="00981B92" w:rsidRDefault="008D45DD" w:rsidP="00981B92">
      <w:pPr>
        <w:pStyle w:val="affffff4"/>
        <w:rPr>
          <w:rFonts w:ascii="仿宋_GB2312" w:eastAsia="仿宋_GB2312" w:cs="Times New Roman"/>
        </w:rPr>
      </w:pPr>
      <w:r w:rsidRPr="00981B92">
        <w:rPr>
          <w:rFonts w:ascii="仿宋_GB2312" w:eastAsia="仿宋_GB2312" w:cs="Times New Roman" w:hint="eastAsia"/>
        </w:rPr>
        <w:tab/>
      </w:r>
      <w:bookmarkStart w:id="1027" w:name="_Ref32831682"/>
      <w:r w:rsidRPr="00981B92">
        <w:rPr>
          <w:rFonts w:ascii="仿宋_GB2312" w:eastAsia="仿宋_GB2312" w:cs="Times New Roman" w:hint="eastAsia"/>
        </w:rPr>
        <w:t>（</w:t>
      </w:r>
      <w:r w:rsidRPr="00981B92">
        <w:rPr>
          <w:rFonts w:ascii="仿宋_GB2312" w:eastAsia="仿宋_GB2312" w:cs="Times New Roman" w:hint="eastAsia"/>
        </w:rPr>
        <w:fldChar w:fldCharType="begin"/>
      </w:r>
      <w:r w:rsidRPr="00981B92">
        <w:rPr>
          <w:rFonts w:ascii="仿宋_GB2312" w:eastAsia="仿宋_GB2312" w:cs="Times New Roman" w:hint="eastAsia"/>
        </w:rPr>
        <w:instrText xml:space="preserve"> STYLEREF 7 \s </w:instrText>
      </w:r>
      <w:r w:rsidRPr="00981B92">
        <w:rPr>
          <w:rFonts w:ascii="仿宋_GB2312" w:eastAsia="仿宋_GB2312" w:cs="Times New Roman" w:hint="eastAsia"/>
        </w:rPr>
        <w:fldChar w:fldCharType="separate"/>
      </w:r>
      <w:r w:rsidR="00C41123" w:rsidRPr="00981B92">
        <w:rPr>
          <w:rFonts w:ascii="仿宋_GB2312" w:eastAsia="仿宋_GB2312" w:cs="Times New Roman" w:hint="eastAsia"/>
          <w:noProof/>
        </w:rPr>
        <w:t>E</w:t>
      </w:r>
      <w:r w:rsidRPr="00981B92">
        <w:rPr>
          <w:rFonts w:ascii="仿宋_GB2312" w:eastAsia="仿宋_GB2312" w:cs="Times New Roman" w:hint="eastAsia"/>
        </w:rPr>
        <w:fldChar w:fldCharType="end"/>
      </w:r>
      <w:r w:rsidRPr="00981B92">
        <w:rPr>
          <w:rFonts w:ascii="仿宋_GB2312" w:eastAsia="仿宋_GB2312" w:cs="Times New Roman" w:hint="eastAsia"/>
        </w:rPr>
        <w:noBreakHyphen/>
      </w:r>
      <w:r w:rsidRPr="00981B92">
        <w:rPr>
          <w:rFonts w:ascii="仿宋_GB2312" w:eastAsia="仿宋_GB2312" w:cs="Times New Roman" w:hint="eastAsia"/>
        </w:rPr>
        <w:fldChar w:fldCharType="begin"/>
      </w:r>
      <w:r w:rsidRPr="00981B92">
        <w:rPr>
          <w:rFonts w:ascii="仿宋_GB2312" w:eastAsia="仿宋_GB2312" w:cs="Times New Roman" w:hint="eastAsia"/>
        </w:rPr>
        <w:instrText xml:space="preserve"> SEQ 公式 \* ARABIC \s 7 </w:instrText>
      </w:r>
      <w:r w:rsidRPr="00981B92">
        <w:rPr>
          <w:rFonts w:ascii="仿宋_GB2312" w:eastAsia="仿宋_GB2312" w:cs="Times New Roman" w:hint="eastAsia"/>
        </w:rPr>
        <w:fldChar w:fldCharType="separate"/>
      </w:r>
      <w:r w:rsidR="00C41123" w:rsidRPr="00981B92">
        <w:rPr>
          <w:rFonts w:ascii="仿宋_GB2312" w:eastAsia="仿宋_GB2312" w:cs="Times New Roman" w:hint="eastAsia"/>
          <w:noProof/>
        </w:rPr>
        <w:t>29</w:t>
      </w:r>
      <w:r w:rsidRPr="00981B92">
        <w:rPr>
          <w:rFonts w:ascii="仿宋_GB2312" w:eastAsia="仿宋_GB2312" w:cs="Times New Roman" w:hint="eastAsia"/>
        </w:rPr>
        <w:fldChar w:fldCharType="end"/>
      </w:r>
      <w:r w:rsidRPr="00981B92">
        <w:rPr>
          <w:rFonts w:ascii="仿宋_GB2312" w:eastAsia="仿宋_GB2312" w:cs="Times New Roman" w:hint="eastAsia"/>
        </w:rPr>
        <w:t>）</w:t>
      </w:r>
      <w:bookmarkEnd w:id="1027"/>
    </w:p>
    <w:p w:rsidR="003C4FE5" w:rsidRPr="00981B92" w:rsidRDefault="008D45DD" w:rsidP="00981B92">
      <w:pPr>
        <w:widowControl/>
        <w:adjustRightInd w:val="0"/>
        <w:snapToGrid w:val="0"/>
        <w:spacing w:line="360" w:lineRule="auto"/>
        <w:rPr>
          <w:rFonts w:ascii="仿宋_GB2312" w:eastAsia="仿宋_GB2312" w:cs="Times New Roman"/>
          <w:kern w:val="0"/>
        </w:rPr>
      </w:pPr>
      <w:r w:rsidRPr="00981B92">
        <w:rPr>
          <w:rFonts w:ascii="仿宋_GB2312" w:eastAsia="仿宋_GB2312" w:cs="Times New Roman" w:hint="eastAsia"/>
        </w:rPr>
        <w:t>式中：</w:t>
      </w:r>
      <w:r w:rsidRPr="00981B92">
        <w:rPr>
          <w:rFonts w:ascii="仿宋_GB2312" w:eastAsia="仿宋_GB2312" w:cs="Times New Roman" w:hint="eastAsia"/>
          <w:i/>
          <w:kern w:val="0"/>
        </w:rPr>
        <w:t>PEC</w:t>
      </w:r>
      <w:r w:rsidRPr="00981B92">
        <w:rPr>
          <w:rFonts w:ascii="仿宋_GB2312" w:eastAsia="仿宋_GB2312" w:cs="Times New Roman" w:hint="eastAsia"/>
          <w:kern w:val="0"/>
          <w:vertAlign w:val="subscript"/>
        </w:rPr>
        <w:t>aqu.predator</w:t>
      </w:r>
      <w:r w:rsidRPr="00981B92">
        <w:rPr>
          <w:rFonts w:ascii="仿宋_GB2312" w:eastAsia="仿宋_GB2312" w:cs="Times New Roman" w:hint="eastAsia"/>
          <w:kern w:val="0"/>
        </w:rPr>
        <w:t>——水生捕食动物</w:t>
      </w:r>
      <w:r w:rsidRPr="00981B92">
        <w:rPr>
          <w:rFonts w:ascii="仿宋_GB2312" w:eastAsia="仿宋_GB2312" w:cs="Times New Roman" w:hint="eastAsia"/>
          <w:bCs/>
          <w:kern w:val="0"/>
        </w:rPr>
        <w:t>浓度（以湿重计），</w:t>
      </w:r>
      <w:r w:rsidRPr="00981B92">
        <w:rPr>
          <w:rFonts w:ascii="仿宋_GB2312" w:eastAsia="仿宋_GB2312" w:cs="Times New Roman" w:hint="eastAsia"/>
          <w:kern w:val="0"/>
        </w:rPr>
        <w:t>mg·kg</w:t>
      </w:r>
      <w:r w:rsidRPr="00981B92">
        <w:rPr>
          <w:rFonts w:ascii="仿宋_GB2312" w:eastAsia="仿宋_GB2312" w:cs="Times New Roman" w:hint="eastAsia"/>
          <w:kern w:val="0"/>
          <w:vertAlign w:val="superscript"/>
        </w:rPr>
        <w:t>-1</w:t>
      </w:r>
      <w:r w:rsidRPr="00981B92">
        <w:rPr>
          <w:rFonts w:ascii="仿宋_GB2312" w:eastAsia="仿宋_GB2312" w:cs="Times New Roman" w:hint="eastAsia"/>
          <w:kern w:val="0"/>
        </w:rPr>
        <w:t>；</w:t>
      </w:r>
    </w:p>
    <w:p w:rsidR="003C4FE5" w:rsidRPr="00981B92" w:rsidRDefault="008D45DD" w:rsidP="00981B92">
      <w:pPr>
        <w:widowControl/>
        <w:adjustRightInd w:val="0"/>
        <w:snapToGrid w:val="0"/>
        <w:spacing w:line="360" w:lineRule="auto"/>
        <w:ind w:firstLineChars="300" w:firstLine="630"/>
        <w:rPr>
          <w:rFonts w:ascii="仿宋_GB2312" w:eastAsia="仿宋_GB2312" w:cs="Times New Roman"/>
        </w:rPr>
      </w:pPr>
      <w:r w:rsidRPr="00981B92">
        <w:rPr>
          <w:rFonts w:ascii="仿宋_GB2312" w:eastAsia="仿宋_GB2312" w:cs="Times New Roman" w:hint="eastAsia"/>
          <w:i/>
        </w:rPr>
        <w:t>PEC</w:t>
      </w:r>
      <w:r w:rsidRPr="00981B92">
        <w:rPr>
          <w:rFonts w:ascii="仿宋_GB2312" w:eastAsia="仿宋_GB2312" w:cs="Times New Roman" w:hint="eastAsia"/>
          <w:vertAlign w:val="subscript"/>
        </w:rPr>
        <w:t>water.ann.L</w:t>
      </w:r>
      <w:r w:rsidRPr="00981B92">
        <w:rPr>
          <w:rFonts w:ascii="仿宋_GB2312" w:eastAsia="仿宋_GB2312" w:cs="Times New Roman" w:hint="eastAsia"/>
        </w:rPr>
        <w:t>——地表水年均局部预测环境浓度，mg·L</w:t>
      </w:r>
      <w:r w:rsidRPr="00981B92">
        <w:rPr>
          <w:rFonts w:ascii="仿宋_GB2312" w:eastAsia="仿宋_GB2312" w:cs="Times New Roman" w:hint="eastAsia"/>
          <w:vertAlign w:val="superscript"/>
        </w:rPr>
        <w:t>-1</w:t>
      </w:r>
      <w:r w:rsidRPr="00981B92">
        <w:rPr>
          <w:rFonts w:ascii="仿宋_GB2312" w:eastAsia="仿宋_GB2312" w:cs="Times New Roman" w:hint="eastAsia"/>
        </w:rPr>
        <w:t>，计算方法见公式</w:t>
      </w:r>
      <w:r w:rsidRPr="00981B92">
        <w:rPr>
          <w:rFonts w:ascii="仿宋_GB2312" w:eastAsia="仿宋_GB2312" w:hint="eastAsia"/>
        </w:rPr>
        <w:fldChar w:fldCharType="begin"/>
      </w:r>
      <w:r w:rsidRPr="00981B92">
        <w:rPr>
          <w:rFonts w:ascii="仿宋_GB2312" w:eastAsia="仿宋_GB2312" w:hint="eastAsia"/>
        </w:rPr>
        <w:instrText xml:space="preserve"> REF _Ref32776918 \h  \* MERGEFORMAT </w:instrText>
      </w:r>
      <w:r w:rsidRPr="00981B92">
        <w:rPr>
          <w:rFonts w:ascii="仿宋_GB2312" w:eastAsia="仿宋_GB2312" w:hint="eastAsia"/>
        </w:rPr>
      </w:r>
      <w:r w:rsidRPr="00981B92">
        <w:rPr>
          <w:rFonts w:ascii="仿宋_GB2312" w:eastAsia="仿宋_GB2312" w:hint="eastAsia"/>
        </w:rPr>
        <w:fldChar w:fldCharType="separate"/>
      </w:r>
      <w:r w:rsidR="00C41123" w:rsidRPr="00981B92">
        <w:rPr>
          <w:rFonts w:ascii="仿宋_GB2312" w:eastAsia="仿宋_GB2312" w:cs="Times New Roman" w:hint="eastAsia"/>
        </w:rPr>
        <w:t>（E</w:t>
      </w:r>
      <w:r w:rsidR="00C41123" w:rsidRPr="00981B92">
        <w:rPr>
          <w:rFonts w:ascii="仿宋_GB2312" w:eastAsia="仿宋_GB2312" w:cs="Times New Roman" w:hint="eastAsia"/>
        </w:rPr>
        <w:noBreakHyphen/>
        <w:t>9）</w:t>
      </w:r>
      <w:r w:rsidRPr="00981B92">
        <w:rPr>
          <w:rFonts w:ascii="仿宋_GB2312" w:eastAsia="仿宋_GB2312" w:hint="eastAsia"/>
        </w:rPr>
        <w:fldChar w:fldCharType="end"/>
      </w:r>
      <w:r w:rsidRPr="00981B92">
        <w:rPr>
          <w:rFonts w:ascii="仿宋_GB2312" w:eastAsia="仿宋_GB2312" w:cs="Times New Roman" w:hint="eastAsia"/>
        </w:rPr>
        <w:t>；</w:t>
      </w:r>
    </w:p>
    <w:p w:rsidR="003C4FE5" w:rsidRPr="00981B92" w:rsidRDefault="008D45DD" w:rsidP="00981B92">
      <w:pPr>
        <w:widowControl/>
        <w:adjustRightInd w:val="0"/>
        <w:snapToGrid w:val="0"/>
        <w:spacing w:line="360" w:lineRule="auto"/>
        <w:ind w:firstLineChars="300" w:firstLine="630"/>
        <w:rPr>
          <w:rFonts w:ascii="仿宋_GB2312" w:eastAsia="仿宋_GB2312" w:cs="Times New Roman"/>
        </w:rPr>
      </w:pPr>
      <w:r w:rsidRPr="00981B92">
        <w:rPr>
          <w:rFonts w:ascii="仿宋_GB2312" w:eastAsia="仿宋_GB2312" w:hint="eastAsia"/>
          <w:i/>
        </w:rPr>
        <w:t>PEC</w:t>
      </w:r>
      <w:r w:rsidRPr="00981B92">
        <w:rPr>
          <w:rFonts w:ascii="仿宋_GB2312" w:eastAsia="仿宋_GB2312" w:hint="eastAsia"/>
          <w:vertAlign w:val="subscript"/>
        </w:rPr>
        <w:t>water.R</w:t>
      </w:r>
      <w:r w:rsidRPr="00981B92">
        <w:rPr>
          <w:rFonts w:ascii="仿宋_GB2312" w:eastAsia="仿宋_GB2312" w:hint="eastAsia"/>
        </w:rPr>
        <w:t>——地表水区域预测环境浓度，mg·L</w:t>
      </w:r>
      <w:r w:rsidRPr="00981B92">
        <w:rPr>
          <w:rFonts w:ascii="仿宋_GB2312" w:eastAsia="仿宋_GB2312" w:hint="eastAsia"/>
          <w:vertAlign w:val="superscript"/>
        </w:rPr>
        <w:t>-1</w:t>
      </w:r>
      <w:r w:rsidR="001F7836" w:rsidRPr="00981B92">
        <w:rPr>
          <w:rFonts w:ascii="仿宋_GB2312" w:eastAsia="仿宋_GB2312" w:cs="Times New Roman" w:hint="eastAsia"/>
        </w:rPr>
        <w:t>；</w:t>
      </w:r>
    </w:p>
    <w:p w:rsidR="003C4FE5" w:rsidRPr="00981B92" w:rsidRDefault="008D45DD" w:rsidP="00981B92">
      <w:pPr>
        <w:widowControl/>
        <w:adjustRightInd w:val="0"/>
        <w:snapToGrid w:val="0"/>
        <w:spacing w:line="360" w:lineRule="auto"/>
        <w:ind w:firstLineChars="300" w:firstLine="630"/>
        <w:rPr>
          <w:rFonts w:ascii="仿宋_GB2312" w:eastAsia="仿宋_GB2312" w:cs="Times New Roman"/>
          <w:kern w:val="0"/>
        </w:rPr>
      </w:pPr>
      <w:r w:rsidRPr="00981B92">
        <w:rPr>
          <w:rFonts w:ascii="仿宋_GB2312" w:eastAsia="仿宋_GB2312" w:cs="Times New Roman" w:hint="eastAsia"/>
          <w:i/>
          <w:kern w:val="0"/>
        </w:rPr>
        <w:t>BCF</w:t>
      </w:r>
      <w:r w:rsidRPr="00981B92">
        <w:rPr>
          <w:rFonts w:ascii="仿宋_GB2312" w:eastAsia="仿宋_GB2312" w:cs="Times New Roman" w:hint="eastAsia"/>
          <w:kern w:val="0"/>
          <w:vertAlign w:val="subscript"/>
        </w:rPr>
        <w:t>fish</w:t>
      </w:r>
      <w:r w:rsidRPr="00981B92">
        <w:rPr>
          <w:rFonts w:ascii="仿宋_GB2312" w:eastAsia="仿宋_GB2312" w:cs="Times New Roman" w:hint="eastAsia"/>
          <w:kern w:val="0"/>
        </w:rPr>
        <w:t>——鱼类生物富集系数（以湿重计），L·kg</w:t>
      </w:r>
      <w:r w:rsidRPr="00981B92">
        <w:rPr>
          <w:rFonts w:ascii="仿宋_GB2312" w:eastAsia="仿宋_GB2312" w:cs="Times New Roman" w:hint="eastAsia"/>
          <w:kern w:val="0"/>
          <w:vertAlign w:val="superscript"/>
        </w:rPr>
        <w:t>-1</w:t>
      </w:r>
      <w:r w:rsidR="001F7836" w:rsidRPr="00981B92">
        <w:rPr>
          <w:rFonts w:ascii="仿宋_GB2312" w:eastAsia="仿宋_GB2312" w:cs="Times New Roman" w:hint="eastAsia"/>
          <w:kern w:val="0"/>
        </w:rPr>
        <w:t>。</w:t>
      </w:r>
    </w:p>
    <w:p w:rsidR="003C4FE5" w:rsidRDefault="008D45DD">
      <w:pPr>
        <w:pStyle w:val="9"/>
        <w:rPr>
          <w:rFonts w:ascii="Times New Roman" w:hAnsi="Times New Roman" w:cs="Times New Roman"/>
        </w:rPr>
      </w:pPr>
      <w:r>
        <w:rPr>
          <w:rFonts w:ascii="Times New Roman" w:hAnsi="Times New Roman" w:cs="Times New Roman"/>
        </w:rPr>
        <w:t>陆生捕食动物</w:t>
      </w:r>
    </w:p>
    <w:p w:rsidR="003C4FE5" w:rsidRPr="00981B92" w:rsidRDefault="008D45DD" w:rsidP="00981B92">
      <w:pPr>
        <w:pStyle w:val="affffff4"/>
        <w:ind w:firstLineChars="200" w:firstLine="420"/>
        <w:jc w:val="both"/>
        <w:rPr>
          <w:rFonts w:ascii="仿宋_GB2312" w:eastAsia="仿宋_GB2312" w:cs="Times New Roman"/>
          <w:color w:val="000000"/>
        </w:rPr>
      </w:pPr>
      <w:r w:rsidRPr="00981B92">
        <w:rPr>
          <w:rFonts w:ascii="仿宋_GB2312" w:eastAsia="仿宋_GB2312" w:cs="Times New Roman" w:hint="eastAsia"/>
          <w:bCs/>
        </w:rPr>
        <w:t>陆生捕食动物暴露浓度（</w:t>
      </w:r>
      <w:r w:rsidRPr="00981B92">
        <w:rPr>
          <w:rFonts w:ascii="仿宋_GB2312" w:eastAsia="仿宋_GB2312" w:cs="Times New Roman" w:hint="eastAsia"/>
          <w:i/>
          <w:kern w:val="0"/>
        </w:rPr>
        <w:t>PEC</w:t>
      </w:r>
      <w:r w:rsidRPr="00981B92">
        <w:rPr>
          <w:rFonts w:ascii="仿宋_GB2312" w:eastAsia="仿宋_GB2312" w:cs="Times New Roman" w:hint="eastAsia"/>
          <w:kern w:val="0"/>
          <w:vertAlign w:val="subscript"/>
        </w:rPr>
        <w:t>ter,predator</w:t>
      </w:r>
      <w:r w:rsidRPr="00981B92">
        <w:rPr>
          <w:rFonts w:ascii="仿宋_GB2312" w:eastAsia="仿宋_GB2312" w:cs="Times New Roman" w:hint="eastAsia"/>
          <w:bCs/>
        </w:rPr>
        <w:t>）</w:t>
      </w:r>
      <w:r w:rsidRPr="00981B92">
        <w:rPr>
          <w:rFonts w:ascii="仿宋_GB2312" w:eastAsia="仿宋_GB2312" w:cs="Times New Roman" w:hint="eastAsia"/>
          <w:color w:val="000000"/>
        </w:rPr>
        <w:t>：</w:t>
      </w:r>
    </w:p>
    <w:p w:rsidR="003C4FE5" w:rsidRPr="00981B92" w:rsidRDefault="00E51352" w:rsidP="00981B92">
      <w:pPr>
        <w:snapToGrid w:val="0"/>
        <w:spacing w:line="360" w:lineRule="auto"/>
        <w:jc w:val="right"/>
        <w:rPr>
          <w:rFonts w:ascii="仿宋_GB2312" w:eastAsia="仿宋_GB2312" w:cs="Times New Roman"/>
        </w:rPr>
      </w:pPr>
      <m:oMath>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PEC</m:t>
            </m:r>
          </m:e>
          <m:sub>
            <m:r>
              <m:rPr>
                <m:sty m:val="p"/>
              </m:rPr>
              <w:rPr>
                <w:rFonts w:ascii="Cambria Math" w:eastAsia="仿宋_GB2312" w:hAnsi="Cambria Math" w:cs="Times New Roman" w:hint="eastAsia"/>
                <w:sz w:val="18"/>
                <w:szCs w:val="18"/>
              </w:rPr>
              <m:t>ter.predator</m:t>
            </m:r>
          </m:sub>
        </m:sSub>
        <m:r>
          <m:rPr>
            <m:sty m:val="p"/>
          </m:rPr>
          <w:rPr>
            <w:rFonts w:ascii="Cambria Math" w:eastAsia="仿宋_GB2312" w:hAnsi="Cambria Math" w:cs="Times New Roman" w:hint="eastAsia"/>
            <w:sz w:val="18"/>
            <w:szCs w:val="18"/>
          </w:rPr>
          <m:t>=</m:t>
        </m:r>
        <m:f>
          <m:fPr>
            <m:ctrlPr>
              <w:rPr>
                <w:rFonts w:ascii="Cambria Math" w:eastAsia="仿宋_GB2312" w:hAnsi="Cambria Math" w:cs="Times New Roman" w:hint="eastAsia"/>
                <w:sz w:val="18"/>
                <w:szCs w:val="18"/>
              </w:rPr>
            </m:ctrlPr>
          </m:fPr>
          <m:num>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BCF</m:t>
                </m:r>
              </m:e>
              <m:sub>
                <m:r>
                  <m:rPr>
                    <m:sty m:val="p"/>
                  </m:rPr>
                  <w:rPr>
                    <w:rFonts w:ascii="Cambria Math" w:eastAsia="仿宋_GB2312" w:hAnsi="Cambria Math" w:cs="Times New Roman" w:hint="eastAsia"/>
                    <w:sz w:val="18"/>
                    <w:szCs w:val="18"/>
                  </w:rPr>
                  <m:t>worm</m:t>
                </m:r>
              </m:sub>
            </m:sSub>
            <m:r>
              <m:rPr>
                <m:sty m:val="p"/>
              </m:rPr>
              <w:rPr>
                <w:rFonts w:ascii="Cambria Math" w:eastAsia="仿宋_GB2312" w:hAnsi="Cambria Math" w:cs="Times New Roman" w:hint="eastAsia"/>
                <w:sz w:val="18"/>
                <w:szCs w:val="18"/>
              </w:rPr>
              <m:t>·</m:t>
            </m:r>
            <m:r>
              <m:rPr>
                <m:sty m:val="p"/>
              </m:rPr>
              <w:rPr>
                <w:rFonts w:ascii="Cambria Math" w:eastAsia="仿宋_GB2312" w:hAnsi="Cambria Math" w:cs="Times New Roman" w:hint="eastAsia"/>
                <w:sz w:val="18"/>
                <w:szCs w:val="18"/>
              </w:rPr>
              <m:t>0.5</m:t>
            </m:r>
            <m:r>
              <m:rPr>
                <m:sty m:val="p"/>
              </m:rPr>
              <w:rPr>
                <w:rFonts w:ascii="微软雅黑" w:eastAsia="微软雅黑" w:hAnsi="微软雅黑" w:cs="微软雅黑" w:hint="eastAsia"/>
                <w:sz w:val="18"/>
                <w:szCs w:val="18"/>
              </w:rPr>
              <m:t>∙</m:t>
            </m:r>
            <m:d>
              <m:dPr>
                <m:ctrlPr>
                  <w:rPr>
                    <w:rFonts w:ascii="Cambria Math" w:eastAsia="仿宋_GB2312" w:hAnsi="Cambria Math" w:cs="Times New Roman" w:hint="eastAsia"/>
                    <w:sz w:val="18"/>
                    <w:szCs w:val="18"/>
                  </w:rPr>
                </m:ctrlPr>
              </m:dPr>
              <m:e>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PEC</m:t>
                    </m:r>
                  </m:e>
                  <m:sub>
                    <m:r>
                      <m:rPr>
                        <m:sty m:val="p"/>
                      </m:rPr>
                      <w:rPr>
                        <w:rFonts w:ascii="Cambria Math" w:eastAsia="仿宋_GB2312" w:hAnsi="Cambria Math" w:cs="Times New Roman" w:hint="eastAsia"/>
                        <w:sz w:val="18"/>
                        <w:szCs w:val="18"/>
                      </w:rPr>
                      <m:t>porewater.L</m:t>
                    </m:r>
                  </m:sub>
                </m:sSub>
                <m:r>
                  <m:rPr>
                    <m:sty m:val="p"/>
                  </m:rPr>
                  <w:rPr>
                    <w:rFonts w:ascii="Cambria Math" w:eastAsia="仿宋_GB2312" w:hAnsi="Cambria Math" w:hint="eastAsia"/>
                    <w:sz w:val="18"/>
                    <w:szCs w:val="18"/>
                  </w:rPr>
                  <m:t>+</m:t>
                </m:r>
                <m:sSub>
                  <m:sSubPr>
                    <m:ctrlPr>
                      <w:rPr>
                        <w:rFonts w:ascii="Cambria Math" w:eastAsia="仿宋_GB2312" w:hAnsi="Cambria Math" w:hint="eastAsia"/>
                        <w:sz w:val="18"/>
                        <w:szCs w:val="18"/>
                      </w:rPr>
                    </m:ctrlPr>
                  </m:sSubPr>
                  <m:e>
                    <m:r>
                      <w:rPr>
                        <w:rFonts w:ascii="Cambria Math" w:eastAsia="仿宋_GB2312" w:hAnsi="Cambria Math" w:hint="eastAsia"/>
                        <w:sz w:val="18"/>
                        <w:szCs w:val="18"/>
                      </w:rPr>
                      <m:t>PEC</m:t>
                    </m:r>
                  </m:e>
                  <m:sub>
                    <m:r>
                      <m:rPr>
                        <m:sty m:val="p"/>
                      </m:rPr>
                      <w:rPr>
                        <w:rFonts w:ascii="Cambria Math" w:eastAsia="仿宋_GB2312" w:hAnsi="Cambria Math" w:hint="eastAsia"/>
                        <w:sz w:val="18"/>
                        <w:szCs w:val="18"/>
                      </w:rPr>
                      <m:t>porewater.R</m:t>
                    </m:r>
                  </m:sub>
                </m:sSub>
              </m:e>
            </m:d>
            <m:r>
              <m:rPr>
                <m:sty m:val="p"/>
              </m:rPr>
              <w:rPr>
                <w:rFonts w:ascii="Cambria Math" w:eastAsia="仿宋_GB2312" w:hAnsi="Cambria Math" w:cs="Times New Roman" w:hint="eastAsia"/>
                <w:sz w:val="18"/>
                <w:szCs w:val="18"/>
              </w:rPr>
              <m:t>+0.5</m:t>
            </m:r>
            <m:r>
              <m:rPr>
                <m:sty m:val="p"/>
              </m:rPr>
              <w:rPr>
                <w:rFonts w:ascii="微软雅黑" w:eastAsia="微软雅黑" w:hAnsi="微软雅黑" w:cs="微软雅黑" w:hint="eastAsia"/>
                <w:sz w:val="18"/>
                <w:szCs w:val="18"/>
              </w:rPr>
              <m:t>∙</m:t>
            </m:r>
            <m:d>
              <m:dPr>
                <m:ctrlPr>
                  <w:rPr>
                    <w:rFonts w:ascii="Cambria Math" w:eastAsia="仿宋_GB2312" w:hAnsi="Cambria Math" w:cs="Times New Roman" w:hint="eastAsia"/>
                    <w:sz w:val="18"/>
                    <w:szCs w:val="18"/>
                  </w:rPr>
                </m:ctrlPr>
              </m:dPr>
              <m:e>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PEC</m:t>
                    </m:r>
                  </m:e>
                  <m:sub>
                    <m:r>
                      <m:rPr>
                        <m:sty m:val="p"/>
                      </m:rPr>
                      <w:rPr>
                        <w:rFonts w:ascii="Cambria Math" w:eastAsia="仿宋_GB2312" w:hAnsi="Cambria Math" w:cs="Times New Roman" w:hint="eastAsia"/>
                        <w:sz w:val="18"/>
                        <w:szCs w:val="18"/>
                      </w:rPr>
                      <m:t>soil.180.L</m:t>
                    </m:r>
                  </m:sub>
                </m:sSub>
                <m:r>
                  <w:rPr>
                    <w:rFonts w:ascii="Cambria Math" w:eastAsia="仿宋_GB2312" w:hAnsi="Cambria Math" w:cs="Times New Roman" w:hint="eastAsia"/>
                    <w:sz w:val="18"/>
                    <w:szCs w:val="18"/>
                  </w:rPr>
                  <m:t>+</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PEC</m:t>
                    </m:r>
                  </m:e>
                  <m:sub>
                    <m:r>
                      <m:rPr>
                        <m:sty m:val="p"/>
                      </m:rPr>
                      <w:rPr>
                        <w:rFonts w:ascii="Cambria Math" w:eastAsia="仿宋_GB2312" w:hAnsi="Cambria Math" w:cs="Times New Roman" w:hint="eastAsia"/>
                        <w:sz w:val="18"/>
                        <w:szCs w:val="18"/>
                      </w:rPr>
                      <m:t>soil.R</m:t>
                    </m:r>
                  </m:sub>
                </m:sSub>
              </m:e>
            </m:d>
            <m:r>
              <w:rPr>
                <w:rFonts w:ascii="Cambria Math" w:eastAsia="仿宋_GB2312" w:hAnsi="Cambria Math" w:cs="Times New Roman" w:hint="eastAsia"/>
                <w:sz w:val="18"/>
                <w:szCs w:val="18"/>
              </w:rPr>
              <m:t>×</m:t>
            </m:r>
            <m:sSub>
              <m:sSubPr>
                <m:ctrlPr>
                  <w:rPr>
                    <w:rFonts w:ascii="Cambria Math" w:eastAsia="仿宋_GB2312" w:hAnsi="Cambria Math" w:cs="Times New Roman" w:hint="eastAsia"/>
                    <w:i/>
                    <w:sz w:val="18"/>
                    <w:szCs w:val="18"/>
                  </w:rPr>
                </m:ctrlPr>
              </m:sSubPr>
              <m:e>
                <m:r>
                  <w:rPr>
                    <w:rFonts w:ascii="Cambria Math" w:eastAsia="仿宋_GB2312" w:hAnsi="Cambria Math" w:cs="Times New Roman" w:hint="eastAsia"/>
                    <w:sz w:val="18"/>
                    <w:szCs w:val="18"/>
                  </w:rPr>
                  <m:t>F</m:t>
                </m:r>
              </m:e>
              <m:sub>
                <m:r>
                  <m:rPr>
                    <m:sty m:val="p"/>
                  </m:rPr>
                  <w:rPr>
                    <w:rFonts w:ascii="Cambria Math" w:eastAsia="仿宋_GB2312" w:hAnsi="Cambria Math" w:cs="Times New Roman" w:hint="eastAsia"/>
                    <w:sz w:val="18"/>
                    <w:szCs w:val="18"/>
                  </w:rPr>
                  <m:t>gut.worm</m:t>
                </m:r>
              </m:sub>
            </m:sSub>
            <m:r>
              <m:rPr>
                <m:sty m:val="p"/>
              </m:rPr>
              <w:rPr>
                <w:rFonts w:ascii="微软雅黑" w:eastAsia="微软雅黑" w:hAnsi="微软雅黑" w:cs="微软雅黑" w:hint="eastAsia"/>
                <w:sz w:val="18"/>
                <w:szCs w:val="18"/>
              </w:rPr>
              <m:t>∙</m:t>
            </m:r>
            <m:sSub>
              <m:sSubPr>
                <m:ctrlPr>
                  <w:rPr>
                    <w:rFonts w:ascii="Cambria Math" w:eastAsia="仿宋_GB2312" w:hAnsi="Cambria Math" w:cs="Times New Roman" w:hint="eastAsia"/>
                    <w:sz w:val="18"/>
                    <w:szCs w:val="18"/>
                  </w:rPr>
                </m:ctrlPr>
              </m:sSubPr>
              <m:e>
                <m:r>
                  <w:rPr>
                    <w:rFonts w:ascii="Cambria Math" w:eastAsia="仿宋_GB2312" w:hAnsi="Cambria Math" w:cs="Times New Roman" w:hint="eastAsia"/>
                    <w:sz w:val="18"/>
                    <w:szCs w:val="18"/>
                  </w:rPr>
                  <m:t>CONV</m:t>
                </m:r>
              </m:e>
              <m:sub>
                <m:r>
                  <m:rPr>
                    <m:sty m:val="p"/>
                  </m:rPr>
                  <w:rPr>
                    <w:rFonts w:ascii="Cambria Math" w:eastAsia="仿宋_GB2312" w:hAnsi="Cambria Math" w:cs="Times New Roman" w:hint="eastAsia"/>
                    <w:sz w:val="18"/>
                    <w:szCs w:val="18"/>
                  </w:rPr>
                  <m:t>soil</m:t>
                </m:r>
              </m:sub>
            </m:sSub>
          </m:num>
          <m:den>
            <m:r>
              <w:rPr>
                <w:rFonts w:ascii="Cambria Math" w:eastAsia="仿宋_GB2312" w:hAnsi="Cambria Math" w:cs="Times New Roman" w:hint="eastAsia"/>
                <w:sz w:val="18"/>
                <w:szCs w:val="18"/>
              </w:rPr>
              <m:t>1+</m:t>
            </m:r>
            <m:sSub>
              <m:sSubPr>
                <m:ctrlPr>
                  <w:rPr>
                    <w:rFonts w:ascii="Cambria Math" w:eastAsia="仿宋_GB2312" w:hAnsi="Cambria Math" w:cs="Times New Roman" w:hint="eastAsia"/>
                    <w:i/>
                    <w:sz w:val="18"/>
                    <w:szCs w:val="18"/>
                  </w:rPr>
                </m:ctrlPr>
              </m:sSubPr>
              <m:e>
                <m:r>
                  <w:rPr>
                    <w:rFonts w:ascii="Cambria Math" w:eastAsia="仿宋_GB2312" w:hAnsi="Cambria Math" w:cs="Times New Roman" w:hint="eastAsia"/>
                    <w:sz w:val="18"/>
                    <w:szCs w:val="18"/>
                  </w:rPr>
                  <m:t>F</m:t>
                </m:r>
              </m:e>
              <m:sub>
                <m:r>
                  <m:rPr>
                    <m:sty m:val="p"/>
                  </m:rPr>
                  <w:rPr>
                    <w:rFonts w:ascii="Cambria Math" w:eastAsia="仿宋_GB2312" w:hAnsi="Cambria Math" w:cs="Times New Roman" w:hint="eastAsia"/>
                    <w:sz w:val="18"/>
                    <w:szCs w:val="18"/>
                  </w:rPr>
                  <m:t>gut</m:t>
                </m:r>
              </m:sub>
            </m:sSub>
            <m:r>
              <m:rPr>
                <m:sty m:val="p"/>
              </m:rPr>
              <w:rPr>
                <w:rFonts w:ascii="微软雅黑" w:eastAsia="微软雅黑" w:hAnsi="微软雅黑" w:cs="微软雅黑" w:hint="eastAsia"/>
                <w:sz w:val="18"/>
                <w:szCs w:val="18"/>
              </w:rPr>
              <m:t>∙</m:t>
            </m:r>
            <m:sSub>
              <m:sSubPr>
                <m:ctrlPr>
                  <w:rPr>
                    <w:rFonts w:ascii="Cambria Math" w:eastAsia="仿宋_GB2312" w:hAnsi="Cambria Math" w:cs="Times New Roman" w:hint="eastAsia"/>
                    <w:sz w:val="18"/>
                    <w:szCs w:val="18"/>
                  </w:rPr>
                </m:ctrlPr>
              </m:sSubPr>
              <m:e>
                <m:r>
                  <m:rPr>
                    <m:sty m:val="p"/>
                  </m:rPr>
                  <w:rPr>
                    <w:rFonts w:ascii="Cambria Math" w:eastAsia="仿宋_GB2312" w:hAnsi="Cambria Math" w:cs="Times New Roman" w:hint="eastAsia"/>
                    <w:sz w:val="18"/>
                    <w:szCs w:val="18"/>
                  </w:rPr>
                  <m:t>CONV</m:t>
                </m:r>
              </m:e>
              <m:sub>
                <m:r>
                  <m:rPr>
                    <m:sty m:val="p"/>
                  </m:rPr>
                  <w:rPr>
                    <w:rFonts w:ascii="Cambria Math" w:eastAsia="仿宋_GB2312" w:hAnsi="Cambria Math" w:cs="Times New Roman" w:hint="eastAsia"/>
                    <w:sz w:val="18"/>
                    <w:szCs w:val="18"/>
                  </w:rPr>
                  <m:t>soil</m:t>
                </m:r>
              </m:sub>
            </m:sSub>
          </m:den>
        </m:f>
      </m:oMath>
      <w:bookmarkStart w:id="1028" w:name="_Ref32841796"/>
      <w:bookmarkStart w:id="1029" w:name="_Ref33711682"/>
      <w:r w:rsidR="008D45DD" w:rsidRPr="00981B92">
        <w:rPr>
          <w:rFonts w:ascii="仿宋_GB2312" w:eastAsia="仿宋_GB2312" w:cs="Times New Roman" w:hint="eastAsia"/>
          <w:sz w:val="18"/>
          <w:szCs w:val="18"/>
        </w:rPr>
        <w:t>（</w:t>
      </w:r>
      <w:r w:rsidR="008D45DD" w:rsidRPr="00981B92">
        <w:rPr>
          <w:rFonts w:ascii="仿宋_GB2312" w:eastAsia="仿宋_GB2312" w:cs="Times New Roman" w:hint="eastAsia"/>
        </w:rPr>
        <w:fldChar w:fldCharType="begin"/>
      </w:r>
      <w:r w:rsidR="008D45DD" w:rsidRPr="00981B92">
        <w:rPr>
          <w:rFonts w:ascii="仿宋_GB2312" w:eastAsia="仿宋_GB2312" w:cs="Times New Roman" w:hint="eastAsia"/>
        </w:rPr>
        <w:instrText xml:space="preserve"> STYLEREF 7 \s </w:instrText>
      </w:r>
      <w:r w:rsidR="008D45DD" w:rsidRPr="00981B92">
        <w:rPr>
          <w:rFonts w:ascii="仿宋_GB2312" w:eastAsia="仿宋_GB2312" w:cs="Times New Roman" w:hint="eastAsia"/>
        </w:rPr>
        <w:fldChar w:fldCharType="separate"/>
      </w:r>
      <w:r w:rsidR="00C41123" w:rsidRPr="00981B92">
        <w:rPr>
          <w:rFonts w:ascii="仿宋_GB2312" w:eastAsia="仿宋_GB2312" w:cs="Times New Roman" w:hint="eastAsia"/>
          <w:noProof/>
        </w:rPr>
        <w:t>E</w:t>
      </w:r>
      <w:r w:rsidR="008D45DD" w:rsidRPr="00981B92">
        <w:rPr>
          <w:rFonts w:ascii="仿宋_GB2312" w:eastAsia="仿宋_GB2312" w:cs="Times New Roman" w:hint="eastAsia"/>
        </w:rPr>
        <w:fldChar w:fldCharType="end"/>
      </w:r>
      <w:r w:rsidR="008D45DD" w:rsidRPr="00981B92">
        <w:rPr>
          <w:rFonts w:ascii="仿宋_GB2312" w:eastAsia="仿宋_GB2312" w:cs="Times New Roman" w:hint="eastAsia"/>
        </w:rPr>
        <w:noBreakHyphen/>
      </w:r>
      <w:r w:rsidR="008D45DD" w:rsidRPr="00981B92">
        <w:rPr>
          <w:rFonts w:ascii="仿宋_GB2312" w:eastAsia="仿宋_GB2312" w:cs="Times New Roman" w:hint="eastAsia"/>
        </w:rPr>
        <w:fldChar w:fldCharType="begin"/>
      </w:r>
      <w:r w:rsidR="008D45DD" w:rsidRPr="00981B92">
        <w:rPr>
          <w:rFonts w:ascii="仿宋_GB2312" w:eastAsia="仿宋_GB2312" w:cs="Times New Roman" w:hint="eastAsia"/>
        </w:rPr>
        <w:instrText xml:space="preserve"> SEQ 公式 \* ARABIC \s 7 </w:instrText>
      </w:r>
      <w:r w:rsidR="008D45DD" w:rsidRPr="00981B92">
        <w:rPr>
          <w:rFonts w:ascii="仿宋_GB2312" w:eastAsia="仿宋_GB2312" w:cs="Times New Roman" w:hint="eastAsia"/>
        </w:rPr>
        <w:fldChar w:fldCharType="separate"/>
      </w:r>
      <w:r w:rsidR="00C41123" w:rsidRPr="00981B92">
        <w:rPr>
          <w:rFonts w:ascii="仿宋_GB2312" w:eastAsia="仿宋_GB2312" w:cs="Times New Roman" w:hint="eastAsia"/>
          <w:noProof/>
        </w:rPr>
        <w:t>30</w:t>
      </w:r>
      <w:r w:rsidR="008D45DD" w:rsidRPr="00981B92">
        <w:rPr>
          <w:rFonts w:ascii="仿宋_GB2312" w:eastAsia="仿宋_GB2312" w:cs="Times New Roman" w:hint="eastAsia"/>
        </w:rPr>
        <w:fldChar w:fldCharType="end"/>
      </w:r>
      <w:r w:rsidR="008D45DD" w:rsidRPr="00981B92">
        <w:rPr>
          <w:rFonts w:ascii="仿宋_GB2312" w:eastAsia="仿宋_GB2312" w:cs="Times New Roman" w:hint="eastAsia"/>
        </w:rPr>
        <w:t>）</w:t>
      </w:r>
      <w:bookmarkEnd w:id="1028"/>
      <w:bookmarkEnd w:id="1029"/>
    </w:p>
    <w:p w:rsidR="003C4FE5" w:rsidRPr="00981B92" w:rsidRDefault="008D45DD" w:rsidP="00981B92">
      <w:pPr>
        <w:widowControl/>
        <w:adjustRightInd w:val="0"/>
        <w:snapToGrid w:val="0"/>
        <w:spacing w:line="360" w:lineRule="auto"/>
        <w:jc w:val="left"/>
        <w:rPr>
          <w:rFonts w:ascii="仿宋_GB2312" w:eastAsia="仿宋_GB2312" w:cs="Times New Roman"/>
          <w:kern w:val="0"/>
        </w:rPr>
      </w:pPr>
      <w:r w:rsidRPr="00981B92">
        <w:rPr>
          <w:rFonts w:ascii="仿宋_GB2312" w:eastAsia="仿宋_GB2312" w:cs="Times New Roman" w:hint="eastAsia"/>
        </w:rPr>
        <w:t>式中：</w:t>
      </w:r>
      <w:r w:rsidRPr="00981B92">
        <w:rPr>
          <w:rFonts w:ascii="仿宋_GB2312" w:eastAsia="仿宋_GB2312" w:cs="Times New Roman" w:hint="eastAsia"/>
          <w:i/>
          <w:kern w:val="0"/>
        </w:rPr>
        <w:t>PEC</w:t>
      </w:r>
      <w:r w:rsidRPr="00981B92">
        <w:rPr>
          <w:rFonts w:ascii="仿宋_GB2312" w:eastAsia="仿宋_GB2312" w:cs="Times New Roman" w:hint="eastAsia"/>
          <w:kern w:val="0"/>
          <w:vertAlign w:val="subscript"/>
        </w:rPr>
        <w:t>ter.predator</w:t>
      </w:r>
      <w:r w:rsidRPr="00981B92">
        <w:rPr>
          <w:rFonts w:ascii="仿宋_GB2312" w:eastAsia="仿宋_GB2312" w:cs="Times New Roman" w:hint="eastAsia"/>
          <w:kern w:val="0"/>
        </w:rPr>
        <w:t>——陆生捕食动物暴露</w:t>
      </w:r>
      <w:r w:rsidRPr="00981B92">
        <w:rPr>
          <w:rFonts w:ascii="仿宋_GB2312" w:eastAsia="仿宋_GB2312" w:cs="Times New Roman" w:hint="eastAsia"/>
          <w:bCs/>
          <w:kern w:val="0"/>
        </w:rPr>
        <w:t>浓度</w:t>
      </w:r>
      <w:r w:rsidRPr="00981B92">
        <w:rPr>
          <w:rFonts w:ascii="仿宋_GB2312" w:eastAsia="仿宋_GB2312" w:cs="Times New Roman" w:hint="eastAsia"/>
          <w:bCs/>
          <w:color w:val="000000"/>
          <w:kern w:val="0"/>
        </w:rPr>
        <w:t>（以湿重计）</w:t>
      </w:r>
      <w:r w:rsidRPr="00981B92">
        <w:rPr>
          <w:rFonts w:ascii="仿宋_GB2312" w:eastAsia="仿宋_GB2312" w:cs="Times New Roman" w:hint="eastAsia"/>
          <w:bCs/>
          <w:kern w:val="0"/>
        </w:rPr>
        <w:t>，</w:t>
      </w:r>
      <w:r w:rsidRPr="00981B92">
        <w:rPr>
          <w:rFonts w:ascii="仿宋_GB2312" w:eastAsia="仿宋_GB2312" w:cs="Times New Roman" w:hint="eastAsia"/>
          <w:kern w:val="0"/>
          <w:position w:val="3"/>
        </w:rPr>
        <w:t>mg</w:t>
      </w:r>
      <w:r w:rsidRPr="00981B92">
        <w:rPr>
          <w:rFonts w:ascii="仿宋_GB2312" w:eastAsia="仿宋_GB2312" w:cs="Times New Roman" w:hint="eastAsia"/>
          <w:kern w:val="0"/>
          <w:position w:val="9"/>
        </w:rPr>
        <w:t>.</w:t>
      </w:r>
      <w:r w:rsidRPr="00981B92">
        <w:rPr>
          <w:rFonts w:ascii="仿宋_GB2312" w:eastAsia="仿宋_GB2312" w:cs="Times New Roman" w:hint="eastAsia"/>
          <w:kern w:val="0"/>
          <w:position w:val="3"/>
        </w:rPr>
        <w:t>kg</w:t>
      </w:r>
      <w:r w:rsidRPr="00981B92">
        <w:rPr>
          <w:rFonts w:ascii="仿宋_GB2312" w:eastAsia="仿宋_GB2312" w:cs="Times New Roman" w:hint="eastAsia"/>
          <w:kern w:val="0"/>
          <w:vertAlign w:val="superscript"/>
        </w:rPr>
        <w:t>-1</w:t>
      </w:r>
      <w:r w:rsidRPr="00981B92">
        <w:rPr>
          <w:rFonts w:ascii="仿宋_GB2312" w:eastAsia="仿宋_GB2312" w:cs="Times New Roman" w:hint="eastAsia"/>
          <w:kern w:val="0"/>
        </w:rPr>
        <w:t>；</w:t>
      </w:r>
    </w:p>
    <w:p w:rsidR="003C4FE5" w:rsidRPr="00981B92" w:rsidRDefault="008D45DD" w:rsidP="00981B92">
      <w:pPr>
        <w:adjustRightInd w:val="0"/>
        <w:snapToGrid w:val="0"/>
        <w:spacing w:line="360" w:lineRule="auto"/>
        <w:ind w:firstLineChars="300" w:firstLine="630"/>
        <w:jc w:val="left"/>
        <w:rPr>
          <w:rFonts w:ascii="仿宋_GB2312" w:eastAsia="仿宋_GB2312" w:cs="Times New Roman"/>
          <w:kern w:val="0"/>
        </w:rPr>
      </w:pPr>
      <w:r w:rsidRPr="00981B92">
        <w:rPr>
          <w:rFonts w:ascii="仿宋_GB2312" w:eastAsia="仿宋_GB2312" w:cs="Times New Roman" w:hint="eastAsia"/>
          <w:i/>
          <w:kern w:val="0"/>
        </w:rPr>
        <w:t>BCF</w:t>
      </w:r>
      <w:r w:rsidRPr="00981B92">
        <w:rPr>
          <w:rFonts w:ascii="仿宋_GB2312" w:eastAsia="仿宋_GB2312" w:cs="Times New Roman" w:hint="eastAsia"/>
          <w:kern w:val="0"/>
          <w:vertAlign w:val="subscript"/>
        </w:rPr>
        <w:t>worm</w:t>
      </w:r>
      <w:r w:rsidRPr="00981B92">
        <w:rPr>
          <w:rFonts w:ascii="仿宋_GB2312" w:eastAsia="仿宋_GB2312" w:cs="Times New Roman" w:hint="eastAsia"/>
          <w:kern w:val="0"/>
        </w:rPr>
        <w:t>——</w:t>
      </w:r>
      <w:r w:rsidRPr="00981B92">
        <w:rPr>
          <w:rFonts w:ascii="仿宋_GB2312" w:eastAsia="仿宋_GB2312" w:cs="Times New Roman" w:hint="eastAsia"/>
          <w:bCs/>
          <w:color w:val="000000"/>
          <w:kern w:val="0"/>
        </w:rPr>
        <w:t>蚯蚓的生物富集系数（以湿重计）</w:t>
      </w:r>
      <w:r w:rsidRPr="00981B92">
        <w:rPr>
          <w:rFonts w:ascii="仿宋_GB2312" w:eastAsia="仿宋_GB2312" w:cs="Times New Roman" w:hint="eastAsia"/>
          <w:kern w:val="0"/>
        </w:rPr>
        <w:t>，</w:t>
      </w:r>
      <w:r w:rsidRPr="00981B92">
        <w:rPr>
          <w:rFonts w:ascii="仿宋_GB2312" w:eastAsia="仿宋_GB2312" w:cs="Times New Roman" w:hint="eastAsia"/>
          <w:kern w:val="0"/>
          <w:position w:val="3"/>
        </w:rPr>
        <w:t>L</w:t>
      </w:r>
      <w:r w:rsidRPr="00981B92">
        <w:rPr>
          <w:rFonts w:ascii="仿宋_GB2312" w:eastAsia="仿宋_GB2312" w:cs="Times New Roman" w:hint="eastAsia"/>
          <w:kern w:val="0"/>
          <w:position w:val="9"/>
        </w:rPr>
        <w:t>.</w:t>
      </w:r>
      <w:r w:rsidRPr="00981B92">
        <w:rPr>
          <w:rFonts w:ascii="仿宋_GB2312" w:eastAsia="仿宋_GB2312" w:cs="Times New Roman" w:hint="eastAsia"/>
          <w:kern w:val="0"/>
          <w:position w:val="3"/>
        </w:rPr>
        <w:t>kg</w:t>
      </w:r>
      <w:r w:rsidRPr="00981B92">
        <w:rPr>
          <w:rFonts w:ascii="仿宋_GB2312" w:eastAsia="仿宋_GB2312" w:cs="Times New Roman" w:hint="eastAsia"/>
          <w:kern w:val="0"/>
          <w:vertAlign w:val="superscript"/>
        </w:rPr>
        <w:t>-1</w:t>
      </w:r>
      <w:r w:rsidRPr="00981B92">
        <w:rPr>
          <w:rFonts w:ascii="仿宋_GB2312" w:eastAsia="仿宋_GB2312" w:cs="Times New Roman" w:hint="eastAsia"/>
          <w:kern w:val="0"/>
        </w:rPr>
        <w:t>；</w:t>
      </w:r>
    </w:p>
    <w:p w:rsidR="003C4FE5" w:rsidRPr="00981B92" w:rsidRDefault="008D45DD" w:rsidP="00981B92">
      <w:pPr>
        <w:adjustRightInd w:val="0"/>
        <w:snapToGrid w:val="0"/>
        <w:spacing w:line="360" w:lineRule="auto"/>
        <w:ind w:firstLineChars="300" w:firstLine="630"/>
        <w:jc w:val="left"/>
        <w:rPr>
          <w:rFonts w:ascii="仿宋_GB2312" w:eastAsia="仿宋_GB2312" w:cs="Times New Roman"/>
          <w:kern w:val="0"/>
        </w:rPr>
      </w:pPr>
      <w:r w:rsidRPr="00981B92">
        <w:rPr>
          <w:rFonts w:ascii="仿宋_GB2312" w:eastAsia="仿宋_GB2312" w:cs="Times New Roman" w:hint="eastAsia"/>
          <w:i/>
          <w:kern w:val="0"/>
          <w:position w:val="3"/>
        </w:rPr>
        <w:t>PEC</w:t>
      </w:r>
      <w:r w:rsidRPr="00981B92">
        <w:rPr>
          <w:rFonts w:ascii="仿宋_GB2312" w:eastAsia="仿宋_GB2312" w:cs="Times New Roman" w:hint="eastAsia"/>
          <w:kern w:val="0"/>
          <w:vertAlign w:val="subscript"/>
        </w:rPr>
        <w:t>porewater.L</w:t>
      </w:r>
      <w:r w:rsidRPr="00981B92">
        <w:rPr>
          <w:rFonts w:ascii="仿宋_GB2312" w:eastAsia="仿宋_GB2312" w:cs="Times New Roman" w:hint="eastAsia"/>
          <w:kern w:val="0"/>
        </w:rPr>
        <w:t>——</w:t>
      </w:r>
      <w:r w:rsidRPr="00981B92">
        <w:rPr>
          <w:rFonts w:ascii="仿宋_GB2312" w:eastAsia="仿宋_GB2312" w:cs="Times New Roman" w:hint="eastAsia"/>
          <w:bCs/>
          <w:color w:val="000000"/>
          <w:kern w:val="0"/>
        </w:rPr>
        <w:t>孔隙水局部预测环境浓度</w:t>
      </w:r>
      <w:r w:rsidRPr="00981B92">
        <w:rPr>
          <w:rFonts w:ascii="仿宋_GB2312" w:eastAsia="仿宋_GB2312" w:cs="Times New Roman" w:hint="eastAsia"/>
          <w:kern w:val="0"/>
        </w:rPr>
        <w:t>，mg·L</w:t>
      </w:r>
      <w:r w:rsidRPr="00981B92">
        <w:rPr>
          <w:rFonts w:ascii="仿宋_GB2312" w:eastAsia="仿宋_GB2312" w:cs="Times New Roman" w:hint="eastAsia"/>
          <w:kern w:val="0"/>
          <w:vertAlign w:val="superscript"/>
        </w:rPr>
        <w:t>-1</w:t>
      </w:r>
      <w:r w:rsidRPr="00981B92">
        <w:rPr>
          <w:rFonts w:ascii="仿宋_GB2312" w:eastAsia="仿宋_GB2312" w:cs="Times New Roman" w:hint="eastAsia"/>
          <w:kern w:val="0"/>
        </w:rPr>
        <w:t>，计算方法见公式</w:t>
      </w:r>
      <w:r w:rsidRPr="00981B92">
        <w:rPr>
          <w:rFonts w:ascii="仿宋_GB2312" w:eastAsia="仿宋_GB2312" w:hint="eastAsia"/>
        </w:rPr>
        <w:fldChar w:fldCharType="begin"/>
      </w:r>
      <w:r w:rsidRPr="00981B92">
        <w:rPr>
          <w:rFonts w:ascii="仿宋_GB2312" w:eastAsia="仿宋_GB2312" w:hint="eastAsia"/>
        </w:rPr>
        <w:instrText xml:space="preserve"> REF _Ref33621738 \h  \* MERGEFORMAT </w:instrText>
      </w:r>
      <w:r w:rsidRPr="00981B92">
        <w:rPr>
          <w:rFonts w:ascii="仿宋_GB2312" w:eastAsia="仿宋_GB2312" w:hint="eastAsia"/>
        </w:rPr>
      </w:r>
      <w:r w:rsidRPr="00981B92">
        <w:rPr>
          <w:rFonts w:ascii="仿宋_GB2312" w:eastAsia="仿宋_GB2312" w:hint="eastAsia"/>
        </w:rPr>
        <w:fldChar w:fldCharType="separate"/>
      </w:r>
      <w:r w:rsidR="00C41123" w:rsidRPr="00981B92">
        <w:rPr>
          <w:rFonts w:ascii="仿宋_GB2312" w:eastAsia="仿宋_GB2312" w:cs="Times New Roman" w:hint="eastAsia"/>
          <w:lang w:val="de-DE"/>
        </w:rPr>
        <w:t>（E</w:t>
      </w:r>
      <w:r w:rsidR="00C41123" w:rsidRPr="00981B92">
        <w:rPr>
          <w:rFonts w:ascii="仿宋_GB2312" w:eastAsia="仿宋_GB2312" w:cs="Times New Roman" w:hint="eastAsia"/>
          <w:lang w:val="de-DE"/>
        </w:rPr>
        <w:noBreakHyphen/>
        <w:t>27）</w:t>
      </w:r>
      <w:r w:rsidRPr="00981B92">
        <w:rPr>
          <w:rFonts w:ascii="仿宋_GB2312" w:eastAsia="仿宋_GB2312" w:hint="eastAsia"/>
        </w:rPr>
        <w:fldChar w:fldCharType="end"/>
      </w:r>
      <w:r w:rsidRPr="00981B92">
        <w:rPr>
          <w:rFonts w:ascii="仿宋_GB2312" w:eastAsia="仿宋_GB2312" w:cs="Times New Roman" w:hint="eastAsia"/>
          <w:kern w:val="0"/>
        </w:rPr>
        <w:t>；</w:t>
      </w:r>
    </w:p>
    <w:p w:rsidR="003C4FE5" w:rsidRPr="00981B92" w:rsidRDefault="008D45DD" w:rsidP="00981B92">
      <w:pPr>
        <w:adjustRightInd w:val="0"/>
        <w:snapToGrid w:val="0"/>
        <w:spacing w:line="360" w:lineRule="auto"/>
        <w:ind w:leftChars="300" w:left="1260" w:hangingChars="300" w:hanging="630"/>
        <w:jc w:val="left"/>
        <w:rPr>
          <w:rFonts w:ascii="仿宋_GB2312" w:eastAsia="仿宋_GB2312" w:cs="Times New Roman"/>
          <w:kern w:val="0"/>
        </w:rPr>
      </w:pPr>
      <w:r w:rsidRPr="00981B92">
        <w:rPr>
          <w:rFonts w:ascii="仿宋_GB2312" w:eastAsia="仿宋_GB2312" w:hint="eastAsia"/>
          <w:i/>
        </w:rPr>
        <w:t>PEC</w:t>
      </w:r>
      <w:r w:rsidRPr="00981B92">
        <w:rPr>
          <w:rFonts w:ascii="仿宋_GB2312" w:eastAsia="仿宋_GB2312" w:hint="eastAsia"/>
          <w:vertAlign w:val="subscript"/>
        </w:rPr>
        <w:t>porewater.R</w:t>
      </w:r>
      <w:r w:rsidRPr="00981B92">
        <w:rPr>
          <w:rFonts w:ascii="仿宋_GB2312" w:eastAsia="仿宋_GB2312" w:hint="eastAsia"/>
        </w:rPr>
        <w:t>——孔隙水中化学物质区域预测环境浓度，</w:t>
      </w:r>
      <w:r w:rsidRPr="00981B92">
        <w:rPr>
          <w:rStyle w:val="16"/>
          <w:rFonts w:ascii="仿宋_GB2312" w:eastAsia="仿宋_GB2312" w:hint="eastAsia"/>
        </w:rPr>
        <w:t>mg·L</w:t>
      </w:r>
      <w:r w:rsidRPr="00981B92">
        <w:rPr>
          <w:rStyle w:val="16"/>
          <w:rFonts w:ascii="仿宋_GB2312" w:eastAsia="仿宋_GB2312" w:hint="eastAsia"/>
          <w:vertAlign w:val="superscript"/>
        </w:rPr>
        <w:t>-1</w:t>
      </w:r>
      <w:r w:rsidRPr="00981B92">
        <w:rPr>
          <w:rStyle w:val="16"/>
          <w:rFonts w:ascii="仿宋_GB2312" w:eastAsia="仿宋_GB2312" w:hint="eastAsia"/>
        </w:rPr>
        <w:t>；</w:t>
      </w:r>
    </w:p>
    <w:p w:rsidR="003C4FE5" w:rsidRPr="00981B92" w:rsidRDefault="008D45DD" w:rsidP="00981B92">
      <w:pPr>
        <w:adjustRightInd w:val="0"/>
        <w:snapToGrid w:val="0"/>
        <w:spacing w:line="360" w:lineRule="auto"/>
        <w:ind w:leftChars="300" w:left="1260" w:hangingChars="300" w:hanging="630"/>
        <w:jc w:val="left"/>
        <w:rPr>
          <w:rFonts w:ascii="仿宋_GB2312" w:eastAsia="仿宋_GB2312" w:cs="Times New Roman"/>
          <w:kern w:val="0"/>
        </w:rPr>
      </w:pPr>
      <w:r w:rsidRPr="00981B92">
        <w:rPr>
          <w:rFonts w:ascii="仿宋_GB2312" w:eastAsia="仿宋_GB2312" w:cs="Times New Roman" w:hint="eastAsia"/>
          <w:i/>
        </w:rPr>
        <w:lastRenderedPageBreak/>
        <w:t>PEC</w:t>
      </w:r>
      <w:r w:rsidRPr="00981B92">
        <w:rPr>
          <w:rFonts w:ascii="仿宋_GB2312" w:eastAsia="仿宋_GB2312" w:cs="Times New Roman" w:hint="eastAsia"/>
          <w:vertAlign w:val="subscript"/>
        </w:rPr>
        <w:t>soil.180.L</w:t>
      </w:r>
      <w:r w:rsidRPr="00981B92">
        <w:rPr>
          <w:rFonts w:ascii="仿宋_GB2312" w:eastAsia="仿宋_GB2312" w:cs="Times New Roman" w:hint="eastAsia"/>
          <w:kern w:val="0"/>
        </w:rPr>
        <w:t>——</w:t>
      </w:r>
      <w:r w:rsidRPr="00981B92">
        <w:rPr>
          <w:rFonts w:ascii="仿宋_GB2312" w:eastAsia="仿宋_GB2312" w:cs="Times New Roman" w:hint="eastAsia"/>
        </w:rPr>
        <w:t>土壤中化学物质的180 d局部预测环境浓度</w:t>
      </w:r>
      <w:r w:rsidRPr="00981B92">
        <w:rPr>
          <w:rFonts w:ascii="仿宋_GB2312" w:eastAsia="仿宋_GB2312" w:cs="Times New Roman" w:hint="eastAsia"/>
          <w:kern w:val="0"/>
        </w:rPr>
        <w:t>，mg·kg</w:t>
      </w:r>
      <w:r w:rsidRPr="00981B92">
        <w:rPr>
          <w:rFonts w:ascii="仿宋_GB2312" w:eastAsia="仿宋_GB2312" w:cs="Times New Roman" w:hint="eastAsia"/>
          <w:kern w:val="0"/>
          <w:vertAlign w:val="superscript"/>
        </w:rPr>
        <w:t>-1</w:t>
      </w:r>
      <w:r w:rsidRPr="00981B92">
        <w:rPr>
          <w:rFonts w:ascii="仿宋_GB2312" w:eastAsia="仿宋_GB2312" w:cs="Times New Roman" w:hint="eastAsia"/>
          <w:kern w:val="0"/>
        </w:rPr>
        <w:t>，计算方法见公式</w:t>
      </w:r>
      <w:r w:rsidRPr="00981B92">
        <w:rPr>
          <w:rFonts w:ascii="仿宋_GB2312" w:eastAsia="仿宋_GB2312" w:hint="eastAsia"/>
        </w:rPr>
        <w:fldChar w:fldCharType="begin"/>
      </w:r>
      <w:r w:rsidRPr="00981B92">
        <w:rPr>
          <w:rFonts w:ascii="仿宋_GB2312" w:eastAsia="仿宋_GB2312" w:hint="eastAsia"/>
        </w:rPr>
        <w:instrText xml:space="preserve"> REF _Ref33447226 \h  \* MERGEFORMAT </w:instrText>
      </w:r>
      <w:r w:rsidRPr="00981B92">
        <w:rPr>
          <w:rFonts w:ascii="仿宋_GB2312" w:eastAsia="仿宋_GB2312" w:hint="eastAsia"/>
        </w:rPr>
      </w:r>
      <w:r w:rsidRPr="00981B92">
        <w:rPr>
          <w:rFonts w:ascii="仿宋_GB2312" w:eastAsia="仿宋_GB2312" w:hint="eastAsia"/>
        </w:rPr>
        <w:fldChar w:fldCharType="separate"/>
      </w:r>
      <w:r w:rsidR="00C41123" w:rsidRPr="00981B92">
        <w:rPr>
          <w:rFonts w:ascii="仿宋_GB2312" w:eastAsia="仿宋_GB2312" w:cs="Times New Roman" w:hint="eastAsia"/>
        </w:rPr>
        <w:t>（E</w:t>
      </w:r>
      <w:r w:rsidR="00C41123" w:rsidRPr="00981B92">
        <w:rPr>
          <w:rFonts w:ascii="仿宋_GB2312" w:eastAsia="仿宋_GB2312" w:cs="Times New Roman" w:hint="eastAsia"/>
        </w:rPr>
        <w:noBreakHyphen/>
        <w:t>26）</w:t>
      </w:r>
      <w:r w:rsidRPr="00981B92">
        <w:rPr>
          <w:rFonts w:ascii="仿宋_GB2312" w:eastAsia="仿宋_GB2312" w:hint="eastAsia"/>
        </w:rPr>
        <w:fldChar w:fldCharType="end"/>
      </w:r>
      <w:r w:rsidRPr="00981B92">
        <w:rPr>
          <w:rFonts w:ascii="仿宋_GB2312" w:eastAsia="仿宋_GB2312" w:cs="Times New Roman" w:hint="eastAsia"/>
          <w:kern w:val="0"/>
        </w:rPr>
        <w:t>；</w:t>
      </w:r>
    </w:p>
    <w:p w:rsidR="003C4FE5" w:rsidRPr="00981B92" w:rsidRDefault="008D45DD" w:rsidP="00981B92">
      <w:pPr>
        <w:adjustRightInd w:val="0"/>
        <w:snapToGrid w:val="0"/>
        <w:spacing w:line="360" w:lineRule="auto"/>
        <w:ind w:firstLineChars="300" w:firstLine="630"/>
        <w:jc w:val="left"/>
        <w:rPr>
          <w:rFonts w:ascii="仿宋_GB2312" w:eastAsia="仿宋_GB2312" w:cs="Times New Roman"/>
          <w:kern w:val="0"/>
        </w:rPr>
      </w:pPr>
      <w:r w:rsidRPr="00981B92">
        <w:rPr>
          <w:rFonts w:ascii="仿宋_GB2312" w:eastAsia="仿宋_GB2312" w:hint="eastAsia"/>
          <w:i/>
        </w:rPr>
        <w:t>PEC</w:t>
      </w:r>
      <w:r w:rsidRPr="00981B92">
        <w:rPr>
          <w:rFonts w:ascii="仿宋_GB2312" w:eastAsia="仿宋_GB2312" w:hint="eastAsia"/>
          <w:vertAlign w:val="subscript"/>
        </w:rPr>
        <w:t>soil.R</w:t>
      </w:r>
      <w:r w:rsidRPr="00981B92">
        <w:rPr>
          <w:rFonts w:ascii="仿宋_GB2312" w:eastAsia="仿宋_GB2312" w:hint="eastAsia"/>
        </w:rPr>
        <w:t>——土壤中化学物质区域预测环境浓度，</w:t>
      </w:r>
      <w:r w:rsidRPr="00981B92">
        <w:rPr>
          <w:rStyle w:val="16"/>
          <w:rFonts w:ascii="仿宋_GB2312" w:eastAsia="仿宋_GB2312" w:hint="eastAsia"/>
        </w:rPr>
        <w:t>mg·kg</w:t>
      </w:r>
      <w:r w:rsidRPr="00981B92">
        <w:rPr>
          <w:rStyle w:val="16"/>
          <w:rFonts w:ascii="仿宋_GB2312" w:eastAsia="仿宋_GB2312" w:hint="eastAsia"/>
          <w:vertAlign w:val="superscript"/>
        </w:rPr>
        <w:t>-1</w:t>
      </w:r>
      <w:r w:rsidRPr="00981B92">
        <w:rPr>
          <w:rFonts w:ascii="仿宋_GB2312" w:eastAsia="仿宋_GB2312" w:cs="Times New Roman" w:hint="eastAsia"/>
          <w:kern w:val="0"/>
        </w:rPr>
        <w:t>；</w:t>
      </w:r>
    </w:p>
    <w:p w:rsidR="003C4FE5" w:rsidRPr="00981B92" w:rsidRDefault="008D45DD" w:rsidP="00981B92">
      <w:pPr>
        <w:adjustRightInd w:val="0"/>
        <w:snapToGrid w:val="0"/>
        <w:spacing w:line="360" w:lineRule="auto"/>
        <w:ind w:firstLineChars="300" w:firstLine="630"/>
        <w:jc w:val="left"/>
        <w:rPr>
          <w:rFonts w:ascii="仿宋_GB2312" w:eastAsia="仿宋_GB2312" w:cs="Times New Roman"/>
          <w:kern w:val="0"/>
        </w:rPr>
      </w:pPr>
      <w:r w:rsidRPr="00981B92">
        <w:rPr>
          <w:rFonts w:ascii="仿宋_GB2312" w:eastAsia="仿宋_GB2312" w:cs="Times New Roman" w:hint="eastAsia"/>
          <w:i/>
          <w:kern w:val="0"/>
        </w:rPr>
        <w:t>F</w:t>
      </w:r>
      <w:r w:rsidRPr="00981B92">
        <w:rPr>
          <w:rFonts w:ascii="仿宋_GB2312" w:eastAsia="仿宋_GB2312" w:cs="Times New Roman" w:hint="eastAsia"/>
          <w:kern w:val="0"/>
          <w:vertAlign w:val="subscript"/>
        </w:rPr>
        <w:t>gut.worm</w:t>
      </w:r>
      <w:r w:rsidRPr="00981B92">
        <w:rPr>
          <w:rFonts w:ascii="仿宋_GB2312" w:eastAsia="仿宋_GB2312" w:cs="Times New Roman" w:hint="eastAsia"/>
          <w:kern w:val="0"/>
        </w:rPr>
        <w:t>——蚯蚓肠道干重占蚯蚓湿重的比例，</w:t>
      </w:r>
      <w:r w:rsidRPr="00981B92">
        <w:rPr>
          <w:rFonts w:ascii="仿宋_GB2312" w:eastAsia="仿宋_GB2312" w:cs="Times New Roman" w:hint="eastAsia"/>
          <w:kern w:val="0"/>
          <w:position w:val="3"/>
        </w:rPr>
        <w:t>kg</w:t>
      </w:r>
      <w:r w:rsidRPr="00981B92">
        <w:rPr>
          <w:rFonts w:ascii="仿宋_GB2312" w:eastAsia="仿宋_GB2312" w:cs="Times New Roman" w:hint="eastAsia"/>
          <w:kern w:val="0"/>
          <w:vertAlign w:val="subscript"/>
        </w:rPr>
        <w:t>dwt</w:t>
      </w:r>
      <w:r w:rsidRPr="00981B92">
        <w:rPr>
          <w:rFonts w:ascii="仿宋_GB2312" w:eastAsia="仿宋_GB2312" w:cs="Times New Roman" w:hint="eastAsia"/>
          <w:kern w:val="0"/>
          <w:position w:val="9"/>
        </w:rPr>
        <w:t>.</w:t>
      </w:r>
      <w:r w:rsidRPr="00981B92">
        <w:rPr>
          <w:rFonts w:ascii="仿宋_GB2312" w:eastAsia="仿宋_GB2312" w:cs="Times New Roman" w:hint="eastAsia"/>
          <w:kern w:val="0"/>
          <w:position w:val="3"/>
        </w:rPr>
        <w:t>kg</w:t>
      </w:r>
      <w:r w:rsidRPr="00981B92">
        <w:rPr>
          <w:rFonts w:ascii="仿宋_GB2312" w:eastAsia="仿宋_GB2312" w:cs="Times New Roman" w:hint="eastAsia"/>
          <w:kern w:val="0"/>
          <w:vertAlign w:val="subscript"/>
        </w:rPr>
        <w:t>wwt</w:t>
      </w:r>
      <w:r w:rsidRPr="00981B92">
        <w:rPr>
          <w:rFonts w:ascii="仿宋_GB2312" w:eastAsia="仿宋_GB2312" w:cs="Times New Roman" w:hint="eastAsia"/>
          <w:kern w:val="0"/>
          <w:vertAlign w:val="superscript"/>
        </w:rPr>
        <w:t>-1</w:t>
      </w:r>
      <w:r w:rsidRPr="00981B92">
        <w:rPr>
          <w:rFonts w:ascii="仿宋_GB2312" w:eastAsia="仿宋_GB2312" w:cs="Times New Roman" w:hint="eastAsia"/>
          <w:kern w:val="0"/>
        </w:rPr>
        <w:t>，默认为0.1；</w:t>
      </w:r>
    </w:p>
    <w:p w:rsidR="003C4FE5" w:rsidRPr="00981B92" w:rsidRDefault="008D45DD" w:rsidP="00981B92">
      <w:pPr>
        <w:adjustRightInd w:val="0"/>
        <w:snapToGrid w:val="0"/>
        <w:spacing w:line="360" w:lineRule="auto"/>
        <w:ind w:firstLineChars="300" w:firstLine="630"/>
        <w:jc w:val="left"/>
        <w:rPr>
          <w:rFonts w:ascii="仿宋_GB2312" w:eastAsia="仿宋_GB2312" w:cs="Times New Roman"/>
          <w:kern w:val="0"/>
        </w:rPr>
      </w:pPr>
      <w:r w:rsidRPr="00981B92">
        <w:rPr>
          <w:rFonts w:ascii="仿宋_GB2312" w:eastAsia="仿宋_GB2312" w:cs="Times New Roman" w:hint="eastAsia"/>
          <w:i/>
          <w:kern w:val="0"/>
        </w:rPr>
        <w:t>CONV</w:t>
      </w:r>
      <w:r w:rsidRPr="00981B92">
        <w:rPr>
          <w:rFonts w:ascii="仿宋_GB2312" w:eastAsia="仿宋_GB2312" w:cs="Times New Roman" w:hint="eastAsia"/>
          <w:kern w:val="0"/>
          <w:vertAlign w:val="subscript"/>
        </w:rPr>
        <w:t>soil</w:t>
      </w:r>
      <w:r w:rsidRPr="00981B92">
        <w:rPr>
          <w:rFonts w:ascii="仿宋_GB2312" w:eastAsia="仿宋_GB2312" w:cs="Times New Roman" w:hint="eastAsia"/>
          <w:kern w:val="0"/>
        </w:rPr>
        <w:t>——土壤湿重-干重转化系数，</w:t>
      </w:r>
      <w:r w:rsidRPr="00981B92">
        <w:rPr>
          <w:rFonts w:ascii="仿宋_GB2312" w:eastAsia="仿宋_GB2312" w:cs="Times New Roman" w:hint="eastAsia"/>
          <w:kern w:val="0"/>
          <w:position w:val="3"/>
        </w:rPr>
        <w:t>kg</w:t>
      </w:r>
      <w:r w:rsidRPr="00981B92">
        <w:rPr>
          <w:rFonts w:ascii="仿宋_GB2312" w:eastAsia="仿宋_GB2312" w:cs="Times New Roman" w:hint="eastAsia"/>
          <w:kern w:val="0"/>
          <w:vertAlign w:val="subscript"/>
        </w:rPr>
        <w:t>dwt</w:t>
      </w:r>
      <w:r w:rsidRPr="00981B92">
        <w:rPr>
          <w:rFonts w:ascii="仿宋_GB2312" w:eastAsia="仿宋_GB2312" w:cs="Times New Roman" w:hint="eastAsia"/>
          <w:kern w:val="0"/>
          <w:position w:val="9"/>
        </w:rPr>
        <w:t>.</w:t>
      </w:r>
      <w:r w:rsidRPr="00981B92">
        <w:rPr>
          <w:rFonts w:ascii="仿宋_GB2312" w:eastAsia="仿宋_GB2312" w:cs="Times New Roman" w:hint="eastAsia"/>
          <w:kern w:val="0"/>
          <w:position w:val="3"/>
        </w:rPr>
        <w:t>kg</w:t>
      </w:r>
      <w:r w:rsidRPr="00981B92">
        <w:rPr>
          <w:rFonts w:ascii="仿宋_GB2312" w:eastAsia="仿宋_GB2312" w:cs="Times New Roman" w:hint="eastAsia"/>
          <w:kern w:val="0"/>
          <w:vertAlign w:val="subscript"/>
        </w:rPr>
        <w:t>wwt</w:t>
      </w:r>
      <w:r w:rsidRPr="00981B92">
        <w:rPr>
          <w:rFonts w:ascii="仿宋_GB2312" w:eastAsia="仿宋_GB2312" w:cs="Times New Roman" w:hint="eastAsia"/>
          <w:kern w:val="0"/>
          <w:vertAlign w:val="superscript"/>
        </w:rPr>
        <w:t>-1</w:t>
      </w:r>
      <w:r w:rsidRPr="00981B92">
        <w:rPr>
          <w:rFonts w:ascii="仿宋_GB2312" w:eastAsia="仿宋_GB2312" w:cs="Times New Roman" w:hint="eastAsia"/>
          <w:kern w:val="0"/>
        </w:rPr>
        <w:t>，计算方法见公式</w:t>
      </w:r>
      <w:r w:rsidRPr="00981B92">
        <w:rPr>
          <w:rFonts w:ascii="仿宋_GB2312" w:eastAsia="仿宋_GB2312" w:hint="eastAsia"/>
        </w:rPr>
        <w:fldChar w:fldCharType="begin"/>
      </w:r>
      <w:r w:rsidRPr="00981B92">
        <w:rPr>
          <w:rFonts w:ascii="仿宋_GB2312" w:eastAsia="仿宋_GB2312" w:hint="eastAsia"/>
        </w:rPr>
        <w:instrText xml:space="preserve"> REF _Ref32842782 \h  \* MERGEFORMAT </w:instrText>
      </w:r>
      <w:r w:rsidRPr="00981B92">
        <w:rPr>
          <w:rFonts w:ascii="仿宋_GB2312" w:eastAsia="仿宋_GB2312" w:hint="eastAsia"/>
        </w:rPr>
      </w:r>
      <w:r w:rsidRPr="00981B92">
        <w:rPr>
          <w:rFonts w:ascii="仿宋_GB2312" w:eastAsia="仿宋_GB2312" w:hint="eastAsia"/>
        </w:rPr>
        <w:fldChar w:fldCharType="separate"/>
      </w:r>
      <w:r w:rsidR="00C41123" w:rsidRPr="00981B92">
        <w:rPr>
          <w:rFonts w:ascii="仿宋_GB2312" w:eastAsia="仿宋_GB2312" w:cs="Times New Roman" w:hint="eastAsia"/>
        </w:rPr>
        <w:t>（E</w:t>
      </w:r>
      <w:r w:rsidR="00C41123" w:rsidRPr="00981B92">
        <w:rPr>
          <w:rFonts w:ascii="仿宋_GB2312" w:eastAsia="仿宋_GB2312" w:cs="Times New Roman" w:hint="eastAsia"/>
        </w:rPr>
        <w:noBreakHyphen/>
        <w:t>25）</w:t>
      </w:r>
      <w:r w:rsidRPr="00981B92">
        <w:rPr>
          <w:rFonts w:ascii="仿宋_GB2312" w:eastAsia="仿宋_GB2312" w:hint="eastAsia"/>
        </w:rPr>
        <w:fldChar w:fldCharType="end"/>
      </w:r>
      <w:r w:rsidRPr="00981B92">
        <w:rPr>
          <w:rFonts w:ascii="仿宋_GB2312" w:eastAsia="仿宋_GB2312" w:cs="Times New Roman" w:hint="eastAsia"/>
          <w:kern w:val="0"/>
        </w:rPr>
        <w:t>。</w:t>
      </w:r>
    </w:p>
    <w:p w:rsidR="003C4FE5" w:rsidRDefault="008D45DD">
      <w:pPr>
        <w:widowControl/>
        <w:jc w:val="left"/>
        <w:rPr>
          <w:rFonts w:cs="Times New Roman"/>
          <w:i/>
          <w:iCs/>
        </w:rPr>
      </w:pPr>
      <w:r>
        <w:rPr>
          <w:rFonts w:cs="Times New Roman"/>
          <w:i/>
          <w:iCs/>
        </w:rPr>
        <w:br w:type="page"/>
      </w:r>
    </w:p>
    <w:p w:rsidR="003C4FE5" w:rsidRDefault="008D45DD">
      <w:pPr>
        <w:pStyle w:val="7"/>
        <w:rPr>
          <w:rFonts w:ascii="Times New Roman" w:hAnsi="Times New Roman" w:cs="Times New Roman"/>
        </w:rPr>
      </w:pPr>
      <w:bookmarkStart w:id="1030" w:name="_Toc32520437"/>
      <w:bookmarkStart w:id="1031" w:name="_Toc32520619"/>
      <w:bookmarkStart w:id="1032" w:name="_Toc32520686"/>
      <w:bookmarkStart w:id="1033" w:name="_Toc32520753"/>
      <w:bookmarkStart w:id="1034" w:name="_Toc32659983"/>
      <w:r>
        <w:rPr>
          <w:rFonts w:ascii="Times New Roman" w:hAnsi="Times New Roman" w:cs="Times New Roman"/>
        </w:rPr>
        <w:lastRenderedPageBreak/>
        <w:br/>
      </w:r>
      <w:bookmarkStart w:id="1035" w:name="_Toc50124978"/>
      <w:r>
        <w:rPr>
          <w:rFonts w:ascii="Times New Roman" w:hAnsi="Times New Roman" w:cs="Times New Roman"/>
        </w:rPr>
        <w:t>（</w:t>
      </w:r>
      <w:r>
        <w:rPr>
          <w:rFonts w:ascii="Times New Roman" w:hAnsi="Times New Roman" w:cs="Times New Roman" w:hint="eastAsia"/>
        </w:rPr>
        <w:t>规范</w:t>
      </w:r>
      <w:r>
        <w:rPr>
          <w:rFonts w:ascii="Times New Roman" w:hAnsi="Times New Roman" w:cs="Times New Roman"/>
        </w:rPr>
        <w:t>性附录）</w:t>
      </w:r>
      <w:r>
        <w:rPr>
          <w:rFonts w:ascii="Times New Roman" w:hAnsi="Times New Roman" w:cs="Times New Roman"/>
        </w:rPr>
        <w:br/>
      </w:r>
      <w:r>
        <w:rPr>
          <w:rFonts w:ascii="Times New Roman" w:hAnsi="Times New Roman" w:cs="Times New Roman" w:hint="eastAsia"/>
        </w:rPr>
        <w:t>局部尺度人体</w:t>
      </w:r>
      <w:r>
        <w:rPr>
          <w:rFonts w:ascii="Times New Roman" w:hAnsi="Times New Roman" w:cs="Times New Roman"/>
        </w:rPr>
        <w:t>健康暴露估算模型</w:t>
      </w:r>
      <w:bookmarkEnd w:id="1035"/>
    </w:p>
    <w:p w:rsidR="003C4FE5" w:rsidRDefault="003C4FE5">
      <w:pPr>
        <w:rPr>
          <w:rFonts w:cs="Times New Roman"/>
        </w:rPr>
      </w:pPr>
    </w:p>
    <w:p w:rsidR="003C4FE5" w:rsidRDefault="008D45DD">
      <w:pPr>
        <w:pStyle w:val="8"/>
        <w:rPr>
          <w:rFonts w:ascii="Times New Roman" w:hAnsi="Times New Roman" w:cs="Times New Roman"/>
        </w:rPr>
      </w:pPr>
      <w:bookmarkStart w:id="1036" w:name="_Toc32520687"/>
      <w:bookmarkStart w:id="1037" w:name="_Toc32520438"/>
      <w:bookmarkStart w:id="1038" w:name="_Toc32520620"/>
      <w:bookmarkStart w:id="1039" w:name="_Toc32520754"/>
      <w:bookmarkStart w:id="1040" w:name="_Toc32659984"/>
      <w:bookmarkEnd w:id="1030"/>
      <w:bookmarkEnd w:id="1031"/>
      <w:bookmarkEnd w:id="1032"/>
      <w:bookmarkEnd w:id="1033"/>
      <w:bookmarkEnd w:id="1034"/>
      <w:r>
        <w:rPr>
          <w:rFonts w:ascii="Times New Roman" w:hAnsi="Times New Roman" w:cs="Times New Roman"/>
        </w:rPr>
        <w:t>吸入途径日均暴露量</w:t>
      </w:r>
      <w:bookmarkEnd w:id="1036"/>
      <w:bookmarkEnd w:id="1037"/>
      <w:bookmarkEnd w:id="1038"/>
      <w:bookmarkEnd w:id="1039"/>
      <w:bookmarkEnd w:id="1040"/>
    </w:p>
    <w:p w:rsidR="001F7836" w:rsidRPr="001F7836" w:rsidRDefault="008D45DD">
      <w:pPr>
        <w:pStyle w:val="affffff4"/>
        <w:spacing w:before="120" w:after="120"/>
        <w:rPr>
          <w:rFonts w:eastAsia="黑体" w:cs="Times New Roman"/>
          <w:vanish/>
          <w:specVanish/>
        </w:rPr>
      </w:pPr>
      <w:r>
        <w:rPr>
          <w:rFonts w:eastAsia="黑体" w:cs="Times New Roman"/>
        </w:rPr>
        <w:tab/>
      </w:r>
      <m:oMath>
        <m:sSub>
          <m:sSubPr>
            <m:ctrlPr>
              <w:rPr>
                <w:rFonts w:ascii="Cambria Math" w:hAnsi="Cambria Math" w:cs="Times New Roman"/>
              </w:rPr>
            </m:ctrlPr>
          </m:sSubPr>
          <m:e>
            <m:r>
              <w:rPr>
                <w:rFonts w:ascii="Cambria Math" w:hAnsi="Cambria Math" w:cs="Times New Roman"/>
              </w:rPr>
              <m:t>ADD</m:t>
            </m:r>
          </m:e>
          <m:sub>
            <m:r>
              <m:rPr>
                <m:sty m:val="p"/>
              </m:rPr>
              <w:rPr>
                <w:rFonts w:ascii="Cambria Math" w:hAnsi="Cambria Math" w:cs="Times New Roman"/>
              </w:rPr>
              <m:t>inh</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PE</m:t>
            </m:r>
            <m:sSub>
              <m:sSubPr>
                <m:ctrlPr>
                  <w:rPr>
                    <w:rFonts w:ascii="Cambria Math" w:hAnsi="Cambria Math" w:cs="Times New Roman"/>
                  </w:rPr>
                </m:ctrlPr>
              </m:sSubPr>
              <m:e>
                <m:r>
                  <w:rPr>
                    <w:rFonts w:ascii="Cambria Math" w:hAnsi="Cambria Math" w:cs="Times New Roman"/>
                  </w:rPr>
                  <m:t>C</m:t>
                </m:r>
              </m:e>
              <m:sub>
                <m:r>
                  <m:rPr>
                    <m:sty m:val="p"/>
                  </m:rPr>
                  <w:rPr>
                    <w:rFonts w:ascii="Cambria Math" w:hAnsi="Cambria Math" w:cs="Times New Roman"/>
                  </w:rPr>
                  <m:t>air.L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IR</m:t>
                </m:r>
              </m:e>
              <m:sub>
                <m:r>
                  <m:rPr>
                    <m:sty m:val="p"/>
                  </m:rPr>
                  <w:rPr>
                    <w:rFonts w:ascii="Cambria Math" w:hAnsi="Cambria Math" w:cs="Times New Roman"/>
                  </w:rPr>
                  <m:t>air</m:t>
                </m:r>
              </m:sub>
            </m:sSub>
            <m:r>
              <m:rPr>
                <m:sty m:val="p"/>
              </m:rPr>
              <w:rPr>
                <w:rFonts w:ascii="Cambria Math" w:hAnsi="Cambria Math" w:cs="Times New Roman"/>
              </w:rPr>
              <m:t>×</m:t>
            </m:r>
            <m:r>
              <w:rPr>
                <w:rFonts w:ascii="Cambria Math" w:hAnsi="Cambria Math" w:cs="Times New Roman"/>
              </w:rPr>
              <m:t>ET</m:t>
            </m:r>
            <m:r>
              <m:rPr>
                <m:sty m:val="p"/>
              </m:rPr>
              <w:rPr>
                <w:rFonts w:ascii="Cambria Math" w:hAnsi="Cambria Math" w:cs="Times New Roman"/>
              </w:rPr>
              <m:t>×</m:t>
            </m:r>
            <m:r>
              <w:rPr>
                <w:rFonts w:ascii="Cambria Math" w:hAnsi="Cambria Math" w:cs="Times New Roman"/>
              </w:rPr>
              <m:t>EF</m:t>
            </m:r>
            <m:r>
              <m:rPr>
                <m:sty m:val="p"/>
              </m:rPr>
              <w:rPr>
                <w:rFonts w:ascii="Cambria Math" w:hAnsi="Cambria Math" w:cs="Times New Roman"/>
              </w:rPr>
              <m:t>×</m:t>
            </m:r>
            <m:r>
              <w:rPr>
                <w:rFonts w:ascii="Cambria Math" w:hAnsi="Cambria Math" w:cs="Times New Roman"/>
              </w:rPr>
              <m:t>ED</m:t>
            </m:r>
          </m:num>
          <m:den>
            <m:r>
              <w:rPr>
                <w:rFonts w:ascii="Cambria Math" w:hAnsi="Cambria Math" w:cs="Times New Roman"/>
              </w:rPr>
              <m:t>BW</m:t>
            </m:r>
            <m:r>
              <m:rPr>
                <m:sty m:val="p"/>
              </m:rPr>
              <w:rPr>
                <w:rFonts w:ascii="Cambria Math" w:hAnsi="Cambria Math" w:cs="Times New Roman"/>
              </w:rPr>
              <m:t>×</m:t>
            </m:r>
            <m:r>
              <w:rPr>
                <w:rFonts w:ascii="Cambria Math" w:hAnsi="Cambria Math" w:cs="Times New Roman"/>
              </w:rPr>
              <m:t>AT</m:t>
            </m:r>
          </m:den>
        </m:f>
      </m:oMath>
    </w:p>
    <w:p w:rsidR="003C4FE5" w:rsidRDefault="008D45DD">
      <w:pPr>
        <w:pStyle w:val="affffff4"/>
        <w:spacing w:before="120" w:after="120"/>
        <w:rPr>
          <w:rFonts w:cs="Times New Roman"/>
        </w:rPr>
      </w:pPr>
      <w:r>
        <w:rPr>
          <w:rFonts w:cs="Times New Roman"/>
        </w:rPr>
        <w:tab/>
      </w:r>
      <w:bookmarkStart w:id="1041" w:name="_Ref34732547"/>
      <w:r>
        <w:rPr>
          <w:rFonts w:cs="Times New Roman"/>
        </w:rPr>
        <w:t>（</w:t>
      </w:r>
      <w:r>
        <w:rPr>
          <w:rFonts w:cs="Times New Roman"/>
        </w:rPr>
        <w:fldChar w:fldCharType="begin"/>
      </w:r>
      <w:r>
        <w:rPr>
          <w:rFonts w:cs="Times New Roman"/>
        </w:rPr>
        <w:instrText xml:space="preserve"> STYLEREF 7 \s </w:instrText>
      </w:r>
      <w:r>
        <w:rPr>
          <w:rFonts w:cs="Times New Roman"/>
        </w:rPr>
        <w:fldChar w:fldCharType="separate"/>
      </w:r>
      <w:r w:rsidR="00C41123">
        <w:rPr>
          <w:rFonts w:cs="Times New Roman"/>
          <w:noProof/>
        </w:rPr>
        <w:t>F</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公式</w:instrText>
      </w:r>
      <w:r>
        <w:rPr>
          <w:rFonts w:cs="Times New Roman"/>
        </w:rPr>
        <w:instrText xml:space="preserve"> \* ARABIC \s 7 </w:instrText>
      </w:r>
      <w:r>
        <w:rPr>
          <w:rFonts w:cs="Times New Roman"/>
        </w:rPr>
        <w:fldChar w:fldCharType="separate"/>
      </w:r>
      <w:r w:rsidR="00C41123">
        <w:rPr>
          <w:rFonts w:cs="Times New Roman"/>
          <w:noProof/>
        </w:rPr>
        <w:t>1</w:t>
      </w:r>
      <w:r>
        <w:rPr>
          <w:rFonts w:cs="Times New Roman"/>
        </w:rPr>
        <w:fldChar w:fldCharType="end"/>
      </w:r>
      <w:r>
        <w:rPr>
          <w:rFonts w:cs="Times New Roman"/>
        </w:rPr>
        <w:t>）</w:t>
      </w:r>
      <w:bookmarkEnd w:id="1041"/>
    </w:p>
    <w:p w:rsidR="003C4FE5" w:rsidRPr="00864535" w:rsidRDefault="008D45DD" w:rsidP="00864535">
      <w:pPr>
        <w:tabs>
          <w:tab w:val="left" w:pos="360"/>
          <w:tab w:val="left" w:pos="900"/>
          <w:tab w:val="left" w:pos="1080"/>
          <w:tab w:val="left" w:pos="1260"/>
        </w:tabs>
        <w:spacing w:line="360" w:lineRule="auto"/>
        <w:rPr>
          <w:rFonts w:ascii="仿宋_GB2312" w:eastAsia="仿宋_GB2312" w:cs="Times New Roman"/>
          <w:i/>
          <w:color w:val="000000"/>
        </w:rPr>
      </w:pPr>
      <w:r w:rsidRPr="00864535">
        <w:rPr>
          <w:rFonts w:ascii="仿宋_GB2312" w:eastAsia="仿宋_GB2312" w:cs="Times New Roman" w:hint="eastAsia"/>
          <w:color w:val="000000"/>
        </w:rPr>
        <w:t>式中：</w:t>
      </w:r>
      <w:r w:rsidRPr="00864535">
        <w:rPr>
          <w:rFonts w:ascii="仿宋_GB2312" w:eastAsia="仿宋_GB2312" w:cs="Times New Roman" w:hint="eastAsia"/>
          <w:i/>
          <w:color w:val="000000"/>
        </w:rPr>
        <w:t>ADD</w:t>
      </w:r>
      <w:r w:rsidRPr="00864535">
        <w:rPr>
          <w:rFonts w:ascii="仿宋_GB2312" w:eastAsia="仿宋_GB2312" w:cs="Times New Roman" w:hint="eastAsia"/>
          <w:color w:val="000000"/>
          <w:vertAlign w:val="subscript"/>
        </w:rPr>
        <w:t>inh</w:t>
      </w:r>
      <w:r w:rsidRPr="00864535">
        <w:rPr>
          <w:rFonts w:ascii="仿宋_GB2312" w:eastAsia="仿宋_GB2312" w:cs="Times New Roman" w:hint="eastAsia"/>
          <w:color w:val="000000"/>
        </w:rPr>
        <w:t>—局部尺度吸入途径化学物质日均暴露量</w:t>
      </w:r>
      <w:r w:rsidRPr="00864535">
        <w:rPr>
          <w:rFonts w:ascii="仿宋_GB2312" w:eastAsia="仿宋_GB2312" w:cs="Times New Roman" w:hint="eastAsia"/>
          <w:i/>
          <w:color w:val="000000"/>
        </w:rPr>
        <w:t>，</w:t>
      </w:r>
      <w:r w:rsidRPr="00864535">
        <w:rPr>
          <w:rFonts w:ascii="仿宋_GB2312" w:eastAsia="仿宋_GB2312" w:cs="Times New Roman" w:hint="eastAsia"/>
          <w:color w:val="000000"/>
        </w:rPr>
        <w:t>mg·kg</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·d</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PEC</w:t>
      </w:r>
      <w:r w:rsidRPr="00864535">
        <w:rPr>
          <w:rFonts w:ascii="仿宋_GB2312" w:eastAsia="仿宋_GB2312" w:cs="Times New Roman" w:hint="eastAsia"/>
          <w:color w:val="000000"/>
          <w:vertAlign w:val="subscript"/>
        </w:rPr>
        <w:t>air.L</w:t>
      </w:r>
      <w:r w:rsidRPr="00864535">
        <w:rPr>
          <w:rFonts w:ascii="仿宋_GB2312" w:eastAsia="仿宋_GB2312" w:cs="Times New Roman" w:hint="eastAsia"/>
          <w:color w:val="000000"/>
        </w:rPr>
        <w:t>—局部尺度大气化学物质预测环境浓度，mg·m</w:t>
      </w:r>
      <w:r w:rsidRPr="00864535">
        <w:rPr>
          <w:rFonts w:ascii="仿宋_GB2312" w:eastAsia="仿宋_GB2312" w:cs="Times New Roman" w:hint="eastAsia"/>
          <w:color w:val="000000"/>
          <w:vertAlign w:val="superscript"/>
        </w:rPr>
        <w:t>-3</w:t>
      </w:r>
      <w:r w:rsidRPr="00864535">
        <w:rPr>
          <w:rFonts w:ascii="仿宋_GB2312" w:eastAsia="仿宋_GB2312" w:cs="Times New Roman" w:hint="eastAsia"/>
          <w:color w:val="000000"/>
        </w:rPr>
        <w:t>。使用</w:t>
      </w:r>
      <w:r w:rsidRPr="00864535">
        <w:rPr>
          <w:rFonts w:ascii="仿宋_GB2312" w:eastAsia="仿宋_GB2312" w:cs="Times New Roman" w:hint="eastAsia"/>
          <w:i/>
          <w:color w:val="000000"/>
        </w:rPr>
        <w:t>PEC</w:t>
      </w:r>
      <w:r w:rsidRPr="00864535">
        <w:rPr>
          <w:rFonts w:ascii="仿宋_GB2312" w:eastAsia="仿宋_GB2312" w:cs="Times New Roman" w:hint="eastAsia"/>
          <w:color w:val="000000"/>
          <w:vertAlign w:val="subscript"/>
        </w:rPr>
        <w:t>air.ann.L</w:t>
      </w:r>
      <w:r w:rsidRPr="00864535">
        <w:rPr>
          <w:rFonts w:ascii="仿宋_GB2312" w:eastAsia="仿宋_GB2312" w:cs="Times New Roman" w:hint="eastAsia"/>
          <w:color w:val="000000"/>
        </w:rPr>
        <w:t>，计算方法见公式</w:t>
      </w:r>
      <w:r w:rsidRPr="00864535">
        <w:rPr>
          <w:rFonts w:ascii="仿宋_GB2312" w:eastAsia="仿宋_GB2312" w:hint="eastAsia"/>
        </w:rPr>
        <w:fldChar w:fldCharType="begin"/>
      </w:r>
      <w:r w:rsidRPr="00864535">
        <w:rPr>
          <w:rFonts w:ascii="仿宋_GB2312" w:eastAsia="仿宋_GB2312" w:hint="eastAsia"/>
        </w:rPr>
        <w:instrText xml:space="preserve"> REF _Ref32775732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（E</w:t>
      </w:r>
      <w:r w:rsidR="00C41123" w:rsidRPr="00864535">
        <w:rPr>
          <w:rFonts w:ascii="仿宋_GB2312" w:eastAsia="仿宋_GB2312" w:cs="Times New Roman" w:hint="eastAsia"/>
        </w:rPr>
        <w:noBreakHyphen/>
        <w:t>2）</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IR</w:t>
      </w:r>
      <w:r w:rsidRPr="00864535">
        <w:rPr>
          <w:rFonts w:ascii="仿宋_GB2312" w:eastAsia="仿宋_GB2312" w:cs="Times New Roman" w:hint="eastAsia"/>
          <w:color w:val="000000"/>
          <w:vertAlign w:val="subscript"/>
        </w:rPr>
        <w:t>air</w:t>
      </w:r>
      <w:r w:rsidRPr="00864535">
        <w:rPr>
          <w:rFonts w:ascii="仿宋_GB2312" w:eastAsia="仿宋_GB2312" w:cs="Times New Roman" w:hint="eastAsia"/>
          <w:color w:val="000000"/>
        </w:rPr>
        <w:t>—呼吸速率，m</w:t>
      </w:r>
      <w:r w:rsidRPr="00864535">
        <w:rPr>
          <w:rFonts w:ascii="仿宋_GB2312" w:eastAsia="仿宋_GB2312" w:cs="Times New Roman" w:hint="eastAsia"/>
          <w:color w:val="000000"/>
          <w:vertAlign w:val="superscript"/>
        </w:rPr>
        <w:t>3</w:t>
      </w:r>
      <w:r w:rsidRPr="00864535">
        <w:rPr>
          <w:rFonts w:ascii="仿宋_GB2312" w:eastAsia="仿宋_GB2312" w:cs="Times New Roman" w:hint="eastAsia"/>
          <w:color w:val="000000"/>
        </w:rPr>
        <w:t>·h</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，推荐值见表B.3。</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ET</w:t>
      </w:r>
      <w:r w:rsidRPr="00864535">
        <w:rPr>
          <w:rFonts w:ascii="仿宋_GB2312" w:eastAsia="仿宋_GB2312" w:cs="Times New Roman" w:hint="eastAsia"/>
          <w:color w:val="000000"/>
        </w:rPr>
        <w:t>—每日暴露时长，h·d</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，推荐值见表B.3；</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EF</w:t>
      </w:r>
      <w:r w:rsidRPr="00864535">
        <w:rPr>
          <w:rFonts w:ascii="仿宋_GB2312" w:eastAsia="仿宋_GB2312" w:cs="Times New Roman" w:hint="eastAsia"/>
          <w:color w:val="000000"/>
        </w:rPr>
        <w:t>—暴露频率，d·y</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，推荐值见表B.3；</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ED</w:t>
      </w:r>
      <w:r w:rsidRPr="00864535">
        <w:rPr>
          <w:rFonts w:ascii="仿宋_GB2312" w:eastAsia="仿宋_GB2312" w:cs="Times New Roman" w:hint="eastAsia"/>
          <w:color w:val="000000"/>
        </w:rPr>
        <w:t>—暴露时间，y，推荐值见表B.3；</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BW</w:t>
      </w:r>
      <w:r w:rsidRPr="00864535">
        <w:rPr>
          <w:rFonts w:ascii="仿宋_GB2312" w:eastAsia="仿宋_GB2312" w:cs="Times New Roman" w:hint="eastAsia"/>
          <w:color w:val="000000"/>
        </w:rPr>
        <w:t>—体重，kg，推荐值见表B.3；</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AT</w:t>
      </w:r>
      <w:r w:rsidRPr="00864535">
        <w:rPr>
          <w:rFonts w:ascii="仿宋_GB2312" w:eastAsia="仿宋_GB2312" w:cs="Times New Roman" w:hint="eastAsia"/>
          <w:color w:val="000000"/>
        </w:rPr>
        <w:t>—总暴露天数，d，推荐值见表B.3。</w:t>
      </w:r>
    </w:p>
    <w:p w:rsidR="003C4FE5" w:rsidRDefault="008D45DD">
      <w:pPr>
        <w:pStyle w:val="8"/>
      </w:pPr>
      <w:bookmarkStart w:id="1042" w:name="_Toc32520441"/>
      <w:bookmarkStart w:id="1043" w:name="_Toc32520623"/>
      <w:bookmarkStart w:id="1044" w:name="_Toc32520690"/>
      <w:bookmarkStart w:id="1045" w:name="_Toc32659987"/>
      <w:bookmarkStart w:id="1046" w:name="_Toc32520757"/>
      <w:r>
        <w:t>饮用地表水</w:t>
      </w:r>
      <w:r>
        <w:t>/</w:t>
      </w:r>
      <w:r>
        <w:t>地下水的日均暴露量</w:t>
      </w:r>
      <w:bookmarkEnd w:id="1042"/>
      <w:bookmarkEnd w:id="1043"/>
      <w:bookmarkEnd w:id="1044"/>
      <w:bookmarkEnd w:id="1045"/>
      <w:bookmarkEnd w:id="1046"/>
    </w:p>
    <w:p w:rsidR="003C4FE5" w:rsidRPr="00864535" w:rsidRDefault="008D45DD" w:rsidP="00864535">
      <w:pPr>
        <w:pStyle w:val="affffff4"/>
        <w:rPr>
          <w:rFonts w:ascii="仿宋_GB2312" w:eastAsia="仿宋_GB2312" w:cs="Times New Roman"/>
          <w:vanish/>
          <w:specVanish/>
        </w:rPr>
      </w:pPr>
      <w:r w:rsidRPr="00864535">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ADD</m:t>
            </m:r>
          </m:e>
          <m:sub>
            <m:r>
              <m:rPr>
                <m:sty m:val="p"/>
              </m:rPr>
              <w:rPr>
                <w:rFonts w:ascii="Cambria Math" w:eastAsia="仿宋_GB2312" w:hAnsi="Cambria Math" w:cs="Times New Roman" w:hint="eastAsia"/>
              </w:rPr>
              <m:t>oral.water</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drwl.L</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IR</m:t>
                </m:r>
              </m:e>
              <m:sub>
                <m:r>
                  <m:rPr>
                    <m:sty m:val="p"/>
                  </m:rPr>
                  <w:rPr>
                    <w:rFonts w:ascii="Cambria Math" w:eastAsia="仿宋_GB2312" w:hAnsi="Cambria Math" w:cs="Times New Roman" w:hint="eastAsia"/>
                  </w:rPr>
                  <m:t>w</m:t>
                </m:r>
              </m:sub>
            </m:sSub>
            <m:r>
              <m:rPr>
                <m:sty m:val="p"/>
              </m:rPr>
              <w:rPr>
                <w:rFonts w:ascii="Cambria Math" w:eastAsia="仿宋_GB2312" w:hAnsi="Cambria Math" w:cs="Times New Roman" w:hint="eastAsia"/>
              </w:rPr>
              <m:t>×</m:t>
            </m:r>
            <m:r>
              <w:rPr>
                <w:rFonts w:ascii="Cambria Math" w:eastAsia="仿宋_GB2312" w:hAnsi="Cambria Math" w:cs="Times New Roman" w:hint="eastAsia"/>
              </w:rPr>
              <m:t>EF</m:t>
            </m:r>
            <m:r>
              <m:rPr>
                <m:sty m:val="p"/>
              </m:rPr>
              <w:rPr>
                <w:rFonts w:ascii="Cambria Math" w:eastAsia="仿宋_GB2312" w:hAnsi="Cambria Math" w:cs="Times New Roman" w:hint="eastAsia"/>
              </w:rPr>
              <m:t>×</m:t>
            </m:r>
            <m:r>
              <w:rPr>
                <w:rFonts w:ascii="Cambria Math" w:eastAsia="仿宋_GB2312" w:hAnsi="Cambria Math" w:cs="Times New Roman" w:hint="eastAsia"/>
              </w:rPr>
              <m:t>ED</m:t>
            </m:r>
          </m:num>
          <m:den>
            <m:r>
              <w:rPr>
                <w:rFonts w:ascii="Cambria Math" w:eastAsia="仿宋_GB2312" w:hAnsi="Cambria Math" w:cs="Times New Roman" w:hint="eastAsia"/>
              </w:rPr>
              <m:t>BW</m:t>
            </m:r>
            <m:r>
              <m:rPr>
                <m:sty m:val="p"/>
              </m:rPr>
              <w:rPr>
                <w:rFonts w:ascii="Cambria Math" w:eastAsia="仿宋_GB2312" w:hAnsi="Cambria Math" w:cs="Times New Roman" w:hint="eastAsia"/>
              </w:rPr>
              <m:t>×</m:t>
            </m:r>
            <m:r>
              <w:rPr>
                <w:rFonts w:ascii="Cambria Math" w:eastAsia="仿宋_GB2312" w:hAnsi="Cambria Math" w:cs="Times New Roman" w:hint="eastAsia"/>
              </w:rPr>
              <m:t>AT</m:t>
            </m:r>
          </m:den>
        </m:f>
      </m:oMath>
    </w:p>
    <w:p w:rsidR="003C4FE5" w:rsidRPr="00864535" w:rsidRDefault="008D45DD" w:rsidP="00864535">
      <w:pPr>
        <w:pStyle w:val="affffff4"/>
        <w:rPr>
          <w:rFonts w:ascii="仿宋_GB2312" w:eastAsia="仿宋_GB2312" w:cs="Times New Roman"/>
        </w:rPr>
      </w:pPr>
      <w:r w:rsidRPr="00864535">
        <w:rPr>
          <w:rFonts w:ascii="仿宋_GB2312" w:eastAsia="仿宋_GB2312" w:cs="Times New Roman" w:hint="eastAsia"/>
        </w:rPr>
        <w:tab/>
        <w:t>（</w:t>
      </w:r>
      <w:r w:rsidRPr="00864535">
        <w:rPr>
          <w:rFonts w:ascii="仿宋_GB2312" w:eastAsia="仿宋_GB2312" w:cs="Times New Roman" w:hint="eastAsia"/>
        </w:rPr>
        <w:fldChar w:fldCharType="begin"/>
      </w:r>
      <w:r w:rsidRPr="00864535">
        <w:rPr>
          <w:rFonts w:ascii="仿宋_GB2312" w:eastAsia="仿宋_GB2312" w:cs="Times New Roman" w:hint="eastAsia"/>
        </w:rPr>
        <w:instrText xml:space="preserve"> STYLEREF 7 \s </w:instrText>
      </w:r>
      <w:r w:rsidRPr="00864535">
        <w:rPr>
          <w:rFonts w:ascii="仿宋_GB2312" w:eastAsia="仿宋_GB2312" w:cs="Times New Roman" w:hint="eastAsia"/>
        </w:rPr>
        <w:fldChar w:fldCharType="separate"/>
      </w:r>
      <w:r w:rsidR="00C41123" w:rsidRPr="00864535">
        <w:rPr>
          <w:rFonts w:ascii="仿宋_GB2312" w:eastAsia="仿宋_GB2312" w:cs="Times New Roman" w:hint="eastAsia"/>
          <w:noProof/>
        </w:rPr>
        <w:t>F</w:t>
      </w:r>
      <w:r w:rsidRPr="00864535">
        <w:rPr>
          <w:rFonts w:ascii="仿宋_GB2312" w:eastAsia="仿宋_GB2312" w:cs="Times New Roman" w:hint="eastAsia"/>
        </w:rPr>
        <w:fldChar w:fldCharType="end"/>
      </w:r>
      <w:r w:rsidRPr="00864535">
        <w:rPr>
          <w:rFonts w:ascii="仿宋_GB2312" w:eastAsia="仿宋_GB2312" w:cs="Times New Roman" w:hint="eastAsia"/>
        </w:rPr>
        <w:noBreakHyphen/>
      </w:r>
      <w:r w:rsidRPr="00864535">
        <w:rPr>
          <w:rFonts w:ascii="仿宋_GB2312" w:eastAsia="仿宋_GB2312" w:cs="Times New Roman" w:hint="eastAsia"/>
        </w:rPr>
        <w:fldChar w:fldCharType="begin"/>
      </w:r>
      <w:r w:rsidRPr="00864535">
        <w:rPr>
          <w:rFonts w:ascii="仿宋_GB2312" w:eastAsia="仿宋_GB2312" w:cs="Times New Roman" w:hint="eastAsia"/>
        </w:rPr>
        <w:instrText xml:space="preserve"> SEQ 公式 \* ARABIC \s 7 </w:instrText>
      </w:r>
      <w:r w:rsidRPr="00864535">
        <w:rPr>
          <w:rFonts w:ascii="仿宋_GB2312" w:eastAsia="仿宋_GB2312" w:cs="Times New Roman" w:hint="eastAsia"/>
        </w:rPr>
        <w:fldChar w:fldCharType="separate"/>
      </w:r>
      <w:r w:rsidR="00C41123" w:rsidRPr="00864535">
        <w:rPr>
          <w:rFonts w:ascii="仿宋_GB2312" w:eastAsia="仿宋_GB2312" w:cs="Times New Roman" w:hint="eastAsia"/>
          <w:noProof/>
        </w:rPr>
        <w:t>2</w:t>
      </w:r>
      <w:r w:rsidRPr="00864535">
        <w:rPr>
          <w:rFonts w:ascii="仿宋_GB2312" w:eastAsia="仿宋_GB2312" w:cs="Times New Roman" w:hint="eastAsia"/>
        </w:rPr>
        <w:fldChar w:fldCharType="end"/>
      </w:r>
      <w:r w:rsidRPr="00864535">
        <w:rPr>
          <w:rFonts w:ascii="仿宋_GB2312" w:eastAsia="仿宋_GB2312" w:cs="Times New Roman" w:hint="eastAsia"/>
        </w:rPr>
        <w:t>）</w:t>
      </w:r>
    </w:p>
    <w:p w:rsidR="003C4FE5" w:rsidRPr="00864535" w:rsidRDefault="008D45DD" w:rsidP="00864535">
      <w:pPr>
        <w:pStyle w:val="affffff4"/>
        <w:rPr>
          <w:rFonts w:ascii="仿宋_GB2312" w:eastAsia="仿宋_GB2312" w:cs="Times New Roman"/>
          <w:vanish/>
          <w:specVanish/>
        </w:rPr>
      </w:pPr>
      <w:r w:rsidRPr="00864535">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drwl.L</m:t>
            </m:r>
          </m:sub>
        </m:sSub>
        <m:r>
          <m:rPr>
            <m:sty m:val="p"/>
          </m:rPr>
          <w:rPr>
            <w:rFonts w:ascii="Cambria Math" w:eastAsia="仿宋_GB2312" w:hAnsi="Cambria Math" w:cs="Times New Roman" w:hint="eastAsia"/>
          </w:rPr>
          <m:t>=max</m:t>
        </m:r>
        <m:r>
          <m:rPr>
            <m:sty m:val="p"/>
          </m:rPr>
          <w:rPr>
            <w:rFonts w:ascii="Tahoma" w:eastAsia="仿宋_GB2312" w:hAnsi="Tahoma" w:cs="Tahoma"/>
          </w:rPr>
          <m:t>⁡</m:t>
        </m:r>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water.ann.L</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F</m:t>
            </m:r>
          </m:e>
          <m:sub>
            <m:r>
              <m:rPr>
                <m:sty m:val="p"/>
              </m:rPr>
              <w:rPr>
                <w:rFonts w:ascii="Cambria Math" w:eastAsia="仿宋_GB2312" w:hAnsi="Cambria Math" w:cs="Times New Roman" w:hint="eastAsia"/>
              </w:rPr>
              <m:t>pur</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PEC</m:t>
            </m:r>
          </m:e>
          <m:sub>
            <m:r>
              <m:rPr>
                <m:sty m:val="p"/>
              </m:rPr>
              <w:rPr>
                <w:rFonts w:ascii="Cambria Math" w:eastAsia="仿宋_GB2312" w:hAnsi="Cambria Math" w:cs="Times New Roman" w:hint="eastAsia"/>
              </w:rPr>
              <m:t>grw.L</m:t>
            </m:r>
          </m:sub>
        </m:sSub>
        <m:r>
          <m:rPr>
            <m:sty m:val="p"/>
          </m:rPr>
          <w:rPr>
            <w:rFonts w:ascii="Cambria Math" w:eastAsia="仿宋_GB2312" w:hAnsi="Cambria Math" w:cs="Times New Roman" w:hint="eastAsia"/>
          </w:rPr>
          <m:t xml:space="preserve"> )</m:t>
        </m:r>
      </m:oMath>
    </w:p>
    <w:p w:rsidR="003C4FE5" w:rsidRPr="00864535" w:rsidRDefault="008D45DD" w:rsidP="00864535">
      <w:pPr>
        <w:pStyle w:val="affffff4"/>
        <w:rPr>
          <w:rFonts w:ascii="仿宋_GB2312" w:eastAsia="仿宋_GB2312" w:cs="Times New Roman"/>
        </w:rPr>
      </w:pPr>
      <w:r w:rsidRPr="00864535">
        <w:rPr>
          <w:rFonts w:ascii="仿宋_GB2312" w:eastAsia="仿宋_GB2312" w:cs="Times New Roman" w:hint="eastAsia"/>
        </w:rPr>
        <w:tab/>
      </w:r>
      <w:bookmarkStart w:id="1047" w:name="_Ref43980226"/>
      <w:r w:rsidRPr="00864535">
        <w:rPr>
          <w:rFonts w:ascii="仿宋_GB2312" w:eastAsia="仿宋_GB2312" w:cs="Times New Roman" w:hint="eastAsia"/>
        </w:rPr>
        <w:t>（</w:t>
      </w:r>
      <w:r w:rsidRPr="00864535">
        <w:rPr>
          <w:rFonts w:ascii="仿宋_GB2312" w:eastAsia="仿宋_GB2312" w:cs="Times New Roman" w:hint="eastAsia"/>
        </w:rPr>
        <w:fldChar w:fldCharType="begin"/>
      </w:r>
      <w:r w:rsidRPr="00864535">
        <w:rPr>
          <w:rFonts w:ascii="仿宋_GB2312" w:eastAsia="仿宋_GB2312" w:cs="Times New Roman" w:hint="eastAsia"/>
        </w:rPr>
        <w:instrText xml:space="preserve"> STYLEREF 7 \s </w:instrText>
      </w:r>
      <w:r w:rsidRPr="00864535">
        <w:rPr>
          <w:rFonts w:ascii="仿宋_GB2312" w:eastAsia="仿宋_GB2312" w:cs="Times New Roman" w:hint="eastAsia"/>
        </w:rPr>
        <w:fldChar w:fldCharType="separate"/>
      </w:r>
      <w:r w:rsidR="00C41123" w:rsidRPr="00864535">
        <w:rPr>
          <w:rFonts w:ascii="仿宋_GB2312" w:eastAsia="仿宋_GB2312" w:cs="Times New Roman" w:hint="eastAsia"/>
          <w:noProof/>
        </w:rPr>
        <w:t>F</w:t>
      </w:r>
      <w:r w:rsidRPr="00864535">
        <w:rPr>
          <w:rFonts w:ascii="仿宋_GB2312" w:eastAsia="仿宋_GB2312" w:cs="Times New Roman" w:hint="eastAsia"/>
        </w:rPr>
        <w:fldChar w:fldCharType="end"/>
      </w:r>
      <w:r w:rsidRPr="00864535">
        <w:rPr>
          <w:rFonts w:ascii="仿宋_GB2312" w:eastAsia="仿宋_GB2312" w:cs="Times New Roman" w:hint="eastAsia"/>
        </w:rPr>
        <w:noBreakHyphen/>
      </w:r>
      <w:r w:rsidRPr="00864535">
        <w:rPr>
          <w:rFonts w:ascii="仿宋_GB2312" w:eastAsia="仿宋_GB2312" w:cs="Times New Roman" w:hint="eastAsia"/>
        </w:rPr>
        <w:fldChar w:fldCharType="begin"/>
      </w:r>
      <w:r w:rsidRPr="00864535">
        <w:rPr>
          <w:rFonts w:ascii="仿宋_GB2312" w:eastAsia="仿宋_GB2312" w:cs="Times New Roman" w:hint="eastAsia"/>
        </w:rPr>
        <w:instrText xml:space="preserve"> SEQ 公式 \* ARABIC \s 7 </w:instrText>
      </w:r>
      <w:r w:rsidRPr="00864535">
        <w:rPr>
          <w:rFonts w:ascii="仿宋_GB2312" w:eastAsia="仿宋_GB2312" w:cs="Times New Roman" w:hint="eastAsia"/>
        </w:rPr>
        <w:fldChar w:fldCharType="separate"/>
      </w:r>
      <w:r w:rsidR="00C41123" w:rsidRPr="00864535">
        <w:rPr>
          <w:rFonts w:ascii="仿宋_GB2312" w:eastAsia="仿宋_GB2312" w:cs="Times New Roman" w:hint="eastAsia"/>
          <w:noProof/>
        </w:rPr>
        <w:t>3</w:t>
      </w:r>
      <w:r w:rsidRPr="00864535">
        <w:rPr>
          <w:rFonts w:ascii="仿宋_GB2312" w:eastAsia="仿宋_GB2312" w:cs="Times New Roman" w:hint="eastAsia"/>
        </w:rPr>
        <w:fldChar w:fldCharType="end"/>
      </w:r>
      <w:r w:rsidRPr="00864535">
        <w:rPr>
          <w:rFonts w:ascii="仿宋_GB2312" w:eastAsia="仿宋_GB2312" w:cs="Times New Roman" w:hint="eastAsia"/>
        </w:rPr>
        <w:t>）</w:t>
      </w:r>
      <w:bookmarkEnd w:id="1047"/>
    </w:p>
    <w:p w:rsidR="003C4FE5" w:rsidRPr="00864535" w:rsidRDefault="008D45DD" w:rsidP="00864535">
      <w:pPr>
        <w:tabs>
          <w:tab w:val="left" w:pos="360"/>
          <w:tab w:val="left" w:pos="900"/>
          <w:tab w:val="left" w:pos="1260"/>
        </w:tabs>
        <w:snapToGrid w:val="0"/>
        <w:spacing w:line="360" w:lineRule="auto"/>
        <w:rPr>
          <w:rFonts w:ascii="仿宋_GB2312" w:eastAsia="仿宋_GB2312" w:cs="Times New Roman"/>
          <w:color w:val="000000"/>
        </w:rPr>
      </w:pPr>
      <w:r w:rsidRPr="00864535">
        <w:rPr>
          <w:rFonts w:ascii="仿宋_GB2312" w:eastAsia="仿宋_GB2312" w:cs="Times New Roman" w:hint="eastAsia"/>
          <w:color w:val="000000"/>
        </w:rPr>
        <w:t>式中：</w:t>
      </w:r>
      <w:r w:rsidRPr="00864535">
        <w:rPr>
          <w:rFonts w:ascii="仿宋_GB2312" w:eastAsia="仿宋_GB2312" w:cs="Times New Roman" w:hint="eastAsia"/>
          <w:i/>
          <w:color w:val="000000"/>
        </w:rPr>
        <w:t>ADD</w:t>
      </w:r>
      <w:r w:rsidRPr="00864535">
        <w:rPr>
          <w:rFonts w:ascii="仿宋_GB2312" w:eastAsia="仿宋_GB2312" w:cs="Times New Roman" w:hint="eastAsia"/>
          <w:color w:val="000000"/>
          <w:vertAlign w:val="subscript"/>
        </w:rPr>
        <w:t>oral.water</w:t>
      </w:r>
      <w:r w:rsidRPr="00864535">
        <w:rPr>
          <w:rFonts w:ascii="仿宋_GB2312" w:eastAsia="仿宋_GB2312" w:cs="Times New Roman" w:hint="eastAsia"/>
          <w:color w:val="000000"/>
        </w:rPr>
        <w:t>——局部尺度饮水途径化学物质日均暴露量，mg·kg</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·d</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w:t>
      </w:r>
    </w:p>
    <w:p w:rsidR="003C4FE5" w:rsidRPr="00864535" w:rsidRDefault="008D45DD" w:rsidP="00864535">
      <w:pPr>
        <w:snapToGrid w:val="0"/>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PEC</w:t>
      </w:r>
      <w:r w:rsidRPr="00864535">
        <w:rPr>
          <w:rFonts w:ascii="仿宋_GB2312" w:eastAsia="仿宋_GB2312" w:cs="Times New Roman" w:hint="eastAsia"/>
          <w:color w:val="000000"/>
          <w:vertAlign w:val="subscript"/>
        </w:rPr>
        <w:t>drwl.L</w:t>
      </w:r>
      <w:r w:rsidRPr="00864535">
        <w:rPr>
          <w:rFonts w:ascii="仿宋_GB2312" w:eastAsia="仿宋_GB2312" w:cs="Times New Roman" w:hint="eastAsia"/>
          <w:color w:val="000000"/>
        </w:rPr>
        <w:t>——局部尺度饮用水中化学物质浓度，mg/L，取</w:t>
      </w:r>
      <w:r w:rsidRPr="00864535">
        <w:rPr>
          <w:rFonts w:ascii="仿宋_GB2312" w:eastAsia="仿宋_GB2312" w:cs="Times New Roman" w:hint="eastAsia"/>
        </w:rPr>
        <w:t>地表水年均局部预测环境浓度（净化后）和地下水中化学物质局部预测环境浓度最大值</w:t>
      </w:r>
      <w:r w:rsidRPr="00864535">
        <w:rPr>
          <w:rFonts w:ascii="仿宋_GB2312" w:eastAsia="仿宋_GB2312" w:cs="Times New Roman" w:hint="eastAsia"/>
          <w:color w:val="000000"/>
        </w:rPr>
        <w:t>。计算方法见公式</w:t>
      </w:r>
      <w:r w:rsidRPr="00864535">
        <w:rPr>
          <w:rFonts w:ascii="仿宋_GB2312" w:eastAsia="仿宋_GB2312" w:hint="eastAsia"/>
        </w:rPr>
        <w:fldChar w:fldCharType="begin"/>
      </w:r>
      <w:r w:rsidRPr="00864535">
        <w:rPr>
          <w:rFonts w:ascii="仿宋_GB2312" w:eastAsia="仿宋_GB2312" w:hint="eastAsia"/>
        </w:rPr>
        <w:instrText xml:space="preserve"> REF _Ref43980226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（F</w:t>
      </w:r>
      <w:r w:rsidR="00C41123" w:rsidRPr="00864535">
        <w:rPr>
          <w:rFonts w:ascii="仿宋_GB2312" w:eastAsia="仿宋_GB2312" w:cs="Times New Roman" w:hint="eastAsia"/>
        </w:rPr>
        <w:noBreakHyphen/>
        <w:t>3）</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Pr="00864535" w:rsidRDefault="008D45DD" w:rsidP="00864535">
      <w:pPr>
        <w:snapToGrid w:val="0"/>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IR</w:t>
      </w:r>
      <w:r w:rsidRPr="00864535">
        <w:rPr>
          <w:rFonts w:ascii="仿宋_GB2312" w:eastAsia="仿宋_GB2312" w:cs="Times New Roman" w:hint="eastAsia"/>
          <w:color w:val="000000"/>
          <w:vertAlign w:val="subscript"/>
        </w:rPr>
        <w:t>water</w:t>
      </w:r>
      <w:r w:rsidRPr="00864535">
        <w:rPr>
          <w:rFonts w:ascii="仿宋_GB2312" w:eastAsia="仿宋_GB2312" w:cs="Times New Roman" w:hint="eastAsia"/>
          <w:color w:val="000000"/>
        </w:rPr>
        <w:t>——经口饮水摄入率，L·d</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，推荐值见表B.3。</w:t>
      </w:r>
    </w:p>
    <w:p w:rsidR="003C4FE5" w:rsidRPr="00864535" w:rsidRDefault="008D45DD" w:rsidP="00864535">
      <w:pPr>
        <w:tabs>
          <w:tab w:val="left" w:pos="360"/>
          <w:tab w:val="left" w:pos="900"/>
          <w:tab w:val="left" w:pos="1080"/>
          <w:tab w:val="left" w:pos="1260"/>
        </w:tabs>
        <w:snapToGrid w:val="0"/>
        <w:spacing w:line="360" w:lineRule="auto"/>
        <w:ind w:firstLineChars="300" w:firstLine="630"/>
        <w:rPr>
          <w:rFonts w:ascii="仿宋_GB2312" w:eastAsia="仿宋_GB2312" w:cs="Times New Roman"/>
          <w:color w:val="000000"/>
        </w:rPr>
      </w:pPr>
      <w:r w:rsidRPr="00864535">
        <w:rPr>
          <w:rFonts w:ascii="仿宋_GB2312" w:eastAsia="仿宋_GB2312" w:cs="Times New Roman" w:hint="eastAsia"/>
          <w:i/>
        </w:rPr>
        <w:t>PEC</w:t>
      </w:r>
      <w:r w:rsidRPr="00864535">
        <w:rPr>
          <w:rFonts w:ascii="仿宋_GB2312" w:eastAsia="仿宋_GB2312" w:cs="Times New Roman" w:hint="eastAsia"/>
          <w:vertAlign w:val="subscript"/>
        </w:rPr>
        <w:t>water.ann.L</w:t>
      </w:r>
      <w:r w:rsidRPr="00864535">
        <w:rPr>
          <w:rFonts w:ascii="仿宋_GB2312" w:eastAsia="仿宋_GB2312" w:cs="Times New Roman" w:hint="eastAsia"/>
        </w:rPr>
        <w:t>——地表水年均局部预测环境浓度，mg·L</w:t>
      </w:r>
      <w:r w:rsidRPr="00864535">
        <w:rPr>
          <w:rFonts w:ascii="仿宋_GB2312" w:eastAsia="仿宋_GB2312" w:cs="Times New Roman" w:hint="eastAsia"/>
          <w:vertAlign w:val="superscript"/>
        </w:rPr>
        <w:t>-1</w:t>
      </w:r>
      <w:r w:rsidRPr="00864535">
        <w:rPr>
          <w:rFonts w:ascii="仿宋_GB2312" w:eastAsia="仿宋_GB2312" w:cs="Times New Roman" w:hint="eastAsia"/>
        </w:rPr>
        <w:t>；</w:t>
      </w:r>
      <w:r w:rsidRPr="00864535">
        <w:rPr>
          <w:rFonts w:ascii="仿宋_GB2312" w:eastAsia="仿宋_GB2312" w:cs="Times New Roman" w:hint="eastAsia"/>
          <w:color w:val="000000"/>
        </w:rPr>
        <w:t>计算方法见公式</w:t>
      </w:r>
      <w:r w:rsidRPr="00864535">
        <w:rPr>
          <w:rFonts w:ascii="仿宋_GB2312" w:eastAsia="仿宋_GB2312" w:hint="eastAsia"/>
        </w:rPr>
        <w:fldChar w:fldCharType="begin"/>
      </w:r>
      <w:r w:rsidRPr="00864535">
        <w:rPr>
          <w:rFonts w:ascii="仿宋_GB2312" w:eastAsia="仿宋_GB2312" w:hint="eastAsia"/>
        </w:rPr>
        <w:instrText xml:space="preserve"> REF _Ref32776918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（E</w:t>
      </w:r>
      <w:r w:rsidR="00C41123" w:rsidRPr="00864535">
        <w:rPr>
          <w:rFonts w:ascii="仿宋_GB2312" w:eastAsia="仿宋_GB2312" w:cs="Times New Roman" w:hint="eastAsia"/>
        </w:rPr>
        <w:noBreakHyphen/>
        <w:t>9）</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napToGrid w:val="0"/>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F</w:t>
      </w:r>
      <w:r w:rsidRPr="00864535">
        <w:rPr>
          <w:rFonts w:ascii="仿宋_GB2312" w:eastAsia="仿宋_GB2312" w:cs="Times New Roman" w:hint="eastAsia"/>
          <w:color w:val="000000"/>
          <w:vertAlign w:val="subscript"/>
        </w:rPr>
        <w:t>pur</w:t>
      </w:r>
      <w:r w:rsidRPr="00864535">
        <w:rPr>
          <w:rFonts w:ascii="仿宋_GB2312" w:eastAsia="仿宋_GB2312" w:cs="Times New Roman" w:hint="eastAsia"/>
          <w:color w:val="000000"/>
        </w:rPr>
        <w:t>——饮用水净化后剩余因子，无量纲，默认为1。可采用</w:t>
      </w:r>
      <w:r w:rsidRPr="00864535">
        <w:rPr>
          <w:rFonts w:ascii="仿宋_GB2312" w:eastAsia="仿宋_GB2312" w:cs="Times New Roman" w:hint="eastAsia"/>
        </w:rPr>
        <w:t>具体的净化率数据，但须详细说明。</w:t>
      </w:r>
    </w:p>
    <w:p w:rsidR="003C4FE5" w:rsidRPr="00864535" w:rsidRDefault="008D45DD" w:rsidP="00864535">
      <w:pPr>
        <w:tabs>
          <w:tab w:val="left" w:pos="360"/>
          <w:tab w:val="left" w:pos="900"/>
          <w:tab w:val="left" w:pos="1080"/>
          <w:tab w:val="left" w:pos="1260"/>
        </w:tabs>
        <w:snapToGrid w:val="0"/>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lang w:val="de-DE"/>
        </w:rPr>
        <w:t>PEC</w:t>
      </w:r>
      <w:r w:rsidRPr="00864535">
        <w:rPr>
          <w:rFonts w:ascii="仿宋_GB2312" w:eastAsia="仿宋_GB2312" w:cs="Times New Roman" w:hint="eastAsia"/>
          <w:vertAlign w:val="subscript"/>
          <w:lang w:val="de-DE"/>
        </w:rPr>
        <w:t>grw.L</w:t>
      </w:r>
      <w:r w:rsidRPr="00864535">
        <w:rPr>
          <w:rFonts w:ascii="仿宋_GB2312" w:eastAsia="仿宋_GB2312" w:cs="Times New Roman" w:hint="eastAsia"/>
          <w:lang w:val="de-DE"/>
        </w:rPr>
        <w:t>——</w:t>
      </w:r>
      <w:r w:rsidRPr="00864535">
        <w:rPr>
          <w:rFonts w:ascii="仿宋_GB2312" w:eastAsia="仿宋_GB2312" w:cs="Times New Roman" w:hint="eastAsia"/>
        </w:rPr>
        <w:t>地下水中化学物质局部预测环境浓度</w:t>
      </w:r>
      <w:r w:rsidRPr="00864535">
        <w:rPr>
          <w:rFonts w:ascii="仿宋_GB2312" w:eastAsia="仿宋_GB2312" w:cs="Times New Roman" w:hint="eastAsia"/>
          <w:lang w:val="de-DE"/>
        </w:rPr>
        <w:t>，</w:t>
      </w:r>
      <w:r w:rsidRPr="00864535">
        <w:rPr>
          <w:rStyle w:val="16"/>
          <w:rFonts w:ascii="仿宋_GB2312" w:eastAsia="仿宋_GB2312" w:cs="Times New Roman" w:hint="eastAsia"/>
          <w:lang w:val="de-DE"/>
        </w:rPr>
        <w:t>mg·L</w:t>
      </w:r>
      <w:r w:rsidRPr="00864535">
        <w:rPr>
          <w:rStyle w:val="16"/>
          <w:rFonts w:ascii="仿宋_GB2312" w:eastAsia="仿宋_GB2312" w:cs="Times New Roman" w:hint="eastAsia"/>
          <w:vertAlign w:val="superscript"/>
          <w:lang w:val="de-DE"/>
        </w:rPr>
        <w:t>-1</w:t>
      </w:r>
      <w:r w:rsidRPr="00864535">
        <w:rPr>
          <w:rFonts w:ascii="仿宋_GB2312" w:eastAsia="仿宋_GB2312" w:cs="Times New Roman" w:hint="eastAsia"/>
          <w:color w:val="000000"/>
        </w:rPr>
        <w:t>，计算方法见公式</w:t>
      </w:r>
      <w:r w:rsidRPr="00864535">
        <w:rPr>
          <w:rFonts w:ascii="仿宋_GB2312" w:eastAsia="仿宋_GB2312" w:hint="eastAsia"/>
        </w:rPr>
        <w:fldChar w:fldCharType="begin"/>
      </w:r>
      <w:r w:rsidRPr="00864535">
        <w:rPr>
          <w:rFonts w:ascii="仿宋_GB2312" w:eastAsia="仿宋_GB2312" w:hint="eastAsia"/>
        </w:rPr>
        <w:instrText xml:space="preserve"> REF _Ref32779554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lang w:val="de-DE"/>
        </w:rPr>
        <w:t>（E</w:t>
      </w:r>
      <w:r w:rsidR="00C41123" w:rsidRPr="00864535">
        <w:rPr>
          <w:rFonts w:ascii="仿宋_GB2312" w:eastAsia="仿宋_GB2312" w:cs="Times New Roman" w:hint="eastAsia"/>
          <w:lang w:val="de-DE"/>
        </w:rPr>
        <w:noBreakHyphen/>
        <w:t>28）</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napToGrid w:val="0"/>
        <w:spacing w:line="360" w:lineRule="auto"/>
        <w:ind w:firstLineChars="300" w:firstLine="630"/>
        <w:rPr>
          <w:rFonts w:ascii="仿宋_GB2312" w:eastAsia="仿宋_GB2312" w:cs="Times New Roman"/>
          <w:color w:val="000000"/>
        </w:rPr>
      </w:pPr>
      <w:r w:rsidRPr="00864535">
        <w:rPr>
          <w:rFonts w:ascii="仿宋_GB2312" w:eastAsia="仿宋_GB2312" w:cs="Times New Roman" w:hint="eastAsia"/>
          <w:i/>
          <w:color w:val="000000"/>
        </w:rPr>
        <w:t>EF</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ED</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BW</w:t>
      </w:r>
      <w:r w:rsidRPr="00864535">
        <w:rPr>
          <w:rFonts w:ascii="仿宋_GB2312" w:eastAsia="仿宋_GB2312" w:cs="Times New Roman" w:hint="eastAsia"/>
          <w:color w:val="000000"/>
        </w:rPr>
        <w:t>和</w:t>
      </w:r>
      <w:r w:rsidRPr="00864535">
        <w:rPr>
          <w:rFonts w:ascii="仿宋_GB2312" w:eastAsia="仿宋_GB2312" w:cs="Times New Roman" w:hint="eastAsia"/>
          <w:i/>
          <w:color w:val="000000"/>
        </w:rPr>
        <w:t>AT</w:t>
      </w:r>
      <w:r w:rsidRPr="00864535">
        <w:rPr>
          <w:rFonts w:ascii="仿宋_GB2312" w:eastAsia="仿宋_GB2312" w:cs="Times New Roman" w:hint="eastAsia"/>
          <w:color w:val="000000"/>
        </w:rPr>
        <w:t>含义同公式</w:t>
      </w:r>
      <w:r w:rsidRPr="00864535">
        <w:rPr>
          <w:rFonts w:ascii="仿宋_GB2312" w:eastAsia="仿宋_GB2312" w:hint="eastAsia"/>
        </w:rPr>
        <w:fldChar w:fldCharType="begin"/>
      </w:r>
      <w:r w:rsidRPr="00864535">
        <w:rPr>
          <w:rFonts w:ascii="仿宋_GB2312" w:eastAsia="仿宋_GB2312" w:hint="eastAsia"/>
        </w:rPr>
        <w:instrText xml:space="preserve"> REF _Ref34732547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（F</w:t>
      </w:r>
      <w:r w:rsidR="00C41123" w:rsidRPr="00864535">
        <w:rPr>
          <w:rFonts w:ascii="仿宋_GB2312" w:eastAsia="仿宋_GB2312" w:cs="Times New Roman" w:hint="eastAsia"/>
        </w:rPr>
        <w:noBreakHyphen/>
        <w:t>1）</w:t>
      </w:r>
      <w:r w:rsidRPr="00864535">
        <w:rPr>
          <w:rFonts w:ascii="仿宋_GB2312" w:eastAsia="仿宋_GB2312" w:hint="eastAsia"/>
        </w:rPr>
        <w:fldChar w:fldCharType="end"/>
      </w:r>
      <w:r w:rsidRPr="00864535">
        <w:rPr>
          <w:rFonts w:ascii="仿宋_GB2312" w:eastAsia="仿宋_GB2312" w:cs="Times New Roman" w:hint="eastAsia"/>
          <w:color w:val="000000"/>
        </w:rPr>
        <w:t>。</w:t>
      </w:r>
      <w:bookmarkStart w:id="1048" w:name="_Toc32520440"/>
      <w:bookmarkStart w:id="1049" w:name="_Toc32520622"/>
      <w:bookmarkStart w:id="1050" w:name="_Toc32520689"/>
      <w:bookmarkStart w:id="1051" w:name="_Toc32520756"/>
      <w:bookmarkStart w:id="1052" w:name="_Toc32659986"/>
    </w:p>
    <w:p w:rsidR="003C4FE5" w:rsidRDefault="008D45DD">
      <w:pPr>
        <w:pStyle w:val="8"/>
      </w:pPr>
      <w:r>
        <w:t>摄食途径的日均暴露量</w:t>
      </w:r>
      <w:bookmarkEnd w:id="1048"/>
      <w:bookmarkEnd w:id="1049"/>
      <w:bookmarkEnd w:id="1050"/>
      <w:bookmarkEnd w:id="1051"/>
      <w:bookmarkEnd w:id="1052"/>
    </w:p>
    <w:p w:rsidR="003C4FE5" w:rsidRPr="001F7836" w:rsidRDefault="008D45DD">
      <w:pPr>
        <w:pStyle w:val="affffff4"/>
        <w:spacing w:before="120" w:after="120"/>
        <w:rPr>
          <w:rFonts w:cs="Times New Roman"/>
          <w:vanish/>
          <w:specVanish/>
        </w:rPr>
      </w:pPr>
      <w:r>
        <w:rPr>
          <w:rFonts w:eastAsia="黑体" w:cs="Times New Roman"/>
        </w:rPr>
        <w:tab/>
      </w:r>
      <m:oMath>
        <m:sSub>
          <m:sSubPr>
            <m:ctrlPr>
              <w:rPr>
                <w:rFonts w:ascii="Cambria Math" w:hAnsi="Cambria Math" w:cs="Times New Roman"/>
              </w:rPr>
            </m:ctrlPr>
          </m:sSubPr>
          <m:e>
            <m:r>
              <w:rPr>
                <w:rFonts w:ascii="Cambria Math" w:hAnsi="Cambria Math" w:cs="Times New Roman"/>
              </w:rPr>
              <m:t>ADD</m:t>
            </m:r>
          </m:e>
          <m:sub>
            <m:r>
              <m:rPr>
                <m:sty m:val="p"/>
              </m:rPr>
              <w:rPr>
                <w:rFonts w:ascii="Cambria Math" w:hAnsi="Cambria Math" w:cs="Times New Roman"/>
              </w:rPr>
              <m:t>oral.fish</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r>
                  <m:rPr>
                    <m:sty m:val="p"/>
                  </m:rPr>
                  <w:rPr>
                    <w:rFonts w:ascii="Cambria Math" w:hAnsi="Cambria Math" w:cs="Times New Roman"/>
                  </w:rPr>
                  <m:t>fish.L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IR</m:t>
                </m:r>
              </m:e>
              <m:sub>
                <m:r>
                  <m:rPr>
                    <m:sty m:val="p"/>
                  </m:rPr>
                  <w:rPr>
                    <w:rFonts w:ascii="Cambria Math" w:hAnsi="Cambria Math" w:cs="Times New Roman"/>
                  </w:rPr>
                  <m:t>fish</m:t>
                </m:r>
              </m:sub>
            </m:sSub>
            <m:r>
              <m:rPr>
                <m:sty m:val="p"/>
              </m:rPr>
              <w:rPr>
                <w:rFonts w:ascii="Cambria Math" w:hAnsi="Cambria Math" w:cs="Times New Roman"/>
              </w:rPr>
              <m:t>×</m:t>
            </m:r>
            <m:r>
              <w:rPr>
                <w:rFonts w:ascii="Cambria Math" w:hAnsi="Cambria Math" w:cs="Times New Roman"/>
              </w:rPr>
              <m:t>EF</m:t>
            </m:r>
            <m:r>
              <m:rPr>
                <m:sty m:val="p"/>
              </m:rPr>
              <w:rPr>
                <w:rFonts w:ascii="Cambria Math" w:hAnsi="Cambria Math" w:cs="Times New Roman"/>
              </w:rPr>
              <m:t>×</m:t>
            </m:r>
            <m:r>
              <w:rPr>
                <w:rFonts w:ascii="Cambria Math" w:hAnsi="Cambria Math" w:cs="Times New Roman"/>
              </w:rPr>
              <m:t>ED</m:t>
            </m:r>
          </m:num>
          <m:den>
            <m:r>
              <w:rPr>
                <w:rFonts w:ascii="Cambria Math" w:hAnsi="Cambria Math" w:cs="Times New Roman"/>
              </w:rPr>
              <m:t>BW</m:t>
            </m:r>
            <m:r>
              <m:rPr>
                <m:sty m:val="p"/>
              </m:rPr>
              <w:rPr>
                <w:rFonts w:ascii="Cambria Math" w:hAnsi="Cambria Math" w:cs="Times New Roman"/>
              </w:rPr>
              <m:t>×</m:t>
            </m:r>
            <m:r>
              <w:rPr>
                <w:rFonts w:ascii="Cambria Math" w:hAnsi="Cambria Math" w:cs="Times New Roman"/>
              </w:rPr>
              <m:t>AT</m:t>
            </m:r>
          </m:den>
        </m:f>
      </m:oMath>
    </w:p>
    <w:p w:rsidR="003C4FE5" w:rsidRDefault="008D45DD">
      <w:pPr>
        <w:pStyle w:val="afa"/>
        <w:rPr>
          <w:rFonts w:cs="Times New Roman"/>
        </w:rPr>
      </w:pPr>
      <w:r>
        <w:rPr>
          <w:rFonts w:cs="Times New Roman"/>
        </w:rPr>
        <w:tab/>
      </w:r>
      <w:r>
        <w:rPr>
          <w:rFonts w:cs="Times New Roman"/>
        </w:rPr>
        <w:t>（</w:t>
      </w:r>
      <w:r>
        <w:rPr>
          <w:rFonts w:cs="Times New Roman"/>
        </w:rPr>
        <w:fldChar w:fldCharType="begin"/>
      </w:r>
      <w:r>
        <w:rPr>
          <w:rFonts w:cs="Times New Roman"/>
        </w:rPr>
        <w:instrText xml:space="preserve"> STYLEREF 7 \s </w:instrText>
      </w:r>
      <w:r>
        <w:rPr>
          <w:rFonts w:cs="Times New Roman"/>
        </w:rPr>
        <w:fldChar w:fldCharType="separate"/>
      </w:r>
      <w:r w:rsidR="00C41123">
        <w:rPr>
          <w:rFonts w:cs="Times New Roman"/>
          <w:noProof/>
        </w:rPr>
        <w:t>F</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公式</w:instrText>
      </w:r>
      <w:r>
        <w:rPr>
          <w:rFonts w:cs="Times New Roman"/>
        </w:rPr>
        <w:instrText xml:space="preserve"> \* ARABIC \s 7 </w:instrText>
      </w:r>
      <w:r>
        <w:rPr>
          <w:rFonts w:cs="Times New Roman"/>
        </w:rPr>
        <w:fldChar w:fldCharType="separate"/>
      </w:r>
      <w:r w:rsidR="00C41123">
        <w:rPr>
          <w:rFonts w:cs="Times New Roman"/>
          <w:noProof/>
        </w:rPr>
        <w:t>4</w:t>
      </w:r>
      <w:r>
        <w:rPr>
          <w:rFonts w:cs="Times New Roman"/>
        </w:rPr>
        <w:fldChar w:fldCharType="end"/>
      </w:r>
      <w:r>
        <w:rPr>
          <w:rFonts w:cs="Times New Roman"/>
        </w:rPr>
        <w:t>）</w:t>
      </w:r>
    </w:p>
    <w:p w:rsidR="003C4FE5" w:rsidRPr="001F7836" w:rsidRDefault="008D45DD">
      <w:pPr>
        <w:pStyle w:val="affffff4"/>
        <w:spacing w:before="120" w:after="120"/>
        <w:rPr>
          <w:vanish/>
          <w:specVanish/>
        </w:rPr>
      </w:pPr>
      <w:r>
        <w:tab/>
      </w:r>
      <m:oMath>
        <m:sSub>
          <m:sSubPr>
            <m:ctrlPr>
              <w:rPr>
                <w:rFonts w:ascii="Cambria Math" w:hAnsi="Cambria Math"/>
              </w:rPr>
            </m:ctrlPr>
          </m:sSubPr>
          <m:e>
            <m:r>
              <w:rPr>
                <w:rFonts w:ascii="Cambria Math" w:hAnsi="Cambria Math"/>
              </w:rPr>
              <m:t>C</m:t>
            </m:r>
          </m:e>
          <m:sub>
            <m:r>
              <m:rPr>
                <m:sty m:val="p"/>
              </m:rPr>
              <w:rPr>
                <w:rFonts w:ascii="Cambria Math" w:hAnsi="Cambria Math"/>
              </w:rPr>
              <m:t>fish.L</m:t>
            </m:r>
          </m:sub>
        </m:sSub>
        <m:r>
          <m:rPr>
            <m:sty m:val="p"/>
          </m:rPr>
          <w:rPr>
            <w:rFonts w:ascii="Cambria Math" w:hAnsi="Cambria Math"/>
          </w:rPr>
          <m:t>=</m:t>
        </m:r>
        <m:sSub>
          <m:sSubPr>
            <m:ctrlPr>
              <w:rPr>
                <w:rFonts w:ascii="Cambria Math" w:hAnsi="Cambria Math"/>
              </w:rPr>
            </m:ctrlPr>
          </m:sSubPr>
          <m:e>
            <m:r>
              <w:rPr>
                <w:rFonts w:ascii="Cambria Math" w:hAnsi="Cambria Math"/>
              </w:rPr>
              <m:t>PEC</m:t>
            </m:r>
          </m:e>
          <m:sub>
            <m:r>
              <m:rPr>
                <m:sty m:val="p"/>
              </m:rPr>
              <w:rPr>
                <w:rFonts w:ascii="Cambria Math" w:hAnsi="Cambria Math"/>
              </w:rPr>
              <m:t>water.L</m:t>
            </m:r>
          </m:sub>
        </m:sSub>
        <m:r>
          <m:rPr>
            <m:sty m:val="p"/>
          </m:rPr>
          <w:rPr>
            <w:rFonts w:ascii="Cambria Math" w:hAnsi="Cambria Math"/>
          </w:rPr>
          <m:t>×</m:t>
        </m:r>
        <m:sSub>
          <m:sSubPr>
            <m:ctrlPr>
              <w:rPr>
                <w:rFonts w:ascii="Cambria Math" w:hAnsi="Cambria Math"/>
              </w:rPr>
            </m:ctrlPr>
          </m:sSubPr>
          <m:e>
            <m:r>
              <w:rPr>
                <w:rFonts w:ascii="Cambria Math" w:hAnsi="Cambria Math"/>
              </w:rPr>
              <m:t>BCF</m:t>
            </m:r>
          </m:e>
          <m:sub>
            <m:r>
              <m:rPr>
                <m:sty m:val="p"/>
              </m:rPr>
              <w:rPr>
                <w:rFonts w:ascii="Cambria Math" w:hAnsi="Cambria Math"/>
              </w:rPr>
              <m:t>fish</m:t>
            </m:r>
          </m:sub>
        </m:sSub>
      </m:oMath>
    </w:p>
    <w:p w:rsidR="003C4FE5" w:rsidRDefault="008D45DD">
      <w:pPr>
        <w:pStyle w:val="affffff4"/>
        <w:spacing w:before="120" w:after="120"/>
      </w:pPr>
      <w:r>
        <w:tab/>
      </w:r>
      <w:r>
        <w:t>（</w:t>
      </w:r>
      <w:fldSimple w:instr=" STYLEREF 7 \s ">
        <w:r w:rsidR="00C41123">
          <w:rPr>
            <w:noProof/>
          </w:rPr>
          <w:t>F</w:t>
        </w:r>
      </w:fldSimple>
      <w:r>
        <w:noBreakHyphen/>
      </w:r>
      <w:r>
        <w:fldChar w:fldCharType="begin"/>
      </w:r>
      <w:r>
        <w:instrText xml:space="preserve"> SEQ </w:instrText>
      </w:r>
      <w:r>
        <w:instrText>公式</w:instrText>
      </w:r>
      <w:r>
        <w:instrText xml:space="preserve"> \* ARABIC \s 7 </w:instrText>
      </w:r>
      <w:r>
        <w:fldChar w:fldCharType="separate"/>
      </w:r>
      <w:r w:rsidR="00C41123">
        <w:rPr>
          <w:noProof/>
        </w:rPr>
        <w:t>5</w:t>
      </w:r>
      <w:r>
        <w:fldChar w:fldCharType="end"/>
      </w:r>
      <w:r>
        <w:t>）</w:t>
      </w:r>
    </w:p>
    <w:p w:rsidR="003C4FE5" w:rsidRPr="00864535" w:rsidRDefault="008D45DD" w:rsidP="00864535">
      <w:pPr>
        <w:tabs>
          <w:tab w:val="left" w:pos="360"/>
          <w:tab w:val="left" w:pos="900"/>
          <w:tab w:val="left" w:pos="1080"/>
          <w:tab w:val="left" w:pos="1260"/>
        </w:tabs>
        <w:spacing w:line="360" w:lineRule="auto"/>
        <w:jc w:val="left"/>
        <w:rPr>
          <w:rFonts w:ascii="仿宋_GB2312" w:eastAsia="仿宋_GB2312" w:cs="Times New Roman"/>
          <w:i/>
          <w:color w:val="000000"/>
        </w:rPr>
      </w:pPr>
      <w:r w:rsidRPr="00864535">
        <w:rPr>
          <w:rFonts w:ascii="仿宋_GB2312" w:eastAsia="仿宋_GB2312" w:cs="Times New Roman" w:hint="eastAsia"/>
          <w:color w:val="000000"/>
        </w:rPr>
        <w:lastRenderedPageBreak/>
        <w:t>式中：</w:t>
      </w:r>
      <w:r w:rsidRPr="00864535">
        <w:rPr>
          <w:rFonts w:ascii="仿宋_GB2312" w:eastAsia="仿宋_GB2312" w:cs="Times New Roman" w:hint="eastAsia"/>
          <w:i/>
          <w:color w:val="000000"/>
        </w:rPr>
        <w:t>ADD</w:t>
      </w:r>
      <w:r w:rsidRPr="00864535">
        <w:rPr>
          <w:rFonts w:ascii="仿宋_GB2312" w:eastAsia="仿宋_GB2312" w:cs="Times New Roman" w:hint="eastAsia"/>
          <w:color w:val="000000"/>
          <w:vertAlign w:val="subscript"/>
        </w:rPr>
        <w:t xml:space="preserve">oral.food </w:t>
      </w:r>
      <w:r w:rsidRPr="00864535">
        <w:rPr>
          <w:rFonts w:ascii="仿宋_GB2312" w:eastAsia="仿宋_GB2312" w:cs="Times New Roman" w:hint="eastAsia"/>
          <w:color w:val="000000"/>
        </w:rPr>
        <w:t>—局部尺度经口摄食途径化学物质日均暴露量，mg·kg</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·d</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pacing w:line="360" w:lineRule="auto"/>
        <w:ind w:firstLineChars="300" w:firstLine="630"/>
        <w:jc w:val="left"/>
        <w:rPr>
          <w:rFonts w:ascii="仿宋_GB2312" w:eastAsia="仿宋_GB2312" w:cs="Times New Roman"/>
          <w:color w:val="000000"/>
        </w:rPr>
      </w:pPr>
      <w:r w:rsidRPr="00864535">
        <w:rPr>
          <w:rFonts w:ascii="仿宋_GB2312" w:eastAsia="仿宋_GB2312" w:cs="Times New Roman" w:hint="eastAsia"/>
          <w:i/>
          <w:color w:val="000000"/>
        </w:rPr>
        <w:t>C</w:t>
      </w:r>
      <w:r w:rsidRPr="00864535">
        <w:rPr>
          <w:rFonts w:ascii="仿宋_GB2312" w:eastAsia="仿宋_GB2312" w:cs="Times New Roman" w:hint="eastAsia"/>
          <w:color w:val="000000"/>
          <w:vertAlign w:val="subscript"/>
        </w:rPr>
        <w:t>fish.L</w:t>
      </w:r>
      <w:r w:rsidRPr="00864535">
        <w:rPr>
          <w:rFonts w:ascii="仿宋_GB2312" w:eastAsia="仿宋_GB2312" w:cs="Times New Roman" w:hint="eastAsia"/>
          <w:color w:val="000000"/>
        </w:rPr>
        <w:t>—局部尺度鱼体中化学物质浓度，mg·kg</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，计算方法见公式</w:t>
      </w:r>
      <w:r w:rsidRPr="00864535">
        <w:rPr>
          <w:rFonts w:ascii="仿宋_GB2312" w:eastAsia="仿宋_GB2312" w:hint="eastAsia"/>
        </w:rPr>
        <w:fldChar w:fldCharType="begin"/>
      </w:r>
      <w:r w:rsidRPr="00864535">
        <w:rPr>
          <w:rFonts w:ascii="仿宋_GB2312" w:eastAsia="仿宋_GB2312" w:cs="Times New Roman" w:hint="eastAsia"/>
          <w:color w:val="000000"/>
        </w:rPr>
        <w:instrText xml:space="preserve"> REF _Ref34935048 \h </w:instrText>
      </w:r>
      <w:r w:rsidR="00864535">
        <w:rPr>
          <w:rFonts w:ascii="仿宋_GB2312" w:eastAsia="仿宋_GB2312"/>
        </w:rPr>
        <w:instrText xml:space="preserve">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w:t>
      </w:r>
      <w:r w:rsidR="00C41123" w:rsidRPr="00864535">
        <w:rPr>
          <w:rFonts w:ascii="仿宋_GB2312" w:eastAsia="仿宋_GB2312" w:cs="Times New Roman" w:hint="eastAsia"/>
          <w:noProof/>
        </w:rPr>
        <w:t>E</w:t>
      </w:r>
      <w:r w:rsidR="00C41123" w:rsidRPr="00864535">
        <w:rPr>
          <w:rFonts w:ascii="仿宋_GB2312" w:eastAsia="仿宋_GB2312" w:cs="Times New Roman" w:hint="eastAsia"/>
        </w:rPr>
        <w:noBreakHyphen/>
      </w:r>
      <w:r w:rsidR="00C41123" w:rsidRPr="00864535">
        <w:rPr>
          <w:rFonts w:ascii="仿宋_GB2312" w:eastAsia="仿宋_GB2312" w:cs="Times New Roman" w:hint="eastAsia"/>
          <w:noProof/>
        </w:rPr>
        <w:t>5</w:t>
      </w:r>
      <w:r w:rsidR="00C41123" w:rsidRPr="00864535">
        <w:rPr>
          <w:rFonts w:ascii="仿宋_GB2312" w:eastAsia="仿宋_GB2312" w:cs="Times New Roman" w:hint="eastAsia"/>
        </w:rPr>
        <w:t>）</w:t>
      </w:r>
      <w:r w:rsidRPr="00864535">
        <w:rPr>
          <w:rFonts w:ascii="仿宋_GB2312" w:eastAsia="仿宋_GB2312" w:hint="eastAsia"/>
        </w:rPr>
        <w:fldChar w:fldCharType="end"/>
      </w:r>
      <w:r w:rsidRPr="00864535">
        <w:rPr>
          <w:rFonts w:ascii="仿宋_GB2312" w:eastAsia="仿宋_GB2312" w:hint="eastAsia"/>
        </w:rPr>
        <w:t>；</w:t>
      </w:r>
    </w:p>
    <w:p w:rsidR="003C4FE5" w:rsidRPr="00864535" w:rsidRDefault="008D45DD" w:rsidP="00864535">
      <w:pPr>
        <w:tabs>
          <w:tab w:val="left" w:pos="360"/>
          <w:tab w:val="left" w:pos="900"/>
          <w:tab w:val="left" w:pos="1080"/>
          <w:tab w:val="left" w:pos="1260"/>
        </w:tabs>
        <w:spacing w:line="360" w:lineRule="auto"/>
        <w:ind w:firstLineChars="300" w:firstLine="630"/>
        <w:jc w:val="left"/>
        <w:rPr>
          <w:rFonts w:ascii="仿宋_GB2312" w:eastAsia="仿宋_GB2312" w:cs="Times New Roman"/>
          <w:color w:val="000000"/>
        </w:rPr>
      </w:pPr>
      <w:r w:rsidRPr="00864535">
        <w:rPr>
          <w:rFonts w:ascii="仿宋_GB2312" w:eastAsia="仿宋_GB2312" w:cs="Times New Roman" w:hint="eastAsia"/>
          <w:i/>
          <w:color w:val="000000"/>
        </w:rPr>
        <w:t>IR</w:t>
      </w:r>
      <w:r w:rsidRPr="00864535">
        <w:rPr>
          <w:rFonts w:ascii="仿宋_GB2312" w:eastAsia="仿宋_GB2312" w:cs="Times New Roman" w:hint="eastAsia"/>
          <w:color w:val="000000"/>
          <w:vertAlign w:val="subscript"/>
        </w:rPr>
        <w:t>fish</w:t>
      </w:r>
      <w:r w:rsidRPr="00864535">
        <w:rPr>
          <w:rFonts w:ascii="仿宋_GB2312" w:eastAsia="仿宋_GB2312" w:cs="Times New Roman" w:hint="eastAsia"/>
          <w:color w:val="000000"/>
        </w:rPr>
        <w:t>—鱼类摄入率，kg·d</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，推荐值见表B.3；</w:t>
      </w:r>
    </w:p>
    <w:p w:rsidR="003C4FE5" w:rsidRPr="00864535" w:rsidRDefault="008D45DD" w:rsidP="00864535">
      <w:pPr>
        <w:tabs>
          <w:tab w:val="left" w:pos="360"/>
          <w:tab w:val="left" w:pos="900"/>
          <w:tab w:val="left" w:pos="1080"/>
          <w:tab w:val="left" w:pos="1260"/>
        </w:tabs>
        <w:spacing w:line="360" w:lineRule="auto"/>
        <w:ind w:firstLineChars="300" w:firstLine="630"/>
        <w:rPr>
          <w:rFonts w:ascii="仿宋_GB2312" w:eastAsia="仿宋_GB2312" w:cs="Times New Roman"/>
          <w:color w:val="000000"/>
        </w:rPr>
      </w:pPr>
      <w:r w:rsidRPr="00864535">
        <w:rPr>
          <w:rFonts w:ascii="仿宋_GB2312" w:eastAsia="仿宋_GB2312" w:cs="Times New Roman" w:hint="eastAsia"/>
          <w:i/>
          <w:color w:val="000000"/>
        </w:rPr>
        <w:t>EF</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ED</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BW</w:t>
      </w:r>
      <w:r w:rsidRPr="00864535">
        <w:rPr>
          <w:rFonts w:ascii="仿宋_GB2312" w:eastAsia="仿宋_GB2312" w:cs="Times New Roman" w:hint="eastAsia"/>
          <w:color w:val="000000"/>
        </w:rPr>
        <w:t>和</w:t>
      </w:r>
      <w:r w:rsidRPr="00864535">
        <w:rPr>
          <w:rFonts w:ascii="仿宋_GB2312" w:eastAsia="仿宋_GB2312" w:cs="Times New Roman" w:hint="eastAsia"/>
          <w:i/>
          <w:color w:val="000000"/>
        </w:rPr>
        <w:t>AT</w:t>
      </w:r>
      <w:r w:rsidRPr="00864535">
        <w:rPr>
          <w:rFonts w:ascii="仿宋_GB2312" w:eastAsia="仿宋_GB2312" w:cs="Times New Roman" w:hint="eastAsia"/>
          <w:color w:val="000000"/>
        </w:rPr>
        <w:t>含义同公式</w:t>
      </w:r>
      <w:r w:rsidRPr="00864535">
        <w:rPr>
          <w:rFonts w:ascii="仿宋_GB2312" w:eastAsia="仿宋_GB2312" w:hint="eastAsia"/>
        </w:rPr>
        <w:fldChar w:fldCharType="begin"/>
      </w:r>
      <w:r w:rsidRPr="00864535">
        <w:rPr>
          <w:rFonts w:ascii="仿宋_GB2312" w:eastAsia="仿宋_GB2312" w:hint="eastAsia"/>
        </w:rPr>
        <w:instrText xml:space="preserve"> REF _Ref34732547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（F</w:t>
      </w:r>
      <w:r w:rsidR="00C41123" w:rsidRPr="00864535">
        <w:rPr>
          <w:rFonts w:ascii="仿宋_GB2312" w:eastAsia="仿宋_GB2312" w:cs="Times New Roman" w:hint="eastAsia"/>
        </w:rPr>
        <w:noBreakHyphen/>
        <w:t>1）</w:t>
      </w:r>
      <w:r w:rsidRPr="00864535">
        <w:rPr>
          <w:rFonts w:ascii="仿宋_GB2312" w:eastAsia="仿宋_GB2312" w:hint="eastAsia"/>
        </w:rPr>
        <w:fldChar w:fldCharType="end"/>
      </w:r>
      <w:r w:rsidR="001F7836"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PEC</w:t>
      </w:r>
      <w:r w:rsidRPr="00864535">
        <w:rPr>
          <w:rFonts w:ascii="仿宋_GB2312" w:eastAsia="仿宋_GB2312" w:cs="Times New Roman" w:hint="eastAsia"/>
          <w:color w:val="000000"/>
          <w:vertAlign w:val="subscript"/>
        </w:rPr>
        <w:t>water.L</w:t>
      </w:r>
      <w:r w:rsidRPr="00864535">
        <w:rPr>
          <w:rFonts w:ascii="仿宋_GB2312" w:eastAsia="仿宋_GB2312" w:cs="Times New Roman" w:hint="eastAsia"/>
          <w:color w:val="000000"/>
        </w:rPr>
        <w:t>——地表水预测环境浓度，mg·L</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。使用</w:t>
      </w:r>
      <w:r w:rsidRPr="00864535">
        <w:rPr>
          <w:rFonts w:ascii="仿宋_GB2312" w:eastAsia="仿宋_GB2312" w:cs="Times New Roman" w:hint="eastAsia"/>
          <w:i/>
          <w:color w:val="000000"/>
        </w:rPr>
        <w:t>PEC</w:t>
      </w:r>
      <w:r w:rsidRPr="00864535">
        <w:rPr>
          <w:rFonts w:ascii="仿宋_GB2312" w:eastAsia="仿宋_GB2312" w:cs="Times New Roman" w:hint="eastAsia"/>
          <w:color w:val="000000"/>
          <w:vertAlign w:val="subscript"/>
        </w:rPr>
        <w:t>water.ann.L</w:t>
      </w:r>
      <w:r w:rsidRPr="00864535">
        <w:rPr>
          <w:rFonts w:ascii="仿宋_GB2312" w:eastAsia="仿宋_GB2312" w:cs="Times New Roman" w:hint="eastAsia"/>
          <w:color w:val="000000"/>
        </w:rPr>
        <w:t>，计算方法见公式</w:t>
      </w:r>
      <w:r w:rsidRPr="00864535">
        <w:rPr>
          <w:rFonts w:ascii="仿宋_GB2312" w:eastAsia="仿宋_GB2312" w:hint="eastAsia"/>
        </w:rPr>
        <w:fldChar w:fldCharType="begin"/>
      </w:r>
      <w:r w:rsidRPr="00864535">
        <w:rPr>
          <w:rFonts w:ascii="仿宋_GB2312" w:eastAsia="仿宋_GB2312" w:hint="eastAsia"/>
        </w:rPr>
        <w:instrText xml:space="preserve"> REF _Ref32776918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（E</w:t>
      </w:r>
      <w:r w:rsidR="00C41123" w:rsidRPr="00864535">
        <w:rPr>
          <w:rFonts w:ascii="仿宋_GB2312" w:eastAsia="仿宋_GB2312" w:cs="Times New Roman" w:hint="eastAsia"/>
        </w:rPr>
        <w:noBreakHyphen/>
        <w:t>9）</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pacing w:line="360" w:lineRule="auto"/>
        <w:ind w:firstLineChars="300" w:firstLine="630"/>
        <w:rPr>
          <w:rFonts w:ascii="仿宋_GB2312" w:eastAsia="仿宋_GB2312" w:cs="Times New Roman"/>
          <w:color w:val="000000"/>
        </w:rPr>
      </w:pPr>
      <w:r w:rsidRPr="00864535">
        <w:rPr>
          <w:rFonts w:ascii="仿宋_GB2312" w:eastAsia="仿宋_GB2312" w:cs="Times New Roman" w:hint="eastAsia"/>
          <w:i/>
          <w:color w:val="000000"/>
        </w:rPr>
        <w:t>BCF</w:t>
      </w:r>
      <w:r w:rsidRPr="00864535">
        <w:rPr>
          <w:rFonts w:ascii="仿宋_GB2312" w:eastAsia="仿宋_GB2312" w:cs="Times New Roman" w:hint="eastAsia"/>
          <w:color w:val="000000"/>
          <w:vertAlign w:val="subscript"/>
        </w:rPr>
        <w:t>fish</w:t>
      </w:r>
      <w:r w:rsidRPr="00864535">
        <w:rPr>
          <w:rFonts w:ascii="仿宋_GB2312" w:eastAsia="仿宋_GB2312" w:cs="Times New Roman" w:hint="eastAsia"/>
          <w:color w:val="000000"/>
        </w:rPr>
        <w:t>——鱼类生物富集系数，L·kg</w:t>
      </w:r>
      <w:r w:rsidRPr="00864535">
        <w:rPr>
          <w:rFonts w:ascii="仿宋_GB2312" w:eastAsia="仿宋_GB2312" w:cs="Times New Roman" w:hint="eastAsia"/>
          <w:color w:val="000000"/>
          <w:vertAlign w:val="subscript"/>
        </w:rPr>
        <w:t>wet</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pacing w:line="360" w:lineRule="auto"/>
        <w:ind w:firstLineChars="300" w:firstLine="630"/>
        <w:rPr>
          <w:rFonts w:ascii="仿宋_GB2312" w:eastAsia="仿宋_GB2312"/>
          <w:color w:val="000000"/>
        </w:rPr>
      </w:pPr>
      <w:r w:rsidRPr="00864535">
        <w:rPr>
          <w:rFonts w:ascii="仿宋_GB2312" w:eastAsia="仿宋_GB2312" w:cs="Times New Roman" w:hint="eastAsia"/>
          <w:i/>
          <w:color w:val="000000"/>
        </w:rPr>
        <w:t>EF</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ED</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BW</w:t>
      </w:r>
      <w:r w:rsidRPr="00864535">
        <w:rPr>
          <w:rFonts w:ascii="仿宋_GB2312" w:eastAsia="仿宋_GB2312" w:cs="Times New Roman" w:hint="eastAsia"/>
          <w:color w:val="000000"/>
        </w:rPr>
        <w:t>和</w:t>
      </w:r>
      <w:r w:rsidRPr="00864535">
        <w:rPr>
          <w:rFonts w:ascii="仿宋_GB2312" w:eastAsia="仿宋_GB2312" w:cs="Times New Roman" w:hint="eastAsia"/>
          <w:i/>
          <w:color w:val="000000"/>
        </w:rPr>
        <w:t>AT</w:t>
      </w:r>
      <w:r w:rsidRPr="00864535">
        <w:rPr>
          <w:rFonts w:ascii="仿宋_GB2312" w:eastAsia="仿宋_GB2312" w:cs="Times New Roman" w:hint="eastAsia"/>
          <w:color w:val="000000"/>
        </w:rPr>
        <w:t>含义同公式</w:t>
      </w:r>
      <w:r w:rsidRPr="00864535">
        <w:rPr>
          <w:rFonts w:ascii="仿宋_GB2312" w:eastAsia="仿宋_GB2312" w:hint="eastAsia"/>
        </w:rPr>
        <w:fldChar w:fldCharType="begin"/>
      </w:r>
      <w:r w:rsidRPr="00864535">
        <w:rPr>
          <w:rFonts w:ascii="仿宋_GB2312" w:eastAsia="仿宋_GB2312" w:hint="eastAsia"/>
        </w:rPr>
        <w:instrText xml:space="preserve"> REF _Ref34732547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（F</w:t>
      </w:r>
      <w:r w:rsidR="00C41123" w:rsidRPr="00864535">
        <w:rPr>
          <w:rFonts w:ascii="仿宋_GB2312" w:eastAsia="仿宋_GB2312" w:cs="Times New Roman" w:hint="eastAsia"/>
        </w:rPr>
        <w:noBreakHyphen/>
        <w:t>1）</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Default="008D45DD">
      <w:pPr>
        <w:pStyle w:val="8"/>
      </w:pPr>
      <w:bookmarkStart w:id="1053" w:name="_Toc32520621"/>
      <w:bookmarkStart w:id="1054" w:name="_Toc32520688"/>
      <w:bookmarkStart w:id="1055" w:name="_Toc32520439"/>
      <w:bookmarkStart w:id="1056" w:name="_Toc32520755"/>
      <w:bookmarkStart w:id="1057" w:name="_Toc32659985"/>
      <w:r>
        <w:t>经口摄</w:t>
      </w:r>
      <w:r>
        <w:rPr>
          <w:rFonts w:hint="eastAsia"/>
        </w:rPr>
        <w:t>入</w:t>
      </w:r>
      <w:r>
        <w:t>土壤的日均暴露量</w:t>
      </w:r>
      <w:bookmarkEnd w:id="1053"/>
      <w:bookmarkEnd w:id="1054"/>
      <w:bookmarkEnd w:id="1055"/>
      <w:bookmarkEnd w:id="1056"/>
      <w:bookmarkEnd w:id="1057"/>
    </w:p>
    <w:p w:rsidR="001F7836" w:rsidRPr="00864535" w:rsidRDefault="008D45DD" w:rsidP="00864535">
      <w:pPr>
        <w:pStyle w:val="affffff4"/>
        <w:rPr>
          <w:rFonts w:ascii="仿宋_GB2312" w:eastAsia="仿宋_GB2312" w:cs="Times New Roman"/>
          <w:vanish/>
          <w:specVanish/>
        </w:rPr>
      </w:pPr>
      <w:r w:rsidRPr="00864535">
        <w:rPr>
          <w:rFonts w:ascii="仿宋_GB2312" w:eastAsia="仿宋_GB2312" w:cs="Times New Roman" w:hint="eastAsia"/>
        </w:rPr>
        <w:tab/>
      </w:r>
      <m:oMath>
        <m:sSub>
          <m:sSubPr>
            <m:ctrlPr>
              <w:rPr>
                <w:rFonts w:ascii="Cambria Math" w:eastAsia="仿宋_GB2312" w:hAnsi="Cambria Math" w:cs="Times New Roman" w:hint="eastAsia"/>
              </w:rPr>
            </m:ctrlPr>
          </m:sSubPr>
          <m:e>
            <m:r>
              <w:rPr>
                <w:rFonts w:ascii="Cambria Math" w:eastAsia="仿宋_GB2312" w:hAnsi="Cambria Math" w:cs="Times New Roman" w:hint="eastAsia"/>
              </w:rPr>
              <m:t>ADD</m:t>
            </m:r>
          </m:e>
          <m:sub>
            <m:r>
              <m:rPr>
                <m:sty m:val="p"/>
              </m:rPr>
              <w:rPr>
                <w:rFonts w:ascii="Cambria Math" w:eastAsia="仿宋_GB2312" w:hAnsi="Cambria Math" w:cs="Times New Roman" w:hint="eastAsia"/>
              </w:rPr>
              <m:t>oral.soil</m:t>
            </m:r>
          </m:sub>
        </m:sSub>
        <m:r>
          <m:rPr>
            <m:sty m:val="p"/>
          </m:rPr>
          <w:rPr>
            <w:rFonts w:ascii="Cambria Math" w:eastAsia="仿宋_GB2312" w:hAnsi="Cambria Math" w:cs="Times New Roman" w:hint="eastAsia"/>
          </w:rPr>
          <m:t>=</m:t>
        </m:r>
        <m:f>
          <m:fPr>
            <m:ctrlPr>
              <w:rPr>
                <w:rFonts w:ascii="Cambria Math" w:eastAsia="仿宋_GB2312" w:hAnsi="Cambria Math" w:cs="Times New Roman" w:hint="eastAsia"/>
              </w:rPr>
            </m:ctrlPr>
          </m:fPr>
          <m:num>
            <m:r>
              <w:rPr>
                <w:rFonts w:ascii="Cambria Math" w:eastAsia="仿宋_GB2312" w:hAnsi="Cambria Math" w:cs="Times New Roman" w:hint="eastAsia"/>
              </w:rPr>
              <m:t>PE</m:t>
            </m:r>
            <m:sSub>
              <m:sSubPr>
                <m:ctrlPr>
                  <w:rPr>
                    <w:rFonts w:ascii="Cambria Math" w:eastAsia="仿宋_GB2312" w:hAnsi="Cambria Math" w:cs="Times New Roman" w:hint="eastAsia"/>
                  </w:rPr>
                </m:ctrlPr>
              </m:sSubPr>
              <m:e>
                <m:r>
                  <w:rPr>
                    <w:rFonts w:ascii="Cambria Math" w:eastAsia="仿宋_GB2312" w:hAnsi="Cambria Math" w:cs="Times New Roman" w:hint="eastAsia"/>
                  </w:rPr>
                  <m:t>C</m:t>
                </m:r>
              </m:e>
              <m:sub>
                <m:r>
                  <m:rPr>
                    <m:sty m:val="p"/>
                  </m:rPr>
                  <w:rPr>
                    <w:rFonts w:ascii="Cambria Math" w:eastAsia="仿宋_GB2312" w:hAnsi="Cambria Math" w:cs="Times New Roman" w:hint="eastAsia"/>
                  </w:rPr>
                  <m:t>soil.L</m:t>
                </m:r>
              </m:sub>
            </m:sSub>
            <m:r>
              <m:rPr>
                <m:sty m:val="p"/>
              </m:rPr>
              <w:rPr>
                <w:rFonts w:ascii="Cambria Math" w:eastAsia="仿宋_GB2312" w:hAnsi="Cambria Math" w:cs="Times New Roman" w:hint="eastAsia"/>
              </w:rPr>
              <m:t>×</m:t>
            </m:r>
            <m:sSub>
              <m:sSubPr>
                <m:ctrlPr>
                  <w:rPr>
                    <w:rFonts w:ascii="Cambria Math" w:eastAsia="仿宋_GB2312" w:hAnsi="Cambria Math" w:cs="Times New Roman" w:hint="eastAsia"/>
                  </w:rPr>
                </m:ctrlPr>
              </m:sSubPr>
              <m:e>
                <m:r>
                  <w:rPr>
                    <w:rFonts w:ascii="Cambria Math" w:eastAsia="仿宋_GB2312" w:hAnsi="Cambria Math" w:cs="Times New Roman" w:hint="eastAsia"/>
                  </w:rPr>
                  <m:t>IR</m:t>
                </m:r>
              </m:e>
              <m:sub>
                <m:r>
                  <m:rPr>
                    <m:sty m:val="p"/>
                  </m:rPr>
                  <w:rPr>
                    <w:rFonts w:ascii="Cambria Math" w:eastAsia="仿宋_GB2312" w:hAnsi="Cambria Math" w:cs="Times New Roman" w:hint="eastAsia"/>
                  </w:rPr>
                  <m:t>soil</m:t>
                </m:r>
              </m:sub>
            </m:sSub>
            <m:r>
              <m:rPr>
                <m:sty m:val="p"/>
              </m:rPr>
              <w:rPr>
                <w:rFonts w:ascii="Cambria Math" w:eastAsia="仿宋_GB2312" w:hAnsi="Cambria Math" w:cs="Times New Roman" w:hint="eastAsia"/>
              </w:rPr>
              <m:t>×</m:t>
            </m:r>
            <m:sSup>
              <m:sSupPr>
                <m:ctrlPr>
                  <w:rPr>
                    <w:rFonts w:ascii="Cambria Math" w:eastAsia="仿宋_GB2312" w:hAnsi="Cambria Math" w:cs="Times New Roman" w:hint="eastAsia"/>
                    <w:iCs/>
                  </w:rPr>
                </m:ctrlPr>
              </m:sSupPr>
              <m:e>
                <m:r>
                  <m:rPr>
                    <m:sty m:val="p"/>
                  </m:rPr>
                  <w:rPr>
                    <w:rFonts w:ascii="Cambria Math" w:eastAsia="仿宋_GB2312" w:hAnsi="Cambria Math" w:cs="Times New Roman" w:hint="eastAsia"/>
                  </w:rPr>
                  <m:t>10</m:t>
                </m:r>
              </m:e>
              <m:sup>
                <m:r>
                  <m:rPr>
                    <m:sty m:val="p"/>
                  </m:rPr>
                  <w:rPr>
                    <w:rFonts w:ascii="微软雅黑" w:eastAsia="微软雅黑" w:hAnsi="微软雅黑" w:cs="微软雅黑" w:hint="eastAsia"/>
                  </w:rPr>
                  <m:t>-</m:t>
                </m:r>
                <m:r>
                  <m:rPr>
                    <m:sty m:val="p"/>
                  </m:rPr>
                  <w:rPr>
                    <w:rFonts w:ascii="Cambria Math" w:eastAsia="仿宋_GB2312" w:hAnsi="Cambria Math" w:cs="Times New Roman" w:hint="eastAsia"/>
                  </w:rPr>
                  <m:t>6</m:t>
                </m:r>
              </m:sup>
            </m:sSup>
            <m:r>
              <m:rPr>
                <m:sty m:val="p"/>
              </m:rPr>
              <w:rPr>
                <w:rFonts w:ascii="Cambria Math" w:eastAsia="仿宋_GB2312" w:hAnsi="Cambria Math" w:cs="Times New Roman" w:hint="eastAsia"/>
              </w:rPr>
              <m:t>×</m:t>
            </m:r>
            <m:r>
              <w:rPr>
                <w:rFonts w:ascii="Cambria Math" w:eastAsia="仿宋_GB2312" w:hAnsi="Cambria Math" w:cs="Times New Roman" w:hint="eastAsia"/>
              </w:rPr>
              <m:t>EF</m:t>
            </m:r>
            <m:r>
              <m:rPr>
                <m:sty m:val="p"/>
              </m:rPr>
              <w:rPr>
                <w:rFonts w:ascii="Cambria Math" w:eastAsia="仿宋_GB2312" w:hAnsi="Cambria Math" w:cs="Times New Roman" w:hint="eastAsia"/>
              </w:rPr>
              <m:t>×</m:t>
            </m:r>
            <m:r>
              <w:rPr>
                <w:rFonts w:ascii="Cambria Math" w:eastAsia="仿宋_GB2312" w:hAnsi="Cambria Math" w:cs="Times New Roman" w:hint="eastAsia"/>
              </w:rPr>
              <m:t>ED</m:t>
            </m:r>
          </m:num>
          <m:den>
            <m:r>
              <w:rPr>
                <w:rFonts w:ascii="Cambria Math" w:eastAsia="仿宋_GB2312" w:hAnsi="Cambria Math" w:cs="Times New Roman" w:hint="eastAsia"/>
              </w:rPr>
              <m:t>BW</m:t>
            </m:r>
            <m:r>
              <m:rPr>
                <m:sty m:val="p"/>
              </m:rPr>
              <w:rPr>
                <w:rFonts w:ascii="Cambria Math" w:eastAsia="仿宋_GB2312" w:hAnsi="Cambria Math" w:cs="Times New Roman" w:hint="eastAsia"/>
              </w:rPr>
              <m:t>×</m:t>
            </m:r>
            <m:r>
              <w:rPr>
                <w:rFonts w:ascii="Cambria Math" w:eastAsia="仿宋_GB2312" w:hAnsi="Cambria Math" w:cs="Times New Roman" w:hint="eastAsia"/>
              </w:rPr>
              <m:t>AT</m:t>
            </m:r>
          </m:den>
        </m:f>
      </m:oMath>
    </w:p>
    <w:p w:rsidR="003C4FE5" w:rsidRPr="00864535" w:rsidRDefault="008D45DD" w:rsidP="00864535">
      <w:pPr>
        <w:pStyle w:val="affffff4"/>
        <w:rPr>
          <w:rFonts w:ascii="仿宋_GB2312" w:eastAsia="仿宋_GB2312" w:cs="Times New Roman"/>
        </w:rPr>
      </w:pPr>
      <w:r w:rsidRPr="00864535">
        <w:rPr>
          <w:rFonts w:ascii="仿宋_GB2312" w:eastAsia="仿宋_GB2312" w:cs="Times New Roman" w:hint="eastAsia"/>
        </w:rPr>
        <w:tab/>
        <w:t>（</w:t>
      </w:r>
      <w:r w:rsidRPr="00864535">
        <w:rPr>
          <w:rFonts w:ascii="仿宋_GB2312" w:eastAsia="仿宋_GB2312" w:cs="Times New Roman" w:hint="eastAsia"/>
        </w:rPr>
        <w:fldChar w:fldCharType="begin"/>
      </w:r>
      <w:r w:rsidRPr="00864535">
        <w:rPr>
          <w:rFonts w:ascii="仿宋_GB2312" w:eastAsia="仿宋_GB2312" w:cs="Times New Roman" w:hint="eastAsia"/>
        </w:rPr>
        <w:instrText xml:space="preserve"> STYLEREF 7 \s </w:instrText>
      </w:r>
      <w:r w:rsidRPr="00864535">
        <w:rPr>
          <w:rFonts w:ascii="仿宋_GB2312" w:eastAsia="仿宋_GB2312" w:cs="Times New Roman" w:hint="eastAsia"/>
        </w:rPr>
        <w:fldChar w:fldCharType="separate"/>
      </w:r>
      <w:r w:rsidR="00C41123" w:rsidRPr="00864535">
        <w:rPr>
          <w:rFonts w:ascii="仿宋_GB2312" w:eastAsia="仿宋_GB2312" w:cs="Times New Roman" w:hint="eastAsia"/>
          <w:noProof/>
        </w:rPr>
        <w:t>F</w:t>
      </w:r>
      <w:r w:rsidRPr="00864535">
        <w:rPr>
          <w:rFonts w:ascii="仿宋_GB2312" w:eastAsia="仿宋_GB2312" w:cs="Times New Roman" w:hint="eastAsia"/>
        </w:rPr>
        <w:fldChar w:fldCharType="end"/>
      </w:r>
      <w:r w:rsidRPr="00864535">
        <w:rPr>
          <w:rFonts w:ascii="仿宋_GB2312" w:eastAsia="仿宋_GB2312" w:cs="Times New Roman" w:hint="eastAsia"/>
        </w:rPr>
        <w:noBreakHyphen/>
      </w:r>
      <w:r w:rsidRPr="00864535">
        <w:rPr>
          <w:rFonts w:ascii="仿宋_GB2312" w:eastAsia="仿宋_GB2312" w:cs="Times New Roman" w:hint="eastAsia"/>
        </w:rPr>
        <w:fldChar w:fldCharType="begin"/>
      </w:r>
      <w:r w:rsidRPr="00864535">
        <w:rPr>
          <w:rFonts w:ascii="仿宋_GB2312" w:eastAsia="仿宋_GB2312" w:cs="Times New Roman" w:hint="eastAsia"/>
        </w:rPr>
        <w:instrText xml:space="preserve"> SEQ 公式 \* ARABIC \s 7 </w:instrText>
      </w:r>
      <w:r w:rsidRPr="00864535">
        <w:rPr>
          <w:rFonts w:ascii="仿宋_GB2312" w:eastAsia="仿宋_GB2312" w:cs="Times New Roman" w:hint="eastAsia"/>
        </w:rPr>
        <w:fldChar w:fldCharType="separate"/>
      </w:r>
      <w:r w:rsidR="00C41123" w:rsidRPr="00864535">
        <w:rPr>
          <w:rFonts w:ascii="仿宋_GB2312" w:eastAsia="仿宋_GB2312" w:cs="Times New Roman" w:hint="eastAsia"/>
          <w:noProof/>
        </w:rPr>
        <w:t>6</w:t>
      </w:r>
      <w:r w:rsidRPr="00864535">
        <w:rPr>
          <w:rFonts w:ascii="仿宋_GB2312" w:eastAsia="仿宋_GB2312" w:cs="Times New Roman" w:hint="eastAsia"/>
        </w:rPr>
        <w:fldChar w:fldCharType="end"/>
      </w:r>
      <w:r w:rsidRPr="00864535">
        <w:rPr>
          <w:rFonts w:ascii="仿宋_GB2312" w:eastAsia="仿宋_GB2312" w:cs="Times New Roman" w:hint="eastAsia"/>
        </w:rPr>
        <w:t>）</w:t>
      </w:r>
    </w:p>
    <w:p w:rsidR="003C4FE5" w:rsidRPr="00864535" w:rsidRDefault="008D45DD" w:rsidP="00864535">
      <w:pPr>
        <w:snapToGrid w:val="0"/>
        <w:spacing w:line="360" w:lineRule="auto"/>
        <w:rPr>
          <w:rFonts w:ascii="仿宋_GB2312" w:eastAsia="仿宋_GB2312" w:cs="Times New Roman"/>
          <w:color w:val="000000"/>
        </w:rPr>
      </w:pPr>
      <w:r w:rsidRPr="00864535">
        <w:rPr>
          <w:rFonts w:ascii="仿宋_GB2312" w:eastAsia="仿宋_GB2312" w:cs="Times New Roman" w:hint="eastAsia"/>
          <w:color w:val="000000"/>
        </w:rPr>
        <w:t>式中：</w:t>
      </w:r>
      <w:r w:rsidRPr="00864535">
        <w:rPr>
          <w:rFonts w:ascii="仿宋_GB2312" w:eastAsia="仿宋_GB2312" w:cs="Times New Roman" w:hint="eastAsia"/>
          <w:i/>
          <w:color w:val="000000"/>
        </w:rPr>
        <w:t>ADD</w:t>
      </w:r>
      <w:r w:rsidRPr="00864535">
        <w:rPr>
          <w:rFonts w:ascii="仿宋_GB2312" w:eastAsia="仿宋_GB2312" w:cs="Times New Roman" w:hint="eastAsia"/>
          <w:color w:val="000000"/>
          <w:vertAlign w:val="subscript"/>
        </w:rPr>
        <w:t>oral.soil</w:t>
      </w:r>
      <w:r w:rsidRPr="00864535">
        <w:rPr>
          <w:rFonts w:ascii="仿宋_GB2312" w:eastAsia="仿宋_GB2312" w:cs="Times New Roman" w:hint="eastAsia"/>
          <w:color w:val="000000"/>
        </w:rPr>
        <w:t>——局部尺度经口摄入土壤中化学物质的日均暴露量，mg·kg</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·d</w:t>
      </w:r>
      <w:r w:rsidRPr="00864535">
        <w:rPr>
          <w:rFonts w:ascii="仿宋_GB2312" w:eastAsia="仿宋_GB2312" w:cs="Times New Roman" w:hint="eastAsia"/>
          <w:color w:val="000000"/>
          <w:vertAlign w:val="superscript"/>
        </w:rPr>
        <w:t>-1</w:t>
      </w:r>
      <w:r w:rsidRPr="00864535">
        <w:rPr>
          <w:rFonts w:ascii="仿宋_GB2312" w:eastAsia="仿宋_GB2312" w:cs="Times New Roman" w:hint="eastAsia"/>
          <w:color w:val="000000"/>
        </w:rPr>
        <w:t>；</w:t>
      </w:r>
    </w:p>
    <w:p w:rsidR="003C4FE5" w:rsidRPr="00864535" w:rsidRDefault="008D45DD" w:rsidP="00864535">
      <w:pPr>
        <w:snapToGrid w:val="0"/>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PEC</w:t>
      </w:r>
      <w:r w:rsidRPr="00864535">
        <w:rPr>
          <w:rFonts w:ascii="仿宋_GB2312" w:eastAsia="仿宋_GB2312" w:cs="Times New Roman" w:hint="eastAsia"/>
          <w:color w:val="000000"/>
          <w:vertAlign w:val="subscript"/>
        </w:rPr>
        <w:t>soil.L</w:t>
      </w:r>
      <w:r w:rsidRPr="00864535">
        <w:rPr>
          <w:rFonts w:ascii="仿宋_GB2312" w:eastAsia="仿宋_GB2312" w:cs="Times New Roman" w:hint="eastAsia"/>
          <w:color w:val="000000"/>
        </w:rPr>
        <w:t>——</w:t>
      </w:r>
      <w:proofErr w:type="gramStart"/>
      <w:r w:rsidRPr="00864535">
        <w:rPr>
          <w:rFonts w:ascii="仿宋_GB2312" w:eastAsia="仿宋_GB2312" w:cs="Times New Roman" w:hint="eastAsia"/>
          <w:color w:val="000000"/>
        </w:rPr>
        <w:t>—</w:t>
      </w:r>
      <w:proofErr w:type="gramEnd"/>
      <w:r w:rsidRPr="00864535">
        <w:rPr>
          <w:rFonts w:ascii="仿宋_GB2312" w:eastAsia="仿宋_GB2312" w:cs="Times New Roman" w:hint="eastAsia"/>
          <w:color w:val="000000"/>
        </w:rPr>
        <w:t>局部尺度土壤中化学物质浓度，mg/kg，使用</w:t>
      </w:r>
      <w:r w:rsidRPr="00864535">
        <w:rPr>
          <w:rFonts w:ascii="仿宋_GB2312" w:eastAsia="仿宋_GB2312" w:cs="Times New Roman" w:hint="eastAsia"/>
          <w:i/>
          <w:color w:val="000000"/>
        </w:rPr>
        <w:t>PEC</w:t>
      </w:r>
      <w:r w:rsidRPr="00864535">
        <w:rPr>
          <w:rFonts w:ascii="仿宋_GB2312" w:eastAsia="仿宋_GB2312" w:cs="Times New Roman" w:hint="eastAsia"/>
          <w:color w:val="000000"/>
          <w:vertAlign w:val="subscript"/>
        </w:rPr>
        <w:t>soil.180.L</w:t>
      </w:r>
      <w:r w:rsidRPr="00864535">
        <w:rPr>
          <w:rFonts w:ascii="仿宋_GB2312" w:eastAsia="仿宋_GB2312" w:cs="Times New Roman" w:hint="eastAsia"/>
          <w:color w:val="000000"/>
        </w:rPr>
        <w:t>，计算方法见公式</w:t>
      </w:r>
      <w:r w:rsidRPr="00864535">
        <w:rPr>
          <w:rFonts w:ascii="仿宋_GB2312" w:eastAsia="仿宋_GB2312" w:hint="eastAsia"/>
        </w:rPr>
        <w:fldChar w:fldCharType="begin"/>
      </w:r>
      <w:r w:rsidRPr="00864535">
        <w:rPr>
          <w:rFonts w:ascii="仿宋_GB2312" w:eastAsia="仿宋_GB2312" w:hint="eastAsia"/>
        </w:rPr>
        <w:instrText xml:space="preserve"> REF _Ref33447226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（E</w:t>
      </w:r>
      <w:r w:rsidR="00C41123" w:rsidRPr="00864535">
        <w:rPr>
          <w:rFonts w:ascii="仿宋_GB2312" w:eastAsia="仿宋_GB2312" w:cs="Times New Roman" w:hint="eastAsia"/>
        </w:rPr>
        <w:noBreakHyphen/>
        <w:t>26）</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Pr="00864535" w:rsidRDefault="008D45DD" w:rsidP="00864535">
      <w:pPr>
        <w:snapToGrid w:val="0"/>
        <w:spacing w:line="360" w:lineRule="auto"/>
        <w:ind w:leftChars="300" w:left="1260" w:hangingChars="300" w:hanging="630"/>
        <w:rPr>
          <w:rFonts w:ascii="仿宋_GB2312" w:eastAsia="仿宋_GB2312" w:cs="Times New Roman"/>
          <w:color w:val="000000"/>
        </w:rPr>
      </w:pPr>
      <w:r w:rsidRPr="00864535">
        <w:rPr>
          <w:rFonts w:ascii="仿宋_GB2312" w:eastAsia="仿宋_GB2312" w:cs="Times New Roman" w:hint="eastAsia"/>
          <w:i/>
          <w:color w:val="000000"/>
        </w:rPr>
        <w:t>IR</w:t>
      </w:r>
      <w:r w:rsidRPr="00864535">
        <w:rPr>
          <w:rFonts w:ascii="仿宋_GB2312" w:eastAsia="仿宋_GB2312" w:cs="Times New Roman" w:hint="eastAsia"/>
          <w:color w:val="000000"/>
          <w:vertAlign w:val="subscript"/>
        </w:rPr>
        <w:t>soil</w:t>
      </w:r>
      <w:r w:rsidRPr="00864535">
        <w:rPr>
          <w:rFonts w:ascii="仿宋_GB2312" w:eastAsia="仿宋_GB2312" w:cs="Times New Roman" w:hint="eastAsia"/>
          <w:color w:val="000000"/>
        </w:rPr>
        <w:t>——</w:t>
      </w:r>
      <w:r w:rsidRPr="00864535">
        <w:rPr>
          <w:rFonts w:ascii="仿宋_GB2312" w:eastAsia="仿宋_GB2312" w:cs="Times New Roman" w:hint="eastAsia"/>
          <w:color w:val="000000"/>
          <w:kern w:val="0"/>
        </w:rPr>
        <w:t>土壤</w:t>
      </w:r>
      <w:r w:rsidRPr="00864535">
        <w:rPr>
          <w:rFonts w:ascii="仿宋_GB2312" w:eastAsia="仿宋_GB2312" w:cs="Times New Roman" w:hint="eastAsia"/>
          <w:color w:val="000000"/>
        </w:rPr>
        <w:t>/尘摄入率，</w:t>
      </w:r>
      <w:r w:rsidRPr="00864535">
        <w:rPr>
          <w:rFonts w:ascii="仿宋_GB2312" w:eastAsia="仿宋_GB2312" w:cs="Times New Roman" w:hint="eastAsia"/>
          <w:sz w:val="20"/>
          <w:szCs w:val="20"/>
        </w:rPr>
        <w:t>mg</w:t>
      </w:r>
      <w:r w:rsidRPr="00864535">
        <w:rPr>
          <w:rFonts w:ascii="仿宋_GB2312" w:eastAsia="仿宋_GB2312" w:cs="Times New Roman" w:hint="eastAsia"/>
          <w:kern w:val="0"/>
        </w:rPr>
        <w:t>·d</w:t>
      </w:r>
      <w:r w:rsidRPr="00864535">
        <w:rPr>
          <w:rFonts w:ascii="仿宋_GB2312" w:eastAsia="仿宋_GB2312" w:cs="Times New Roman" w:hint="eastAsia"/>
          <w:kern w:val="0"/>
          <w:vertAlign w:val="superscript"/>
        </w:rPr>
        <w:t>-1</w:t>
      </w:r>
      <w:r w:rsidRPr="00864535">
        <w:rPr>
          <w:rFonts w:ascii="仿宋_GB2312" w:eastAsia="仿宋_GB2312" w:cs="Times New Roman" w:hint="eastAsia"/>
          <w:color w:val="000000"/>
        </w:rPr>
        <w:t>；</w:t>
      </w:r>
    </w:p>
    <w:p w:rsidR="003C4FE5" w:rsidRPr="00864535" w:rsidRDefault="008D45DD" w:rsidP="00864535">
      <w:pPr>
        <w:tabs>
          <w:tab w:val="left" w:pos="360"/>
          <w:tab w:val="left" w:pos="900"/>
          <w:tab w:val="left" w:pos="1080"/>
          <w:tab w:val="left" w:pos="1260"/>
        </w:tabs>
        <w:snapToGrid w:val="0"/>
        <w:spacing w:line="360" w:lineRule="auto"/>
        <w:ind w:firstLineChars="300" w:firstLine="630"/>
        <w:rPr>
          <w:rFonts w:ascii="仿宋_GB2312" w:eastAsia="仿宋_GB2312" w:cs="Times New Roman"/>
          <w:i/>
          <w:iCs/>
        </w:rPr>
      </w:pPr>
      <w:r w:rsidRPr="00864535">
        <w:rPr>
          <w:rFonts w:ascii="仿宋_GB2312" w:eastAsia="仿宋_GB2312" w:cs="Times New Roman" w:hint="eastAsia"/>
          <w:i/>
          <w:color w:val="000000"/>
        </w:rPr>
        <w:t>EF</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ED</w:t>
      </w:r>
      <w:r w:rsidRPr="00864535">
        <w:rPr>
          <w:rFonts w:ascii="仿宋_GB2312" w:eastAsia="仿宋_GB2312" w:cs="Times New Roman" w:hint="eastAsia"/>
          <w:color w:val="000000"/>
        </w:rPr>
        <w:t>、</w:t>
      </w:r>
      <w:r w:rsidRPr="00864535">
        <w:rPr>
          <w:rFonts w:ascii="仿宋_GB2312" w:eastAsia="仿宋_GB2312" w:cs="Times New Roman" w:hint="eastAsia"/>
          <w:i/>
          <w:color w:val="000000"/>
        </w:rPr>
        <w:t>BW</w:t>
      </w:r>
      <w:r w:rsidRPr="00864535">
        <w:rPr>
          <w:rFonts w:ascii="仿宋_GB2312" w:eastAsia="仿宋_GB2312" w:cs="Times New Roman" w:hint="eastAsia"/>
          <w:color w:val="000000"/>
        </w:rPr>
        <w:t>和</w:t>
      </w:r>
      <w:r w:rsidRPr="00864535">
        <w:rPr>
          <w:rFonts w:ascii="仿宋_GB2312" w:eastAsia="仿宋_GB2312" w:cs="Times New Roman" w:hint="eastAsia"/>
          <w:i/>
          <w:color w:val="000000"/>
        </w:rPr>
        <w:t>AT</w:t>
      </w:r>
      <w:r w:rsidRPr="00864535">
        <w:rPr>
          <w:rFonts w:ascii="仿宋_GB2312" w:eastAsia="仿宋_GB2312" w:cs="Times New Roman" w:hint="eastAsia"/>
          <w:color w:val="000000"/>
        </w:rPr>
        <w:t>含义同公式</w:t>
      </w:r>
      <w:r w:rsidRPr="00864535">
        <w:rPr>
          <w:rFonts w:ascii="仿宋_GB2312" w:eastAsia="仿宋_GB2312" w:hint="eastAsia"/>
        </w:rPr>
        <w:fldChar w:fldCharType="begin"/>
      </w:r>
      <w:r w:rsidRPr="00864535">
        <w:rPr>
          <w:rFonts w:ascii="仿宋_GB2312" w:eastAsia="仿宋_GB2312" w:hint="eastAsia"/>
        </w:rPr>
        <w:instrText xml:space="preserve"> REF _Ref34732547 \h  \* MERGEFORMAT </w:instrText>
      </w:r>
      <w:r w:rsidRPr="00864535">
        <w:rPr>
          <w:rFonts w:ascii="仿宋_GB2312" w:eastAsia="仿宋_GB2312" w:hint="eastAsia"/>
        </w:rPr>
      </w:r>
      <w:r w:rsidRPr="00864535">
        <w:rPr>
          <w:rFonts w:ascii="仿宋_GB2312" w:eastAsia="仿宋_GB2312" w:hint="eastAsia"/>
        </w:rPr>
        <w:fldChar w:fldCharType="separate"/>
      </w:r>
      <w:r w:rsidR="00C41123" w:rsidRPr="00864535">
        <w:rPr>
          <w:rFonts w:ascii="仿宋_GB2312" w:eastAsia="仿宋_GB2312" w:cs="Times New Roman" w:hint="eastAsia"/>
        </w:rPr>
        <w:t>（F</w:t>
      </w:r>
      <w:r w:rsidR="00C41123" w:rsidRPr="00864535">
        <w:rPr>
          <w:rFonts w:ascii="仿宋_GB2312" w:eastAsia="仿宋_GB2312" w:cs="Times New Roman" w:hint="eastAsia"/>
        </w:rPr>
        <w:noBreakHyphen/>
        <w:t>1）</w:t>
      </w:r>
      <w:r w:rsidRPr="00864535">
        <w:rPr>
          <w:rFonts w:ascii="仿宋_GB2312" w:eastAsia="仿宋_GB2312" w:hint="eastAsia"/>
        </w:rPr>
        <w:fldChar w:fldCharType="end"/>
      </w:r>
      <w:r w:rsidRPr="00864535">
        <w:rPr>
          <w:rFonts w:ascii="仿宋_GB2312" w:eastAsia="仿宋_GB2312" w:cs="Times New Roman" w:hint="eastAsia"/>
          <w:color w:val="000000"/>
        </w:rPr>
        <w:t>。</w:t>
      </w:r>
    </w:p>
    <w:p w:rsidR="003C4FE5" w:rsidRDefault="008D45DD">
      <w:pPr>
        <w:widowControl/>
        <w:jc w:val="left"/>
        <w:rPr>
          <w:rFonts w:eastAsia="黑体" w:cs="Times New Roman"/>
        </w:rPr>
      </w:pPr>
      <w:r>
        <w:rPr>
          <w:rFonts w:eastAsia="黑体" w:cs="Times New Roman"/>
        </w:rPr>
        <w:br w:type="page"/>
      </w:r>
    </w:p>
    <w:p w:rsidR="003C4FE5" w:rsidRDefault="008D45DD">
      <w:pPr>
        <w:pStyle w:val="7"/>
        <w:rPr>
          <w:rFonts w:ascii="Times New Roman" w:hAnsi="Times New Roman" w:cs="Times New Roman"/>
        </w:rPr>
      </w:pPr>
      <w:bookmarkStart w:id="1058" w:name="_Toc45815809"/>
      <w:bookmarkEnd w:id="1058"/>
      <w:r>
        <w:rPr>
          <w:rFonts w:ascii="Times New Roman" w:hAnsi="Times New Roman" w:cs="Times New Roman"/>
        </w:rPr>
        <w:lastRenderedPageBreak/>
        <w:br/>
      </w:r>
      <w:bookmarkStart w:id="1059" w:name="_Toc41921014"/>
      <w:bookmarkStart w:id="1060" w:name="_Toc50124979"/>
      <w:r>
        <w:rPr>
          <w:rFonts w:ascii="Times New Roman" w:hAnsi="Times New Roman" w:cs="Times New Roman"/>
        </w:rPr>
        <w:t>（资料性附录）</w:t>
      </w:r>
      <w:r>
        <w:rPr>
          <w:rFonts w:ascii="Times New Roman" w:hAnsi="Times New Roman" w:cs="Times New Roman"/>
        </w:rPr>
        <w:br/>
      </w:r>
      <w:r>
        <w:rPr>
          <w:rFonts w:ascii="Times New Roman" w:hAnsi="Times New Roman" w:cs="Times New Roman"/>
        </w:rPr>
        <w:t>暴露估算工具</w:t>
      </w:r>
      <w:bookmarkEnd w:id="1059"/>
      <w:r>
        <w:rPr>
          <w:rFonts w:ascii="Times New Roman" w:hAnsi="Times New Roman" w:cs="Times New Roman"/>
        </w:rPr>
        <w:t>（</w:t>
      </w:r>
      <w:r>
        <w:rPr>
          <w:rFonts w:ascii="Times New Roman" w:hAnsi="Times New Roman" w:cs="Times New Roman"/>
        </w:rPr>
        <w:t>CET</w:t>
      </w:r>
      <w:r>
        <w:rPr>
          <w:rFonts w:ascii="Times New Roman" w:hAnsi="Times New Roman" w:cs="Times New Roman"/>
        </w:rPr>
        <w:t>）</w:t>
      </w:r>
      <w:bookmarkEnd w:id="1060"/>
    </w:p>
    <w:p w:rsidR="00864535" w:rsidRPr="00864535" w:rsidRDefault="00864535" w:rsidP="00864535"/>
    <w:p w:rsidR="003C4FE5" w:rsidRPr="00864535" w:rsidRDefault="008D45DD" w:rsidP="00864535">
      <w:pPr>
        <w:snapToGrid w:val="0"/>
        <w:spacing w:line="360" w:lineRule="auto"/>
        <w:ind w:firstLineChars="200" w:firstLine="420"/>
        <w:rPr>
          <w:rFonts w:ascii="仿宋_GB2312" w:eastAsia="仿宋_GB2312" w:cs="Times New Roman"/>
        </w:rPr>
      </w:pPr>
      <w:r w:rsidRPr="00864535">
        <w:rPr>
          <w:rFonts w:ascii="仿宋_GB2312" w:eastAsia="仿宋_GB2312" w:cs="Times New Roman" w:hint="eastAsia"/>
        </w:rPr>
        <w:t>建议使用CET软件估算化学物质PEC以及ADD。</w:t>
      </w:r>
    </w:p>
    <w:p w:rsidR="003C4FE5" w:rsidRPr="00864535" w:rsidRDefault="008D45DD" w:rsidP="00864535">
      <w:pPr>
        <w:snapToGrid w:val="0"/>
        <w:spacing w:line="360" w:lineRule="auto"/>
        <w:ind w:firstLineChars="200" w:firstLine="420"/>
        <w:rPr>
          <w:rFonts w:ascii="仿宋_GB2312" w:eastAsia="仿宋_GB2312" w:cs="Times New Roman"/>
        </w:rPr>
      </w:pPr>
      <w:r w:rsidRPr="00864535">
        <w:rPr>
          <w:rFonts w:ascii="仿宋_GB2312" w:eastAsia="仿宋_GB2312" w:cs="Times New Roman" w:hint="eastAsia"/>
        </w:rPr>
        <w:t>CET软件采用了本规范规定的估算方法及推荐的暴露参数，软件中包括</w:t>
      </w:r>
      <w:proofErr w:type="gramStart"/>
      <w:r w:rsidRPr="00864535">
        <w:rPr>
          <w:rFonts w:ascii="仿宋_GB2312" w:eastAsia="仿宋_GB2312" w:cs="Times New Roman" w:hint="eastAsia"/>
        </w:rPr>
        <w:t>归趋与</w:t>
      </w:r>
      <w:proofErr w:type="gramEnd"/>
      <w:r w:rsidRPr="00864535">
        <w:rPr>
          <w:rFonts w:ascii="仿宋_GB2312" w:eastAsia="仿宋_GB2312" w:cs="Times New Roman" w:hint="eastAsia"/>
        </w:rPr>
        <w:t>分配参数计算、C-STP（O）模型、局部尺度环境与健康暴露估算模型（CET-local）和区域尺度环境暴露估算模型（CET-regional）。由于环境排放率的计算较为灵活，未包含环境排放率模块。</w:t>
      </w:r>
    </w:p>
    <w:p w:rsidR="003C4FE5" w:rsidRPr="00864535" w:rsidRDefault="008D45DD" w:rsidP="00864535">
      <w:pPr>
        <w:snapToGrid w:val="0"/>
        <w:spacing w:line="360" w:lineRule="auto"/>
        <w:ind w:firstLineChars="200" w:firstLine="420"/>
        <w:rPr>
          <w:rFonts w:ascii="仿宋_GB2312" w:eastAsia="仿宋_GB2312" w:cs="Times New Roman"/>
        </w:rPr>
      </w:pPr>
      <w:r w:rsidRPr="00864535">
        <w:rPr>
          <w:rFonts w:ascii="仿宋_GB2312" w:eastAsia="仿宋_GB2312" w:cs="Times New Roman" w:hint="eastAsia"/>
        </w:rPr>
        <w:t>CET主要输入参数为化学物质基础信息，所有排放场景的环境排放率。</w:t>
      </w:r>
    </w:p>
    <w:p w:rsidR="003C4FE5" w:rsidRPr="00864535" w:rsidRDefault="008D45DD" w:rsidP="00864535">
      <w:pPr>
        <w:snapToGrid w:val="0"/>
        <w:spacing w:line="360" w:lineRule="auto"/>
        <w:ind w:firstLineChars="200" w:firstLine="420"/>
        <w:rPr>
          <w:rFonts w:ascii="仿宋_GB2312" w:eastAsia="仿宋_GB2312"/>
        </w:rPr>
      </w:pPr>
      <w:r w:rsidRPr="00864535">
        <w:rPr>
          <w:rFonts w:ascii="仿宋_GB2312" w:eastAsia="仿宋_GB2312" w:cs="Times New Roman" w:hint="eastAsia"/>
        </w:rPr>
        <w:t>CET模型获取来源：</w:t>
      </w:r>
      <w:hyperlink r:id="rId63" w:history="1">
        <w:r w:rsidRPr="00864535">
          <w:rPr>
            <w:rStyle w:val="afff9"/>
            <w:rFonts w:ascii="仿宋_GB2312" w:eastAsia="仿宋_GB2312" w:cs="Times New Roman" w:hint="eastAsia"/>
          </w:rPr>
          <w:t>http://www.ctalab.org.cn/</w:t>
        </w:r>
      </w:hyperlink>
    </w:p>
    <w:p w:rsidR="003C4FE5" w:rsidRDefault="003C4FE5"/>
    <w:sectPr w:rsidR="003C4FE5">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352" w:rsidRDefault="00E51352">
      <w:r>
        <w:separator/>
      </w:r>
    </w:p>
  </w:endnote>
  <w:endnote w:type="continuationSeparator" w:id="0">
    <w:p w:rsidR="00E51352" w:rsidRDefault="00E5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auto"/>
    <w:pitch w:val="default"/>
    <w:sig w:usb0="00000000" w:usb1="00000000" w:usb2="0000001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217221"/>
    </w:sdtPr>
    <w:sdtEndPr/>
    <w:sdtContent>
      <w:p w:rsidR="005F2290" w:rsidRDefault="005F2290">
        <w:pPr>
          <w:pStyle w:val="aff7"/>
        </w:pPr>
        <w:r>
          <w:fldChar w:fldCharType="begin"/>
        </w:r>
        <w:r>
          <w:instrText>PAGE   \* MERGEFORMAT</w:instrText>
        </w:r>
        <w:r>
          <w:fldChar w:fldCharType="separate"/>
        </w:r>
        <w:r w:rsidR="00A214EB" w:rsidRPr="00A214EB">
          <w:rPr>
            <w:noProof/>
            <w:lang w:val="zh-CN"/>
          </w:rPr>
          <w:t>30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331703"/>
    </w:sdtPr>
    <w:sdtEndPr/>
    <w:sdtContent>
      <w:p w:rsidR="005F2290" w:rsidRDefault="005F2290">
        <w:pPr>
          <w:pStyle w:val="aff7"/>
          <w:jc w:val="right"/>
        </w:pPr>
        <w:r>
          <w:fldChar w:fldCharType="begin"/>
        </w:r>
        <w:r>
          <w:instrText>PAGE   \* MERGEFORMAT</w:instrText>
        </w:r>
        <w:r>
          <w:fldChar w:fldCharType="separate"/>
        </w:r>
        <w:r w:rsidR="00A214EB" w:rsidRPr="00A214EB">
          <w:rPr>
            <w:noProof/>
            <w:lang w:val="zh-CN"/>
          </w:rPr>
          <w:t>1</w:t>
        </w:r>
        <w:r>
          <w:fldChar w:fldCharType="end"/>
        </w:r>
      </w:p>
    </w:sdtContent>
  </w:sdt>
  <w:p w:rsidR="005F2290" w:rsidRDefault="005F2290">
    <w:pPr>
      <w:pStyle w:val="aff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459474"/>
    </w:sdtPr>
    <w:sdtEndPr/>
    <w:sdtContent>
      <w:p w:rsidR="005F2290" w:rsidRDefault="005F2290">
        <w:pPr>
          <w:pStyle w:val="aff7"/>
          <w:jc w:val="right"/>
        </w:pPr>
        <w:r>
          <w:fldChar w:fldCharType="begin"/>
        </w:r>
        <w:r>
          <w:instrText>PAGE   \* MERGEFORMAT</w:instrText>
        </w:r>
        <w:r>
          <w:fldChar w:fldCharType="separate"/>
        </w:r>
        <w:r w:rsidR="00A214EB" w:rsidRPr="00A214EB">
          <w:rPr>
            <w:noProof/>
            <w:lang w:val="zh-CN"/>
          </w:rPr>
          <w:t>29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352" w:rsidRDefault="00E51352">
      <w:r>
        <w:separator/>
      </w:r>
    </w:p>
  </w:footnote>
  <w:footnote w:type="continuationSeparator" w:id="0">
    <w:p w:rsidR="00E51352" w:rsidRDefault="00E51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290" w:rsidRDefault="005F2290">
    <w:pPr>
      <w:pStyle w:val="aff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290" w:rsidRDefault="005F2290">
    <w:pPr>
      <w:pStyle w:val="aff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290" w:rsidRDefault="005F2290">
    <w:pPr>
      <w:pStyle w:val="aff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D6F3A9"/>
    <w:multiLevelType w:val="singleLevel"/>
    <w:tmpl w:val="8AD6F3A9"/>
    <w:lvl w:ilvl="0">
      <w:start w:val="1"/>
      <w:numFmt w:val="decimal"/>
      <w:suff w:val="nothing"/>
      <w:lvlText w:val="（%1）"/>
      <w:lvlJc w:val="left"/>
    </w:lvl>
  </w:abstractNum>
  <w:abstractNum w:abstractNumId="1" w15:restartNumberingAfterBreak="0">
    <w:nsid w:val="04694CE7"/>
    <w:multiLevelType w:val="singleLevel"/>
    <w:tmpl w:val="04694CE7"/>
    <w:lvl w:ilvl="0">
      <w:start w:val="4"/>
      <w:numFmt w:val="decimal"/>
      <w:pStyle w:val="a"/>
      <w:lvlText w:val="%1"/>
      <w:lvlJc w:val="left"/>
      <w:pPr>
        <w:tabs>
          <w:tab w:val="left" w:pos="360"/>
        </w:tabs>
        <w:ind w:left="360" w:hanging="360"/>
      </w:pPr>
      <w:rPr>
        <w:rFonts w:hint="eastAsia"/>
      </w:rPr>
    </w:lvl>
  </w:abstractNum>
  <w:abstractNum w:abstractNumId="2" w15:restartNumberingAfterBreak="0">
    <w:nsid w:val="0AE367E9"/>
    <w:multiLevelType w:val="multilevel"/>
    <w:tmpl w:val="0AE367E9"/>
    <w:lvl w:ilvl="0">
      <w:start w:val="1"/>
      <w:numFmt w:val="none"/>
      <w:pStyle w:val="a0"/>
      <w:lvlText w:val="%1示例"/>
      <w:lvlJc w:val="left"/>
      <w:pPr>
        <w:tabs>
          <w:tab w:val="left" w:pos="1120"/>
        </w:tabs>
        <w:ind w:left="0" w:firstLine="400"/>
      </w:pPr>
      <w:rPr>
        <w:rFonts w:ascii="宋体" w:eastAsia="宋体" w:hint="eastAsia"/>
        <w:b w:val="0"/>
        <w:i w:val="0"/>
        <w:sz w:val="18"/>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62E0B5E"/>
    <w:multiLevelType w:val="multilevel"/>
    <w:tmpl w:val="162E0B5E"/>
    <w:lvl w:ilvl="0">
      <w:start w:val="1"/>
      <w:numFmt w:val="decimal"/>
      <w:pStyle w:val="a2"/>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18E00B6A"/>
    <w:multiLevelType w:val="multilevel"/>
    <w:tmpl w:val="18E00B6A"/>
    <w:lvl w:ilvl="0">
      <w:start w:val="1"/>
      <w:numFmt w:val="decimal"/>
      <w:pStyle w:val="a3"/>
      <w:lvlText w:val="%1)"/>
      <w:lvlJc w:val="left"/>
      <w:pPr>
        <w:tabs>
          <w:tab w:val="left" w:pos="570"/>
        </w:tabs>
        <w:ind w:left="570" w:hanging="360"/>
      </w:pPr>
      <w:rPr>
        <w:rFonts w:hint="default"/>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1890"/>
        </w:tabs>
        <w:ind w:left="1890" w:hanging="420"/>
      </w:p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5" w15:restartNumberingAfterBreak="0">
    <w:nsid w:val="2D5B4570"/>
    <w:multiLevelType w:val="multilevel"/>
    <w:tmpl w:val="2D5B4570"/>
    <w:lvl w:ilvl="0">
      <w:start w:val="1"/>
      <w:numFmt w:val="bullet"/>
      <w:pStyle w:val="5"/>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2D8B586B"/>
    <w:multiLevelType w:val="multilevel"/>
    <w:tmpl w:val="2D8B586B"/>
    <w:lvl w:ilvl="0">
      <w:start w:val="6"/>
      <w:numFmt w:val="decimal"/>
      <w:pStyle w:val="4"/>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2EE416F0"/>
    <w:multiLevelType w:val="multilevel"/>
    <w:tmpl w:val="2EE416F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pStyle w:val="a4"/>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32F81273"/>
    <w:multiLevelType w:val="singleLevel"/>
    <w:tmpl w:val="32F81273"/>
    <w:lvl w:ilvl="0">
      <w:start w:val="1"/>
      <w:numFmt w:val="decimal"/>
      <w:pStyle w:val="a5"/>
      <w:lvlText w:val="%1"/>
      <w:lvlJc w:val="left"/>
      <w:pPr>
        <w:tabs>
          <w:tab w:val="left" w:pos="360"/>
        </w:tabs>
        <w:ind w:left="360" w:hanging="360"/>
      </w:pPr>
      <w:rPr>
        <w:rFonts w:hint="eastAsia"/>
      </w:rPr>
    </w:lvl>
  </w:abstractNum>
  <w:abstractNum w:abstractNumId="9" w15:restartNumberingAfterBreak="0">
    <w:nsid w:val="33254E1D"/>
    <w:multiLevelType w:val="multilevel"/>
    <w:tmpl w:val="33254E1D"/>
    <w:lvl w:ilvl="0">
      <w:start w:val="6"/>
      <w:numFmt w:val="decimal"/>
      <w:pStyle w:val="2"/>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407E65F9"/>
    <w:multiLevelType w:val="multilevel"/>
    <w:tmpl w:val="407E65F9"/>
    <w:lvl w:ilvl="0">
      <w:start w:val="1"/>
      <w:numFmt w:val="none"/>
      <w:pStyle w:val="a6"/>
      <w:lvlText w:val="%1●　"/>
      <w:lvlJc w:val="left"/>
      <w:pPr>
        <w:tabs>
          <w:tab w:val="left" w:pos="560"/>
        </w:tabs>
        <w:ind w:left="517" w:hanging="317"/>
      </w:pPr>
      <w:rPr>
        <w:rFonts w:ascii="宋体" w:eastAsia="宋体" w:hAnsi="Times New Roman" w:hint="eastAsia"/>
        <w:b w:val="0"/>
        <w:i w:val="0"/>
        <w:sz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46806F7D"/>
    <w:multiLevelType w:val="multilevel"/>
    <w:tmpl w:val="46806F7D"/>
    <w:lvl w:ilvl="0">
      <w:start w:val="1"/>
      <w:numFmt w:val="none"/>
      <w:pStyle w:val="a7"/>
      <w:lvlText w:val="图"/>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46D22D8F"/>
    <w:multiLevelType w:val="multilevel"/>
    <w:tmpl w:val="46D22D8F"/>
    <w:lvl w:ilvl="0">
      <w:start w:val="1"/>
      <w:numFmt w:val="none"/>
      <w:pStyle w:val="a8"/>
      <w:lvlText w:val="%1◆　"/>
      <w:lvlJc w:val="left"/>
      <w:pPr>
        <w:tabs>
          <w:tab w:val="left" w:pos="960"/>
        </w:tabs>
        <w:ind w:left="917" w:hanging="317"/>
      </w:pPr>
      <w:rPr>
        <w:rFonts w:ascii="宋体" w:eastAsia="宋体" w:hAnsi="Times New Roman" w:hint="eastAsia"/>
        <w:b w:val="0"/>
        <w:i w:val="0"/>
        <w:position w:val="4"/>
        <w:sz w:val="1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487E3FFA"/>
    <w:multiLevelType w:val="multilevel"/>
    <w:tmpl w:val="487E3FFA"/>
    <w:lvl w:ilvl="0">
      <w:start w:val="1"/>
      <w:numFmt w:val="decimal"/>
      <w:pStyle w:val="a9"/>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96E4D7B"/>
    <w:multiLevelType w:val="multilevel"/>
    <w:tmpl w:val="496E4D7B"/>
    <w:lvl w:ilvl="0">
      <w:start w:val="1"/>
      <w:numFmt w:val="none"/>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pStyle w:val="aa"/>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49EA4775"/>
    <w:multiLevelType w:val="multilevel"/>
    <w:tmpl w:val="49EA4775"/>
    <w:lvl w:ilvl="0">
      <w:start w:val="1"/>
      <w:numFmt w:val="decimal"/>
      <w:suff w:val="nothing"/>
      <w:lvlText w:val="%1　"/>
      <w:lvlJc w:val="left"/>
      <w:pPr>
        <w:ind w:left="0" w:firstLine="0"/>
      </w:pPr>
      <w:rPr>
        <w:rFonts w:ascii="黑体" w:eastAsia="黑体" w:hint="eastAsia"/>
      </w:rPr>
    </w:lvl>
    <w:lvl w:ilvl="1">
      <w:start w:val="1"/>
      <w:numFmt w:val="decimal"/>
      <w:suff w:val="nothing"/>
      <w:lvlText w:val="%1.%2　"/>
      <w:lvlJc w:val="left"/>
      <w:pPr>
        <w:ind w:left="426" w:firstLine="0"/>
      </w:pPr>
      <w:rPr>
        <w:rFonts w:ascii="黑体" w:eastAsia="黑体" w:hint="eastAsia"/>
      </w:rPr>
    </w:lvl>
    <w:lvl w:ilvl="2">
      <w:start w:val="1"/>
      <w:numFmt w:val="decimal"/>
      <w:suff w:val="nothing"/>
      <w:lvlText w:val="%1.%2.%3　"/>
      <w:lvlJc w:val="left"/>
      <w:pPr>
        <w:ind w:left="568" w:firstLine="0"/>
      </w:pPr>
      <w:rPr>
        <w:rFonts w:ascii="黑体" w:eastAsia="黑体" w:hint="eastAsia"/>
      </w:rPr>
    </w:lvl>
    <w:lvl w:ilvl="3">
      <w:start w:val="1"/>
      <w:numFmt w:val="decimal"/>
      <w:suff w:val="nothing"/>
      <w:lvlText w:val="%1.%2.%3.%4　"/>
      <w:lvlJc w:val="left"/>
      <w:pPr>
        <w:ind w:left="0" w:firstLine="0"/>
      </w:pPr>
      <w:rPr>
        <w:rFonts w:ascii="黑体" w:eastAsia="黑体" w:hint="eastAsia"/>
      </w:rPr>
    </w:lvl>
    <w:lvl w:ilvl="4">
      <w:start w:val="1"/>
      <w:numFmt w:val="decimal"/>
      <w:suff w:val="nothing"/>
      <w:lvlText w:val="%1.%2.%3.%4.%5　"/>
      <w:lvlJc w:val="left"/>
      <w:pPr>
        <w:ind w:left="0" w:firstLine="0"/>
      </w:pPr>
      <w:rPr>
        <w:rFonts w:ascii="黑体" w:eastAsia="黑体" w:hint="eastAsia"/>
      </w:rPr>
    </w:lvl>
    <w:lvl w:ilvl="5">
      <w:start w:val="1"/>
      <w:numFmt w:val="decimal"/>
      <w:lvlText w:val="%1.%2.%3.%4.%5.%6"/>
      <w:lvlJc w:val="left"/>
      <w:pPr>
        <w:ind w:left="0" w:firstLine="0"/>
      </w:pPr>
      <w:rPr>
        <w:rFonts w:hint="eastAsia"/>
      </w:rPr>
    </w:lvl>
    <w:lvl w:ilvl="6">
      <w:start w:val="1"/>
      <w:numFmt w:val="upperLetter"/>
      <w:lvlRestart w:val="0"/>
      <w:pStyle w:val="7"/>
      <w:suff w:val="nothing"/>
      <w:lvlText w:val="附录%7　"/>
      <w:lvlJc w:val="left"/>
      <w:pPr>
        <w:ind w:left="0" w:firstLine="0"/>
      </w:pPr>
      <w:rPr>
        <w:rFonts w:hint="eastAsia"/>
      </w:rPr>
    </w:lvl>
    <w:lvl w:ilvl="7">
      <w:start w:val="1"/>
      <w:numFmt w:val="decimal"/>
      <w:pStyle w:val="8"/>
      <w:suff w:val="nothing"/>
      <w:lvlText w:val="%7.%8　"/>
      <w:lvlJc w:val="left"/>
      <w:pPr>
        <w:ind w:left="1985" w:firstLine="0"/>
      </w:pPr>
      <w:rPr>
        <w:rFonts w:hint="eastAsia"/>
      </w:rPr>
    </w:lvl>
    <w:lvl w:ilvl="8">
      <w:start w:val="1"/>
      <w:numFmt w:val="decimal"/>
      <w:pStyle w:val="9"/>
      <w:suff w:val="nothing"/>
      <w:lvlText w:val="%7.%8.%9　"/>
      <w:lvlJc w:val="left"/>
      <w:pPr>
        <w:ind w:left="426" w:firstLine="0"/>
      </w:pPr>
      <w:rPr>
        <w:rFonts w:hint="eastAsia"/>
      </w:rPr>
    </w:lvl>
  </w:abstractNum>
  <w:abstractNum w:abstractNumId="16" w15:restartNumberingAfterBreak="0">
    <w:nsid w:val="4F302902"/>
    <w:multiLevelType w:val="multilevel"/>
    <w:tmpl w:val="4F302902"/>
    <w:lvl w:ilvl="0">
      <w:start w:val="1"/>
      <w:numFmt w:val="none"/>
      <w:pStyle w:val="ab"/>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pStyle w:val="ac"/>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4F566C04"/>
    <w:multiLevelType w:val="multilevel"/>
    <w:tmpl w:val="4F566C04"/>
    <w:lvl w:ilvl="0">
      <w:start w:val="1"/>
      <w:numFmt w:val="bullet"/>
      <w:pStyle w:val="3"/>
      <w:lvlText w:val=""/>
      <w:lvlJc w:val="left"/>
      <w:pPr>
        <w:tabs>
          <w:tab w:val="left" w:pos="630"/>
        </w:tabs>
        <w:ind w:left="630" w:hanging="420"/>
      </w:pPr>
      <w:rPr>
        <w:rFonts w:ascii="Wingdings" w:hAnsi="Wingdings" w:hint="default"/>
      </w:rPr>
    </w:lvl>
    <w:lvl w:ilvl="1">
      <w:start w:val="1"/>
      <w:numFmt w:val="bullet"/>
      <w:lvlText w:val=""/>
      <w:lvlJc w:val="left"/>
      <w:pPr>
        <w:tabs>
          <w:tab w:val="left" w:pos="1050"/>
        </w:tabs>
        <w:ind w:left="1050" w:hanging="420"/>
      </w:pPr>
      <w:rPr>
        <w:rFonts w:ascii="Wingdings" w:hAnsi="Wingdings" w:hint="default"/>
      </w:rPr>
    </w:lvl>
    <w:lvl w:ilvl="2">
      <w:start w:val="1"/>
      <w:numFmt w:val="bullet"/>
      <w:lvlText w:val=""/>
      <w:lvlJc w:val="left"/>
      <w:pPr>
        <w:tabs>
          <w:tab w:val="left" w:pos="1470"/>
        </w:tabs>
        <w:ind w:left="1470" w:hanging="420"/>
      </w:pPr>
      <w:rPr>
        <w:rFonts w:ascii="Wingdings" w:hAnsi="Wingdings" w:hint="default"/>
      </w:rPr>
    </w:lvl>
    <w:lvl w:ilvl="3">
      <w:start w:val="1"/>
      <w:numFmt w:val="bullet"/>
      <w:lvlText w:val=""/>
      <w:lvlJc w:val="left"/>
      <w:pPr>
        <w:tabs>
          <w:tab w:val="left" w:pos="1890"/>
        </w:tabs>
        <w:ind w:left="1890" w:hanging="420"/>
      </w:pPr>
      <w:rPr>
        <w:rFonts w:ascii="Wingdings" w:hAnsi="Wingdings" w:hint="default"/>
      </w:rPr>
    </w:lvl>
    <w:lvl w:ilvl="4">
      <w:start w:val="1"/>
      <w:numFmt w:val="bullet"/>
      <w:lvlText w:val=""/>
      <w:lvlJc w:val="left"/>
      <w:pPr>
        <w:tabs>
          <w:tab w:val="left" w:pos="2310"/>
        </w:tabs>
        <w:ind w:left="2310" w:hanging="420"/>
      </w:pPr>
      <w:rPr>
        <w:rFonts w:ascii="Wingdings" w:hAnsi="Wingdings" w:hint="default"/>
      </w:rPr>
    </w:lvl>
    <w:lvl w:ilvl="5">
      <w:start w:val="1"/>
      <w:numFmt w:val="bullet"/>
      <w:lvlText w:val=""/>
      <w:lvlJc w:val="left"/>
      <w:pPr>
        <w:tabs>
          <w:tab w:val="left" w:pos="2730"/>
        </w:tabs>
        <w:ind w:left="2730" w:hanging="420"/>
      </w:pPr>
      <w:rPr>
        <w:rFonts w:ascii="Wingdings" w:hAnsi="Wingdings" w:hint="default"/>
      </w:rPr>
    </w:lvl>
    <w:lvl w:ilvl="6">
      <w:start w:val="1"/>
      <w:numFmt w:val="bullet"/>
      <w:lvlText w:val=""/>
      <w:lvlJc w:val="left"/>
      <w:pPr>
        <w:tabs>
          <w:tab w:val="left" w:pos="3150"/>
        </w:tabs>
        <w:ind w:left="3150" w:hanging="420"/>
      </w:pPr>
      <w:rPr>
        <w:rFonts w:ascii="Wingdings" w:hAnsi="Wingdings" w:hint="default"/>
      </w:rPr>
    </w:lvl>
    <w:lvl w:ilvl="7">
      <w:start w:val="1"/>
      <w:numFmt w:val="bullet"/>
      <w:lvlText w:val=""/>
      <w:lvlJc w:val="left"/>
      <w:pPr>
        <w:tabs>
          <w:tab w:val="left" w:pos="3570"/>
        </w:tabs>
        <w:ind w:left="3570" w:hanging="420"/>
      </w:pPr>
      <w:rPr>
        <w:rFonts w:ascii="Wingdings" w:hAnsi="Wingdings" w:hint="default"/>
      </w:rPr>
    </w:lvl>
    <w:lvl w:ilvl="8">
      <w:start w:val="1"/>
      <w:numFmt w:val="bullet"/>
      <w:lvlText w:val=""/>
      <w:lvlJc w:val="left"/>
      <w:pPr>
        <w:tabs>
          <w:tab w:val="left" w:pos="3990"/>
        </w:tabs>
        <w:ind w:left="3990" w:hanging="420"/>
      </w:pPr>
      <w:rPr>
        <w:rFonts w:ascii="Wingdings" w:hAnsi="Wingdings" w:hint="default"/>
      </w:rPr>
    </w:lvl>
  </w:abstractNum>
  <w:abstractNum w:abstractNumId="18" w15:restartNumberingAfterBreak="0">
    <w:nsid w:val="50A34BD2"/>
    <w:multiLevelType w:val="multilevel"/>
    <w:tmpl w:val="50A34BD2"/>
    <w:lvl w:ilvl="0">
      <w:start w:val="1"/>
      <w:numFmt w:val="bullet"/>
      <w:pStyle w:val="ad"/>
      <w:lvlText w:val=""/>
      <w:lvlJc w:val="left"/>
      <w:pPr>
        <w:tabs>
          <w:tab w:val="left" w:pos="630"/>
        </w:tabs>
        <w:ind w:left="630" w:hanging="420"/>
      </w:pPr>
      <w:rPr>
        <w:rFonts w:ascii="Wingdings" w:hAnsi="Wingdings" w:hint="default"/>
      </w:rPr>
    </w:lvl>
    <w:lvl w:ilvl="1">
      <w:start w:val="1"/>
      <w:numFmt w:val="bullet"/>
      <w:lvlText w:val=""/>
      <w:lvlJc w:val="left"/>
      <w:pPr>
        <w:tabs>
          <w:tab w:val="left" w:pos="1050"/>
        </w:tabs>
        <w:ind w:left="1050" w:hanging="420"/>
      </w:pPr>
      <w:rPr>
        <w:rFonts w:ascii="Wingdings" w:hAnsi="Wingdings" w:hint="default"/>
      </w:rPr>
    </w:lvl>
    <w:lvl w:ilvl="2">
      <w:start w:val="1"/>
      <w:numFmt w:val="bullet"/>
      <w:lvlText w:val=""/>
      <w:lvlJc w:val="left"/>
      <w:pPr>
        <w:tabs>
          <w:tab w:val="left" w:pos="1470"/>
        </w:tabs>
        <w:ind w:left="1470" w:hanging="420"/>
      </w:pPr>
      <w:rPr>
        <w:rFonts w:ascii="Wingdings" w:hAnsi="Wingdings" w:hint="default"/>
      </w:rPr>
    </w:lvl>
    <w:lvl w:ilvl="3">
      <w:start w:val="1"/>
      <w:numFmt w:val="bullet"/>
      <w:lvlText w:val=""/>
      <w:lvlJc w:val="left"/>
      <w:pPr>
        <w:tabs>
          <w:tab w:val="left" w:pos="1890"/>
        </w:tabs>
        <w:ind w:left="1890" w:hanging="420"/>
      </w:pPr>
      <w:rPr>
        <w:rFonts w:ascii="Wingdings" w:hAnsi="Wingdings" w:hint="default"/>
      </w:rPr>
    </w:lvl>
    <w:lvl w:ilvl="4">
      <w:start w:val="1"/>
      <w:numFmt w:val="bullet"/>
      <w:lvlText w:val=""/>
      <w:lvlJc w:val="left"/>
      <w:pPr>
        <w:tabs>
          <w:tab w:val="left" w:pos="2310"/>
        </w:tabs>
        <w:ind w:left="2310" w:hanging="420"/>
      </w:pPr>
      <w:rPr>
        <w:rFonts w:ascii="Wingdings" w:hAnsi="Wingdings" w:hint="default"/>
      </w:rPr>
    </w:lvl>
    <w:lvl w:ilvl="5">
      <w:start w:val="1"/>
      <w:numFmt w:val="bullet"/>
      <w:lvlText w:val=""/>
      <w:lvlJc w:val="left"/>
      <w:pPr>
        <w:tabs>
          <w:tab w:val="left" w:pos="2730"/>
        </w:tabs>
        <w:ind w:left="2730" w:hanging="420"/>
      </w:pPr>
      <w:rPr>
        <w:rFonts w:ascii="Wingdings" w:hAnsi="Wingdings" w:hint="default"/>
      </w:rPr>
    </w:lvl>
    <w:lvl w:ilvl="6">
      <w:start w:val="1"/>
      <w:numFmt w:val="bullet"/>
      <w:lvlText w:val=""/>
      <w:lvlJc w:val="left"/>
      <w:pPr>
        <w:tabs>
          <w:tab w:val="left" w:pos="3150"/>
        </w:tabs>
        <w:ind w:left="3150" w:hanging="420"/>
      </w:pPr>
      <w:rPr>
        <w:rFonts w:ascii="Wingdings" w:hAnsi="Wingdings" w:hint="default"/>
      </w:rPr>
    </w:lvl>
    <w:lvl w:ilvl="7">
      <w:start w:val="1"/>
      <w:numFmt w:val="bullet"/>
      <w:lvlText w:val=""/>
      <w:lvlJc w:val="left"/>
      <w:pPr>
        <w:tabs>
          <w:tab w:val="left" w:pos="3570"/>
        </w:tabs>
        <w:ind w:left="3570" w:hanging="420"/>
      </w:pPr>
      <w:rPr>
        <w:rFonts w:ascii="Wingdings" w:hAnsi="Wingdings" w:hint="default"/>
      </w:rPr>
    </w:lvl>
    <w:lvl w:ilvl="8">
      <w:start w:val="1"/>
      <w:numFmt w:val="bullet"/>
      <w:lvlText w:val=""/>
      <w:lvlJc w:val="left"/>
      <w:pPr>
        <w:tabs>
          <w:tab w:val="left" w:pos="3990"/>
        </w:tabs>
        <w:ind w:left="3990" w:hanging="420"/>
      </w:pPr>
      <w:rPr>
        <w:rFonts w:ascii="Wingdings" w:hAnsi="Wingdings" w:hint="default"/>
      </w:rPr>
    </w:lvl>
  </w:abstractNum>
  <w:abstractNum w:abstractNumId="19" w15:restartNumberingAfterBreak="0">
    <w:nsid w:val="6350366A"/>
    <w:multiLevelType w:val="multilevel"/>
    <w:tmpl w:val="6350366A"/>
    <w:lvl w:ilvl="0">
      <w:start w:val="1"/>
      <w:numFmt w:val="none"/>
      <w:pStyle w:val="ae"/>
      <w:lvlText w:val="%1●　"/>
      <w:lvlJc w:val="left"/>
      <w:pPr>
        <w:tabs>
          <w:tab w:val="left" w:pos="760"/>
        </w:tabs>
        <w:ind w:left="717" w:hanging="317"/>
      </w:pPr>
      <w:rPr>
        <w:rFonts w:ascii="宋体" w:eastAsia="宋体" w:hAnsi="Times New Roman" w:hint="eastAsia"/>
        <w:b w:val="0"/>
        <w:i w:val="0"/>
        <w:position w:val="4"/>
        <w:sz w:val="13"/>
      </w:rPr>
    </w:lvl>
    <w:lvl w:ilvl="1">
      <w:start w:val="1"/>
      <w:numFmt w:val="lowerLetter"/>
      <w:lvlText w:val="%2)"/>
      <w:lvlJc w:val="left"/>
      <w:pPr>
        <w:tabs>
          <w:tab w:val="left" w:pos="780"/>
        </w:tabs>
        <w:ind w:left="780" w:hanging="360"/>
      </w:pPr>
      <w:rPr>
        <w:rFonts w:hint="eastAsia"/>
      </w:rPr>
    </w:lvl>
    <w:lvl w:ilvl="2">
      <w:start w:val="1"/>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BF73BA7"/>
    <w:multiLevelType w:val="multilevel"/>
    <w:tmpl w:val="6BF73BA7"/>
    <w:lvl w:ilvl="0">
      <w:start w:val="1"/>
      <w:numFmt w:val="bullet"/>
      <w:pStyle w:val="2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6DBF04F4"/>
    <w:multiLevelType w:val="multilevel"/>
    <w:tmpl w:val="6DBF04F4"/>
    <w:lvl w:ilvl="0">
      <w:start w:val="1"/>
      <w:numFmt w:val="none"/>
      <w:pStyle w:val="af"/>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6F0A1DB6"/>
    <w:multiLevelType w:val="multilevel"/>
    <w:tmpl w:val="6F0A1DB6"/>
    <w:lvl w:ilvl="0">
      <w:start w:val="1"/>
      <w:numFmt w:val="decimal"/>
      <w:pStyle w:val="1"/>
      <w:suff w:val="nothing"/>
      <w:lvlText w:val="%1　"/>
      <w:lvlJc w:val="left"/>
      <w:pPr>
        <w:ind w:left="0" w:firstLine="0"/>
      </w:pPr>
      <w:rPr>
        <w:rFonts w:ascii="黑体" w:eastAsia="黑体" w:hint="eastAsia"/>
      </w:rPr>
    </w:lvl>
    <w:lvl w:ilvl="1">
      <w:start w:val="1"/>
      <w:numFmt w:val="decimal"/>
      <w:pStyle w:val="21"/>
      <w:suff w:val="nothing"/>
      <w:lvlText w:val="%1.%2　"/>
      <w:lvlJc w:val="left"/>
      <w:pPr>
        <w:ind w:left="0" w:firstLine="0"/>
      </w:pPr>
      <w:rPr>
        <w:rFonts w:ascii="黑体" w:eastAsia="黑体" w:hint="eastAsia"/>
      </w:rPr>
    </w:lvl>
    <w:lvl w:ilvl="2">
      <w:start w:val="1"/>
      <w:numFmt w:val="decimal"/>
      <w:pStyle w:val="30"/>
      <w:suff w:val="nothing"/>
      <w:lvlText w:val="%1.%2.%3　"/>
      <w:lvlJc w:val="left"/>
      <w:pPr>
        <w:ind w:left="0" w:firstLine="0"/>
      </w:pPr>
      <w:rPr>
        <w:rFonts w:ascii="黑体" w:eastAsia="黑体" w:hint="eastAsia"/>
      </w:rPr>
    </w:lvl>
    <w:lvl w:ilvl="3">
      <w:start w:val="1"/>
      <w:numFmt w:val="decimal"/>
      <w:pStyle w:val="40"/>
      <w:suff w:val="nothing"/>
      <w:lvlText w:val="%1.%2.%3.%4　"/>
      <w:lvlJc w:val="left"/>
      <w:pPr>
        <w:ind w:left="0" w:firstLine="0"/>
      </w:pPr>
      <w:rPr>
        <w:rFonts w:hint="eastAsia"/>
        <w:b w:val="0"/>
        <w:bCs w:val="0"/>
        <w:i w:val="0"/>
        <w:iCs w:val="0"/>
        <w:caps w:val="0"/>
        <w:smallCaps w:val="0"/>
        <w:strike w:val="0"/>
        <w:dstrike w:val="0"/>
        <w:vanish w:val="0"/>
        <w:color w:val="000000"/>
        <w:spacing w:val="0"/>
        <w:position w:val="0"/>
        <w:u w:val="none"/>
        <w:vertAlign w:val="baseline"/>
      </w:rPr>
    </w:lvl>
    <w:lvl w:ilvl="4">
      <w:start w:val="1"/>
      <w:numFmt w:val="decimal"/>
      <w:pStyle w:val="50"/>
      <w:suff w:val="nothing"/>
      <w:lvlText w:val="%1.%2.%3.%4.%5　"/>
      <w:lvlJc w:val="left"/>
      <w:pPr>
        <w:ind w:left="0" w:firstLine="0"/>
      </w:pPr>
      <w:rPr>
        <w:rFonts w:ascii="黑体" w:eastAsia="黑体" w:hint="eastAsia"/>
      </w:rPr>
    </w:lvl>
    <w:lvl w:ilvl="5">
      <w:start w:val="1"/>
      <w:numFmt w:val="decimal"/>
      <w:pStyle w:val="6"/>
      <w:lvlText w:val="%1.%2.%3.%4.%5.%6"/>
      <w:lvlJc w:val="left"/>
      <w:pPr>
        <w:ind w:left="0" w:firstLine="0"/>
      </w:pPr>
      <w:rPr>
        <w:rFonts w:hint="eastAsia"/>
      </w:rPr>
    </w:lvl>
    <w:lvl w:ilvl="6">
      <w:start w:val="1"/>
      <w:numFmt w:val="upperLetter"/>
      <w:pStyle w:val="af0"/>
      <w:suff w:val="nothing"/>
      <w:lvlText w:val="附件%7　"/>
      <w:lvlJc w:val="left"/>
      <w:pPr>
        <w:ind w:left="0" w:firstLine="0"/>
      </w:pPr>
      <w:rPr>
        <w:rFonts w:hint="eastAsia"/>
      </w:rPr>
    </w:lvl>
    <w:lvl w:ilvl="7">
      <w:start w:val="1"/>
      <w:numFmt w:val="decimal"/>
      <w:pStyle w:val="af1"/>
      <w:suff w:val="nothing"/>
      <w:lvlText w:val="%7.%8　"/>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5FD4B4D"/>
    <w:multiLevelType w:val="multilevel"/>
    <w:tmpl w:val="75FD4B4D"/>
    <w:lvl w:ilvl="0">
      <w:start w:val="1"/>
      <w:numFmt w:val="decimal"/>
      <w:pStyle w:val="31"/>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76933334"/>
    <w:multiLevelType w:val="multilevel"/>
    <w:tmpl w:val="76933334"/>
    <w:lvl w:ilvl="0">
      <w:start w:val="1"/>
      <w:numFmt w:val="none"/>
      <w:pStyle w:val="af2"/>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2"/>
  </w:num>
  <w:num w:numId="2">
    <w:abstractNumId w:val="15"/>
  </w:num>
  <w:num w:numId="3">
    <w:abstractNumId w:val="9"/>
  </w:num>
  <w:num w:numId="4">
    <w:abstractNumId w:val="18"/>
  </w:num>
  <w:num w:numId="5">
    <w:abstractNumId w:val="4"/>
  </w:num>
  <w:num w:numId="6">
    <w:abstractNumId w:val="23"/>
  </w:num>
  <w:num w:numId="7">
    <w:abstractNumId w:val="17"/>
  </w:num>
  <w:num w:numId="8">
    <w:abstractNumId w:val="20"/>
  </w:num>
  <w:num w:numId="9">
    <w:abstractNumId w:val="6"/>
  </w:num>
  <w:num w:numId="10">
    <w:abstractNumId w:val="5"/>
  </w:num>
  <w:num w:numId="11">
    <w:abstractNumId w:val="16"/>
  </w:num>
  <w:num w:numId="12">
    <w:abstractNumId w:val="2"/>
  </w:num>
  <w:num w:numId="13">
    <w:abstractNumId w:val="11"/>
  </w:num>
  <w:num w:numId="14">
    <w:abstractNumId w:val="14"/>
  </w:num>
  <w:num w:numId="15">
    <w:abstractNumId w:val="24"/>
  </w:num>
  <w:num w:numId="16">
    <w:abstractNumId w:val="19"/>
  </w:num>
  <w:num w:numId="17">
    <w:abstractNumId w:val="13"/>
  </w:num>
  <w:num w:numId="18">
    <w:abstractNumId w:val="7"/>
  </w:num>
  <w:num w:numId="19">
    <w:abstractNumId w:val="10"/>
  </w:num>
  <w:num w:numId="20">
    <w:abstractNumId w:val="8"/>
  </w:num>
  <w:num w:numId="21">
    <w:abstractNumId w:val="1"/>
  </w:num>
  <w:num w:numId="22">
    <w:abstractNumId w:val="3"/>
  </w:num>
  <w:num w:numId="23">
    <w:abstractNumId w:val="12"/>
  </w:num>
  <w:num w:numId="24">
    <w:abstractNumId w:val="21"/>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周 林军">
    <w15:presenceInfo w15:providerId="Windows Live" w15:userId="2f33f5a0b8ea5a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trackRevisions/>
  <w:defaultTabStop w:val="420"/>
  <w:evenAndOddHeaders/>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BCC"/>
    <w:rsid w:val="00006AA4"/>
    <w:rsid w:val="00007EB1"/>
    <w:rsid w:val="00015F33"/>
    <w:rsid w:val="000161A7"/>
    <w:rsid w:val="00016E88"/>
    <w:rsid w:val="00020D4C"/>
    <w:rsid w:val="00021E63"/>
    <w:rsid w:val="0003376F"/>
    <w:rsid w:val="00036CB7"/>
    <w:rsid w:val="00042A05"/>
    <w:rsid w:val="00043997"/>
    <w:rsid w:val="0004457C"/>
    <w:rsid w:val="00046FF6"/>
    <w:rsid w:val="0004787A"/>
    <w:rsid w:val="00050A0B"/>
    <w:rsid w:val="00052B35"/>
    <w:rsid w:val="000605E5"/>
    <w:rsid w:val="00062680"/>
    <w:rsid w:val="00080488"/>
    <w:rsid w:val="00080963"/>
    <w:rsid w:val="000810DC"/>
    <w:rsid w:val="00081740"/>
    <w:rsid w:val="00082E7F"/>
    <w:rsid w:val="000860AD"/>
    <w:rsid w:val="000937C7"/>
    <w:rsid w:val="000951F7"/>
    <w:rsid w:val="000A133D"/>
    <w:rsid w:val="000A30A6"/>
    <w:rsid w:val="000A4E96"/>
    <w:rsid w:val="000B315E"/>
    <w:rsid w:val="000C5F32"/>
    <w:rsid w:val="000E0C76"/>
    <w:rsid w:val="000E70C3"/>
    <w:rsid w:val="000F0B43"/>
    <w:rsid w:val="000F6B68"/>
    <w:rsid w:val="00101496"/>
    <w:rsid w:val="0011170A"/>
    <w:rsid w:val="001156F9"/>
    <w:rsid w:val="001223EC"/>
    <w:rsid w:val="00130D8D"/>
    <w:rsid w:val="00132C89"/>
    <w:rsid w:val="00136020"/>
    <w:rsid w:val="00137FA9"/>
    <w:rsid w:val="00144501"/>
    <w:rsid w:val="00144C4F"/>
    <w:rsid w:val="00146952"/>
    <w:rsid w:val="00152F86"/>
    <w:rsid w:val="0015339A"/>
    <w:rsid w:val="00156735"/>
    <w:rsid w:val="00161798"/>
    <w:rsid w:val="00171A53"/>
    <w:rsid w:val="00172BEE"/>
    <w:rsid w:val="001733B5"/>
    <w:rsid w:val="00177C8D"/>
    <w:rsid w:val="0018161C"/>
    <w:rsid w:val="00190056"/>
    <w:rsid w:val="001A6532"/>
    <w:rsid w:val="001B4537"/>
    <w:rsid w:val="001B7065"/>
    <w:rsid w:val="001B7769"/>
    <w:rsid w:val="001C1574"/>
    <w:rsid w:val="001C31EE"/>
    <w:rsid w:val="001C32FE"/>
    <w:rsid w:val="001E6925"/>
    <w:rsid w:val="001F1F50"/>
    <w:rsid w:val="001F26D3"/>
    <w:rsid w:val="001F5A70"/>
    <w:rsid w:val="001F7836"/>
    <w:rsid w:val="001F7BF9"/>
    <w:rsid w:val="001F7E21"/>
    <w:rsid w:val="0020134D"/>
    <w:rsid w:val="00201C00"/>
    <w:rsid w:val="0020421F"/>
    <w:rsid w:val="00205CB0"/>
    <w:rsid w:val="0021152F"/>
    <w:rsid w:val="00234EE5"/>
    <w:rsid w:val="002429C0"/>
    <w:rsid w:val="002432C0"/>
    <w:rsid w:val="00246D85"/>
    <w:rsid w:val="00252346"/>
    <w:rsid w:val="0025674C"/>
    <w:rsid w:val="00273380"/>
    <w:rsid w:val="002753C3"/>
    <w:rsid w:val="0027703A"/>
    <w:rsid w:val="00294E43"/>
    <w:rsid w:val="002A29DB"/>
    <w:rsid w:val="002A420D"/>
    <w:rsid w:val="002A45BA"/>
    <w:rsid w:val="002A5F28"/>
    <w:rsid w:val="002B1801"/>
    <w:rsid w:val="002B1A50"/>
    <w:rsid w:val="002B363D"/>
    <w:rsid w:val="002B37E6"/>
    <w:rsid w:val="002B4DC5"/>
    <w:rsid w:val="002C5261"/>
    <w:rsid w:val="002C6BF9"/>
    <w:rsid w:val="002D3309"/>
    <w:rsid w:val="002D4F2C"/>
    <w:rsid w:val="002E6BB4"/>
    <w:rsid w:val="00302670"/>
    <w:rsid w:val="00303074"/>
    <w:rsid w:val="00304A74"/>
    <w:rsid w:val="00305840"/>
    <w:rsid w:val="003061E7"/>
    <w:rsid w:val="00306AC2"/>
    <w:rsid w:val="003203DB"/>
    <w:rsid w:val="00321A56"/>
    <w:rsid w:val="00327B73"/>
    <w:rsid w:val="003330AF"/>
    <w:rsid w:val="003337BC"/>
    <w:rsid w:val="00340571"/>
    <w:rsid w:val="00343F72"/>
    <w:rsid w:val="00344928"/>
    <w:rsid w:val="00344B3B"/>
    <w:rsid w:val="003458D8"/>
    <w:rsid w:val="00345D6C"/>
    <w:rsid w:val="00346BCC"/>
    <w:rsid w:val="00351F45"/>
    <w:rsid w:val="0035229A"/>
    <w:rsid w:val="00353895"/>
    <w:rsid w:val="0035437C"/>
    <w:rsid w:val="00354558"/>
    <w:rsid w:val="00360DE6"/>
    <w:rsid w:val="00362C8C"/>
    <w:rsid w:val="00367161"/>
    <w:rsid w:val="00373020"/>
    <w:rsid w:val="003821AB"/>
    <w:rsid w:val="003B0F81"/>
    <w:rsid w:val="003B50C4"/>
    <w:rsid w:val="003C02D9"/>
    <w:rsid w:val="003C3C66"/>
    <w:rsid w:val="003C445E"/>
    <w:rsid w:val="003C4FE5"/>
    <w:rsid w:val="003C78BE"/>
    <w:rsid w:val="003F267C"/>
    <w:rsid w:val="003F5101"/>
    <w:rsid w:val="003F704B"/>
    <w:rsid w:val="00401058"/>
    <w:rsid w:val="00404C87"/>
    <w:rsid w:val="00413703"/>
    <w:rsid w:val="00413EC0"/>
    <w:rsid w:val="00422A94"/>
    <w:rsid w:val="004329EA"/>
    <w:rsid w:val="00432E1C"/>
    <w:rsid w:val="00443889"/>
    <w:rsid w:val="00444B20"/>
    <w:rsid w:val="00447F40"/>
    <w:rsid w:val="00452E19"/>
    <w:rsid w:val="0046002C"/>
    <w:rsid w:val="00461146"/>
    <w:rsid w:val="0046438E"/>
    <w:rsid w:val="004647A0"/>
    <w:rsid w:val="004732ED"/>
    <w:rsid w:val="004754C8"/>
    <w:rsid w:val="0048155C"/>
    <w:rsid w:val="00491CEA"/>
    <w:rsid w:val="00493B26"/>
    <w:rsid w:val="00496F7C"/>
    <w:rsid w:val="004975AF"/>
    <w:rsid w:val="00497F65"/>
    <w:rsid w:val="004A2946"/>
    <w:rsid w:val="004A7275"/>
    <w:rsid w:val="004B1525"/>
    <w:rsid w:val="004B3EDB"/>
    <w:rsid w:val="004C30A8"/>
    <w:rsid w:val="004C6F23"/>
    <w:rsid w:val="004D03DF"/>
    <w:rsid w:val="004D0FEE"/>
    <w:rsid w:val="004F01C4"/>
    <w:rsid w:val="00500C45"/>
    <w:rsid w:val="00503EA1"/>
    <w:rsid w:val="00504607"/>
    <w:rsid w:val="00511FD1"/>
    <w:rsid w:val="005160F0"/>
    <w:rsid w:val="00520516"/>
    <w:rsid w:val="00530F02"/>
    <w:rsid w:val="005326AA"/>
    <w:rsid w:val="005473F7"/>
    <w:rsid w:val="00557644"/>
    <w:rsid w:val="005633E9"/>
    <w:rsid w:val="005662D4"/>
    <w:rsid w:val="005806AB"/>
    <w:rsid w:val="005864BF"/>
    <w:rsid w:val="00587C7C"/>
    <w:rsid w:val="0059665C"/>
    <w:rsid w:val="005A5C27"/>
    <w:rsid w:val="005A7E07"/>
    <w:rsid w:val="005B09ED"/>
    <w:rsid w:val="005B0BC0"/>
    <w:rsid w:val="005B1DF6"/>
    <w:rsid w:val="005B3AFF"/>
    <w:rsid w:val="005B459C"/>
    <w:rsid w:val="005B4608"/>
    <w:rsid w:val="005C0655"/>
    <w:rsid w:val="005D0519"/>
    <w:rsid w:val="005D0574"/>
    <w:rsid w:val="005D2B02"/>
    <w:rsid w:val="005D389D"/>
    <w:rsid w:val="005D420A"/>
    <w:rsid w:val="005D5A91"/>
    <w:rsid w:val="005E5C6A"/>
    <w:rsid w:val="005E6F5B"/>
    <w:rsid w:val="005F1716"/>
    <w:rsid w:val="005F2290"/>
    <w:rsid w:val="0060415E"/>
    <w:rsid w:val="006046D6"/>
    <w:rsid w:val="00622C20"/>
    <w:rsid w:val="00631191"/>
    <w:rsid w:val="00632E9B"/>
    <w:rsid w:val="00633AE8"/>
    <w:rsid w:val="00634D45"/>
    <w:rsid w:val="00637C8E"/>
    <w:rsid w:val="0064485C"/>
    <w:rsid w:val="00647D29"/>
    <w:rsid w:val="006511F1"/>
    <w:rsid w:val="00662C79"/>
    <w:rsid w:val="00663F85"/>
    <w:rsid w:val="00673EFB"/>
    <w:rsid w:val="00676A5E"/>
    <w:rsid w:val="006932C3"/>
    <w:rsid w:val="00695FE4"/>
    <w:rsid w:val="006A265A"/>
    <w:rsid w:val="006A41BE"/>
    <w:rsid w:val="006A595A"/>
    <w:rsid w:val="006A6B80"/>
    <w:rsid w:val="006D15F9"/>
    <w:rsid w:val="006D27A5"/>
    <w:rsid w:val="006D40AD"/>
    <w:rsid w:val="006E408C"/>
    <w:rsid w:val="006E6B31"/>
    <w:rsid w:val="006F01F0"/>
    <w:rsid w:val="0070696A"/>
    <w:rsid w:val="00714B9C"/>
    <w:rsid w:val="00715AED"/>
    <w:rsid w:val="00723963"/>
    <w:rsid w:val="007361EC"/>
    <w:rsid w:val="0073649E"/>
    <w:rsid w:val="007439C4"/>
    <w:rsid w:val="0074614F"/>
    <w:rsid w:val="007463B1"/>
    <w:rsid w:val="0074748E"/>
    <w:rsid w:val="00755C18"/>
    <w:rsid w:val="0076032D"/>
    <w:rsid w:val="007635E0"/>
    <w:rsid w:val="00764FEC"/>
    <w:rsid w:val="0077197A"/>
    <w:rsid w:val="007721D4"/>
    <w:rsid w:val="0077345A"/>
    <w:rsid w:val="00775CC0"/>
    <w:rsid w:val="007769E6"/>
    <w:rsid w:val="00776F94"/>
    <w:rsid w:val="007822B1"/>
    <w:rsid w:val="00784716"/>
    <w:rsid w:val="00795AB7"/>
    <w:rsid w:val="007A2078"/>
    <w:rsid w:val="007B2E3D"/>
    <w:rsid w:val="007D1B83"/>
    <w:rsid w:val="007D43EE"/>
    <w:rsid w:val="007D6E46"/>
    <w:rsid w:val="007D6F49"/>
    <w:rsid w:val="007F4C88"/>
    <w:rsid w:val="007F5F3D"/>
    <w:rsid w:val="007F640E"/>
    <w:rsid w:val="007F7E6E"/>
    <w:rsid w:val="00801BDB"/>
    <w:rsid w:val="00811F41"/>
    <w:rsid w:val="0083121D"/>
    <w:rsid w:val="0083456E"/>
    <w:rsid w:val="008364E1"/>
    <w:rsid w:val="00844F3B"/>
    <w:rsid w:val="00855903"/>
    <w:rsid w:val="00862C14"/>
    <w:rsid w:val="00864535"/>
    <w:rsid w:val="0086583C"/>
    <w:rsid w:val="00865A71"/>
    <w:rsid w:val="00876C56"/>
    <w:rsid w:val="0088142C"/>
    <w:rsid w:val="008829C2"/>
    <w:rsid w:val="00886B58"/>
    <w:rsid w:val="00891561"/>
    <w:rsid w:val="008919CD"/>
    <w:rsid w:val="00895C79"/>
    <w:rsid w:val="008B3BFD"/>
    <w:rsid w:val="008C0AF1"/>
    <w:rsid w:val="008C7186"/>
    <w:rsid w:val="008D0CDC"/>
    <w:rsid w:val="008D3911"/>
    <w:rsid w:val="008D3937"/>
    <w:rsid w:val="008D3A75"/>
    <w:rsid w:val="008D3DD2"/>
    <w:rsid w:val="008D45DD"/>
    <w:rsid w:val="008E69E3"/>
    <w:rsid w:val="008F2CAD"/>
    <w:rsid w:val="008F4497"/>
    <w:rsid w:val="008F53E9"/>
    <w:rsid w:val="00900FE6"/>
    <w:rsid w:val="00903A1E"/>
    <w:rsid w:val="0090499B"/>
    <w:rsid w:val="009063F8"/>
    <w:rsid w:val="00906484"/>
    <w:rsid w:val="00907866"/>
    <w:rsid w:val="00907FB4"/>
    <w:rsid w:val="009100E0"/>
    <w:rsid w:val="009161C8"/>
    <w:rsid w:val="00921737"/>
    <w:rsid w:val="0092791D"/>
    <w:rsid w:val="009307FB"/>
    <w:rsid w:val="00930D5C"/>
    <w:rsid w:val="009318D0"/>
    <w:rsid w:val="009341E5"/>
    <w:rsid w:val="0093512F"/>
    <w:rsid w:val="00940370"/>
    <w:rsid w:val="009414CC"/>
    <w:rsid w:val="00952FDA"/>
    <w:rsid w:val="0096118F"/>
    <w:rsid w:val="00961E16"/>
    <w:rsid w:val="00963496"/>
    <w:rsid w:val="00963D65"/>
    <w:rsid w:val="00966617"/>
    <w:rsid w:val="00966DAF"/>
    <w:rsid w:val="009773B6"/>
    <w:rsid w:val="0097787A"/>
    <w:rsid w:val="00977B73"/>
    <w:rsid w:val="00980D0F"/>
    <w:rsid w:val="00981B92"/>
    <w:rsid w:val="0099035E"/>
    <w:rsid w:val="00992015"/>
    <w:rsid w:val="00993467"/>
    <w:rsid w:val="009A48DF"/>
    <w:rsid w:val="009A5B99"/>
    <w:rsid w:val="009B3C35"/>
    <w:rsid w:val="009B525D"/>
    <w:rsid w:val="009B697B"/>
    <w:rsid w:val="009C0F75"/>
    <w:rsid w:val="009C1B8A"/>
    <w:rsid w:val="009D3C44"/>
    <w:rsid w:val="009D4969"/>
    <w:rsid w:val="009D4ADC"/>
    <w:rsid w:val="009E09D6"/>
    <w:rsid w:val="009E3085"/>
    <w:rsid w:val="009F4CE1"/>
    <w:rsid w:val="009F72AA"/>
    <w:rsid w:val="009F7F68"/>
    <w:rsid w:val="00A05551"/>
    <w:rsid w:val="00A058C2"/>
    <w:rsid w:val="00A05B3D"/>
    <w:rsid w:val="00A1777D"/>
    <w:rsid w:val="00A17E1E"/>
    <w:rsid w:val="00A214EB"/>
    <w:rsid w:val="00A23ED7"/>
    <w:rsid w:val="00A26884"/>
    <w:rsid w:val="00A30A5D"/>
    <w:rsid w:val="00A3165E"/>
    <w:rsid w:val="00A32CBC"/>
    <w:rsid w:val="00A52A5A"/>
    <w:rsid w:val="00A52EBC"/>
    <w:rsid w:val="00A561FE"/>
    <w:rsid w:val="00A601CD"/>
    <w:rsid w:val="00A610B4"/>
    <w:rsid w:val="00A6359B"/>
    <w:rsid w:val="00A64327"/>
    <w:rsid w:val="00A66E15"/>
    <w:rsid w:val="00AA0A6D"/>
    <w:rsid w:val="00AA1241"/>
    <w:rsid w:val="00AA34B6"/>
    <w:rsid w:val="00AB2920"/>
    <w:rsid w:val="00AC10A5"/>
    <w:rsid w:val="00AC32C5"/>
    <w:rsid w:val="00AD4ABF"/>
    <w:rsid w:val="00AE0E73"/>
    <w:rsid w:val="00AF1717"/>
    <w:rsid w:val="00B04BF5"/>
    <w:rsid w:val="00B06418"/>
    <w:rsid w:val="00B06472"/>
    <w:rsid w:val="00B13E00"/>
    <w:rsid w:val="00B15A27"/>
    <w:rsid w:val="00B3550D"/>
    <w:rsid w:val="00B41264"/>
    <w:rsid w:val="00B42F3D"/>
    <w:rsid w:val="00B572FE"/>
    <w:rsid w:val="00B60EA2"/>
    <w:rsid w:val="00B62291"/>
    <w:rsid w:val="00B65D63"/>
    <w:rsid w:val="00B6755E"/>
    <w:rsid w:val="00B6774E"/>
    <w:rsid w:val="00B872C6"/>
    <w:rsid w:val="00B92EB3"/>
    <w:rsid w:val="00B94D69"/>
    <w:rsid w:val="00BA7C25"/>
    <w:rsid w:val="00BB5BC7"/>
    <w:rsid w:val="00BC3F95"/>
    <w:rsid w:val="00BC4996"/>
    <w:rsid w:val="00BD5392"/>
    <w:rsid w:val="00BE5C27"/>
    <w:rsid w:val="00C01760"/>
    <w:rsid w:val="00C06937"/>
    <w:rsid w:val="00C24B27"/>
    <w:rsid w:val="00C24E23"/>
    <w:rsid w:val="00C26E8A"/>
    <w:rsid w:val="00C32D27"/>
    <w:rsid w:val="00C402B8"/>
    <w:rsid w:val="00C41123"/>
    <w:rsid w:val="00C45DD2"/>
    <w:rsid w:val="00C5124B"/>
    <w:rsid w:val="00C52AA8"/>
    <w:rsid w:val="00C70039"/>
    <w:rsid w:val="00C7115B"/>
    <w:rsid w:val="00C72596"/>
    <w:rsid w:val="00C73032"/>
    <w:rsid w:val="00C742F7"/>
    <w:rsid w:val="00C80E7D"/>
    <w:rsid w:val="00C86D04"/>
    <w:rsid w:val="00C90614"/>
    <w:rsid w:val="00CA7B52"/>
    <w:rsid w:val="00CC37FA"/>
    <w:rsid w:val="00CC5940"/>
    <w:rsid w:val="00CD0E89"/>
    <w:rsid w:val="00CD1490"/>
    <w:rsid w:val="00CD32F2"/>
    <w:rsid w:val="00CE5A8D"/>
    <w:rsid w:val="00CF1465"/>
    <w:rsid w:val="00CF3E17"/>
    <w:rsid w:val="00D07A0A"/>
    <w:rsid w:val="00D241E6"/>
    <w:rsid w:val="00D25F0C"/>
    <w:rsid w:val="00D27109"/>
    <w:rsid w:val="00D30B54"/>
    <w:rsid w:val="00D477C3"/>
    <w:rsid w:val="00D505BD"/>
    <w:rsid w:val="00D571F4"/>
    <w:rsid w:val="00D5730D"/>
    <w:rsid w:val="00D57715"/>
    <w:rsid w:val="00D60F0C"/>
    <w:rsid w:val="00D750A2"/>
    <w:rsid w:val="00D870FB"/>
    <w:rsid w:val="00D876B0"/>
    <w:rsid w:val="00D913AA"/>
    <w:rsid w:val="00DB3AB5"/>
    <w:rsid w:val="00DB45AF"/>
    <w:rsid w:val="00DC1764"/>
    <w:rsid w:val="00DD0B86"/>
    <w:rsid w:val="00DD1091"/>
    <w:rsid w:val="00DE014A"/>
    <w:rsid w:val="00DE3527"/>
    <w:rsid w:val="00DF04FB"/>
    <w:rsid w:val="00DF17E6"/>
    <w:rsid w:val="00DF21FC"/>
    <w:rsid w:val="00DF2BA4"/>
    <w:rsid w:val="00DF322F"/>
    <w:rsid w:val="00E04D65"/>
    <w:rsid w:val="00E0606A"/>
    <w:rsid w:val="00E1592E"/>
    <w:rsid w:val="00E16122"/>
    <w:rsid w:val="00E374CD"/>
    <w:rsid w:val="00E40027"/>
    <w:rsid w:val="00E4050F"/>
    <w:rsid w:val="00E4101D"/>
    <w:rsid w:val="00E41A5D"/>
    <w:rsid w:val="00E43DF3"/>
    <w:rsid w:val="00E45B6C"/>
    <w:rsid w:val="00E46299"/>
    <w:rsid w:val="00E51352"/>
    <w:rsid w:val="00E62CA4"/>
    <w:rsid w:val="00E65412"/>
    <w:rsid w:val="00E713BA"/>
    <w:rsid w:val="00E72E1E"/>
    <w:rsid w:val="00E86437"/>
    <w:rsid w:val="00E8660A"/>
    <w:rsid w:val="00E92015"/>
    <w:rsid w:val="00E93FB5"/>
    <w:rsid w:val="00E97901"/>
    <w:rsid w:val="00EB3822"/>
    <w:rsid w:val="00EB56AA"/>
    <w:rsid w:val="00EB6DE2"/>
    <w:rsid w:val="00EC098B"/>
    <w:rsid w:val="00EC238D"/>
    <w:rsid w:val="00EC23C1"/>
    <w:rsid w:val="00EC5A8D"/>
    <w:rsid w:val="00EC5FA4"/>
    <w:rsid w:val="00EC64B5"/>
    <w:rsid w:val="00EC6C21"/>
    <w:rsid w:val="00EC7E2B"/>
    <w:rsid w:val="00ED6751"/>
    <w:rsid w:val="00ED685B"/>
    <w:rsid w:val="00ED76A5"/>
    <w:rsid w:val="00EE365F"/>
    <w:rsid w:val="00EE3813"/>
    <w:rsid w:val="00EE71E0"/>
    <w:rsid w:val="00EF0ABA"/>
    <w:rsid w:val="00EF509A"/>
    <w:rsid w:val="00EF6A00"/>
    <w:rsid w:val="00F06C3C"/>
    <w:rsid w:val="00F15B75"/>
    <w:rsid w:val="00F2378B"/>
    <w:rsid w:val="00F2521E"/>
    <w:rsid w:val="00F32477"/>
    <w:rsid w:val="00F413E6"/>
    <w:rsid w:val="00F50DCB"/>
    <w:rsid w:val="00F546BE"/>
    <w:rsid w:val="00F5477A"/>
    <w:rsid w:val="00F6563A"/>
    <w:rsid w:val="00F83B11"/>
    <w:rsid w:val="00F83EB2"/>
    <w:rsid w:val="00F84898"/>
    <w:rsid w:val="00F864EB"/>
    <w:rsid w:val="00F9092C"/>
    <w:rsid w:val="00F91F83"/>
    <w:rsid w:val="00F93677"/>
    <w:rsid w:val="00F960E5"/>
    <w:rsid w:val="00FA5C46"/>
    <w:rsid w:val="00FB5005"/>
    <w:rsid w:val="00FC3439"/>
    <w:rsid w:val="00FC5441"/>
    <w:rsid w:val="00FC54E2"/>
    <w:rsid w:val="00FD29FC"/>
    <w:rsid w:val="00FE0632"/>
    <w:rsid w:val="00FE17F7"/>
    <w:rsid w:val="00FE1F8F"/>
    <w:rsid w:val="00FF73F0"/>
    <w:rsid w:val="08FE041A"/>
    <w:rsid w:val="161D539B"/>
    <w:rsid w:val="16BC56CE"/>
    <w:rsid w:val="1744067F"/>
    <w:rsid w:val="18B42704"/>
    <w:rsid w:val="18CC5D00"/>
    <w:rsid w:val="1AB8057D"/>
    <w:rsid w:val="1DD6146F"/>
    <w:rsid w:val="1F684750"/>
    <w:rsid w:val="234E5D2A"/>
    <w:rsid w:val="2556431B"/>
    <w:rsid w:val="2A795CF8"/>
    <w:rsid w:val="2EAE28E8"/>
    <w:rsid w:val="36C968EE"/>
    <w:rsid w:val="3DE13A44"/>
    <w:rsid w:val="470A1A2D"/>
    <w:rsid w:val="4A3B3A9F"/>
    <w:rsid w:val="51CD225E"/>
    <w:rsid w:val="57A46DCA"/>
    <w:rsid w:val="5A1A6089"/>
    <w:rsid w:val="5AF23067"/>
    <w:rsid w:val="63A76CD3"/>
    <w:rsid w:val="6DD51E55"/>
    <w:rsid w:val="7680610E"/>
    <w:rsid w:val="7805163F"/>
    <w:rsid w:val="7D35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8926BD2-9EC8-4854-B027-C309763D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header" w:unhideWhenUsed="1"/>
    <w:lsdException w:name="footer" w:unhideWhenUsed="1" w:qFormat="1"/>
    <w:lsdException w:name="index heading" w:semiHidden="1" w:unhideWhenUsed="1"/>
    <w:lsdException w:name="caption" w:uiPriority="35" w:qFormat="1"/>
    <w:lsdException w:name="table of figures" w:semiHidden="1" w:unhideWhenUsed="1"/>
    <w:lsdException w:name="envelope address" w:uiPriority="0"/>
    <w:lsdException w:name="envelope return" w:uiPriority="0"/>
    <w:lsdException w:name="footnote reference" w:uiPriority="0" w:qFormat="1"/>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nhideWhenUsed="1"/>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HTML Acronym" w:uiPriority="0" w:qFormat="1"/>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3">
    <w:name w:val="Normal"/>
    <w:qFormat/>
    <w:pPr>
      <w:widowControl w:val="0"/>
      <w:jc w:val="both"/>
    </w:pPr>
    <w:rPr>
      <w:rFonts w:ascii="Times New Roman" w:eastAsia="宋体" w:hAnsi="Times New Roman"/>
      <w:kern w:val="2"/>
      <w:sz w:val="21"/>
      <w:szCs w:val="21"/>
    </w:rPr>
  </w:style>
  <w:style w:type="paragraph" w:styleId="1">
    <w:name w:val="heading 1"/>
    <w:basedOn w:val="af3"/>
    <w:next w:val="af3"/>
    <w:link w:val="1Char"/>
    <w:uiPriority w:val="9"/>
    <w:qFormat/>
    <w:rsid w:val="00D60F0C"/>
    <w:pPr>
      <w:keepNext/>
      <w:keepLines/>
      <w:numPr>
        <w:numId w:val="1"/>
      </w:numPr>
      <w:spacing w:beforeLines="100" w:afterLines="100" w:line="360" w:lineRule="exact"/>
      <w:outlineLvl w:val="0"/>
    </w:pPr>
    <w:rPr>
      <w:rFonts w:ascii="黑体" w:eastAsia="黑体" w:hAnsi="黑体" w:cs="黑体"/>
      <w:bCs/>
      <w:kern w:val="44"/>
      <w:sz w:val="30"/>
    </w:rPr>
  </w:style>
  <w:style w:type="paragraph" w:styleId="21">
    <w:name w:val="heading 2"/>
    <w:basedOn w:val="af3"/>
    <w:next w:val="af3"/>
    <w:link w:val="2Char"/>
    <w:uiPriority w:val="9"/>
    <w:unhideWhenUsed/>
    <w:qFormat/>
    <w:rsid w:val="00D60F0C"/>
    <w:pPr>
      <w:keepNext/>
      <w:keepLines/>
      <w:numPr>
        <w:ilvl w:val="1"/>
        <w:numId w:val="1"/>
      </w:numPr>
      <w:spacing w:beforeLines="50" w:before="50" w:afterLines="50" w:after="50" w:line="360" w:lineRule="exact"/>
      <w:outlineLvl w:val="1"/>
    </w:pPr>
    <w:rPr>
      <w:rFonts w:ascii="黑体" w:eastAsia="黑体" w:hAnsi="黑体" w:cs="黑体"/>
      <w:bCs/>
      <w:sz w:val="30"/>
    </w:rPr>
  </w:style>
  <w:style w:type="paragraph" w:styleId="30">
    <w:name w:val="heading 3"/>
    <w:basedOn w:val="af3"/>
    <w:next w:val="af3"/>
    <w:link w:val="3Char"/>
    <w:uiPriority w:val="9"/>
    <w:unhideWhenUsed/>
    <w:qFormat/>
    <w:rsid w:val="00D60F0C"/>
    <w:pPr>
      <w:keepNext/>
      <w:keepLines/>
      <w:numPr>
        <w:ilvl w:val="2"/>
        <w:numId w:val="1"/>
      </w:numPr>
      <w:adjustRightInd w:val="0"/>
      <w:spacing w:beforeLines="50" w:afterLines="50" w:line="360" w:lineRule="exact"/>
      <w:outlineLvl w:val="2"/>
    </w:pPr>
    <w:rPr>
      <w:rFonts w:ascii="黑体" w:eastAsia="黑体" w:hAnsi="黑体" w:cs="黑体"/>
      <w:bCs/>
      <w:sz w:val="30"/>
    </w:rPr>
  </w:style>
  <w:style w:type="paragraph" w:styleId="40">
    <w:name w:val="heading 4"/>
    <w:basedOn w:val="af3"/>
    <w:next w:val="af3"/>
    <w:link w:val="4Char"/>
    <w:uiPriority w:val="9"/>
    <w:unhideWhenUsed/>
    <w:qFormat/>
    <w:rsid w:val="00637C8E"/>
    <w:pPr>
      <w:keepNext/>
      <w:keepLines/>
      <w:numPr>
        <w:ilvl w:val="3"/>
        <w:numId w:val="1"/>
      </w:numPr>
      <w:adjustRightInd w:val="0"/>
      <w:spacing w:beforeLines="50" w:afterLines="50" w:line="360" w:lineRule="exact"/>
      <w:outlineLvl w:val="3"/>
    </w:pPr>
    <w:rPr>
      <w:rFonts w:ascii="黑体" w:eastAsia="黑体" w:hAnsi="黑体" w:cs="黑体"/>
      <w:bCs/>
      <w:sz w:val="30"/>
    </w:rPr>
  </w:style>
  <w:style w:type="paragraph" w:styleId="50">
    <w:name w:val="heading 5"/>
    <w:basedOn w:val="af3"/>
    <w:next w:val="af3"/>
    <w:link w:val="5Char"/>
    <w:unhideWhenUsed/>
    <w:qFormat/>
    <w:pPr>
      <w:keepNext/>
      <w:keepLines/>
      <w:numPr>
        <w:ilvl w:val="4"/>
        <w:numId w:val="1"/>
      </w:numPr>
      <w:spacing w:beforeLines="50" w:afterLines="50" w:line="360" w:lineRule="exact"/>
      <w:outlineLvl w:val="4"/>
    </w:pPr>
    <w:rPr>
      <w:rFonts w:ascii="黑体" w:eastAsia="黑体" w:hAnsi="黑体" w:cs="黑体"/>
      <w:bCs/>
    </w:rPr>
  </w:style>
  <w:style w:type="paragraph" w:styleId="6">
    <w:name w:val="heading 6"/>
    <w:basedOn w:val="af3"/>
    <w:next w:val="af3"/>
    <w:link w:val="6Char"/>
    <w:unhideWhenUsed/>
    <w:qFormat/>
    <w:pPr>
      <w:keepNext/>
      <w:keepLines/>
      <w:numPr>
        <w:ilvl w:val="5"/>
        <w:numId w:val="1"/>
      </w:numPr>
      <w:spacing w:before="120" w:after="120"/>
      <w:outlineLvl w:val="5"/>
    </w:pPr>
    <w:rPr>
      <w:rFonts w:ascii="Cambria" w:eastAsia="黑体" w:hAnsi="Cambria"/>
      <w:bCs/>
    </w:rPr>
  </w:style>
  <w:style w:type="paragraph" w:styleId="7">
    <w:name w:val="heading 7"/>
    <w:basedOn w:val="8"/>
    <w:next w:val="af3"/>
    <w:link w:val="7Char"/>
    <w:unhideWhenUsed/>
    <w:qFormat/>
    <w:pPr>
      <w:numPr>
        <w:ilvl w:val="6"/>
      </w:numPr>
      <w:jc w:val="center"/>
      <w:outlineLvl w:val="6"/>
    </w:pPr>
  </w:style>
  <w:style w:type="paragraph" w:styleId="8">
    <w:name w:val="heading 8"/>
    <w:basedOn w:val="af3"/>
    <w:next w:val="af3"/>
    <w:link w:val="8Char"/>
    <w:unhideWhenUsed/>
    <w:qFormat/>
    <w:rsid w:val="006D40AD"/>
    <w:pPr>
      <w:keepNext/>
      <w:keepLines/>
      <w:numPr>
        <w:ilvl w:val="7"/>
        <w:numId w:val="2"/>
      </w:numPr>
      <w:spacing w:before="240" w:after="64" w:line="319" w:lineRule="auto"/>
      <w:ind w:left="0"/>
      <w:outlineLvl w:val="7"/>
    </w:pPr>
    <w:rPr>
      <w:rFonts w:ascii="Cambria" w:eastAsia="黑体" w:hAnsi="Cambria"/>
    </w:rPr>
  </w:style>
  <w:style w:type="paragraph" w:styleId="9">
    <w:name w:val="heading 9"/>
    <w:basedOn w:val="af3"/>
    <w:next w:val="af3"/>
    <w:link w:val="9Char"/>
    <w:unhideWhenUsed/>
    <w:qFormat/>
    <w:rsid w:val="006D40AD"/>
    <w:pPr>
      <w:keepNext/>
      <w:keepLines/>
      <w:numPr>
        <w:ilvl w:val="8"/>
        <w:numId w:val="2"/>
      </w:numPr>
      <w:spacing w:before="240" w:after="240"/>
      <w:ind w:left="0"/>
      <w:outlineLvl w:val="8"/>
    </w:pPr>
    <w:rPr>
      <w:rFonts w:ascii="Cambria" w:eastAsia="黑体" w:hAnsi="Cambria"/>
    </w:rPr>
  </w:style>
  <w:style w:type="character" w:default="1" w:styleId="af4">
    <w:name w:val="Default Paragraph Font"/>
    <w:uiPriority w:val="1"/>
    <w:semiHidden/>
    <w:unhideWhenUsed/>
  </w:style>
  <w:style w:type="table" w:default="1" w:styleId="af5">
    <w:name w:val="Normal Table"/>
    <w:uiPriority w:val="99"/>
    <w:semiHidden/>
    <w:unhideWhenUsed/>
    <w:tblPr>
      <w:tblInd w:w="0" w:type="dxa"/>
      <w:tblCellMar>
        <w:top w:w="0" w:type="dxa"/>
        <w:left w:w="108" w:type="dxa"/>
        <w:bottom w:w="0" w:type="dxa"/>
        <w:right w:w="108" w:type="dxa"/>
      </w:tblCellMar>
    </w:tblPr>
  </w:style>
  <w:style w:type="numbering" w:default="1" w:styleId="af6">
    <w:name w:val="No List"/>
    <w:uiPriority w:val="99"/>
    <w:semiHidden/>
    <w:unhideWhenUsed/>
  </w:style>
  <w:style w:type="paragraph" w:styleId="32">
    <w:name w:val="List 3"/>
    <w:basedOn w:val="af3"/>
    <w:pPr>
      <w:spacing w:line="360" w:lineRule="exact"/>
      <w:ind w:leftChars="400" w:left="100" w:hangingChars="200" w:hanging="200"/>
    </w:pPr>
    <w:rPr>
      <w:rFonts w:cs="Times New Roman"/>
      <w:szCs w:val="24"/>
    </w:rPr>
  </w:style>
  <w:style w:type="paragraph" w:styleId="70">
    <w:name w:val="toc 7"/>
    <w:basedOn w:val="60"/>
    <w:next w:val="af3"/>
    <w:pPr>
      <w:ind w:left="1050"/>
    </w:pPr>
  </w:style>
  <w:style w:type="paragraph" w:styleId="60">
    <w:name w:val="toc 6"/>
    <w:basedOn w:val="51"/>
    <w:next w:val="af3"/>
    <w:pPr>
      <w:ind w:left="840"/>
    </w:pPr>
  </w:style>
  <w:style w:type="paragraph" w:styleId="51">
    <w:name w:val="toc 5"/>
    <w:basedOn w:val="41"/>
    <w:next w:val="af3"/>
    <w:pPr>
      <w:ind w:left="630"/>
    </w:pPr>
  </w:style>
  <w:style w:type="paragraph" w:styleId="41">
    <w:name w:val="toc 4"/>
    <w:basedOn w:val="33"/>
    <w:next w:val="af3"/>
    <w:pPr>
      <w:ind w:left="420"/>
    </w:pPr>
  </w:style>
  <w:style w:type="paragraph" w:styleId="33">
    <w:name w:val="toc 3"/>
    <w:basedOn w:val="22"/>
    <w:next w:val="af3"/>
    <w:uiPriority w:val="39"/>
    <w:qFormat/>
    <w:pPr>
      <w:spacing w:before="0"/>
      <w:ind w:left="210"/>
    </w:pPr>
    <w:rPr>
      <w:b w:val="0"/>
      <w:bCs w:val="0"/>
    </w:rPr>
  </w:style>
  <w:style w:type="paragraph" w:styleId="22">
    <w:name w:val="toc 2"/>
    <w:basedOn w:val="10"/>
    <w:next w:val="af3"/>
    <w:uiPriority w:val="39"/>
    <w:qFormat/>
    <w:pPr>
      <w:spacing w:before="240"/>
    </w:pPr>
    <w:rPr>
      <w:rFonts w:asciiTheme="minorHAnsi" w:eastAsiaTheme="minorHAnsi"/>
      <w:caps w:val="0"/>
      <w:sz w:val="20"/>
      <w:szCs w:val="20"/>
    </w:rPr>
  </w:style>
  <w:style w:type="paragraph" w:styleId="10">
    <w:name w:val="toc 1"/>
    <w:basedOn w:val="af3"/>
    <w:next w:val="af3"/>
    <w:uiPriority w:val="39"/>
    <w:qFormat/>
    <w:pPr>
      <w:tabs>
        <w:tab w:val="right" w:leader="dot" w:pos="8303"/>
      </w:tabs>
      <w:spacing w:before="360"/>
      <w:jc w:val="left"/>
    </w:pPr>
    <w:rPr>
      <w:rFonts w:asciiTheme="majorHAnsi" w:eastAsiaTheme="majorHAnsi"/>
      <w:b/>
      <w:bCs/>
      <w:caps/>
      <w:sz w:val="24"/>
    </w:rPr>
  </w:style>
  <w:style w:type="paragraph" w:styleId="2">
    <w:name w:val="List Number 2"/>
    <w:basedOn w:val="af3"/>
    <w:pPr>
      <w:numPr>
        <w:numId w:val="3"/>
      </w:numPr>
      <w:spacing w:line="360" w:lineRule="exact"/>
    </w:pPr>
    <w:rPr>
      <w:rFonts w:cs="Times New Roman"/>
      <w:szCs w:val="24"/>
    </w:rPr>
  </w:style>
  <w:style w:type="paragraph" w:styleId="af7">
    <w:name w:val="Note Heading"/>
    <w:basedOn w:val="af3"/>
    <w:next w:val="af3"/>
    <w:link w:val="Char"/>
    <w:pPr>
      <w:spacing w:line="360" w:lineRule="exact"/>
      <w:ind w:firstLineChars="200" w:firstLine="200"/>
      <w:jc w:val="center"/>
    </w:pPr>
    <w:rPr>
      <w:rFonts w:asciiTheme="minorHAnsi" w:eastAsiaTheme="minorEastAsia" w:hAnsiTheme="minorHAnsi"/>
      <w:szCs w:val="24"/>
    </w:rPr>
  </w:style>
  <w:style w:type="paragraph" w:styleId="42">
    <w:name w:val="List Bullet 4"/>
    <w:basedOn w:val="af3"/>
    <w:pPr>
      <w:tabs>
        <w:tab w:val="left" w:pos="1620"/>
      </w:tabs>
      <w:spacing w:line="360" w:lineRule="exact"/>
      <w:ind w:leftChars="600" w:left="1620" w:hangingChars="200" w:hanging="360"/>
    </w:pPr>
    <w:rPr>
      <w:rFonts w:cs="Times New Roman"/>
      <w:szCs w:val="24"/>
    </w:rPr>
  </w:style>
  <w:style w:type="paragraph" w:styleId="af8">
    <w:name w:val="E-mail Signature"/>
    <w:basedOn w:val="af3"/>
    <w:link w:val="Char0"/>
    <w:pPr>
      <w:spacing w:line="360" w:lineRule="exact"/>
      <w:ind w:firstLineChars="200" w:firstLine="200"/>
    </w:pPr>
    <w:rPr>
      <w:rFonts w:asciiTheme="minorHAnsi" w:eastAsiaTheme="minorEastAsia" w:hAnsiTheme="minorHAnsi"/>
      <w:szCs w:val="24"/>
    </w:rPr>
  </w:style>
  <w:style w:type="paragraph" w:styleId="ad">
    <w:name w:val="List Number"/>
    <w:basedOn w:val="af3"/>
    <w:pPr>
      <w:numPr>
        <w:numId w:val="4"/>
      </w:numPr>
      <w:spacing w:line="360" w:lineRule="exact"/>
    </w:pPr>
    <w:rPr>
      <w:rFonts w:cs="Times New Roman"/>
      <w:szCs w:val="24"/>
    </w:rPr>
  </w:style>
  <w:style w:type="paragraph" w:styleId="af9">
    <w:name w:val="Normal Indent"/>
    <w:basedOn w:val="af3"/>
    <w:pPr>
      <w:widowControl/>
      <w:ind w:firstLine="420"/>
      <w:jc w:val="left"/>
    </w:pPr>
    <w:rPr>
      <w:rFonts w:cs="Times New Roman"/>
      <w:kern w:val="0"/>
      <w:sz w:val="20"/>
      <w:szCs w:val="20"/>
    </w:rPr>
  </w:style>
  <w:style w:type="paragraph" w:styleId="afa">
    <w:name w:val="caption"/>
    <w:basedOn w:val="af3"/>
    <w:next w:val="af3"/>
    <w:link w:val="Char1"/>
    <w:uiPriority w:val="35"/>
    <w:qFormat/>
    <w:pPr>
      <w:spacing w:line="360" w:lineRule="auto"/>
      <w:jc w:val="center"/>
    </w:pPr>
    <w:rPr>
      <w:rFonts w:cs="Arial"/>
      <w:szCs w:val="20"/>
    </w:rPr>
  </w:style>
  <w:style w:type="paragraph" w:styleId="a3">
    <w:name w:val="List Bullet"/>
    <w:basedOn w:val="af3"/>
    <w:pPr>
      <w:numPr>
        <w:numId w:val="5"/>
      </w:numPr>
      <w:spacing w:line="360" w:lineRule="exact"/>
    </w:pPr>
    <w:rPr>
      <w:rFonts w:cs="Times New Roman"/>
      <w:szCs w:val="24"/>
    </w:rPr>
  </w:style>
  <w:style w:type="paragraph" w:styleId="afb">
    <w:name w:val="envelope address"/>
    <w:basedOn w:val="af3"/>
    <w:pPr>
      <w:snapToGrid w:val="0"/>
      <w:spacing w:line="360" w:lineRule="exact"/>
      <w:ind w:leftChars="1400" w:left="100" w:firstLineChars="200" w:firstLine="200"/>
    </w:pPr>
    <w:rPr>
      <w:rFonts w:ascii="Arial" w:hAnsi="Arial" w:cs="Arial"/>
      <w:sz w:val="24"/>
      <w:szCs w:val="24"/>
    </w:rPr>
  </w:style>
  <w:style w:type="paragraph" w:styleId="afc">
    <w:name w:val="Document Map"/>
    <w:basedOn w:val="af3"/>
    <w:link w:val="Char2"/>
    <w:pPr>
      <w:shd w:val="clear" w:color="auto" w:fill="000080"/>
      <w:spacing w:line="360" w:lineRule="auto"/>
    </w:pPr>
  </w:style>
  <w:style w:type="paragraph" w:styleId="afd">
    <w:name w:val="annotation text"/>
    <w:basedOn w:val="af3"/>
    <w:link w:val="Char3"/>
    <w:uiPriority w:val="99"/>
    <w:pPr>
      <w:spacing w:line="360" w:lineRule="auto"/>
      <w:jc w:val="left"/>
    </w:pPr>
  </w:style>
  <w:style w:type="paragraph" w:styleId="afe">
    <w:name w:val="Salutation"/>
    <w:basedOn w:val="af3"/>
    <w:next w:val="af3"/>
    <w:link w:val="Char4"/>
    <w:pPr>
      <w:spacing w:line="360" w:lineRule="exact"/>
      <w:ind w:firstLineChars="200" w:firstLine="200"/>
    </w:pPr>
    <w:rPr>
      <w:rFonts w:asciiTheme="minorHAnsi" w:eastAsiaTheme="minorEastAsia" w:hAnsiTheme="minorHAnsi"/>
      <w:szCs w:val="24"/>
    </w:rPr>
  </w:style>
  <w:style w:type="paragraph" w:styleId="34">
    <w:name w:val="Body Text 3"/>
    <w:basedOn w:val="af3"/>
    <w:link w:val="3Char0"/>
    <w:rPr>
      <w:rFonts w:cs="Times New Roman"/>
      <w:sz w:val="18"/>
      <w:szCs w:val="20"/>
    </w:rPr>
  </w:style>
  <w:style w:type="paragraph" w:styleId="aff">
    <w:name w:val="Closing"/>
    <w:basedOn w:val="af3"/>
    <w:link w:val="Char5"/>
    <w:pPr>
      <w:spacing w:line="360" w:lineRule="exact"/>
      <w:ind w:leftChars="2100" w:left="100" w:firstLineChars="200" w:firstLine="200"/>
    </w:pPr>
    <w:rPr>
      <w:rFonts w:asciiTheme="minorHAnsi" w:eastAsiaTheme="minorEastAsia" w:hAnsiTheme="minorHAnsi"/>
      <w:szCs w:val="24"/>
    </w:rPr>
  </w:style>
  <w:style w:type="paragraph" w:styleId="31">
    <w:name w:val="List Bullet 3"/>
    <w:basedOn w:val="af3"/>
    <w:pPr>
      <w:numPr>
        <w:numId w:val="6"/>
      </w:numPr>
      <w:spacing w:line="360" w:lineRule="exact"/>
    </w:pPr>
    <w:rPr>
      <w:rFonts w:cs="Times New Roman"/>
      <w:szCs w:val="24"/>
    </w:rPr>
  </w:style>
  <w:style w:type="paragraph" w:styleId="aff0">
    <w:name w:val="Body Text"/>
    <w:basedOn w:val="af3"/>
    <w:link w:val="Char6"/>
    <w:pPr>
      <w:spacing w:after="120" w:line="360" w:lineRule="auto"/>
    </w:pPr>
  </w:style>
  <w:style w:type="paragraph" w:styleId="aff1">
    <w:name w:val="Body Text Indent"/>
    <w:basedOn w:val="af3"/>
    <w:link w:val="Char7"/>
    <w:pPr>
      <w:spacing w:line="400" w:lineRule="exact"/>
      <w:ind w:firstLine="435"/>
    </w:pPr>
  </w:style>
  <w:style w:type="paragraph" w:styleId="3">
    <w:name w:val="List Number 3"/>
    <w:basedOn w:val="af3"/>
    <w:pPr>
      <w:numPr>
        <w:numId w:val="7"/>
      </w:numPr>
      <w:spacing w:line="360" w:lineRule="exact"/>
    </w:pPr>
    <w:rPr>
      <w:rFonts w:cs="Times New Roman"/>
      <w:szCs w:val="24"/>
    </w:rPr>
  </w:style>
  <w:style w:type="paragraph" w:styleId="23">
    <w:name w:val="List 2"/>
    <w:basedOn w:val="af3"/>
    <w:pPr>
      <w:spacing w:line="360" w:lineRule="exact"/>
      <w:ind w:leftChars="200" w:left="100" w:hangingChars="200" w:hanging="200"/>
    </w:pPr>
    <w:rPr>
      <w:rFonts w:cs="Times New Roman"/>
      <w:szCs w:val="24"/>
    </w:rPr>
  </w:style>
  <w:style w:type="paragraph" w:styleId="aff2">
    <w:name w:val="List Continue"/>
    <w:basedOn w:val="af3"/>
    <w:pPr>
      <w:spacing w:after="120" w:line="360" w:lineRule="exact"/>
      <w:ind w:leftChars="200" w:left="420" w:firstLineChars="200" w:firstLine="200"/>
    </w:pPr>
    <w:rPr>
      <w:rFonts w:cs="Times New Roman"/>
      <w:szCs w:val="24"/>
    </w:rPr>
  </w:style>
  <w:style w:type="paragraph" w:styleId="aff3">
    <w:name w:val="Block Text"/>
    <w:basedOn w:val="af3"/>
    <w:pPr>
      <w:spacing w:after="120" w:line="360" w:lineRule="exact"/>
      <w:ind w:leftChars="700" w:left="1440" w:rightChars="700" w:right="1440" w:firstLineChars="200" w:firstLine="200"/>
    </w:pPr>
    <w:rPr>
      <w:rFonts w:cs="Times New Roman"/>
      <w:szCs w:val="24"/>
    </w:rPr>
  </w:style>
  <w:style w:type="paragraph" w:styleId="20">
    <w:name w:val="List Bullet 2"/>
    <w:basedOn w:val="af3"/>
    <w:pPr>
      <w:numPr>
        <w:numId w:val="8"/>
      </w:numPr>
      <w:spacing w:line="360" w:lineRule="exact"/>
    </w:pPr>
    <w:rPr>
      <w:rFonts w:cs="Times New Roman"/>
      <w:szCs w:val="24"/>
    </w:rPr>
  </w:style>
  <w:style w:type="paragraph" w:styleId="HTML">
    <w:name w:val="HTML Address"/>
    <w:basedOn w:val="af3"/>
    <w:link w:val="HTMLChar"/>
    <w:pPr>
      <w:spacing w:line="360" w:lineRule="auto"/>
    </w:pPr>
    <w:rPr>
      <w:i/>
      <w:iCs/>
    </w:rPr>
  </w:style>
  <w:style w:type="paragraph" w:styleId="aff4">
    <w:name w:val="Plain Text"/>
    <w:basedOn w:val="af3"/>
    <w:link w:val="Char8"/>
    <w:pPr>
      <w:spacing w:line="360" w:lineRule="auto"/>
    </w:pPr>
    <w:rPr>
      <w:rFonts w:ascii="宋体" w:hAnsi="Courier New"/>
      <w:szCs w:val="20"/>
    </w:rPr>
  </w:style>
  <w:style w:type="paragraph" w:styleId="52">
    <w:name w:val="List Bullet 5"/>
    <w:basedOn w:val="af3"/>
    <w:pPr>
      <w:tabs>
        <w:tab w:val="left" w:pos="2040"/>
      </w:tabs>
      <w:spacing w:line="360" w:lineRule="exact"/>
      <w:ind w:leftChars="800" w:left="2040" w:hangingChars="200" w:hanging="360"/>
    </w:pPr>
    <w:rPr>
      <w:rFonts w:cs="Times New Roman"/>
      <w:szCs w:val="24"/>
    </w:rPr>
  </w:style>
  <w:style w:type="paragraph" w:styleId="4">
    <w:name w:val="List Number 4"/>
    <w:basedOn w:val="af3"/>
    <w:pPr>
      <w:numPr>
        <w:numId w:val="9"/>
      </w:numPr>
      <w:spacing w:line="360" w:lineRule="exact"/>
    </w:pPr>
    <w:rPr>
      <w:rFonts w:cs="Times New Roman"/>
      <w:szCs w:val="24"/>
    </w:rPr>
  </w:style>
  <w:style w:type="paragraph" w:styleId="80">
    <w:name w:val="toc 8"/>
    <w:basedOn w:val="70"/>
    <w:next w:val="af3"/>
    <w:pPr>
      <w:ind w:left="1260"/>
    </w:pPr>
  </w:style>
  <w:style w:type="paragraph" w:styleId="aff5">
    <w:name w:val="Date"/>
    <w:basedOn w:val="af3"/>
    <w:next w:val="af3"/>
    <w:link w:val="Char9"/>
    <w:pPr>
      <w:spacing w:line="360" w:lineRule="auto"/>
      <w:ind w:leftChars="2500" w:left="100"/>
    </w:pPr>
  </w:style>
  <w:style w:type="paragraph" w:styleId="24">
    <w:name w:val="Body Text Indent 2"/>
    <w:basedOn w:val="af3"/>
    <w:link w:val="2Char0"/>
    <w:pPr>
      <w:spacing w:line="520" w:lineRule="exact"/>
      <w:ind w:firstLineChars="200" w:firstLine="480"/>
    </w:pPr>
    <w:rPr>
      <w:sz w:val="24"/>
      <w:szCs w:val="28"/>
    </w:rPr>
  </w:style>
  <w:style w:type="paragraph" w:styleId="53">
    <w:name w:val="List Continue 5"/>
    <w:basedOn w:val="af3"/>
    <w:pPr>
      <w:spacing w:after="120" w:line="360" w:lineRule="exact"/>
      <w:ind w:leftChars="1000" w:left="2100" w:firstLineChars="200" w:firstLine="200"/>
    </w:pPr>
    <w:rPr>
      <w:rFonts w:cs="Times New Roman"/>
      <w:szCs w:val="24"/>
    </w:rPr>
  </w:style>
  <w:style w:type="paragraph" w:styleId="aff6">
    <w:name w:val="Balloon Text"/>
    <w:basedOn w:val="af3"/>
    <w:link w:val="Chara"/>
    <w:uiPriority w:val="99"/>
    <w:rPr>
      <w:sz w:val="18"/>
      <w:szCs w:val="18"/>
    </w:rPr>
  </w:style>
  <w:style w:type="paragraph" w:styleId="aff7">
    <w:name w:val="footer"/>
    <w:basedOn w:val="af3"/>
    <w:link w:val="Charb"/>
    <w:uiPriority w:val="99"/>
    <w:unhideWhenUsed/>
    <w:qFormat/>
    <w:pPr>
      <w:tabs>
        <w:tab w:val="center" w:pos="4153"/>
        <w:tab w:val="right" w:pos="8306"/>
      </w:tabs>
      <w:snapToGrid w:val="0"/>
      <w:jc w:val="left"/>
    </w:pPr>
    <w:rPr>
      <w:sz w:val="18"/>
      <w:szCs w:val="18"/>
    </w:rPr>
  </w:style>
  <w:style w:type="paragraph" w:styleId="aff8">
    <w:name w:val="envelope return"/>
    <w:basedOn w:val="af3"/>
    <w:pPr>
      <w:snapToGrid w:val="0"/>
      <w:spacing w:line="360" w:lineRule="exact"/>
      <w:ind w:firstLineChars="200" w:firstLine="200"/>
    </w:pPr>
    <w:rPr>
      <w:rFonts w:ascii="Arial" w:hAnsi="Arial" w:cs="Arial"/>
      <w:szCs w:val="24"/>
    </w:rPr>
  </w:style>
  <w:style w:type="paragraph" w:styleId="aff9">
    <w:name w:val="header"/>
    <w:basedOn w:val="af3"/>
    <w:link w:val="Charc"/>
    <w:uiPriority w:val="99"/>
    <w:unhideWhenUsed/>
    <w:pPr>
      <w:pBdr>
        <w:bottom w:val="single" w:sz="6" w:space="1" w:color="auto"/>
      </w:pBdr>
      <w:tabs>
        <w:tab w:val="center" w:pos="4153"/>
        <w:tab w:val="right" w:pos="8306"/>
      </w:tabs>
      <w:snapToGrid w:val="0"/>
      <w:jc w:val="center"/>
    </w:pPr>
    <w:rPr>
      <w:sz w:val="18"/>
      <w:szCs w:val="18"/>
    </w:rPr>
  </w:style>
  <w:style w:type="paragraph" w:styleId="affa">
    <w:name w:val="Signature"/>
    <w:basedOn w:val="af3"/>
    <w:link w:val="Chard"/>
    <w:pPr>
      <w:spacing w:line="360" w:lineRule="exact"/>
      <w:ind w:leftChars="2100" w:left="100" w:firstLineChars="200" w:firstLine="200"/>
    </w:pPr>
    <w:rPr>
      <w:rFonts w:asciiTheme="minorHAnsi" w:eastAsiaTheme="minorEastAsia" w:hAnsiTheme="minorHAnsi"/>
      <w:szCs w:val="24"/>
    </w:rPr>
  </w:style>
  <w:style w:type="paragraph" w:styleId="43">
    <w:name w:val="List Continue 4"/>
    <w:basedOn w:val="af3"/>
    <w:pPr>
      <w:spacing w:after="120" w:line="360" w:lineRule="exact"/>
      <w:ind w:leftChars="800" w:left="1680" w:firstLineChars="200" w:firstLine="200"/>
    </w:pPr>
    <w:rPr>
      <w:rFonts w:cs="Times New Roman"/>
      <w:szCs w:val="24"/>
    </w:rPr>
  </w:style>
  <w:style w:type="paragraph" w:styleId="affb">
    <w:name w:val="Subtitle"/>
    <w:basedOn w:val="af3"/>
    <w:link w:val="Chare"/>
    <w:qFormat/>
    <w:pPr>
      <w:spacing w:before="240" w:after="60" w:line="312" w:lineRule="auto"/>
      <w:ind w:firstLineChars="200" w:firstLine="200"/>
      <w:jc w:val="center"/>
      <w:outlineLvl w:val="1"/>
    </w:pPr>
    <w:rPr>
      <w:rFonts w:ascii="Arial" w:eastAsiaTheme="minorEastAsia" w:hAnsi="Arial" w:cs="Arial"/>
      <w:b/>
      <w:bCs/>
      <w:kern w:val="28"/>
      <w:sz w:val="32"/>
      <w:szCs w:val="32"/>
    </w:rPr>
  </w:style>
  <w:style w:type="paragraph" w:styleId="5">
    <w:name w:val="List Number 5"/>
    <w:basedOn w:val="af3"/>
    <w:pPr>
      <w:numPr>
        <w:numId w:val="10"/>
      </w:numPr>
      <w:spacing w:line="360" w:lineRule="exact"/>
    </w:pPr>
    <w:rPr>
      <w:rFonts w:cs="Times New Roman"/>
      <w:szCs w:val="24"/>
    </w:rPr>
  </w:style>
  <w:style w:type="paragraph" w:styleId="affc">
    <w:name w:val="List"/>
    <w:basedOn w:val="af3"/>
    <w:pPr>
      <w:spacing w:line="360" w:lineRule="exact"/>
      <w:ind w:left="200" w:hangingChars="200" w:hanging="200"/>
    </w:pPr>
    <w:rPr>
      <w:rFonts w:cs="Times New Roman"/>
      <w:szCs w:val="24"/>
    </w:rPr>
  </w:style>
  <w:style w:type="paragraph" w:styleId="affd">
    <w:name w:val="footnote text"/>
    <w:basedOn w:val="af3"/>
    <w:link w:val="Charf"/>
    <w:qFormat/>
    <w:pPr>
      <w:snapToGrid w:val="0"/>
      <w:spacing w:line="360" w:lineRule="auto"/>
      <w:jc w:val="left"/>
    </w:pPr>
    <w:rPr>
      <w:sz w:val="18"/>
      <w:szCs w:val="18"/>
    </w:rPr>
  </w:style>
  <w:style w:type="paragraph" w:styleId="54">
    <w:name w:val="List 5"/>
    <w:basedOn w:val="af3"/>
    <w:pPr>
      <w:spacing w:line="360" w:lineRule="exact"/>
      <w:ind w:leftChars="800" w:left="100" w:hangingChars="200" w:hanging="200"/>
    </w:pPr>
    <w:rPr>
      <w:rFonts w:cs="Times New Roman"/>
      <w:szCs w:val="24"/>
    </w:rPr>
  </w:style>
  <w:style w:type="paragraph" w:styleId="35">
    <w:name w:val="Body Text Indent 3"/>
    <w:basedOn w:val="af3"/>
    <w:link w:val="3Char1"/>
    <w:pPr>
      <w:widowControl/>
      <w:ind w:firstLine="567"/>
      <w:jc w:val="left"/>
    </w:pPr>
    <w:rPr>
      <w:rFonts w:cs="Times New Roman"/>
      <w:kern w:val="0"/>
      <w:szCs w:val="20"/>
    </w:rPr>
  </w:style>
  <w:style w:type="paragraph" w:styleId="90">
    <w:name w:val="toc 9"/>
    <w:basedOn w:val="80"/>
    <w:next w:val="af3"/>
    <w:pPr>
      <w:ind w:left="1470"/>
    </w:pPr>
  </w:style>
  <w:style w:type="paragraph" w:styleId="25">
    <w:name w:val="Body Text 2"/>
    <w:basedOn w:val="af3"/>
    <w:link w:val="2Char1"/>
    <w:pPr>
      <w:jc w:val="center"/>
    </w:pPr>
    <w:rPr>
      <w:rFonts w:cs="Times New Roman"/>
      <w:sz w:val="18"/>
      <w:szCs w:val="20"/>
    </w:rPr>
  </w:style>
  <w:style w:type="paragraph" w:styleId="44">
    <w:name w:val="List 4"/>
    <w:basedOn w:val="af3"/>
    <w:pPr>
      <w:spacing w:line="360" w:lineRule="exact"/>
      <w:ind w:leftChars="600" w:left="100" w:hangingChars="200" w:hanging="200"/>
    </w:pPr>
    <w:rPr>
      <w:rFonts w:cs="Times New Roman"/>
      <w:szCs w:val="24"/>
    </w:rPr>
  </w:style>
  <w:style w:type="paragraph" w:styleId="26">
    <w:name w:val="List Continue 2"/>
    <w:basedOn w:val="af3"/>
    <w:pPr>
      <w:spacing w:after="120" w:line="360" w:lineRule="exact"/>
      <w:ind w:leftChars="400" w:left="840" w:firstLineChars="200" w:firstLine="200"/>
    </w:pPr>
    <w:rPr>
      <w:rFonts w:cs="Times New Roman"/>
      <w:szCs w:val="24"/>
    </w:rPr>
  </w:style>
  <w:style w:type="paragraph" w:styleId="affe">
    <w:name w:val="Message Header"/>
    <w:basedOn w:val="af3"/>
    <w:link w:val="Charf0"/>
    <w:pPr>
      <w:pBdr>
        <w:top w:val="single" w:sz="6" w:space="1" w:color="auto"/>
        <w:left w:val="single" w:sz="6" w:space="1" w:color="auto"/>
        <w:bottom w:val="single" w:sz="6" w:space="1" w:color="auto"/>
        <w:right w:val="single" w:sz="6" w:space="1" w:color="auto"/>
      </w:pBdr>
      <w:shd w:val="pct20" w:color="auto" w:fill="auto"/>
      <w:spacing w:line="360" w:lineRule="exact"/>
      <w:ind w:leftChars="500" w:left="1080" w:hangingChars="500" w:hanging="1080"/>
    </w:pPr>
    <w:rPr>
      <w:rFonts w:ascii="Arial" w:eastAsiaTheme="minorEastAsia" w:hAnsi="Arial" w:cs="Arial"/>
      <w:sz w:val="24"/>
      <w:szCs w:val="24"/>
      <w:shd w:val="pct20" w:color="auto" w:fill="auto"/>
    </w:rPr>
  </w:style>
  <w:style w:type="paragraph" w:styleId="HTML0">
    <w:name w:val="HTML Preformatted"/>
    <w:basedOn w:val="af3"/>
    <w:link w:val="HTMLChar0"/>
    <w:pPr>
      <w:spacing w:line="360" w:lineRule="auto"/>
    </w:pPr>
    <w:rPr>
      <w:rFonts w:ascii="Courier New" w:hAnsi="Courier New" w:cs="Courier New"/>
      <w:sz w:val="20"/>
      <w:szCs w:val="20"/>
    </w:rPr>
  </w:style>
  <w:style w:type="paragraph" w:styleId="afff">
    <w:name w:val="Normal (Web)"/>
    <w:basedOn w:val="af3"/>
    <w:uiPriority w:val="99"/>
    <w:pPr>
      <w:widowControl/>
      <w:spacing w:before="100" w:beforeAutospacing="1" w:after="100" w:afterAutospacing="1" w:line="360" w:lineRule="auto"/>
      <w:jc w:val="left"/>
    </w:pPr>
    <w:rPr>
      <w:rFonts w:ascii="宋体" w:hAnsi="宋体"/>
      <w:kern w:val="0"/>
      <w:sz w:val="24"/>
    </w:rPr>
  </w:style>
  <w:style w:type="paragraph" w:styleId="36">
    <w:name w:val="List Continue 3"/>
    <w:basedOn w:val="af3"/>
    <w:pPr>
      <w:spacing w:after="120" w:line="360" w:lineRule="exact"/>
      <w:ind w:leftChars="600" w:left="1260" w:firstLineChars="200" w:firstLine="200"/>
    </w:pPr>
    <w:rPr>
      <w:rFonts w:cs="Times New Roman"/>
      <w:szCs w:val="24"/>
    </w:rPr>
  </w:style>
  <w:style w:type="paragraph" w:styleId="afff0">
    <w:name w:val="Title"/>
    <w:basedOn w:val="af3"/>
    <w:link w:val="Charf1"/>
    <w:qFormat/>
    <w:pPr>
      <w:spacing w:before="240" w:after="60" w:line="360" w:lineRule="auto"/>
      <w:jc w:val="center"/>
      <w:outlineLvl w:val="0"/>
    </w:pPr>
    <w:rPr>
      <w:rFonts w:ascii="Arial" w:hAnsi="Arial" w:cs="Arial"/>
      <w:b/>
      <w:bCs/>
      <w:sz w:val="32"/>
      <w:szCs w:val="32"/>
    </w:rPr>
  </w:style>
  <w:style w:type="paragraph" w:styleId="afff1">
    <w:name w:val="annotation subject"/>
    <w:basedOn w:val="afd"/>
    <w:next w:val="afd"/>
    <w:link w:val="Charf2"/>
    <w:uiPriority w:val="99"/>
    <w:rPr>
      <w:b/>
      <w:bCs/>
    </w:rPr>
  </w:style>
  <w:style w:type="paragraph" w:styleId="afff2">
    <w:name w:val="Body Text First Indent"/>
    <w:basedOn w:val="aff0"/>
    <w:link w:val="Charf3"/>
    <w:pPr>
      <w:spacing w:line="360" w:lineRule="exact"/>
      <w:ind w:firstLineChars="100" w:firstLine="420"/>
    </w:pPr>
    <w:rPr>
      <w:rFonts w:asciiTheme="minorHAnsi" w:eastAsiaTheme="minorEastAsia" w:hAnsiTheme="minorHAnsi"/>
      <w:szCs w:val="24"/>
    </w:rPr>
  </w:style>
  <w:style w:type="paragraph" w:styleId="27">
    <w:name w:val="Body Text First Indent 2"/>
    <w:basedOn w:val="aff1"/>
    <w:link w:val="2Char2"/>
    <w:pPr>
      <w:spacing w:after="120" w:line="360" w:lineRule="exact"/>
      <w:ind w:leftChars="200" w:left="420" w:firstLineChars="200" w:firstLine="200"/>
    </w:pPr>
    <w:rPr>
      <w:rFonts w:asciiTheme="minorHAnsi" w:eastAsiaTheme="minorEastAsia" w:hAnsiTheme="minorHAnsi"/>
      <w:szCs w:val="24"/>
    </w:rPr>
  </w:style>
  <w:style w:type="table" w:styleId="afff3">
    <w:name w:val="Table Grid"/>
    <w:basedOn w:val="af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Shading 2 Accent 1"/>
    <w:basedOn w:val="af5"/>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4">
    <w:name w:val="Strong"/>
    <w:qFormat/>
    <w:rPr>
      <w:b/>
      <w:bCs/>
    </w:rPr>
  </w:style>
  <w:style w:type="character" w:styleId="afff5">
    <w:name w:val="page number"/>
    <w:basedOn w:val="af4"/>
  </w:style>
  <w:style w:type="character" w:styleId="afff6">
    <w:name w:val="FollowedHyperlink"/>
    <w:rPr>
      <w:color w:val="800080"/>
      <w:u w:val="single"/>
    </w:rPr>
  </w:style>
  <w:style w:type="character" w:styleId="afff7">
    <w:name w:val="Emphasis"/>
    <w:qFormat/>
    <w:rPr>
      <w:i/>
      <w:iCs/>
    </w:rPr>
  </w:style>
  <w:style w:type="character" w:styleId="afff8">
    <w:name w:val="line number"/>
  </w:style>
  <w:style w:type="character" w:styleId="HTML1">
    <w:name w:val="HTML Definition"/>
    <w:rPr>
      <w:i/>
      <w:iCs/>
    </w:rPr>
  </w:style>
  <w:style w:type="character" w:styleId="HTML2">
    <w:name w:val="HTML Typewriter"/>
    <w:rPr>
      <w:rFonts w:ascii="Courier New" w:hAnsi="Courier New"/>
      <w:sz w:val="20"/>
      <w:szCs w:val="20"/>
    </w:rPr>
  </w:style>
  <w:style w:type="character" w:styleId="HTML3">
    <w:name w:val="HTML Acronym"/>
    <w:qFormat/>
  </w:style>
  <w:style w:type="character" w:styleId="HTML4">
    <w:name w:val="HTML Variable"/>
    <w:rPr>
      <w:i/>
      <w:iCs/>
    </w:rPr>
  </w:style>
  <w:style w:type="character" w:styleId="afff9">
    <w:name w:val="Hyperlink"/>
    <w:uiPriority w:val="99"/>
    <w:unhideWhenUsed/>
    <w:rPr>
      <w:color w:val="0563C1"/>
      <w:u w:val="single"/>
    </w:rPr>
  </w:style>
  <w:style w:type="character" w:styleId="HTML5">
    <w:name w:val="HTML Code"/>
    <w:rPr>
      <w:rFonts w:ascii="Courier New" w:hAnsi="Courier New"/>
      <w:sz w:val="20"/>
      <w:szCs w:val="20"/>
    </w:rPr>
  </w:style>
  <w:style w:type="character" w:styleId="afffa">
    <w:name w:val="annotation reference"/>
    <w:uiPriority w:val="99"/>
    <w:rPr>
      <w:sz w:val="21"/>
      <w:szCs w:val="21"/>
    </w:rPr>
  </w:style>
  <w:style w:type="character" w:styleId="HTML6">
    <w:name w:val="HTML Cite"/>
    <w:rPr>
      <w:i/>
      <w:iCs/>
    </w:rPr>
  </w:style>
  <w:style w:type="character" w:styleId="afffb">
    <w:name w:val="footnote reference"/>
    <w:qFormat/>
    <w:rPr>
      <w:vertAlign w:val="superscript"/>
    </w:rPr>
  </w:style>
  <w:style w:type="character" w:styleId="HTML7">
    <w:name w:val="HTML Keyboard"/>
    <w:rPr>
      <w:rFonts w:ascii="Courier New" w:hAnsi="Courier New"/>
      <w:sz w:val="20"/>
      <w:szCs w:val="20"/>
    </w:rPr>
  </w:style>
  <w:style w:type="character" w:styleId="HTML8">
    <w:name w:val="HTML Sample"/>
    <w:rPr>
      <w:rFonts w:ascii="Courier New" w:hAnsi="Courier New"/>
    </w:rPr>
  </w:style>
  <w:style w:type="character" w:customStyle="1" w:styleId="Charc">
    <w:name w:val="页眉 Char"/>
    <w:basedOn w:val="af4"/>
    <w:link w:val="aff9"/>
    <w:uiPriority w:val="99"/>
    <w:rPr>
      <w:sz w:val="18"/>
      <w:szCs w:val="18"/>
    </w:rPr>
  </w:style>
  <w:style w:type="character" w:customStyle="1" w:styleId="Charb">
    <w:name w:val="页脚 Char"/>
    <w:basedOn w:val="af4"/>
    <w:link w:val="aff7"/>
    <w:uiPriority w:val="99"/>
    <w:rPr>
      <w:sz w:val="18"/>
      <w:szCs w:val="18"/>
    </w:rPr>
  </w:style>
  <w:style w:type="character" w:customStyle="1" w:styleId="1Char">
    <w:name w:val="标题 1 Char"/>
    <w:basedOn w:val="af4"/>
    <w:link w:val="1"/>
    <w:uiPriority w:val="9"/>
    <w:rsid w:val="00D60F0C"/>
    <w:rPr>
      <w:rFonts w:ascii="黑体" w:eastAsia="黑体" w:hAnsi="黑体" w:cs="黑体"/>
      <w:bCs/>
      <w:kern w:val="44"/>
      <w:sz w:val="30"/>
      <w:szCs w:val="21"/>
    </w:rPr>
  </w:style>
  <w:style w:type="character" w:customStyle="1" w:styleId="2Char">
    <w:name w:val="标题 2 Char"/>
    <w:basedOn w:val="af4"/>
    <w:link w:val="21"/>
    <w:uiPriority w:val="9"/>
    <w:qFormat/>
    <w:rsid w:val="00D60F0C"/>
    <w:rPr>
      <w:rFonts w:ascii="黑体" w:eastAsia="黑体" w:hAnsi="黑体" w:cs="黑体"/>
      <w:bCs/>
      <w:kern w:val="2"/>
      <w:sz w:val="30"/>
      <w:szCs w:val="21"/>
    </w:rPr>
  </w:style>
  <w:style w:type="character" w:customStyle="1" w:styleId="3Char">
    <w:name w:val="标题 3 Char"/>
    <w:basedOn w:val="af4"/>
    <w:link w:val="30"/>
    <w:uiPriority w:val="9"/>
    <w:rsid w:val="00D60F0C"/>
    <w:rPr>
      <w:rFonts w:ascii="黑体" w:eastAsia="黑体" w:hAnsi="黑体" w:cs="黑体"/>
      <w:bCs/>
      <w:kern w:val="2"/>
      <w:sz w:val="30"/>
      <w:szCs w:val="21"/>
    </w:rPr>
  </w:style>
  <w:style w:type="character" w:customStyle="1" w:styleId="4Char">
    <w:name w:val="标题 4 Char"/>
    <w:basedOn w:val="af4"/>
    <w:link w:val="40"/>
    <w:uiPriority w:val="9"/>
    <w:rsid w:val="00637C8E"/>
    <w:rPr>
      <w:rFonts w:ascii="黑体" w:eastAsia="黑体" w:hAnsi="黑体" w:cs="黑体"/>
      <w:bCs/>
      <w:kern w:val="2"/>
      <w:sz w:val="30"/>
      <w:szCs w:val="21"/>
    </w:rPr>
  </w:style>
  <w:style w:type="character" w:customStyle="1" w:styleId="5Char">
    <w:name w:val="标题 5 Char"/>
    <w:basedOn w:val="af4"/>
    <w:link w:val="50"/>
    <w:rPr>
      <w:rFonts w:ascii="黑体" w:eastAsia="黑体" w:hAnsi="黑体" w:cs="黑体"/>
      <w:bCs/>
      <w:szCs w:val="21"/>
    </w:rPr>
  </w:style>
  <w:style w:type="character" w:customStyle="1" w:styleId="6Char">
    <w:name w:val="标题 6 Char"/>
    <w:basedOn w:val="af4"/>
    <w:link w:val="6"/>
    <w:rPr>
      <w:rFonts w:ascii="Cambria" w:eastAsia="黑体" w:hAnsi="Cambria"/>
      <w:bCs/>
      <w:szCs w:val="21"/>
    </w:rPr>
  </w:style>
  <w:style w:type="character" w:customStyle="1" w:styleId="7Char">
    <w:name w:val="标题 7 Char"/>
    <w:basedOn w:val="af4"/>
    <w:link w:val="7"/>
    <w:rPr>
      <w:rFonts w:ascii="Cambria" w:eastAsia="黑体" w:hAnsi="Cambria"/>
      <w:sz w:val="24"/>
      <w:szCs w:val="21"/>
    </w:rPr>
  </w:style>
  <w:style w:type="character" w:customStyle="1" w:styleId="8Char">
    <w:name w:val="标题 8 Char"/>
    <w:basedOn w:val="af4"/>
    <w:link w:val="8"/>
    <w:rsid w:val="006D40AD"/>
    <w:rPr>
      <w:rFonts w:ascii="Cambria" w:eastAsia="黑体" w:hAnsi="Cambria"/>
      <w:kern w:val="2"/>
      <w:sz w:val="21"/>
      <w:szCs w:val="21"/>
    </w:rPr>
  </w:style>
  <w:style w:type="character" w:customStyle="1" w:styleId="9Char">
    <w:name w:val="标题 9 Char"/>
    <w:basedOn w:val="af4"/>
    <w:link w:val="9"/>
    <w:rsid w:val="006D40AD"/>
    <w:rPr>
      <w:rFonts w:ascii="Cambria" w:eastAsia="黑体" w:hAnsi="Cambria"/>
      <w:kern w:val="2"/>
      <w:sz w:val="21"/>
      <w:szCs w:val="21"/>
    </w:rPr>
  </w:style>
  <w:style w:type="paragraph" w:customStyle="1" w:styleId="af0">
    <w:name w:val="附录一级条标题"/>
    <w:basedOn w:val="af3"/>
    <w:next w:val="af3"/>
    <w:qFormat/>
    <w:pPr>
      <w:widowControl/>
      <w:numPr>
        <w:ilvl w:val="6"/>
        <w:numId w:val="1"/>
      </w:numPr>
      <w:tabs>
        <w:tab w:val="left" w:pos="525"/>
      </w:tabs>
      <w:wordWrap w:val="0"/>
      <w:overflowPunct w:val="0"/>
      <w:autoSpaceDE w:val="0"/>
      <w:autoSpaceDN w:val="0"/>
      <w:spacing w:beforeLines="100" w:afterLines="100"/>
      <w:textAlignment w:val="baseline"/>
      <w:outlineLvl w:val="0"/>
    </w:pPr>
    <w:rPr>
      <w:rFonts w:ascii="黑体" w:eastAsia="黑体" w:hAnsi="宋体"/>
      <w:kern w:val="21"/>
      <w:szCs w:val="20"/>
    </w:rPr>
  </w:style>
  <w:style w:type="paragraph" w:customStyle="1" w:styleId="afffc">
    <w:name w:val="发布部门"/>
    <w:next w:val="af3"/>
    <w:qFormat/>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d">
    <w:name w:val="封面标准英文名称"/>
    <w:qFormat/>
    <w:pPr>
      <w:widowControl w:val="0"/>
      <w:spacing w:before="370" w:line="400" w:lineRule="exact"/>
      <w:jc w:val="center"/>
    </w:pPr>
    <w:rPr>
      <w:rFonts w:ascii="Times New Roman" w:eastAsia="宋体" w:hAnsi="Times New Roman" w:cs="Times New Roman"/>
      <w:sz w:val="28"/>
    </w:rPr>
  </w:style>
  <w:style w:type="paragraph" w:customStyle="1" w:styleId="afffe">
    <w:name w:val="其他标准称谓"/>
    <w:qFormat/>
    <w:pPr>
      <w:spacing w:line="0" w:lineRule="atLeast"/>
      <w:jc w:val="distribute"/>
    </w:pPr>
    <w:rPr>
      <w:rFonts w:ascii="黑体" w:eastAsia="黑体" w:hAnsi="宋体" w:cs="Times New Roman"/>
      <w:sz w:val="52"/>
    </w:rPr>
  </w:style>
  <w:style w:type="character" w:customStyle="1" w:styleId="11">
    <w:name w:val="页脚 字符1"/>
    <w:basedOn w:val="af4"/>
    <w:uiPriority w:val="99"/>
    <w:semiHidden/>
    <w:qFormat/>
    <w:rPr>
      <w:rFonts w:ascii="Times New Roman" w:eastAsia="宋体" w:hAnsi="Times New Roman" w:cs="Times New Roman"/>
      <w:sz w:val="18"/>
      <w:szCs w:val="18"/>
    </w:rPr>
  </w:style>
  <w:style w:type="character" w:customStyle="1" w:styleId="Char10">
    <w:name w:val="页脚 Char1"/>
    <w:rPr>
      <w:kern w:val="2"/>
      <w:sz w:val="18"/>
      <w:szCs w:val="18"/>
    </w:rPr>
  </w:style>
  <w:style w:type="paragraph" w:customStyle="1" w:styleId="affff">
    <w:name w:val="标准书眉_奇数页"/>
    <w:next w:val="af3"/>
    <w:pPr>
      <w:tabs>
        <w:tab w:val="center" w:pos="4154"/>
        <w:tab w:val="right" w:pos="8306"/>
      </w:tabs>
      <w:spacing w:after="120"/>
      <w:jc w:val="right"/>
    </w:pPr>
    <w:rPr>
      <w:rFonts w:ascii="Times New Roman" w:eastAsia="宋体" w:hAnsi="Times New Roman" w:cs="Times New Roman"/>
      <w:sz w:val="21"/>
    </w:rPr>
  </w:style>
  <w:style w:type="paragraph" w:customStyle="1" w:styleId="affff0">
    <w:name w:val="发布日期"/>
    <w:pPr>
      <w:framePr w:w="4000" w:h="473" w:hRule="exact" w:hSpace="180" w:vSpace="180" w:wrap="around" w:hAnchor="margin" w:y="13511" w:anchorLock="1"/>
    </w:pPr>
    <w:rPr>
      <w:rFonts w:ascii="Times New Roman" w:eastAsia="黑体" w:hAnsi="Times New Roman" w:cs="Times New Roman"/>
      <w:sz w:val="28"/>
    </w:rPr>
  </w:style>
  <w:style w:type="paragraph" w:customStyle="1" w:styleId="affff1">
    <w:name w:val="标准书脚_奇数页"/>
    <w:pPr>
      <w:spacing w:before="120"/>
      <w:jc w:val="right"/>
    </w:pPr>
    <w:rPr>
      <w:rFonts w:ascii="Times New Roman" w:eastAsia="宋体" w:hAnsi="Times New Roman" w:cs="Times New Roman"/>
      <w:sz w:val="18"/>
    </w:rPr>
  </w:style>
  <w:style w:type="paragraph" w:customStyle="1" w:styleId="affff2">
    <w:name w:val="实施日期"/>
    <w:basedOn w:val="affff0"/>
    <w:pPr>
      <w:framePr w:hSpace="0" w:wrap="around" w:xAlign="right"/>
      <w:jc w:val="right"/>
    </w:pPr>
    <w:rPr>
      <w:rFonts w:eastAsia="宋体"/>
    </w:rPr>
  </w:style>
  <w:style w:type="paragraph" w:customStyle="1" w:styleId="affff3">
    <w:name w:val="标准书脚_偶数页"/>
    <w:unhideWhenUsed/>
    <w:pPr>
      <w:spacing w:before="120"/>
    </w:pPr>
    <w:rPr>
      <w:rFonts w:ascii="Times New Roman" w:eastAsia="宋体" w:hAnsi="Times New Roman" w:cs="Times New Roman"/>
      <w:sz w:val="18"/>
    </w:rPr>
  </w:style>
  <w:style w:type="paragraph" w:customStyle="1" w:styleId="affff4">
    <w:name w:val="封面标准名称"/>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rPr>
  </w:style>
  <w:style w:type="character" w:customStyle="1" w:styleId="Chara">
    <w:name w:val="批注框文本 Char"/>
    <w:basedOn w:val="af4"/>
    <w:link w:val="aff6"/>
    <w:uiPriority w:val="99"/>
    <w:rPr>
      <w:rFonts w:ascii="Times New Roman" w:eastAsia="宋体" w:hAnsi="Times New Roman"/>
      <w:sz w:val="18"/>
      <w:szCs w:val="18"/>
    </w:rPr>
  </w:style>
  <w:style w:type="paragraph" w:styleId="affff5">
    <w:name w:val="List Paragraph"/>
    <w:basedOn w:val="af3"/>
    <w:link w:val="Charf4"/>
    <w:uiPriority w:val="34"/>
    <w:unhideWhenUsed/>
    <w:qFormat/>
    <w:pPr>
      <w:ind w:firstLineChars="200" w:firstLine="420"/>
    </w:pPr>
  </w:style>
  <w:style w:type="character" w:customStyle="1" w:styleId="HTMLChar">
    <w:name w:val="HTML 地址 Char"/>
    <w:basedOn w:val="af4"/>
    <w:link w:val="HTML"/>
    <w:rPr>
      <w:rFonts w:ascii="Times New Roman" w:eastAsia="宋体" w:hAnsi="Times New Roman"/>
      <w:i/>
      <w:iCs/>
      <w:szCs w:val="21"/>
    </w:rPr>
  </w:style>
  <w:style w:type="character" w:customStyle="1" w:styleId="HTMLChar0">
    <w:name w:val="HTML 预设格式 Char"/>
    <w:basedOn w:val="af4"/>
    <w:link w:val="HTML0"/>
    <w:rPr>
      <w:rFonts w:ascii="Courier New" w:eastAsia="宋体" w:hAnsi="Courier New" w:cs="Courier New"/>
      <w:sz w:val="20"/>
      <w:szCs w:val="20"/>
    </w:rPr>
  </w:style>
  <w:style w:type="character" w:customStyle="1" w:styleId="Charf1">
    <w:name w:val="标题 Char"/>
    <w:basedOn w:val="af4"/>
    <w:link w:val="afff0"/>
    <w:rPr>
      <w:rFonts w:ascii="Arial" w:eastAsia="宋体" w:hAnsi="Arial" w:cs="Arial"/>
      <w:b/>
      <w:bCs/>
      <w:sz w:val="32"/>
      <w:szCs w:val="32"/>
    </w:rPr>
  </w:style>
  <w:style w:type="paragraph" w:customStyle="1" w:styleId="affff6">
    <w:name w:val="标准标志"/>
    <w:next w:val="af3"/>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ff7">
    <w:name w:val="标准称谓"/>
    <w:next w:val="af3"/>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ff8">
    <w:name w:val="标准书眉_偶数页"/>
    <w:basedOn w:val="affff"/>
    <w:next w:val="af3"/>
    <w:pPr>
      <w:jc w:val="left"/>
    </w:pPr>
  </w:style>
  <w:style w:type="paragraph" w:customStyle="1" w:styleId="affff9">
    <w:name w:val="标准书眉一"/>
    <w:pPr>
      <w:jc w:val="both"/>
    </w:pPr>
    <w:rPr>
      <w:rFonts w:ascii="Times New Roman" w:eastAsia="宋体" w:hAnsi="Times New Roman" w:cs="Times New Roman"/>
    </w:rPr>
  </w:style>
  <w:style w:type="paragraph" w:customStyle="1" w:styleId="affffa">
    <w:name w:val="前言、引言标题"/>
    <w:next w:val="af3"/>
    <w:pPr>
      <w:shd w:val="clear" w:color="FFFFFF" w:fill="FFFFFF"/>
      <w:spacing w:before="640" w:after="560"/>
      <w:jc w:val="center"/>
      <w:outlineLvl w:val="0"/>
    </w:pPr>
    <w:rPr>
      <w:rFonts w:ascii="黑体" w:eastAsia="黑体" w:hAnsi="Times New Roman" w:cs="Times New Roman"/>
      <w:sz w:val="32"/>
    </w:rPr>
  </w:style>
  <w:style w:type="paragraph" w:customStyle="1" w:styleId="affffb">
    <w:name w:val="参考文献、索引标题"/>
    <w:basedOn w:val="affffa"/>
    <w:next w:val="af3"/>
    <w:pPr>
      <w:spacing w:after="200"/>
    </w:pPr>
    <w:rPr>
      <w:sz w:val="21"/>
    </w:rPr>
  </w:style>
  <w:style w:type="paragraph" w:customStyle="1" w:styleId="affffc">
    <w:name w:val="段"/>
    <w:pPr>
      <w:autoSpaceDE w:val="0"/>
      <w:autoSpaceDN w:val="0"/>
      <w:ind w:firstLineChars="200" w:firstLine="200"/>
      <w:jc w:val="both"/>
    </w:pPr>
    <w:rPr>
      <w:rFonts w:ascii="宋体" w:eastAsia="宋体" w:hAnsi="Times New Roman" w:cs="Times New Roman"/>
      <w:sz w:val="21"/>
    </w:rPr>
  </w:style>
  <w:style w:type="paragraph" w:customStyle="1" w:styleId="affffd">
    <w:name w:val="章标题"/>
    <w:next w:val="affffc"/>
    <w:pPr>
      <w:spacing w:beforeLines="50" w:afterLines="50"/>
      <w:jc w:val="both"/>
      <w:outlineLvl w:val="1"/>
    </w:pPr>
    <w:rPr>
      <w:rFonts w:ascii="黑体" w:eastAsia="黑体" w:hAnsi="Times New Roman" w:cs="Times New Roman"/>
      <w:sz w:val="21"/>
    </w:rPr>
  </w:style>
  <w:style w:type="paragraph" w:customStyle="1" w:styleId="affffe">
    <w:name w:val="一级条标题"/>
    <w:next w:val="affffc"/>
    <w:pPr>
      <w:outlineLvl w:val="2"/>
    </w:pPr>
    <w:rPr>
      <w:rFonts w:ascii="Times New Roman" w:eastAsia="黑体" w:hAnsi="Times New Roman" w:cs="Times New Roman"/>
      <w:sz w:val="21"/>
    </w:rPr>
  </w:style>
  <w:style w:type="paragraph" w:customStyle="1" w:styleId="afffff">
    <w:name w:val="二级条标题"/>
    <w:basedOn w:val="affffe"/>
    <w:next w:val="affffc"/>
    <w:pPr>
      <w:outlineLvl w:val="3"/>
    </w:pPr>
  </w:style>
  <w:style w:type="character" w:customStyle="1" w:styleId="afffff0">
    <w:name w:val="发布"/>
    <w:rPr>
      <w:rFonts w:ascii="黑体" w:eastAsia="黑体"/>
      <w:spacing w:val="22"/>
      <w:w w:val="100"/>
      <w:position w:val="3"/>
      <w:sz w:val="28"/>
    </w:rPr>
  </w:style>
  <w:style w:type="paragraph" w:customStyle="1" w:styleId="12">
    <w:name w:val="封面标准号1"/>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8">
    <w:name w:val="封面标准号2"/>
    <w:basedOn w:val="12"/>
  </w:style>
  <w:style w:type="paragraph" w:customStyle="1" w:styleId="afffff1">
    <w:name w:val="封面标准代替信息"/>
    <w:basedOn w:val="28"/>
  </w:style>
  <w:style w:type="paragraph" w:customStyle="1" w:styleId="afffff2">
    <w:name w:val="封面标准文稿编辑信息"/>
    <w:pPr>
      <w:spacing w:before="180" w:line="180" w:lineRule="exact"/>
      <w:jc w:val="center"/>
    </w:pPr>
    <w:rPr>
      <w:rFonts w:ascii="宋体" w:eastAsia="宋体" w:hAnsi="Times New Roman" w:cs="Times New Roman"/>
      <w:sz w:val="21"/>
    </w:rPr>
  </w:style>
  <w:style w:type="paragraph" w:customStyle="1" w:styleId="afffff3">
    <w:name w:val="封面标准文稿类别"/>
    <w:pPr>
      <w:spacing w:before="440" w:line="400" w:lineRule="exact"/>
      <w:jc w:val="center"/>
    </w:pPr>
    <w:rPr>
      <w:rFonts w:ascii="宋体" w:eastAsia="宋体" w:hAnsi="Times New Roman" w:cs="Times New Roman"/>
      <w:sz w:val="24"/>
    </w:rPr>
  </w:style>
  <w:style w:type="paragraph" w:customStyle="1" w:styleId="afffff4">
    <w:name w:val="封面一致性程度标识"/>
    <w:pPr>
      <w:spacing w:before="440" w:line="400" w:lineRule="exact"/>
      <w:jc w:val="center"/>
    </w:pPr>
    <w:rPr>
      <w:rFonts w:ascii="宋体" w:eastAsia="宋体" w:hAnsi="Times New Roman" w:cs="Times New Roman"/>
      <w:sz w:val="28"/>
    </w:rPr>
  </w:style>
  <w:style w:type="paragraph" w:customStyle="1" w:styleId="afffff5">
    <w:name w:val="封面正文"/>
    <w:pPr>
      <w:jc w:val="both"/>
    </w:pPr>
    <w:rPr>
      <w:rFonts w:ascii="Times New Roman" w:eastAsia="宋体" w:hAnsi="Times New Roman" w:cs="Times New Roman"/>
    </w:rPr>
  </w:style>
  <w:style w:type="paragraph" w:customStyle="1" w:styleId="afffff6">
    <w:name w:val="附录标识"/>
    <w:basedOn w:val="affffa"/>
    <w:pPr>
      <w:tabs>
        <w:tab w:val="left" w:pos="6405"/>
      </w:tabs>
      <w:spacing w:after="200"/>
    </w:pPr>
    <w:rPr>
      <w:sz w:val="21"/>
    </w:rPr>
  </w:style>
  <w:style w:type="paragraph" w:customStyle="1" w:styleId="ab">
    <w:name w:val="附录表标题"/>
    <w:next w:val="affffc"/>
    <w:pPr>
      <w:numPr>
        <w:numId w:val="11"/>
      </w:numPr>
      <w:jc w:val="center"/>
      <w:textAlignment w:val="baseline"/>
    </w:pPr>
    <w:rPr>
      <w:rFonts w:ascii="黑体" w:eastAsia="黑体" w:hAnsi="Times New Roman" w:cs="Times New Roman"/>
      <w:kern w:val="21"/>
      <w:sz w:val="21"/>
    </w:rPr>
  </w:style>
  <w:style w:type="paragraph" w:customStyle="1" w:styleId="a1">
    <w:name w:val="附录章标题"/>
    <w:next w:val="affffc"/>
    <w:pPr>
      <w:numPr>
        <w:ilvl w:val="1"/>
        <w:numId w:val="12"/>
      </w:num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f1">
    <w:name w:val="附录二级条标题"/>
    <w:basedOn w:val="21"/>
    <w:next w:val="affffc"/>
    <w:unhideWhenUsed/>
    <w:qFormat/>
    <w:pPr>
      <w:numPr>
        <w:ilvl w:val="7"/>
      </w:numPr>
      <w:spacing w:beforeLines="100" w:afterLines="100" w:line="240" w:lineRule="auto"/>
    </w:pPr>
    <w:rPr>
      <w:rFonts w:hAnsi="Times New Roman"/>
    </w:rPr>
  </w:style>
  <w:style w:type="paragraph" w:customStyle="1" w:styleId="afffff7">
    <w:name w:val="附录三级条标题"/>
    <w:basedOn w:val="af1"/>
    <w:next w:val="affffc"/>
    <w:qFormat/>
    <w:pPr>
      <w:outlineLvl w:val="4"/>
    </w:pPr>
  </w:style>
  <w:style w:type="paragraph" w:customStyle="1" w:styleId="afffff8">
    <w:name w:val="附录四级条标题"/>
    <w:basedOn w:val="afffff7"/>
    <w:next w:val="affffc"/>
    <w:pPr>
      <w:outlineLvl w:val="5"/>
    </w:pPr>
  </w:style>
  <w:style w:type="paragraph" w:customStyle="1" w:styleId="a7">
    <w:name w:val="附录图标题"/>
    <w:next w:val="affffc"/>
    <w:pPr>
      <w:numPr>
        <w:numId w:val="13"/>
      </w:numPr>
      <w:jc w:val="center"/>
    </w:pPr>
    <w:rPr>
      <w:rFonts w:ascii="黑体" w:eastAsia="黑体" w:hAnsi="Times New Roman" w:cs="Times New Roman"/>
      <w:sz w:val="21"/>
    </w:rPr>
  </w:style>
  <w:style w:type="paragraph" w:customStyle="1" w:styleId="aa">
    <w:name w:val="附录五级条标题"/>
    <w:basedOn w:val="afffff8"/>
    <w:next w:val="affffc"/>
    <w:pPr>
      <w:numPr>
        <w:ilvl w:val="6"/>
        <w:numId w:val="14"/>
      </w:numPr>
      <w:outlineLvl w:val="6"/>
    </w:pPr>
  </w:style>
  <w:style w:type="character" w:customStyle="1" w:styleId="afffff9">
    <w:name w:val="个人答复风格"/>
    <w:rPr>
      <w:rFonts w:ascii="Arial" w:eastAsia="宋体" w:hAnsi="Arial" w:cs="Arial"/>
      <w:color w:val="auto"/>
      <w:sz w:val="20"/>
    </w:rPr>
  </w:style>
  <w:style w:type="character" w:customStyle="1" w:styleId="afffffa">
    <w:name w:val="个人撰写风格"/>
    <w:rPr>
      <w:rFonts w:ascii="Arial" w:eastAsia="宋体" w:hAnsi="Arial" w:cs="Arial"/>
      <w:color w:val="auto"/>
      <w:sz w:val="20"/>
    </w:rPr>
  </w:style>
  <w:style w:type="character" w:customStyle="1" w:styleId="Charf">
    <w:name w:val="脚注文本 Char"/>
    <w:basedOn w:val="af4"/>
    <w:link w:val="affd"/>
    <w:rPr>
      <w:rFonts w:ascii="Times New Roman" w:eastAsia="宋体" w:hAnsi="Times New Roman"/>
      <w:sz w:val="18"/>
      <w:szCs w:val="18"/>
    </w:rPr>
  </w:style>
  <w:style w:type="paragraph" w:customStyle="1" w:styleId="af2">
    <w:name w:val="列项——（一级）"/>
    <w:pPr>
      <w:widowControl w:val="0"/>
      <w:numPr>
        <w:numId w:val="15"/>
      </w:numPr>
      <w:tabs>
        <w:tab w:val="clear" w:pos="1140"/>
        <w:tab w:val="left" w:pos="854"/>
      </w:tabs>
      <w:ind w:leftChars="200" w:left="200" w:hangingChars="200" w:hanging="200"/>
      <w:jc w:val="both"/>
    </w:pPr>
    <w:rPr>
      <w:rFonts w:ascii="宋体" w:eastAsia="宋体" w:hAnsi="Times New Roman" w:cs="Times New Roman"/>
      <w:sz w:val="21"/>
    </w:rPr>
  </w:style>
  <w:style w:type="paragraph" w:customStyle="1" w:styleId="ae">
    <w:name w:val="列项●（二级）"/>
    <w:pPr>
      <w:numPr>
        <w:numId w:val="16"/>
      </w:numPr>
      <w:tabs>
        <w:tab w:val="left" w:pos="840"/>
      </w:tabs>
      <w:ind w:leftChars="400" w:left="600" w:hangingChars="200" w:hanging="200"/>
      <w:jc w:val="both"/>
    </w:pPr>
    <w:rPr>
      <w:rFonts w:ascii="宋体" w:eastAsia="宋体" w:hAnsi="Times New Roman" w:cs="Times New Roman"/>
      <w:sz w:val="21"/>
    </w:rPr>
  </w:style>
  <w:style w:type="paragraph" w:customStyle="1" w:styleId="afffffb">
    <w:name w:val="目次、标准名称标题"/>
    <w:basedOn w:val="affffa"/>
    <w:next w:val="affffc"/>
    <w:pPr>
      <w:spacing w:line="460" w:lineRule="exact"/>
    </w:pPr>
  </w:style>
  <w:style w:type="paragraph" w:customStyle="1" w:styleId="afffffc">
    <w:name w:val="目次、索引正文"/>
    <w:pPr>
      <w:spacing w:line="320" w:lineRule="exact"/>
      <w:jc w:val="both"/>
    </w:pPr>
    <w:rPr>
      <w:rFonts w:ascii="宋体" w:eastAsia="宋体" w:hAnsi="Times New Roman" w:cs="Times New Roman"/>
      <w:sz w:val="21"/>
    </w:rPr>
  </w:style>
  <w:style w:type="paragraph" w:customStyle="1" w:styleId="afffffd">
    <w:name w:val="其他发布部门"/>
    <w:basedOn w:val="afffc"/>
    <w:pPr>
      <w:framePr w:wrap="around"/>
    </w:pPr>
  </w:style>
  <w:style w:type="paragraph" w:customStyle="1" w:styleId="ac">
    <w:name w:val="三级条标题"/>
    <w:basedOn w:val="afffff"/>
    <w:next w:val="affffc"/>
    <w:pPr>
      <w:numPr>
        <w:ilvl w:val="4"/>
        <w:numId w:val="11"/>
      </w:numPr>
      <w:outlineLvl w:val="4"/>
    </w:pPr>
  </w:style>
  <w:style w:type="paragraph" w:customStyle="1" w:styleId="a9">
    <w:name w:val="示例"/>
    <w:next w:val="affffc"/>
    <w:pPr>
      <w:numPr>
        <w:numId w:val="17"/>
      </w:numPr>
      <w:tabs>
        <w:tab w:val="left" w:pos="816"/>
      </w:tabs>
      <w:ind w:firstLineChars="233" w:firstLine="419"/>
      <w:jc w:val="both"/>
    </w:pPr>
    <w:rPr>
      <w:rFonts w:ascii="宋体" w:eastAsia="宋体" w:hAnsi="Times New Roman" w:cs="Times New Roman"/>
      <w:sz w:val="18"/>
    </w:rPr>
  </w:style>
  <w:style w:type="paragraph" w:customStyle="1" w:styleId="afffffe">
    <w:name w:val="数字编号列项（二级）"/>
    <w:pPr>
      <w:ind w:leftChars="400" w:left="1260" w:hangingChars="200" w:hanging="420"/>
      <w:jc w:val="both"/>
    </w:pPr>
    <w:rPr>
      <w:rFonts w:ascii="宋体" w:eastAsia="宋体" w:hAnsi="Times New Roman" w:cs="Times New Roman"/>
      <w:sz w:val="21"/>
    </w:rPr>
  </w:style>
  <w:style w:type="paragraph" w:customStyle="1" w:styleId="a0">
    <w:name w:val="四级条标题"/>
    <w:basedOn w:val="ac"/>
    <w:next w:val="affffc"/>
    <w:pPr>
      <w:numPr>
        <w:ilvl w:val="0"/>
        <w:numId w:val="12"/>
      </w:numPr>
      <w:tabs>
        <w:tab w:val="clear" w:pos="1120"/>
      </w:tabs>
      <w:ind w:firstLine="0"/>
      <w:outlineLvl w:val="5"/>
    </w:pPr>
  </w:style>
  <w:style w:type="paragraph" w:customStyle="1" w:styleId="affffff">
    <w:name w:val="条文脚注"/>
    <w:basedOn w:val="affd"/>
    <w:pPr>
      <w:ind w:leftChars="200" w:left="780" w:hangingChars="200" w:hanging="360"/>
      <w:jc w:val="both"/>
    </w:pPr>
    <w:rPr>
      <w:rFonts w:ascii="宋体"/>
    </w:rPr>
  </w:style>
  <w:style w:type="paragraph" w:customStyle="1" w:styleId="affffff0">
    <w:name w:val="图表脚注"/>
    <w:next w:val="affffc"/>
    <w:pPr>
      <w:ind w:leftChars="200" w:left="300" w:hangingChars="100" w:hanging="100"/>
      <w:jc w:val="both"/>
    </w:pPr>
    <w:rPr>
      <w:rFonts w:ascii="宋体" w:eastAsia="宋体" w:hAnsi="Times New Roman" w:cs="Times New Roman"/>
      <w:sz w:val="18"/>
    </w:rPr>
  </w:style>
  <w:style w:type="paragraph" w:customStyle="1" w:styleId="affffff1">
    <w:name w:val="文献分类号"/>
    <w:pPr>
      <w:framePr w:hSpace="180" w:vSpace="180" w:wrap="around" w:hAnchor="margin" w:y="1" w:anchorLock="1"/>
      <w:widowControl w:val="0"/>
      <w:textAlignment w:val="center"/>
    </w:pPr>
    <w:rPr>
      <w:rFonts w:ascii="Times New Roman" w:eastAsia="黑体" w:hAnsi="Times New Roman" w:cs="Times New Roman"/>
      <w:sz w:val="21"/>
    </w:rPr>
  </w:style>
  <w:style w:type="character" w:customStyle="1" w:styleId="Char7">
    <w:name w:val="正文文本缩进 Char"/>
    <w:basedOn w:val="af4"/>
    <w:link w:val="aff1"/>
    <w:rPr>
      <w:rFonts w:ascii="Times New Roman" w:eastAsia="宋体" w:hAnsi="Times New Roman"/>
      <w:szCs w:val="21"/>
    </w:rPr>
  </w:style>
  <w:style w:type="paragraph" w:customStyle="1" w:styleId="a4">
    <w:name w:val="五级条标题"/>
    <w:basedOn w:val="a0"/>
    <w:next w:val="affffc"/>
    <w:pPr>
      <w:numPr>
        <w:ilvl w:val="6"/>
        <w:numId w:val="18"/>
      </w:numPr>
      <w:outlineLvl w:val="6"/>
    </w:pPr>
  </w:style>
  <w:style w:type="paragraph" w:customStyle="1" w:styleId="a6">
    <w:name w:val="正文表标题"/>
    <w:next w:val="affffc"/>
    <w:pPr>
      <w:numPr>
        <w:numId w:val="19"/>
      </w:numPr>
      <w:jc w:val="center"/>
    </w:pPr>
    <w:rPr>
      <w:rFonts w:ascii="黑体" w:eastAsia="黑体" w:hAnsi="Times New Roman" w:cs="Times New Roman"/>
      <w:sz w:val="21"/>
    </w:rPr>
  </w:style>
  <w:style w:type="paragraph" w:customStyle="1" w:styleId="a5">
    <w:name w:val="正文图标题"/>
    <w:next w:val="affffc"/>
    <w:pPr>
      <w:numPr>
        <w:numId w:val="20"/>
      </w:numPr>
      <w:jc w:val="center"/>
    </w:pPr>
    <w:rPr>
      <w:rFonts w:ascii="黑体" w:eastAsia="黑体" w:hAnsi="Times New Roman" w:cs="Times New Roman"/>
      <w:sz w:val="21"/>
    </w:rPr>
  </w:style>
  <w:style w:type="paragraph" w:customStyle="1" w:styleId="a">
    <w:name w:val="注："/>
    <w:next w:val="affffc"/>
    <w:pPr>
      <w:widowControl w:val="0"/>
      <w:numPr>
        <w:numId w:val="21"/>
      </w:numPr>
      <w:autoSpaceDE w:val="0"/>
      <w:autoSpaceDN w:val="0"/>
      <w:jc w:val="both"/>
    </w:pPr>
    <w:rPr>
      <w:rFonts w:ascii="宋体" w:eastAsia="宋体" w:hAnsi="Times New Roman" w:cs="Times New Roman"/>
      <w:sz w:val="18"/>
    </w:rPr>
  </w:style>
  <w:style w:type="paragraph" w:customStyle="1" w:styleId="a2">
    <w:name w:val="注×："/>
    <w:pPr>
      <w:widowControl w:val="0"/>
      <w:numPr>
        <w:numId w:val="22"/>
      </w:numPr>
      <w:tabs>
        <w:tab w:val="left" w:pos="630"/>
      </w:tabs>
      <w:autoSpaceDE w:val="0"/>
      <w:autoSpaceDN w:val="0"/>
      <w:jc w:val="both"/>
    </w:pPr>
    <w:rPr>
      <w:rFonts w:ascii="宋体" w:eastAsia="宋体" w:hAnsi="Times New Roman" w:cs="Times New Roman"/>
      <w:sz w:val="18"/>
    </w:rPr>
  </w:style>
  <w:style w:type="paragraph" w:customStyle="1" w:styleId="affffff2">
    <w:name w:val="字母编号列项（一级）"/>
    <w:pPr>
      <w:ind w:leftChars="200" w:left="840" w:hangingChars="200" w:hanging="420"/>
      <w:jc w:val="both"/>
    </w:pPr>
    <w:rPr>
      <w:rFonts w:ascii="宋体" w:eastAsia="宋体" w:hAnsi="Times New Roman" w:cs="Times New Roman"/>
      <w:sz w:val="21"/>
    </w:rPr>
  </w:style>
  <w:style w:type="paragraph" w:customStyle="1" w:styleId="a8">
    <w:name w:val="列项◆（三级）"/>
    <w:pPr>
      <w:numPr>
        <w:numId w:val="23"/>
      </w:numPr>
      <w:ind w:leftChars="600" w:left="800" w:hangingChars="200" w:hanging="200"/>
    </w:pPr>
    <w:rPr>
      <w:rFonts w:ascii="宋体" w:eastAsia="宋体" w:hAnsi="Times New Roman" w:cs="Times New Roman"/>
      <w:sz w:val="21"/>
    </w:rPr>
  </w:style>
  <w:style w:type="paragraph" w:customStyle="1" w:styleId="af">
    <w:name w:val="编号列项（三级）"/>
    <w:pPr>
      <w:numPr>
        <w:numId w:val="24"/>
      </w:numPr>
      <w:tabs>
        <w:tab w:val="clear" w:pos="1140"/>
      </w:tabs>
      <w:ind w:leftChars="600" w:left="800" w:hangingChars="200" w:hanging="200"/>
    </w:pPr>
    <w:rPr>
      <w:rFonts w:ascii="宋体" w:eastAsia="宋体" w:hAnsi="Times New Roman" w:cs="Times New Roman"/>
      <w:sz w:val="21"/>
    </w:rPr>
  </w:style>
  <w:style w:type="character" w:customStyle="1" w:styleId="2Char0">
    <w:name w:val="正文文本缩进 2 Char"/>
    <w:basedOn w:val="af4"/>
    <w:link w:val="24"/>
    <w:rPr>
      <w:rFonts w:ascii="Times New Roman" w:eastAsia="宋体" w:hAnsi="Times New Roman"/>
      <w:sz w:val="24"/>
      <w:szCs w:val="28"/>
    </w:rPr>
  </w:style>
  <w:style w:type="paragraph" w:customStyle="1" w:styleId="Charf5">
    <w:name w:val="Char"/>
    <w:basedOn w:val="af3"/>
    <w:pPr>
      <w:spacing w:line="360" w:lineRule="auto"/>
    </w:pPr>
    <w:rPr>
      <w:sz w:val="24"/>
    </w:rPr>
  </w:style>
  <w:style w:type="character" w:customStyle="1" w:styleId="paragragh1">
    <w:name w:val="paragragh1"/>
    <w:rPr>
      <w:color w:val="004040"/>
      <w:sz w:val="21"/>
      <w:szCs w:val="21"/>
    </w:rPr>
  </w:style>
  <w:style w:type="character" w:customStyle="1" w:styleId="Char6">
    <w:name w:val="正文文本 Char"/>
    <w:basedOn w:val="af4"/>
    <w:link w:val="aff0"/>
    <w:rPr>
      <w:rFonts w:ascii="Times New Roman" w:eastAsia="宋体" w:hAnsi="Times New Roman"/>
      <w:szCs w:val="21"/>
    </w:rPr>
  </w:style>
  <w:style w:type="paragraph" w:customStyle="1" w:styleId="13">
    <w:name w:val="1"/>
    <w:basedOn w:val="af3"/>
    <w:next w:val="24"/>
    <w:pPr>
      <w:spacing w:line="360" w:lineRule="auto"/>
      <w:ind w:firstLine="564"/>
    </w:pPr>
    <w:rPr>
      <w:rFonts w:ascii="宋体" w:hAnsi="宋体"/>
      <w:sz w:val="28"/>
    </w:rPr>
  </w:style>
  <w:style w:type="character" w:customStyle="1" w:styleId="Char8">
    <w:name w:val="纯文本 Char"/>
    <w:basedOn w:val="af4"/>
    <w:link w:val="aff4"/>
    <w:rPr>
      <w:rFonts w:ascii="宋体" w:eastAsia="宋体" w:hAnsi="Courier New"/>
      <w:szCs w:val="20"/>
    </w:rPr>
  </w:style>
  <w:style w:type="character" w:customStyle="1" w:styleId="Char3">
    <w:name w:val="批注文字 Char"/>
    <w:basedOn w:val="af4"/>
    <w:link w:val="afd"/>
    <w:uiPriority w:val="99"/>
    <w:rPr>
      <w:rFonts w:ascii="Times New Roman" w:eastAsia="宋体" w:hAnsi="Times New Roman"/>
      <w:szCs w:val="21"/>
    </w:rPr>
  </w:style>
  <w:style w:type="character" w:customStyle="1" w:styleId="Charf2">
    <w:name w:val="批注主题 Char"/>
    <w:basedOn w:val="Char3"/>
    <w:link w:val="afff1"/>
    <w:uiPriority w:val="99"/>
    <w:rPr>
      <w:rFonts w:ascii="Times New Roman" w:eastAsia="宋体" w:hAnsi="Times New Roman"/>
      <w:b/>
      <w:bCs/>
      <w:szCs w:val="21"/>
    </w:rPr>
  </w:style>
  <w:style w:type="character" w:customStyle="1" w:styleId="Char9">
    <w:name w:val="日期 Char"/>
    <w:basedOn w:val="af4"/>
    <w:link w:val="aff5"/>
    <w:rPr>
      <w:rFonts w:ascii="Times New Roman" w:eastAsia="宋体" w:hAnsi="Times New Roman"/>
      <w:szCs w:val="21"/>
    </w:rPr>
  </w:style>
  <w:style w:type="paragraph" w:customStyle="1" w:styleId="CharCharCharCharCharCharChar">
    <w:name w:val="Char Char Char Char Char Char Char"/>
    <w:basedOn w:val="af3"/>
    <w:pPr>
      <w:spacing w:line="360" w:lineRule="auto"/>
    </w:pPr>
    <w:rPr>
      <w:sz w:val="24"/>
    </w:rPr>
  </w:style>
  <w:style w:type="character" w:customStyle="1" w:styleId="Char2">
    <w:name w:val="文档结构图 Char"/>
    <w:basedOn w:val="af4"/>
    <w:link w:val="afc"/>
    <w:rPr>
      <w:rFonts w:ascii="Times New Roman" w:eastAsia="宋体" w:hAnsi="Times New Roman"/>
      <w:szCs w:val="21"/>
      <w:shd w:val="clear" w:color="auto" w:fill="000080"/>
    </w:rPr>
  </w:style>
  <w:style w:type="table" w:customStyle="1" w:styleId="14">
    <w:name w:val="网格型1"/>
    <w:basedOn w:val="af5"/>
    <w:semiHidden/>
    <w:rPr>
      <w:rFonts w:ascii="Calibri" w:eastAsia="宋体" w:hAnsi="Calibri" w:cs="Times New Roman"/>
      <w:szCs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修订1"/>
    <w:hidden/>
    <w:uiPriority w:val="99"/>
    <w:rPr>
      <w:rFonts w:ascii="Times New Roman" w:eastAsia="宋体" w:hAnsi="Times New Roman" w:cs="Times New Roman"/>
      <w:kern w:val="2"/>
      <w:sz w:val="21"/>
      <w:szCs w:val="24"/>
    </w:rPr>
  </w:style>
  <w:style w:type="character" w:styleId="affffff3">
    <w:name w:val="Placeholder Text"/>
    <w:uiPriority w:val="99"/>
    <w:semiHidden/>
    <w:rPr>
      <w:color w:val="808080"/>
    </w:rPr>
  </w:style>
  <w:style w:type="table" w:customStyle="1" w:styleId="TableNormal">
    <w:name w:val="Table Normal"/>
    <w:uiPriority w:val="2"/>
    <w:unhideWhenUsed/>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f3"/>
    <w:uiPriority w:val="1"/>
    <w:qFormat/>
    <w:pPr>
      <w:jc w:val="left"/>
    </w:pPr>
    <w:rPr>
      <w:rFonts w:ascii="Verdana" w:eastAsia="Verdana" w:hAnsi="Verdana" w:cs="Verdana"/>
      <w:kern w:val="0"/>
      <w:sz w:val="22"/>
      <w:szCs w:val="22"/>
      <w:lang w:eastAsia="en-US"/>
    </w:rPr>
  </w:style>
  <w:style w:type="character" w:customStyle="1" w:styleId="apple-converted-space">
    <w:name w:val="apple-converted-space"/>
    <w:basedOn w:val="af4"/>
  </w:style>
  <w:style w:type="paragraph" w:customStyle="1" w:styleId="yny">
    <w:name w:val="yny"/>
    <w:basedOn w:val="af3"/>
    <w:pPr>
      <w:spacing w:line="360" w:lineRule="auto"/>
      <w:ind w:left="420" w:firstLineChars="142" w:firstLine="341"/>
    </w:pPr>
    <w:rPr>
      <w:sz w:val="24"/>
    </w:rPr>
  </w:style>
  <w:style w:type="character" w:customStyle="1" w:styleId="16">
    <w:name w:val="不明显强调1"/>
    <w:qFormat/>
    <w:rPr>
      <w:sz w:val="21"/>
    </w:rPr>
  </w:style>
  <w:style w:type="table" w:customStyle="1" w:styleId="TableNormal2">
    <w:name w:val="Table Normal2"/>
    <w:uiPriority w:val="2"/>
    <w:unhideWhenUsed/>
    <w:qFormat/>
    <w:rPr>
      <w:rFonts w:ascii="Times New Roman" w:eastAsia="宋体" w:hAnsi="Times New Roman" w:cs="Times New Roman"/>
    </w:rPr>
    <w:tblPr>
      <w:tblCellMar>
        <w:top w:w="0" w:type="dxa"/>
        <w:left w:w="0" w:type="dxa"/>
        <w:bottom w:w="0" w:type="dxa"/>
        <w:right w:w="0" w:type="dxa"/>
      </w:tblCellMar>
    </w:tblPr>
  </w:style>
  <w:style w:type="paragraph" w:customStyle="1" w:styleId="Default">
    <w:name w:val="Default"/>
    <w:qFormat/>
    <w:pPr>
      <w:widowControl w:val="0"/>
      <w:autoSpaceDE w:val="0"/>
      <w:autoSpaceDN w:val="0"/>
      <w:adjustRightInd w:val="0"/>
    </w:pPr>
    <w:rPr>
      <w:rFonts w:ascii="Verdana" w:eastAsia="宋体" w:hAnsi="Verdana" w:cs="Verdana"/>
      <w:color w:val="000000"/>
      <w:sz w:val="24"/>
      <w:szCs w:val="24"/>
    </w:rPr>
  </w:style>
  <w:style w:type="character" w:customStyle="1" w:styleId="Char1">
    <w:name w:val="题注 Char"/>
    <w:basedOn w:val="af4"/>
    <w:link w:val="afa"/>
    <w:uiPriority w:val="35"/>
    <w:rPr>
      <w:rFonts w:ascii="Times New Roman" w:eastAsia="宋体" w:hAnsi="Times New Roman" w:cs="Arial"/>
      <w:szCs w:val="20"/>
    </w:rPr>
  </w:style>
  <w:style w:type="table" w:customStyle="1" w:styleId="TableNormal3">
    <w:name w:val="Table Normal3"/>
    <w:uiPriority w:val="2"/>
    <w:qFormat/>
    <w:rPr>
      <w:rFonts w:ascii="Times New Roman" w:eastAsia="宋体" w:hAnsi="Times New Roman" w:cs="Times New Roman"/>
    </w:rPr>
    <w:tblPr>
      <w:tblCellMar>
        <w:top w:w="0" w:type="dxa"/>
        <w:left w:w="0" w:type="dxa"/>
        <w:bottom w:w="0" w:type="dxa"/>
        <w:right w:w="0" w:type="dxa"/>
      </w:tblCellMar>
    </w:tblPr>
  </w:style>
  <w:style w:type="paragraph" w:customStyle="1" w:styleId="TOC1">
    <w:name w:val="TOC 标题1"/>
    <w:basedOn w:val="1"/>
    <w:next w:val="af3"/>
    <w:uiPriority w:val="39"/>
    <w:unhideWhenUsed/>
    <w:qFormat/>
    <w:pPr>
      <w:widowControl/>
      <w:numPr>
        <w:numId w:val="0"/>
      </w:numPr>
      <w:spacing w:beforeLines="0" w:afterLines="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customStyle="1" w:styleId="affffff4">
    <w:name w:val="公式"/>
    <w:basedOn w:val="afa"/>
    <w:link w:val="affffff5"/>
    <w:qFormat/>
    <w:rsid w:val="00886B58"/>
    <w:pPr>
      <w:tabs>
        <w:tab w:val="center" w:pos="4200"/>
        <w:tab w:val="right" w:pos="8400"/>
      </w:tabs>
      <w:overflowPunct w:val="0"/>
      <w:adjustRightInd w:val="0"/>
      <w:snapToGrid w:val="0"/>
      <w:textAlignment w:val="center"/>
    </w:pPr>
  </w:style>
  <w:style w:type="character" w:customStyle="1" w:styleId="affffff5">
    <w:name w:val="公式 字符"/>
    <w:basedOn w:val="Char1"/>
    <w:link w:val="affffff4"/>
    <w:rsid w:val="00886B58"/>
    <w:rPr>
      <w:rFonts w:ascii="Times New Roman" w:eastAsia="宋体" w:hAnsi="Times New Roman" w:cs="Arial"/>
      <w:kern w:val="2"/>
      <w:sz w:val="21"/>
      <w:szCs w:val="20"/>
    </w:rPr>
  </w:style>
  <w:style w:type="paragraph" w:customStyle="1" w:styleId="17">
    <w:name w:val="列出段落1"/>
    <w:basedOn w:val="af3"/>
    <w:uiPriority w:val="34"/>
    <w:qFormat/>
    <w:pPr>
      <w:ind w:firstLineChars="200" w:firstLine="420"/>
    </w:pPr>
    <w:rPr>
      <w:szCs w:val="22"/>
    </w:rPr>
  </w:style>
  <w:style w:type="paragraph" w:customStyle="1" w:styleId="18">
    <w:name w:val="无间隔1"/>
    <w:uiPriority w:val="1"/>
    <w:qFormat/>
    <w:pPr>
      <w:widowControl w:val="0"/>
      <w:jc w:val="both"/>
    </w:pPr>
    <w:rPr>
      <w:kern w:val="2"/>
      <w:sz w:val="21"/>
      <w:szCs w:val="22"/>
    </w:rPr>
  </w:style>
  <w:style w:type="paragraph" w:customStyle="1" w:styleId="Normale">
    <w:name w:val="Normale"/>
    <w:basedOn w:val="Default"/>
    <w:next w:val="Default"/>
    <w:rPr>
      <w:rFonts w:ascii="Times New Roman" w:eastAsiaTheme="minorEastAsia" w:hAnsi="Times New Roman" w:cs="Times New Roman"/>
      <w:color w:val="auto"/>
    </w:rPr>
  </w:style>
  <w:style w:type="character" w:customStyle="1" w:styleId="Charf4">
    <w:name w:val="列出段落 Char"/>
    <w:link w:val="affff5"/>
    <w:uiPriority w:val="34"/>
    <w:rPr>
      <w:rFonts w:ascii="Times New Roman" w:eastAsia="宋体" w:hAnsi="Times New Roman"/>
      <w:szCs w:val="21"/>
    </w:rPr>
  </w:style>
  <w:style w:type="character" w:customStyle="1" w:styleId="3Char1">
    <w:name w:val="正文文本缩进 3 Char"/>
    <w:basedOn w:val="af4"/>
    <w:link w:val="35"/>
    <w:rPr>
      <w:rFonts w:ascii="Times New Roman" w:eastAsia="宋体" w:hAnsi="Times New Roman" w:cs="Times New Roman"/>
      <w:kern w:val="0"/>
      <w:szCs w:val="20"/>
    </w:rPr>
  </w:style>
  <w:style w:type="character" w:customStyle="1" w:styleId="2Char1">
    <w:name w:val="正文文本 2 Char"/>
    <w:basedOn w:val="af4"/>
    <w:link w:val="25"/>
    <w:rPr>
      <w:rFonts w:ascii="Times New Roman" w:eastAsia="宋体" w:hAnsi="Times New Roman" w:cs="Times New Roman"/>
      <w:sz w:val="18"/>
      <w:szCs w:val="20"/>
    </w:rPr>
  </w:style>
  <w:style w:type="character" w:customStyle="1" w:styleId="3Char0">
    <w:name w:val="正文文本 3 Char"/>
    <w:basedOn w:val="af4"/>
    <w:link w:val="34"/>
    <w:rPr>
      <w:rFonts w:ascii="Times New Roman" w:eastAsia="宋体" w:hAnsi="Times New Roman" w:cs="Times New Roman"/>
      <w:sz w:val="18"/>
      <w:szCs w:val="20"/>
    </w:rPr>
  </w:style>
  <w:style w:type="paragraph" w:customStyle="1" w:styleId="19">
    <w:name w:val="样式1"/>
    <w:basedOn w:val="1"/>
    <w:pPr>
      <w:widowControl/>
      <w:tabs>
        <w:tab w:val="left" w:pos="360"/>
      </w:tabs>
      <w:spacing w:beforeLines="0" w:afterLines="0" w:line="360" w:lineRule="auto"/>
      <w:ind w:left="360" w:hanging="360"/>
      <w:jc w:val="left"/>
    </w:pPr>
    <w:rPr>
      <w:rFonts w:ascii="宋体" w:eastAsia="宋体" w:hAnsi="Times New Roman" w:cs="Times New Roman"/>
      <w:b/>
      <w:bCs w:val="0"/>
      <w:kern w:val="2"/>
      <w:szCs w:val="20"/>
    </w:rPr>
  </w:style>
  <w:style w:type="paragraph" w:customStyle="1" w:styleId="ParaChar">
    <w:name w:val="默认段落字体 Para Char"/>
    <w:basedOn w:val="af3"/>
    <w:pPr>
      <w:spacing w:line="360" w:lineRule="auto"/>
      <w:ind w:firstLineChars="200" w:firstLine="200"/>
    </w:pPr>
    <w:rPr>
      <w:rFonts w:ascii="宋体" w:hAnsi="宋体" w:cs="宋体"/>
      <w:sz w:val="24"/>
      <w:szCs w:val="24"/>
    </w:rPr>
  </w:style>
  <w:style w:type="paragraph" w:customStyle="1" w:styleId="formules">
    <w:name w:val="formules"/>
    <w:pPr>
      <w:keepNext/>
      <w:keepLines/>
      <w:widowControl w:val="0"/>
      <w:tabs>
        <w:tab w:val="left" w:pos="-1440"/>
        <w:tab w:val="left" w:pos="-720"/>
        <w:tab w:val="left" w:pos="0"/>
        <w:tab w:val="left" w:pos="1904"/>
        <w:tab w:val="left" w:pos="7063"/>
        <w:tab w:val="left" w:pos="8594"/>
        <w:tab w:val="left" w:pos="9360"/>
      </w:tabs>
      <w:suppressAutoHyphens/>
    </w:pPr>
    <w:rPr>
      <w:rFonts w:ascii="Times New Roman" w:eastAsia="宋体" w:hAnsi="Times New Roman" w:cs="Times New Roman"/>
      <w:snapToGrid w:val="0"/>
      <w:lang w:eastAsia="nl-NL"/>
    </w:rPr>
  </w:style>
  <w:style w:type="paragraph" w:customStyle="1" w:styleId="Char1CharCharChar">
    <w:name w:val="Char1 Char Char Char"/>
    <w:basedOn w:val="af3"/>
    <w:pPr>
      <w:widowControl/>
      <w:spacing w:after="160" w:line="240" w:lineRule="exact"/>
      <w:jc w:val="left"/>
    </w:pPr>
    <w:rPr>
      <w:rFonts w:ascii="Arial" w:eastAsia="Times New Roman" w:hAnsi="Arial" w:cs="Verdana"/>
      <w:b/>
      <w:kern w:val="0"/>
      <w:sz w:val="24"/>
      <w:szCs w:val="24"/>
      <w:lang w:eastAsia="en-US"/>
    </w:rPr>
  </w:style>
  <w:style w:type="character" w:customStyle="1" w:styleId="Char4">
    <w:name w:val="称呼 Char"/>
    <w:link w:val="afe"/>
    <w:rPr>
      <w:szCs w:val="24"/>
    </w:rPr>
  </w:style>
  <w:style w:type="character" w:customStyle="1" w:styleId="Char0">
    <w:name w:val="电子邮件签名 Char"/>
    <w:link w:val="af8"/>
    <w:rPr>
      <w:szCs w:val="24"/>
    </w:rPr>
  </w:style>
  <w:style w:type="character" w:customStyle="1" w:styleId="2Char2">
    <w:name w:val="正文首行缩进 2 Char"/>
    <w:link w:val="27"/>
    <w:rPr>
      <w:szCs w:val="24"/>
    </w:rPr>
  </w:style>
  <w:style w:type="character" w:customStyle="1" w:styleId="1Char0">
    <w:name w:val="普通文字1 Char"/>
    <w:rPr>
      <w:rFonts w:ascii="宋体" w:eastAsia="宋体" w:hAnsi="Courier New" w:cs="Times New Roman"/>
      <w:szCs w:val="20"/>
    </w:rPr>
  </w:style>
  <w:style w:type="character" w:customStyle="1" w:styleId="2Char10">
    <w:name w:val="标题 2 Char1"/>
    <w:rPr>
      <w:rFonts w:ascii="Cambria" w:eastAsia="楷体_GB2312" w:hAnsi="Cambria" w:cs="Times New Roman"/>
      <w:b/>
      <w:sz w:val="24"/>
      <w:szCs w:val="24"/>
    </w:rPr>
  </w:style>
  <w:style w:type="character" w:customStyle="1" w:styleId="Chare">
    <w:name w:val="副标题 Char"/>
    <w:link w:val="affb"/>
    <w:rPr>
      <w:rFonts w:ascii="Arial" w:hAnsi="Arial" w:cs="Arial"/>
      <w:b/>
      <w:bCs/>
      <w:kern w:val="28"/>
      <w:sz w:val="32"/>
      <w:szCs w:val="32"/>
    </w:rPr>
  </w:style>
  <w:style w:type="character" w:customStyle="1" w:styleId="Char">
    <w:name w:val="注释标题 Char"/>
    <w:link w:val="af7"/>
    <w:rPr>
      <w:szCs w:val="24"/>
    </w:rPr>
  </w:style>
  <w:style w:type="character" w:customStyle="1" w:styleId="apple-style-span">
    <w:name w:val="apple-style-span"/>
  </w:style>
  <w:style w:type="character" w:customStyle="1" w:styleId="Char5">
    <w:name w:val="结束语 Char"/>
    <w:link w:val="aff"/>
    <w:rPr>
      <w:szCs w:val="24"/>
    </w:rPr>
  </w:style>
  <w:style w:type="character" w:customStyle="1" w:styleId="120">
    <w:name w:val="12"/>
    <w:rPr>
      <w:rFonts w:ascii="宋体" w:eastAsia="宋体" w:hAnsi="宋体" w:cs="”“Times New Roman”“"/>
      <w:b/>
      <w:color w:val="000000"/>
      <w:spacing w:val="4"/>
      <w:sz w:val="24"/>
      <w:szCs w:val="28"/>
      <w:lang w:val="en-US" w:eastAsia="en-US" w:bidi="ar-SA"/>
    </w:rPr>
  </w:style>
  <w:style w:type="character" w:customStyle="1" w:styleId="Charf6">
    <w:name w:val="正文 Char"/>
    <w:link w:val="1a"/>
    <w:rPr>
      <w:rFonts w:eastAsia="仿宋_GB2312"/>
      <w:sz w:val="32"/>
      <w:szCs w:val="28"/>
    </w:rPr>
  </w:style>
  <w:style w:type="paragraph" w:customStyle="1" w:styleId="1a">
    <w:name w:val="正文1"/>
    <w:link w:val="Charf6"/>
    <w:pPr>
      <w:widowControl w:val="0"/>
      <w:spacing w:line="360" w:lineRule="auto"/>
      <w:ind w:firstLineChars="200" w:firstLine="200"/>
      <w:jc w:val="both"/>
    </w:pPr>
    <w:rPr>
      <w:rFonts w:eastAsia="仿宋_GB2312"/>
      <w:kern w:val="2"/>
      <w:sz w:val="32"/>
      <w:szCs w:val="28"/>
    </w:rPr>
  </w:style>
  <w:style w:type="character" w:customStyle="1" w:styleId="1Char1">
    <w:name w:val="标题 1 Char1"/>
    <w:rPr>
      <w:rFonts w:ascii="Times New Roman" w:eastAsia="黑体" w:hAnsi="Times New Roman" w:cs="Times New Roman"/>
      <w:bCs/>
      <w:kern w:val="44"/>
      <w:sz w:val="28"/>
      <w:szCs w:val="44"/>
    </w:rPr>
  </w:style>
  <w:style w:type="character" w:customStyle="1" w:styleId="Chard">
    <w:name w:val="签名 Char"/>
    <w:link w:val="affa"/>
    <w:rPr>
      <w:szCs w:val="24"/>
    </w:rPr>
  </w:style>
  <w:style w:type="character" w:customStyle="1" w:styleId="Charf0">
    <w:name w:val="信息标题 Char"/>
    <w:link w:val="affe"/>
    <w:rPr>
      <w:rFonts w:ascii="Arial" w:hAnsi="Arial" w:cs="Arial"/>
      <w:sz w:val="24"/>
      <w:szCs w:val="24"/>
      <w:shd w:val="pct20" w:color="auto" w:fill="auto"/>
    </w:rPr>
  </w:style>
  <w:style w:type="character" w:customStyle="1" w:styleId="Charf3">
    <w:name w:val="正文首行缩进 Char"/>
    <w:link w:val="afff2"/>
    <w:rPr>
      <w:szCs w:val="24"/>
    </w:rPr>
  </w:style>
  <w:style w:type="character" w:customStyle="1" w:styleId="shorttext1">
    <w:name w:val="short_text1"/>
    <w:rPr>
      <w:sz w:val="19"/>
      <w:szCs w:val="19"/>
    </w:rPr>
  </w:style>
  <w:style w:type="character" w:customStyle="1" w:styleId="shorttext">
    <w:name w:val="short_text"/>
  </w:style>
  <w:style w:type="character" w:customStyle="1" w:styleId="1Char2">
    <w:name w:val="标题 1 Char2"/>
    <w:rPr>
      <w:rFonts w:ascii="Times New Roman" w:eastAsia="黑体" w:hAnsi="Times New Roman" w:cs="Times New Roman"/>
      <w:b/>
      <w:bCs/>
      <w:kern w:val="44"/>
      <w:sz w:val="28"/>
      <w:szCs w:val="44"/>
    </w:rPr>
  </w:style>
  <w:style w:type="character" w:customStyle="1" w:styleId="2Char11">
    <w:name w:val="正文首行缩进 2 Char1"/>
    <w:basedOn w:val="Char7"/>
    <w:rPr>
      <w:rFonts w:ascii="Times New Roman" w:eastAsia="宋体" w:hAnsi="Times New Roman"/>
      <w:szCs w:val="21"/>
    </w:rPr>
  </w:style>
  <w:style w:type="character" w:customStyle="1" w:styleId="210">
    <w:name w:val="正文文本首行缩进 2 字符1"/>
    <w:basedOn w:val="Char7"/>
    <w:uiPriority w:val="99"/>
    <w:semiHidden/>
    <w:rPr>
      <w:rFonts w:ascii="Times New Roman" w:eastAsia="宋体" w:hAnsi="Times New Roman"/>
      <w:szCs w:val="21"/>
    </w:rPr>
  </w:style>
  <w:style w:type="character" w:customStyle="1" w:styleId="Char11">
    <w:name w:val="正文文本缩进 Char1"/>
    <w:rPr>
      <w:rFonts w:ascii="宋体"/>
      <w:kern w:val="2"/>
      <w:sz w:val="21"/>
    </w:rPr>
  </w:style>
  <w:style w:type="character" w:customStyle="1" w:styleId="Char12">
    <w:name w:val="称呼 Char1"/>
    <w:basedOn w:val="af4"/>
    <w:rPr>
      <w:rFonts w:ascii="Times New Roman" w:eastAsia="宋体" w:hAnsi="Times New Roman"/>
      <w:szCs w:val="21"/>
    </w:rPr>
  </w:style>
  <w:style w:type="character" w:customStyle="1" w:styleId="1b">
    <w:name w:val="称呼 字符1"/>
    <w:basedOn w:val="af4"/>
    <w:uiPriority w:val="99"/>
    <w:semiHidden/>
    <w:rPr>
      <w:rFonts w:ascii="Times New Roman" w:eastAsia="宋体" w:hAnsi="Times New Roman"/>
      <w:szCs w:val="21"/>
    </w:rPr>
  </w:style>
  <w:style w:type="character" w:customStyle="1" w:styleId="Char13">
    <w:name w:val="电子邮件签名 Char1"/>
    <w:basedOn w:val="af4"/>
    <w:qFormat/>
    <w:rPr>
      <w:rFonts w:ascii="Times New Roman" w:eastAsia="宋体" w:hAnsi="Times New Roman"/>
      <w:szCs w:val="21"/>
    </w:rPr>
  </w:style>
  <w:style w:type="character" w:customStyle="1" w:styleId="1c">
    <w:name w:val="电子邮件签名 字符1"/>
    <w:basedOn w:val="af4"/>
    <w:uiPriority w:val="99"/>
    <w:semiHidden/>
    <w:rPr>
      <w:rFonts w:ascii="Times New Roman" w:eastAsia="宋体" w:hAnsi="Times New Roman"/>
      <w:szCs w:val="21"/>
    </w:rPr>
  </w:style>
  <w:style w:type="character" w:customStyle="1" w:styleId="Char14">
    <w:name w:val="正文首行缩进 Char1"/>
    <w:basedOn w:val="Char6"/>
    <w:rPr>
      <w:rFonts w:ascii="Times New Roman" w:eastAsia="宋体" w:hAnsi="Times New Roman"/>
      <w:szCs w:val="21"/>
    </w:rPr>
  </w:style>
  <w:style w:type="character" w:customStyle="1" w:styleId="1d">
    <w:name w:val="正文文本首行缩进 字符1"/>
    <w:basedOn w:val="Char6"/>
    <w:uiPriority w:val="99"/>
    <w:semiHidden/>
    <w:rPr>
      <w:rFonts w:ascii="Times New Roman" w:eastAsia="宋体" w:hAnsi="Times New Roman"/>
      <w:szCs w:val="21"/>
    </w:rPr>
  </w:style>
  <w:style w:type="character" w:customStyle="1" w:styleId="Char15">
    <w:name w:val="正文文本 Char1"/>
    <w:rPr>
      <w:sz w:val="21"/>
    </w:rPr>
  </w:style>
  <w:style w:type="paragraph" w:customStyle="1" w:styleId="affffff6">
    <w:name w:val="填表说明正文"/>
    <w:next w:val="af3"/>
    <w:pPr>
      <w:spacing w:line="420" w:lineRule="exact"/>
      <w:ind w:firstLineChars="200" w:firstLine="420"/>
    </w:pPr>
    <w:rPr>
      <w:rFonts w:ascii="Times New Roman" w:eastAsia="宋体" w:hAnsi="Times New Roman" w:cs="Times New Roman"/>
      <w:sz w:val="24"/>
    </w:rPr>
  </w:style>
  <w:style w:type="paragraph" w:customStyle="1" w:styleId="xl28">
    <w:name w:val="xl28"/>
    <w:basedOn w:val="af3"/>
    <w:pPr>
      <w:widowControl/>
      <w:pBdr>
        <w:right w:val="single" w:sz="4" w:space="0" w:color="auto"/>
      </w:pBdr>
      <w:spacing w:before="100" w:beforeAutospacing="1" w:after="100" w:afterAutospacing="1" w:line="360" w:lineRule="exact"/>
      <w:ind w:firstLineChars="200" w:firstLine="200"/>
      <w:textAlignment w:val="top"/>
    </w:pPr>
    <w:rPr>
      <w:rFonts w:ascii="Arial Unicode MS" w:eastAsia="Arial Unicode MS" w:hAnsi="Arial Unicode MS" w:cs="Century"/>
      <w:kern w:val="0"/>
      <w:sz w:val="18"/>
      <w:szCs w:val="18"/>
    </w:rPr>
  </w:style>
  <w:style w:type="paragraph" w:customStyle="1" w:styleId="1111">
    <w:name w:val="填表说明正文1111"/>
    <w:basedOn w:val="af3"/>
    <w:pPr>
      <w:spacing w:line="360" w:lineRule="exact"/>
      <w:ind w:firstLineChars="200" w:firstLine="200"/>
    </w:pPr>
    <w:rPr>
      <w:rFonts w:cs="Times New Roman"/>
      <w:szCs w:val="24"/>
    </w:rPr>
  </w:style>
  <w:style w:type="character" w:customStyle="1" w:styleId="Char16">
    <w:name w:val="信息标题 Char1"/>
    <w:basedOn w:val="af4"/>
    <w:rPr>
      <w:rFonts w:asciiTheme="majorHAnsi" w:eastAsiaTheme="majorEastAsia" w:hAnsiTheme="majorHAnsi" w:cstheme="majorBidi"/>
      <w:sz w:val="24"/>
      <w:szCs w:val="24"/>
      <w:shd w:val="pct20" w:color="auto" w:fill="auto"/>
    </w:rPr>
  </w:style>
  <w:style w:type="character" w:customStyle="1" w:styleId="1e">
    <w:name w:val="信息标题 字符1"/>
    <w:basedOn w:val="af4"/>
    <w:uiPriority w:val="99"/>
    <w:semiHidden/>
    <w:rPr>
      <w:rFonts w:asciiTheme="majorHAnsi" w:eastAsiaTheme="majorEastAsia" w:hAnsiTheme="majorHAnsi" w:cstheme="majorBidi"/>
      <w:sz w:val="24"/>
      <w:szCs w:val="24"/>
      <w:shd w:val="pct20" w:color="auto" w:fill="auto"/>
    </w:rPr>
  </w:style>
  <w:style w:type="character" w:customStyle="1" w:styleId="Char17">
    <w:name w:val="结束语 Char1"/>
    <w:basedOn w:val="af4"/>
    <w:rPr>
      <w:rFonts w:ascii="Times New Roman" w:eastAsia="宋体" w:hAnsi="Times New Roman"/>
      <w:szCs w:val="21"/>
    </w:rPr>
  </w:style>
  <w:style w:type="character" w:customStyle="1" w:styleId="1f">
    <w:name w:val="结束语 字符1"/>
    <w:basedOn w:val="af4"/>
    <w:uiPriority w:val="99"/>
    <w:semiHidden/>
    <w:rPr>
      <w:rFonts w:ascii="Times New Roman" w:eastAsia="宋体" w:hAnsi="Times New Roman"/>
      <w:szCs w:val="21"/>
    </w:rPr>
  </w:style>
  <w:style w:type="character" w:customStyle="1" w:styleId="HTMLChar1">
    <w:name w:val="HTML 预设格式 Char1"/>
    <w:rPr>
      <w:rFonts w:ascii="Courier New" w:hAnsi="Courier New" w:cs="Courier New"/>
    </w:rPr>
  </w:style>
  <w:style w:type="character" w:customStyle="1" w:styleId="Char18">
    <w:name w:val="签名 Char1"/>
    <w:basedOn w:val="af4"/>
    <w:rPr>
      <w:rFonts w:ascii="Times New Roman" w:eastAsia="宋体" w:hAnsi="Times New Roman"/>
      <w:szCs w:val="21"/>
    </w:rPr>
  </w:style>
  <w:style w:type="character" w:customStyle="1" w:styleId="1f0">
    <w:name w:val="签名 字符1"/>
    <w:basedOn w:val="af4"/>
    <w:uiPriority w:val="99"/>
    <w:semiHidden/>
    <w:rPr>
      <w:rFonts w:ascii="Times New Roman" w:eastAsia="宋体" w:hAnsi="Times New Roman"/>
      <w:szCs w:val="21"/>
    </w:rPr>
  </w:style>
  <w:style w:type="character" w:customStyle="1" w:styleId="Char19">
    <w:name w:val="副标题 Char1"/>
    <w:basedOn w:val="af4"/>
    <w:rPr>
      <w:rFonts w:asciiTheme="majorHAnsi" w:eastAsia="宋体" w:hAnsiTheme="majorHAnsi" w:cstheme="majorBidi"/>
      <w:b/>
      <w:bCs/>
      <w:kern w:val="28"/>
      <w:sz w:val="32"/>
      <w:szCs w:val="32"/>
    </w:rPr>
  </w:style>
  <w:style w:type="character" w:customStyle="1" w:styleId="1f1">
    <w:name w:val="副标题 字符1"/>
    <w:basedOn w:val="af4"/>
    <w:uiPriority w:val="11"/>
    <w:rPr>
      <w:b/>
      <w:bCs/>
      <w:kern w:val="28"/>
      <w:sz w:val="32"/>
      <w:szCs w:val="32"/>
    </w:rPr>
  </w:style>
  <w:style w:type="character" w:customStyle="1" w:styleId="Char1a">
    <w:name w:val="注释标题 Char1"/>
    <w:basedOn w:val="af4"/>
    <w:rPr>
      <w:rFonts w:ascii="Times New Roman" w:eastAsia="宋体" w:hAnsi="Times New Roman"/>
      <w:szCs w:val="21"/>
    </w:rPr>
  </w:style>
  <w:style w:type="character" w:customStyle="1" w:styleId="1f2">
    <w:name w:val="注释标题 字符1"/>
    <w:basedOn w:val="af4"/>
    <w:uiPriority w:val="99"/>
    <w:semiHidden/>
    <w:rPr>
      <w:rFonts w:ascii="Times New Roman" w:eastAsia="宋体" w:hAnsi="Times New Roman"/>
      <w:szCs w:val="21"/>
    </w:rPr>
  </w:style>
  <w:style w:type="character" w:customStyle="1" w:styleId="HTMLChar10">
    <w:name w:val="HTML 地址 Char1"/>
    <w:rPr>
      <w:i/>
      <w:iCs/>
    </w:rPr>
  </w:style>
  <w:style w:type="paragraph" w:customStyle="1" w:styleId="affffff7">
    <w:name w:val="分页符 不占空间"/>
    <w:basedOn w:val="aff7"/>
    <w:pPr>
      <w:spacing w:line="280" w:lineRule="exact"/>
      <w:jc w:val="right"/>
    </w:pPr>
    <w:rPr>
      <w:rFonts w:ascii="楷体_GB2312" w:eastAsia="楷体_GB2312" w:cs="Times New Roman"/>
      <w:szCs w:val="20"/>
    </w:rPr>
  </w:style>
  <w:style w:type="paragraph" w:customStyle="1" w:styleId="DecimalAligned">
    <w:name w:val="Decimal Aligned"/>
    <w:basedOn w:val="af3"/>
    <w:pPr>
      <w:widowControl/>
      <w:tabs>
        <w:tab w:val="decimal" w:pos="360"/>
      </w:tabs>
      <w:spacing w:after="200" w:line="276" w:lineRule="auto"/>
      <w:ind w:firstLineChars="200" w:firstLine="200"/>
      <w:jc w:val="left"/>
    </w:pPr>
    <w:rPr>
      <w:rFonts w:ascii="Calibri" w:eastAsia="Calibri" w:hAnsi="Calibri" w:cs="Times New Roman"/>
      <w:kern w:val="0"/>
      <w:sz w:val="22"/>
      <w:szCs w:val="22"/>
    </w:rPr>
  </w:style>
  <w:style w:type="paragraph" w:customStyle="1" w:styleId="affffff8">
    <w:name w:val="表格字体"/>
    <w:basedOn w:val="af3"/>
    <w:pPr>
      <w:spacing w:line="360" w:lineRule="exact"/>
      <w:ind w:firstLineChars="200" w:firstLine="200"/>
    </w:pPr>
    <w:rPr>
      <w:rFonts w:eastAsia="仿宋_GB2312" w:cs="Times New Roman"/>
      <w:szCs w:val="24"/>
    </w:rPr>
  </w:style>
  <w:style w:type="paragraph" w:customStyle="1" w:styleId="affffff9">
    <w:name w:val="表格名称"/>
    <w:basedOn w:val="af3"/>
    <w:qFormat/>
    <w:pPr>
      <w:spacing w:beforeLines="50" w:afterLines="50"/>
      <w:jc w:val="center"/>
    </w:pPr>
    <w:rPr>
      <w:rFonts w:eastAsia="黑体" w:cs="Times New Roman"/>
      <w:kern w:val="0"/>
    </w:rPr>
  </w:style>
  <w:style w:type="character" w:customStyle="1" w:styleId="atn">
    <w:name w:val="atn"/>
  </w:style>
  <w:style w:type="character" w:customStyle="1" w:styleId="hps">
    <w:name w:val="hps"/>
  </w:style>
  <w:style w:type="character" w:customStyle="1" w:styleId="alt-edited1">
    <w:name w:val="alt-edited1"/>
    <w:rPr>
      <w:color w:val="4D9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4.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7.wmf"/><Relationship Id="rId50" Type="http://schemas.openxmlformats.org/officeDocument/2006/relationships/oleObject" Target="embeddings/oleObject18.bin"/><Relationship Id="rId55" Type="http://schemas.openxmlformats.org/officeDocument/2006/relationships/image" Target="media/image21.wmf"/><Relationship Id="rId63" Type="http://schemas.openxmlformats.org/officeDocument/2006/relationships/hyperlink" Target="http://www.ctalab.org.c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8.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2.bin"/><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4.wmf"/><Relationship Id="rId19" Type="http://schemas.openxmlformats.org/officeDocument/2006/relationships/image" Target="media/image3.wmf"/><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9.wmf"/><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3.wmf"/><Relationship Id="rId20" Type="http://schemas.openxmlformats.org/officeDocument/2006/relationships/oleObject" Target="embeddings/oleObject3.bin"/><Relationship Id="rId41" Type="http://schemas.openxmlformats.org/officeDocument/2006/relationships/image" Target="media/image14.wmf"/><Relationship Id="rId54" Type="http://schemas.openxmlformats.org/officeDocument/2006/relationships/oleObject" Target="embeddings/oleObject20.bin"/><Relationship Id="rId62"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header" Target="header2.xml"/><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2.bin"/><Relationship Id="rId3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7AF3A8-8E5F-4567-B42F-B8055040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78</Pages>
  <Words>9123</Words>
  <Characters>52005</Characters>
  <Application>Microsoft Office Word</Application>
  <DocSecurity>0</DocSecurity>
  <Lines>433</Lines>
  <Paragraphs>122</Paragraphs>
  <ScaleCrop>false</ScaleCrop>
  <Company/>
  <LinksUpToDate>false</LinksUpToDate>
  <CharactersWithSpaces>61006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周 林军</cp:lastModifiedBy>
  <cp:revision>10</cp:revision>
  <dcterms:created xsi:type="dcterms:W3CDTF">2020-09-04T02:54:00Z</dcterms:created>
  <dcterms:modified xsi:type="dcterms:W3CDTF">2020-09-07T01:51:00Z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